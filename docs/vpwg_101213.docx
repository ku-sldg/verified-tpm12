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E109C" w14:textId="77777777" w:rsidR="007C472D" w:rsidRDefault="007C472D">
      <w:pPr>
        <w:pStyle w:val="CoverNormal"/>
        <w:rPr>
          <w:rFonts w:eastAsia="Arial"/>
        </w:rPr>
      </w:pPr>
      <w:bookmarkStart w:id="0" w:name="_Ref516912223"/>
      <w:r>
        <w:rPr>
          <w:rFonts w:eastAsia="Arial"/>
        </w:rPr>
        <w:t xml:space="preserve"> </w:t>
      </w:r>
      <w:bookmarkStart w:id="1" w:name="_Ref233350924"/>
      <w:bookmarkStart w:id="2" w:name="_Ref233889962"/>
      <w:bookmarkStart w:id="3" w:name="_Ref211683744"/>
      <w:bookmarkStart w:id="4" w:name="_Ref242946150"/>
      <w:bookmarkStart w:id="5" w:name="_Ref242962919"/>
      <w:bookmarkEnd w:id="1"/>
      <w:bookmarkEnd w:id="2"/>
      <w:bookmarkEnd w:id="4"/>
      <w:bookmarkEnd w:id="5"/>
    </w:p>
    <w:p w14:paraId="37E02E7A" w14:textId="77777777" w:rsidR="007C472D" w:rsidRDefault="007C472D">
      <w:pPr>
        <w:pStyle w:val="CoverNormal"/>
      </w:pPr>
    </w:p>
    <w:p w14:paraId="2E63D743" w14:textId="77777777" w:rsidR="007C472D" w:rsidRDefault="006B61AF">
      <w:pPr>
        <w:pStyle w:val="CoverNormal"/>
      </w:pPr>
      <w:r>
        <w:rPr>
          <w:noProof/>
          <w:lang w:eastAsia="en-US"/>
        </w:rPr>
        <mc:AlternateContent>
          <mc:Choice Requires="wps">
            <w:drawing>
              <wp:anchor distT="0" distB="0" distL="114935" distR="114935" simplePos="0" relativeHeight="251658752" behindDoc="1" locked="0" layoutInCell="1" allowOverlap="1" wp14:anchorId="03F79E5D" wp14:editId="4D82F87A">
                <wp:simplePos x="0" y="0"/>
                <wp:positionH relativeFrom="page">
                  <wp:posOffset>1036955</wp:posOffset>
                </wp:positionH>
                <wp:positionV relativeFrom="page">
                  <wp:posOffset>364490</wp:posOffset>
                </wp:positionV>
                <wp:extent cx="793115" cy="9048750"/>
                <wp:effectExtent l="8255" t="12065" r="8255" b="698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9048750"/>
                        </a:xfrm>
                        <a:prstGeom prst="rect">
                          <a:avLst/>
                        </a:prstGeom>
                        <a:solidFill>
                          <a:srgbClr val="FFFFFF">
                            <a:alpha val="0"/>
                          </a:srgbClr>
                        </a:solidFill>
                        <a:ln w="6350">
                          <a:solidFill>
                            <a:srgbClr val="808080"/>
                          </a:solidFill>
                          <a:miter lim="800000"/>
                          <a:headEnd/>
                          <a:tailEnd/>
                        </a:ln>
                      </wps:spPr>
                      <wps:txbx>
                        <w:txbxContent>
                          <w:p w14:paraId="64A7CA22" w14:textId="77777777" w:rsidR="00A702AE" w:rsidRDefault="00A702AE">
                            <w:pPr>
                              <w:ind w:left="2"/>
                            </w:pPr>
                            <w:r>
                              <w:pict w14:anchorId="6DA75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8pt;height:684.8pt" filled="t">
                                  <v:fill opacity="0" color2="black"/>
                                  <v:imagedata r:id="rId9" o:title=""/>
                                </v:shape>
                              </w:pi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1.65pt;margin-top:28.7pt;width:62.45pt;height:712.5pt;z-index:-25165772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" strokecolor="gray" strokeweight=".5pt">
                <v:fill opacity="0"/>
                <v:textbox inset="1pt,1pt,1pt,1pt">
                  <w:txbxContent>
                    <w:p w14:paraId="64A7CA22" w14:textId="77777777" w:rsidR="00A702AE" w:rsidRDefault="00A702AE">
                      <w:pPr>
                        <w:ind w:left="2"/>
                      </w:pPr>
                      <w:r>
                        <w:pict w14:anchorId="6DA7557D">
                          <v:shape id="_x0000_i1026" type="#_x0000_t75" style="width:48.8pt;height:684.8pt" filled="t">
                            <v:fill opacity="0" color2="black"/>
                            <v:imagedata r:id="rId10" o:title=""/>
                          </v:shape>
                        </w:pict>
                      </w:r>
                    </w:p>
                  </w:txbxContent>
                </v:textbox>
                <w10:wrap anchorx="page" anchory="page"/>
              </v:shape>
            </w:pict>
          </mc:Fallback>
        </mc:AlternateContent>
      </w:r>
      <w:bookmarkStart w:id="6" w:name="_Ref465142061"/>
    </w:p>
    <w:p w14:paraId="4745F01E" w14:textId="77777777" w:rsidR="007C472D" w:rsidRDefault="007C472D">
      <w:pPr>
        <w:pStyle w:val="CoverNormal"/>
      </w:pPr>
    </w:p>
    <w:p w14:paraId="61199360" w14:textId="77777777" w:rsidR="007C472D" w:rsidRDefault="007C472D">
      <w:pPr>
        <w:pStyle w:val="CoverNormal"/>
      </w:pPr>
    </w:p>
    <w:p w14:paraId="2D37B9F8" w14:textId="77777777" w:rsidR="007C472D" w:rsidRDefault="007C472D">
      <w:pPr>
        <w:pStyle w:val="CoverNormal"/>
      </w:pPr>
    </w:p>
    <w:p w14:paraId="4DE62EBE" w14:textId="77777777" w:rsidR="007C472D" w:rsidRDefault="007C472D">
      <w:pPr>
        <w:pStyle w:val="CoverNormal"/>
      </w:pPr>
    </w:p>
    <w:p w14:paraId="129C0C16" w14:textId="77777777" w:rsidR="007C472D" w:rsidRDefault="007C472D">
      <w:pPr>
        <w:pStyle w:val="CoverSubTitle"/>
        <w:rPr>
          <w:rFonts w:eastAsia="Arial"/>
        </w:rPr>
      </w:pPr>
      <w:r>
        <w:t>PC</w:t>
      </w:r>
      <w:r>
        <w:rPr>
          <w:rFonts w:eastAsia="Arial"/>
        </w:rPr>
        <w:t xml:space="preserve"> </w:t>
      </w:r>
      <w:r>
        <w:t>Client</w:t>
      </w:r>
      <w:r>
        <w:rPr>
          <w:rFonts w:eastAsia="Arial"/>
        </w:rPr>
        <w:t xml:space="preserve"> </w:t>
      </w:r>
      <w:r>
        <w:t>Specific</w:t>
      </w:r>
      <w:r>
        <w:rPr>
          <w:rFonts w:eastAsia="Arial"/>
        </w:rPr>
        <w:t xml:space="preserve"> </w:t>
      </w:r>
      <w:r>
        <w:t>Virtualized</w:t>
      </w:r>
      <w:r>
        <w:rPr>
          <w:rFonts w:eastAsia="Arial"/>
        </w:rPr>
        <w:t xml:space="preserve"> </w:t>
      </w:r>
      <w:r>
        <w:t>Trusted</w:t>
      </w:r>
      <w:r>
        <w:rPr>
          <w:rFonts w:eastAsia="Arial"/>
        </w:rPr>
        <w:t xml:space="preserve"> </w:t>
      </w:r>
      <w:r>
        <w:t>Platform</w:t>
      </w:r>
      <w:r>
        <w:rPr>
          <w:rFonts w:eastAsia="Arial"/>
        </w:rPr>
        <w:t xml:space="preserve"> </w:t>
      </w:r>
      <w:r>
        <w:t>Specification</w:t>
      </w:r>
    </w:p>
    <w:p w14:paraId="07887266" w14:textId="77777777" w:rsidR="007C472D" w:rsidRDefault="007C472D">
      <w:pPr>
        <w:pStyle w:val="CoverSubTitle"/>
      </w:pPr>
    </w:p>
    <w:p w14:paraId="189974B2" w14:textId="77777777" w:rsidR="007C472D" w:rsidRDefault="007C472D">
      <w:pPr>
        <w:pStyle w:val="CoverNormal"/>
      </w:pPr>
    </w:p>
    <w:p w14:paraId="521E88A2" w14:textId="77777777" w:rsidR="007C472D" w:rsidRDefault="007C472D">
      <w:pPr>
        <w:pStyle w:val="CoverSpecVersion"/>
        <w:rPr>
          <w:rFonts w:eastAsia="Arial"/>
        </w:rPr>
      </w:pPr>
      <w:r>
        <w:t>Specification</w:t>
      </w:r>
      <w:r>
        <w:rPr>
          <w:rFonts w:eastAsia="Arial"/>
        </w:rPr>
        <w:t xml:space="preserve"> </w:t>
      </w:r>
      <w:r>
        <w:t>Version</w:t>
      </w:r>
      <w:r w:rsidR="004A51F1">
        <w:rPr>
          <w:rFonts w:eastAsia="Arial"/>
        </w:rPr>
        <w:t xml:space="preserve"> .44</w:t>
      </w:r>
    </w:p>
    <w:p w14:paraId="786CA2FD" w14:textId="77777777" w:rsidR="007C472D" w:rsidRDefault="007C472D">
      <w:pPr>
        <w:pStyle w:val="CoverVersion"/>
        <w:tabs>
          <w:tab w:val="left" w:pos="3960"/>
          <w:tab w:val="left" w:pos="4410"/>
        </w:tabs>
        <w:rPr>
          <w:rFonts w:eastAsia="Arial"/>
        </w:rPr>
      </w:pPr>
      <w:r>
        <w:rPr>
          <w:rFonts w:eastAsia="Arial"/>
        </w:rPr>
        <w:t>Revision 1</w:t>
      </w:r>
    </w:p>
    <w:p w14:paraId="7AB5B293" w14:textId="77777777" w:rsidR="007C472D" w:rsidRDefault="00D734F5">
      <w:pPr>
        <w:pStyle w:val="CoverNormal"/>
      </w:pPr>
      <w:r>
        <w:fldChar w:fldCharType="begin"/>
      </w:r>
      <w:r>
        <w:instrText xml:space="preserve"> DATE \@"MMMM\ D', 'YYYY" </w:instrText>
      </w:r>
      <w:r>
        <w:fldChar w:fldCharType="separate"/>
      </w:r>
      <w:ins w:id="7" w:author="Ariel Segall" w:date="2013-10-11T22:48:00Z">
        <w:r w:rsidR="003B4B0C">
          <w:rPr>
            <w:noProof/>
          </w:rPr>
          <w:t>October 11, 2013</w:t>
        </w:r>
      </w:ins>
      <w:ins w:id="8" w:author="IBM_ADMIN" w:date="2013-07-18T09:52:00Z">
        <w:del w:id="9" w:author="Ariel Segall" w:date="2013-07-18T13:08:00Z">
          <w:r w:rsidR="005C74E9" w:rsidDel="00143A38">
            <w:rPr>
              <w:noProof/>
            </w:rPr>
            <w:delText>July 18, 2013</w:delText>
          </w:r>
        </w:del>
      </w:ins>
      <w:ins w:id="10" w:author="Challener, David C." w:date="2013-07-18T08:00:00Z">
        <w:del w:id="11" w:author="Ariel Segall" w:date="2013-07-18T13:08:00Z">
          <w:r w:rsidDel="00143A38">
            <w:rPr>
              <w:noProof/>
            </w:rPr>
            <w:delText>July 18, 2013</w:delText>
          </w:r>
        </w:del>
      </w:ins>
      <w:ins w:id="12" w:author="Rene Bourquin" w:date="2013-07-18T01:03:00Z">
        <w:del w:id="13" w:author="Ariel Segall" w:date="2013-07-18T13:08:00Z">
          <w:r w:rsidR="004242CA" w:rsidDel="00143A38">
            <w:rPr>
              <w:noProof/>
            </w:rPr>
            <w:delText>July 18, 2013</w:delText>
          </w:r>
        </w:del>
      </w:ins>
      <w:del w:id="14" w:author="Ariel Segall" w:date="2013-07-18T13:08:00Z">
        <w:r w:rsidR="00801E82" w:rsidDel="00143A38">
          <w:rPr>
            <w:noProof/>
          </w:rPr>
          <w:delText>July 17, 2013</w:delText>
        </w:r>
      </w:del>
      <w:r>
        <w:rPr>
          <w:noProof/>
        </w:rPr>
        <w:fldChar w:fldCharType="end"/>
      </w:r>
    </w:p>
    <w:p w14:paraId="2790BC8C" w14:textId="77777777" w:rsidR="007C472D" w:rsidRDefault="007C472D">
      <w:pPr>
        <w:pStyle w:val="CoverStatus"/>
      </w:pPr>
      <w:r>
        <w:t>Draft</w:t>
      </w:r>
    </w:p>
    <w:p w14:paraId="769E062C" w14:textId="77777777" w:rsidR="007C472D" w:rsidRDefault="007C472D">
      <w:pPr>
        <w:pStyle w:val="CoverNormal"/>
      </w:pPr>
    </w:p>
    <w:p w14:paraId="275FB27B" w14:textId="77777777" w:rsidR="007C472D" w:rsidRDefault="007C472D">
      <w:pPr>
        <w:pStyle w:val="CoverNormal"/>
      </w:pPr>
    </w:p>
    <w:p w14:paraId="1D4EF320" w14:textId="77777777" w:rsidR="007C472D" w:rsidRDefault="007C472D">
      <w:pPr>
        <w:pStyle w:val="CoverNormal"/>
        <w:ind w:firstLine="720"/>
        <w:rPr>
          <w:rFonts w:ascii="Times New Roman" w:hAnsi="Times New Roman" w:cs="Times New Roman"/>
        </w:rPr>
      </w:pPr>
    </w:p>
    <w:p w14:paraId="78D1CF50" w14:textId="77777777" w:rsidR="007C472D" w:rsidRDefault="007C472D">
      <w:pPr>
        <w:pStyle w:val="CoverNormal"/>
        <w:ind w:firstLine="720"/>
        <w:rPr>
          <w:rFonts w:ascii="Times New Roman" w:hAnsi="Times New Roman" w:cs="Times New Roman"/>
        </w:rPr>
      </w:pPr>
    </w:p>
    <w:p w14:paraId="240B3536" w14:textId="77777777" w:rsidR="007C472D" w:rsidRDefault="007C472D">
      <w:pPr>
        <w:pStyle w:val="CoverNormal"/>
        <w:ind w:firstLine="720"/>
        <w:rPr>
          <w:b/>
        </w:rPr>
      </w:pPr>
    </w:p>
    <w:p w14:paraId="5D0529EA" w14:textId="77777777" w:rsidR="007C472D" w:rsidRDefault="007C472D">
      <w:pPr>
        <w:pStyle w:val="CoverNormal"/>
        <w:rPr>
          <w:rFonts w:ascii="Helvetica" w:hAnsi="Helvetica" w:cs="Helvetica"/>
          <w:sz w:val="28"/>
        </w:rPr>
      </w:pPr>
    </w:p>
    <w:p w14:paraId="2A25D2EC" w14:textId="77777777" w:rsidR="007C472D" w:rsidRDefault="007C472D">
      <w:pPr>
        <w:pStyle w:val="CoverNormal"/>
      </w:pPr>
    </w:p>
    <w:p w14:paraId="08196435" w14:textId="77777777" w:rsidR="007C472D" w:rsidRDefault="007C472D">
      <w:pPr>
        <w:pStyle w:val="CoverNormal"/>
      </w:pPr>
    </w:p>
    <w:p w14:paraId="5125E8C5" w14:textId="77777777" w:rsidR="007C472D" w:rsidRDefault="007C472D">
      <w:pPr>
        <w:pStyle w:val="CoverNormal"/>
        <w:rPr>
          <w:rFonts w:ascii="Times New Roman" w:hAnsi="Times New Roman" w:cs="Times New Roman"/>
        </w:rPr>
      </w:pPr>
    </w:p>
    <w:p w14:paraId="365FAB27" w14:textId="77777777" w:rsidR="007C472D" w:rsidRDefault="007C472D">
      <w:pPr>
        <w:pStyle w:val="CoverNormal"/>
        <w:rPr>
          <w:rFonts w:ascii="Times New Roman" w:hAnsi="Times New Roman" w:cs="Times New Roman"/>
          <w:b/>
        </w:rPr>
      </w:pPr>
      <w:r>
        <w:rPr>
          <w:rFonts w:ascii="Times New Roman" w:hAnsi="Times New Roman" w:cs="Times New Roman"/>
          <w:b/>
        </w:rPr>
        <w:t>Work In Progress</w:t>
      </w:r>
    </w:p>
    <w:p w14:paraId="0F35CBFD" w14:textId="77777777" w:rsidR="007C472D" w:rsidRDefault="007C472D">
      <w:pPr>
        <w:pStyle w:val="CoverNormal"/>
        <w:rPr>
          <w:rFonts w:ascii="Times New Roman" w:hAnsi="Times New Roman" w:cs="Times New Roman"/>
        </w:rPr>
      </w:pPr>
      <w:r>
        <w:rPr>
          <w:rFonts w:ascii="Times New Roman" w:hAnsi="Times New Roman" w:cs="Times New Roman"/>
        </w:rPr>
        <w:t>This document is an intermediate draft for comment only and is subject to change without notice. Readers should not design products based on this document.</w:t>
      </w:r>
    </w:p>
    <w:p w14:paraId="1DDF7411" w14:textId="77777777" w:rsidR="007C472D" w:rsidRDefault="007C472D">
      <w:pPr>
        <w:pStyle w:val="CoverNormal"/>
      </w:pPr>
    </w:p>
    <w:p w14:paraId="20746AC6" w14:textId="77777777" w:rsidR="007C472D" w:rsidRDefault="007C472D">
      <w:pPr>
        <w:pStyle w:val="CoverNormal"/>
      </w:pPr>
    </w:p>
    <w:p w14:paraId="2D30E30E" w14:textId="77777777" w:rsidR="007C472D" w:rsidRDefault="007C472D">
      <w:pPr>
        <w:pStyle w:val="CoverNormal"/>
      </w:pPr>
    </w:p>
    <w:p w14:paraId="4783619C" w14:textId="77777777" w:rsidR="007C472D" w:rsidRDefault="007C472D">
      <w:pPr>
        <w:pStyle w:val="CoverNormal"/>
      </w:pPr>
    </w:p>
    <w:p w14:paraId="16446921" w14:textId="77777777" w:rsidR="007C472D" w:rsidRDefault="007C472D">
      <w:pPr>
        <w:pStyle w:val="CoverNormal"/>
      </w:pPr>
    </w:p>
    <w:p w14:paraId="5981C717" w14:textId="77777777" w:rsidR="007C472D" w:rsidRDefault="007C472D">
      <w:pPr>
        <w:pStyle w:val="CoverNormal"/>
        <w:ind w:left="0"/>
      </w:pPr>
    </w:p>
    <w:p w14:paraId="62BFAEB8" w14:textId="77777777" w:rsidR="007C472D" w:rsidRDefault="007C472D">
      <w:pPr>
        <w:pStyle w:val="CoverConfid"/>
      </w:pPr>
      <w:r>
        <w:t>TCG</w:t>
      </w:r>
      <w:r>
        <w:rPr>
          <w:rFonts w:eastAsia="Arial Rounded MT Bold"/>
        </w:rPr>
        <w:t xml:space="preserve"> </w:t>
      </w:r>
      <w:r>
        <w:t>CONFIDENTIAL</w:t>
      </w:r>
    </w:p>
    <w:p w14:paraId="6E9EC23A" w14:textId="77777777" w:rsidR="007C472D" w:rsidRDefault="007C472D">
      <w:pPr>
        <w:pStyle w:val="CoverNormal"/>
        <w:rPr>
          <w:rFonts w:eastAsia="Arial"/>
        </w:rPr>
        <w:sectPr w:rsidR="007C472D" w:rsidSect="0090214C">
          <w:headerReference w:type="default" r:id="rId11"/>
          <w:pgSz w:w="12240" w:h="15840"/>
          <w:pgMar w:top="1440" w:right="1440" w:bottom="1440" w:left="1440" w:header="720" w:footer="720" w:gutter="0"/>
          <w:cols w:space="720"/>
          <w:docGrid w:linePitch="360"/>
        </w:sectPr>
      </w:pPr>
      <w:r>
        <w:t>Copyright</w:t>
      </w:r>
      <w:r>
        <w:rPr>
          <w:rFonts w:eastAsia="Arial"/>
        </w:rPr>
        <w:t xml:space="preserve"> © </w:t>
      </w:r>
      <w:r>
        <w:t>TCG</w:t>
      </w:r>
      <w:r>
        <w:rPr>
          <w:rFonts w:eastAsia="Arial"/>
        </w:rPr>
        <w:t xml:space="preserve"> 2011</w:t>
      </w:r>
    </w:p>
    <w:p w14:paraId="5B8E0ECC" w14:textId="77777777" w:rsidR="007C472D" w:rsidRDefault="007C472D">
      <w:pPr>
        <w:pStyle w:val="BodyText"/>
        <w:jc w:val="left"/>
        <w:rPr>
          <w:rFonts w:eastAsia="Arial"/>
        </w:rPr>
      </w:pPr>
      <w:r>
        <w:lastRenderedPageBreak/>
        <w:t>Copyright</w:t>
      </w:r>
      <w:r>
        <w:rPr>
          <w:rFonts w:eastAsia="Arial"/>
        </w:rPr>
        <w:t xml:space="preserve"> </w:t>
      </w:r>
      <w:r>
        <w:rPr>
          <w:rFonts w:eastAsia="Arial"/>
          <w:vertAlign w:val="superscript"/>
        </w:rPr>
        <w:t>©</w:t>
      </w:r>
      <w:r>
        <w:rPr>
          <w:rFonts w:eastAsia="Arial"/>
        </w:rPr>
        <w:t xml:space="preserve"> 2011 </w:t>
      </w:r>
      <w:r>
        <w:t>Trusted</w:t>
      </w:r>
      <w:r>
        <w:rPr>
          <w:rFonts w:eastAsia="Arial"/>
        </w:rPr>
        <w:t xml:space="preserve"> </w:t>
      </w:r>
      <w:r>
        <w:t>Computing</w:t>
      </w:r>
      <w:r>
        <w:rPr>
          <w:rFonts w:eastAsia="Arial"/>
        </w:rPr>
        <w:t xml:space="preserve"> </w:t>
      </w:r>
      <w:r>
        <w:t>Group</w:t>
      </w:r>
      <w:r>
        <w:rPr>
          <w:rFonts w:eastAsia="Arial"/>
        </w:rPr>
        <w:t xml:space="preserve">, </w:t>
      </w:r>
      <w:r>
        <w:t>Incorporated</w:t>
      </w:r>
      <w:r>
        <w:rPr>
          <w:rFonts w:eastAsia="Arial"/>
        </w:rPr>
        <w:t>.</w:t>
      </w:r>
    </w:p>
    <w:p w14:paraId="73DA9F51" w14:textId="77777777" w:rsidR="007C472D" w:rsidRDefault="007C472D">
      <w:pPr>
        <w:pStyle w:val="BodyText"/>
        <w:jc w:val="left"/>
        <w:rPr>
          <w:b/>
        </w:rPr>
      </w:pPr>
      <w:r>
        <w:rPr>
          <w:b/>
        </w:rPr>
        <w:t>Disclaimer</w:t>
      </w:r>
    </w:p>
    <w:p w14:paraId="251EE641" w14:textId="77777777" w:rsidR="007C472D" w:rsidRDefault="007C472D">
      <w:pPr>
        <w:pStyle w:val="BodyText"/>
        <w:jc w:val="left"/>
        <w:rPr>
          <w:rFonts w:eastAsia="Arial"/>
        </w:rPr>
      </w:pPr>
      <w:r>
        <w:t>THIS</w:t>
      </w:r>
      <w:r>
        <w:rPr>
          <w:rFonts w:eastAsia="Arial"/>
        </w:rPr>
        <w:t xml:space="preserve"> </w:t>
      </w:r>
      <w:r>
        <w:t>SPECIFICATION</w:t>
      </w:r>
      <w:r>
        <w:rPr>
          <w:rFonts w:eastAsia="Arial"/>
        </w:rPr>
        <w:t xml:space="preserve"> </w:t>
      </w:r>
      <w:r>
        <w:t>IS</w:t>
      </w:r>
      <w:r>
        <w:rPr>
          <w:rFonts w:eastAsia="Arial"/>
        </w:rPr>
        <w:t xml:space="preserve"> </w:t>
      </w:r>
      <w:r>
        <w:t>PROVIDED</w:t>
      </w:r>
      <w:r>
        <w:rPr>
          <w:rFonts w:eastAsia="Arial"/>
        </w:rPr>
        <w:t xml:space="preserve"> "</w:t>
      </w:r>
      <w:r>
        <w:t>AS</w:t>
      </w:r>
      <w:r>
        <w:rPr>
          <w:rFonts w:eastAsia="Arial"/>
        </w:rPr>
        <w:t xml:space="preserve"> </w:t>
      </w:r>
      <w:r>
        <w:t>IS</w:t>
      </w:r>
      <w:r>
        <w:rPr>
          <w:rFonts w:eastAsia="Arial"/>
        </w:rPr>
        <w:t xml:space="preserve">" </w:t>
      </w:r>
      <w:r>
        <w:t>WITH</w:t>
      </w:r>
      <w:r>
        <w:rPr>
          <w:rFonts w:eastAsia="Arial"/>
        </w:rPr>
        <w:t xml:space="preserve"> </w:t>
      </w:r>
      <w:r>
        <w:t>NO</w:t>
      </w:r>
      <w:r>
        <w:rPr>
          <w:rFonts w:eastAsia="Arial"/>
        </w:rPr>
        <w:t xml:space="preserve"> </w:t>
      </w:r>
      <w:r>
        <w:t>WARRANTIES</w:t>
      </w:r>
      <w:r>
        <w:rPr>
          <w:rFonts w:eastAsia="Arial"/>
        </w:rPr>
        <w:t xml:space="preserve"> </w:t>
      </w:r>
      <w:r>
        <w:t>WHATSOEVER</w:t>
      </w:r>
      <w:r>
        <w:rPr>
          <w:rFonts w:eastAsia="Arial"/>
        </w:rPr>
        <w:t xml:space="preserve">, </w:t>
      </w:r>
      <w:r>
        <w:t>INCLUDING</w:t>
      </w:r>
      <w:r>
        <w:rPr>
          <w:rFonts w:eastAsia="Arial"/>
        </w:rPr>
        <w:t xml:space="preserve"> </w:t>
      </w:r>
      <w:r>
        <w:t>ANY</w:t>
      </w:r>
      <w:r>
        <w:rPr>
          <w:rFonts w:eastAsia="Arial"/>
        </w:rPr>
        <w:t xml:space="preserve"> </w:t>
      </w:r>
      <w:r>
        <w:t>WARRANTY</w:t>
      </w:r>
      <w:r>
        <w:rPr>
          <w:rFonts w:eastAsia="Arial"/>
        </w:rPr>
        <w:t xml:space="preserve"> </w:t>
      </w:r>
      <w:r>
        <w:t>OF</w:t>
      </w:r>
      <w:r>
        <w:rPr>
          <w:rFonts w:eastAsia="Arial"/>
        </w:rPr>
        <w:t xml:space="preserve"> </w:t>
      </w:r>
      <w:r>
        <w:t>MERCHANTABILITY</w:t>
      </w:r>
      <w:r>
        <w:rPr>
          <w:rFonts w:eastAsia="Arial"/>
        </w:rPr>
        <w:t xml:space="preserve">, </w:t>
      </w:r>
      <w:r>
        <w:t>NONINFRINGEMENT</w:t>
      </w:r>
      <w:r>
        <w:rPr>
          <w:rFonts w:eastAsia="Arial"/>
        </w:rPr>
        <w:t xml:space="preserve">, </w:t>
      </w:r>
      <w:r>
        <w:t>FITNESS</w:t>
      </w:r>
      <w:r>
        <w:rPr>
          <w:rFonts w:eastAsia="Arial"/>
        </w:rPr>
        <w:t xml:space="preserve"> </w:t>
      </w:r>
      <w:r>
        <w:t>FOR</w:t>
      </w:r>
      <w:r>
        <w:rPr>
          <w:rFonts w:eastAsia="Arial"/>
        </w:rPr>
        <w:t xml:space="preserve"> </w:t>
      </w:r>
      <w:r>
        <w:t>ANY</w:t>
      </w:r>
      <w:r>
        <w:rPr>
          <w:rFonts w:eastAsia="Arial"/>
        </w:rPr>
        <w:t xml:space="preserve"> </w:t>
      </w:r>
      <w:r>
        <w:t>PARTICULAR</w:t>
      </w:r>
      <w:r>
        <w:rPr>
          <w:rFonts w:eastAsia="Arial"/>
        </w:rPr>
        <w:t xml:space="preserve"> </w:t>
      </w:r>
      <w:r>
        <w:t>PURPOSE</w:t>
      </w:r>
      <w:r>
        <w:rPr>
          <w:rFonts w:eastAsia="Arial"/>
        </w:rPr>
        <w:t xml:space="preserve">, </w:t>
      </w:r>
      <w:r>
        <w:t>OR</w:t>
      </w:r>
      <w:r>
        <w:rPr>
          <w:rFonts w:eastAsia="Arial"/>
        </w:rPr>
        <w:t xml:space="preserve"> </w:t>
      </w:r>
      <w:r>
        <w:t>ANY</w:t>
      </w:r>
      <w:r>
        <w:rPr>
          <w:rFonts w:eastAsia="Arial"/>
        </w:rPr>
        <w:t xml:space="preserve"> </w:t>
      </w:r>
      <w:r>
        <w:t>WARRANTY</w:t>
      </w:r>
      <w:r>
        <w:rPr>
          <w:rFonts w:eastAsia="Arial"/>
        </w:rPr>
        <w:t xml:space="preserve"> </w:t>
      </w:r>
      <w:r>
        <w:t>OTHERWISE</w:t>
      </w:r>
      <w:r>
        <w:rPr>
          <w:rFonts w:eastAsia="Arial"/>
        </w:rPr>
        <w:t xml:space="preserve"> </w:t>
      </w:r>
      <w:r>
        <w:t>ARISING</w:t>
      </w:r>
      <w:r>
        <w:rPr>
          <w:rFonts w:eastAsia="Arial"/>
        </w:rPr>
        <w:t xml:space="preserve"> </w:t>
      </w:r>
      <w:r>
        <w:t>OUT</w:t>
      </w:r>
      <w:r>
        <w:rPr>
          <w:rFonts w:eastAsia="Arial"/>
        </w:rPr>
        <w:t xml:space="preserve"> </w:t>
      </w:r>
      <w:r>
        <w:t>OF</w:t>
      </w:r>
      <w:r>
        <w:rPr>
          <w:rFonts w:eastAsia="Arial"/>
        </w:rPr>
        <w:t xml:space="preserve"> </w:t>
      </w:r>
      <w:r>
        <w:t>ANY</w:t>
      </w:r>
      <w:r>
        <w:rPr>
          <w:rFonts w:eastAsia="Arial"/>
        </w:rPr>
        <w:t xml:space="preserve"> </w:t>
      </w:r>
      <w:r>
        <w:t>PROPOSAL</w:t>
      </w:r>
      <w:r>
        <w:rPr>
          <w:rFonts w:eastAsia="Arial"/>
        </w:rPr>
        <w:t xml:space="preserve">, </w:t>
      </w:r>
      <w:r>
        <w:t>SPECIFICATION</w:t>
      </w:r>
      <w:r>
        <w:rPr>
          <w:rFonts w:eastAsia="Arial"/>
        </w:rPr>
        <w:t xml:space="preserve"> </w:t>
      </w:r>
      <w:r>
        <w:t>OR</w:t>
      </w:r>
      <w:r>
        <w:rPr>
          <w:rFonts w:eastAsia="Arial"/>
        </w:rPr>
        <w:t xml:space="preserve"> </w:t>
      </w:r>
      <w:r>
        <w:t>SAMPLE</w:t>
      </w:r>
      <w:r>
        <w:rPr>
          <w:rFonts w:eastAsia="Arial"/>
        </w:rPr>
        <w:t xml:space="preserve">.  </w:t>
      </w:r>
      <w:r>
        <w:t>Without</w:t>
      </w:r>
      <w:r>
        <w:rPr>
          <w:rFonts w:eastAsia="Arial"/>
        </w:rPr>
        <w:t xml:space="preserve"> </w:t>
      </w:r>
      <w:r>
        <w:t>limitation</w:t>
      </w:r>
      <w:r>
        <w:rPr>
          <w:rFonts w:eastAsia="Arial"/>
        </w:rPr>
        <w:t xml:space="preserve">, </w:t>
      </w:r>
      <w:r>
        <w:t>TCG</w:t>
      </w:r>
      <w:r>
        <w:rPr>
          <w:rFonts w:eastAsia="Arial"/>
        </w:rPr>
        <w:t xml:space="preserve"> </w:t>
      </w:r>
      <w:r>
        <w:t>disclaims</w:t>
      </w:r>
      <w:r>
        <w:rPr>
          <w:rFonts w:eastAsia="Arial"/>
        </w:rPr>
        <w:t xml:space="preserve"> </w:t>
      </w:r>
      <w:r>
        <w:t>all</w:t>
      </w:r>
      <w:r>
        <w:rPr>
          <w:rFonts w:eastAsia="Arial"/>
        </w:rPr>
        <w:t xml:space="preserve"> </w:t>
      </w:r>
      <w:r>
        <w:t>liability</w:t>
      </w:r>
      <w:r>
        <w:rPr>
          <w:rFonts w:eastAsia="Arial"/>
        </w:rPr>
        <w:t xml:space="preserve">, </w:t>
      </w:r>
      <w:r>
        <w:t>including</w:t>
      </w:r>
      <w:r>
        <w:rPr>
          <w:rFonts w:eastAsia="Arial"/>
        </w:rPr>
        <w:t xml:space="preserve"> </w:t>
      </w:r>
      <w:r>
        <w:t>liability</w:t>
      </w:r>
      <w:r>
        <w:rPr>
          <w:rFonts w:eastAsia="Arial"/>
        </w:rPr>
        <w:t xml:space="preserve"> </w:t>
      </w:r>
      <w:r>
        <w:t>for</w:t>
      </w:r>
      <w:r>
        <w:rPr>
          <w:rFonts w:eastAsia="Arial"/>
        </w:rPr>
        <w:t xml:space="preserve"> </w:t>
      </w:r>
      <w:r>
        <w:t>infringement</w:t>
      </w:r>
      <w:r>
        <w:rPr>
          <w:rFonts w:eastAsia="Arial"/>
        </w:rPr>
        <w:t xml:space="preserve"> </w:t>
      </w:r>
      <w:r>
        <w:t>of</w:t>
      </w:r>
      <w:r>
        <w:rPr>
          <w:rFonts w:eastAsia="Arial"/>
        </w:rPr>
        <w:t xml:space="preserve"> </w:t>
      </w:r>
      <w:r>
        <w:t>any</w:t>
      </w:r>
      <w:r>
        <w:rPr>
          <w:rFonts w:eastAsia="Arial"/>
        </w:rPr>
        <w:t xml:space="preserve"> </w:t>
      </w:r>
      <w:r>
        <w:t>proprietary</w:t>
      </w:r>
      <w:r>
        <w:rPr>
          <w:rFonts w:eastAsia="Arial"/>
        </w:rPr>
        <w:t xml:space="preserve"> </w:t>
      </w:r>
      <w:r>
        <w:t>rights</w:t>
      </w:r>
      <w:r>
        <w:rPr>
          <w:rFonts w:eastAsia="Arial"/>
        </w:rPr>
        <w:t xml:space="preserve">, </w:t>
      </w:r>
      <w:r>
        <w:t>relating</w:t>
      </w:r>
      <w:r>
        <w:rPr>
          <w:rFonts w:eastAsia="Arial"/>
        </w:rPr>
        <w:t xml:space="preserve"> </w:t>
      </w:r>
      <w:r>
        <w:t>to</w:t>
      </w:r>
      <w:r>
        <w:rPr>
          <w:rFonts w:eastAsia="Arial"/>
        </w:rPr>
        <w:t xml:space="preserve"> </w:t>
      </w:r>
      <w:r>
        <w:t>use</w:t>
      </w:r>
      <w:r>
        <w:rPr>
          <w:rFonts w:eastAsia="Arial"/>
        </w:rPr>
        <w:t xml:space="preserve"> </w:t>
      </w:r>
      <w:r>
        <w:t>of</w:t>
      </w:r>
      <w:r>
        <w:rPr>
          <w:rFonts w:eastAsia="Arial"/>
        </w:rPr>
        <w:t xml:space="preserve"> </w:t>
      </w:r>
      <w:r>
        <w:t>information</w:t>
      </w:r>
      <w:r>
        <w:rPr>
          <w:rFonts w:eastAsia="Arial"/>
        </w:rPr>
        <w:t xml:space="preserve"> </w:t>
      </w:r>
      <w:r>
        <w:t>in</w:t>
      </w:r>
      <w:r>
        <w:rPr>
          <w:rFonts w:eastAsia="Arial"/>
        </w:rPr>
        <w:t xml:space="preserve"> </w:t>
      </w:r>
      <w:r>
        <w:t>this</w:t>
      </w:r>
      <w:r>
        <w:rPr>
          <w:rFonts w:eastAsia="Arial"/>
        </w:rPr>
        <w:t xml:space="preserve"> </w:t>
      </w:r>
      <w:r>
        <w:t>specification</w:t>
      </w:r>
      <w:r>
        <w:rPr>
          <w:rFonts w:eastAsia="Arial"/>
        </w:rPr>
        <w:t xml:space="preserve"> </w:t>
      </w:r>
      <w:r>
        <w:t>and</w:t>
      </w:r>
      <w:r>
        <w:rPr>
          <w:rFonts w:eastAsia="Arial"/>
        </w:rPr>
        <w:t xml:space="preserve"> </w:t>
      </w:r>
      <w:r>
        <w:t>to</w:t>
      </w:r>
      <w:r>
        <w:rPr>
          <w:rFonts w:eastAsia="Arial"/>
        </w:rPr>
        <w:t xml:space="preserve"> </w:t>
      </w:r>
      <w:r>
        <w:t>the</w:t>
      </w:r>
      <w:r>
        <w:rPr>
          <w:rFonts w:eastAsia="Arial"/>
        </w:rPr>
        <w:t xml:space="preserve"> </w:t>
      </w:r>
      <w:r>
        <w:t>implementation</w:t>
      </w:r>
      <w:r>
        <w:rPr>
          <w:rFonts w:eastAsia="Arial"/>
        </w:rPr>
        <w:t xml:space="preserve"> </w:t>
      </w:r>
      <w:r>
        <w:t>of</w:t>
      </w:r>
      <w:r>
        <w:rPr>
          <w:rFonts w:eastAsia="Arial"/>
        </w:rPr>
        <w:t xml:space="preserve"> </w:t>
      </w:r>
      <w:r>
        <w:t>this</w:t>
      </w:r>
      <w:r>
        <w:rPr>
          <w:rFonts w:eastAsia="Arial"/>
        </w:rPr>
        <w:t xml:space="preserve"> </w:t>
      </w:r>
      <w:r>
        <w:t>specification</w:t>
      </w:r>
      <w:r>
        <w:rPr>
          <w:rFonts w:eastAsia="Arial"/>
        </w:rPr>
        <w:t xml:space="preserve">, </w:t>
      </w:r>
      <w:r>
        <w:t>and</w:t>
      </w:r>
      <w:r>
        <w:rPr>
          <w:rFonts w:eastAsia="Arial"/>
        </w:rPr>
        <w:t xml:space="preserve"> </w:t>
      </w:r>
      <w:r>
        <w:t>TCG</w:t>
      </w:r>
      <w:r>
        <w:rPr>
          <w:rFonts w:eastAsia="Arial"/>
        </w:rPr>
        <w:t xml:space="preserve"> </w:t>
      </w:r>
      <w:r>
        <w:t>disclaims</w:t>
      </w:r>
      <w:r>
        <w:rPr>
          <w:rFonts w:eastAsia="Arial"/>
        </w:rPr>
        <w:t xml:space="preserve"> </w:t>
      </w:r>
      <w:r>
        <w:t>all</w:t>
      </w:r>
      <w:r>
        <w:rPr>
          <w:rFonts w:eastAsia="Arial"/>
        </w:rPr>
        <w:t xml:space="preserve"> </w:t>
      </w:r>
      <w:r>
        <w:t>liability</w:t>
      </w:r>
      <w:r>
        <w:rPr>
          <w:rFonts w:eastAsia="Arial"/>
        </w:rPr>
        <w:t xml:space="preserve"> </w:t>
      </w:r>
      <w:r>
        <w:t>for</w:t>
      </w:r>
      <w:r>
        <w:rPr>
          <w:rFonts w:eastAsia="Arial"/>
        </w:rPr>
        <w:t xml:space="preserve"> </w:t>
      </w:r>
      <w:r>
        <w:t>cost</w:t>
      </w:r>
      <w:r>
        <w:rPr>
          <w:rFonts w:eastAsia="Arial"/>
        </w:rPr>
        <w:t xml:space="preserve"> </w:t>
      </w:r>
      <w:r>
        <w:t>of</w:t>
      </w:r>
      <w:r>
        <w:rPr>
          <w:rFonts w:eastAsia="Arial"/>
        </w:rPr>
        <w:t xml:space="preserve"> </w:t>
      </w:r>
      <w:r>
        <w:t>procurement</w:t>
      </w:r>
      <w:r>
        <w:rPr>
          <w:rFonts w:eastAsia="Arial"/>
        </w:rPr>
        <w:t xml:space="preserve"> </w:t>
      </w:r>
      <w:r>
        <w:t>of</w:t>
      </w:r>
      <w:r>
        <w:rPr>
          <w:rFonts w:eastAsia="Arial"/>
        </w:rPr>
        <w:t xml:space="preserve"> </w:t>
      </w:r>
      <w:r>
        <w:t>substitute</w:t>
      </w:r>
      <w:r>
        <w:rPr>
          <w:rFonts w:eastAsia="Arial"/>
        </w:rPr>
        <w:t xml:space="preserve"> </w:t>
      </w:r>
      <w:r>
        <w:t>goods</w:t>
      </w:r>
      <w:r>
        <w:rPr>
          <w:rFonts w:eastAsia="Arial"/>
        </w:rPr>
        <w:t xml:space="preserve"> </w:t>
      </w:r>
      <w:r>
        <w:t>or</w:t>
      </w:r>
      <w:r>
        <w:rPr>
          <w:rFonts w:eastAsia="Arial"/>
        </w:rPr>
        <w:t xml:space="preserve"> </w:t>
      </w:r>
      <w:r>
        <w:t>services</w:t>
      </w:r>
      <w:r>
        <w:rPr>
          <w:rFonts w:eastAsia="Arial"/>
        </w:rPr>
        <w:t xml:space="preserve">, </w:t>
      </w:r>
      <w:r>
        <w:t>lost</w:t>
      </w:r>
      <w:r>
        <w:rPr>
          <w:rFonts w:eastAsia="Arial"/>
        </w:rPr>
        <w:t xml:space="preserve"> </w:t>
      </w:r>
      <w:r>
        <w:t>profits</w:t>
      </w:r>
      <w:r>
        <w:rPr>
          <w:rFonts w:eastAsia="Arial"/>
        </w:rPr>
        <w:t xml:space="preserve">, </w:t>
      </w:r>
      <w:r>
        <w:t>loss</w:t>
      </w:r>
      <w:r>
        <w:rPr>
          <w:rFonts w:eastAsia="Arial"/>
        </w:rPr>
        <w:t xml:space="preserve"> </w:t>
      </w:r>
      <w:r>
        <w:t>of</w:t>
      </w:r>
      <w:r>
        <w:rPr>
          <w:rFonts w:eastAsia="Arial"/>
        </w:rPr>
        <w:t xml:space="preserve"> </w:t>
      </w:r>
      <w:r>
        <w:t>use</w:t>
      </w:r>
      <w:r>
        <w:rPr>
          <w:rFonts w:eastAsia="Arial"/>
        </w:rPr>
        <w:t xml:space="preserve">, </w:t>
      </w:r>
      <w:r>
        <w:t>loss</w:t>
      </w:r>
      <w:r>
        <w:rPr>
          <w:rFonts w:eastAsia="Arial"/>
        </w:rPr>
        <w:t xml:space="preserve"> </w:t>
      </w:r>
      <w:r>
        <w:t>of</w:t>
      </w:r>
      <w:r>
        <w:rPr>
          <w:rFonts w:eastAsia="Arial"/>
        </w:rPr>
        <w:t xml:space="preserve"> </w:t>
      </w:r>
      <w:r>
        <w:t>data</w:t>
      </w:r>
      <w:r>
        <w:rPr>
          <w:rFonts w:eastAsia="Arial"/>
        </w:rPr>
        <w:t xml:space="preserve"> </w:t>
      </w:r>
      <w:r>
        <w:t>or</w:t>
      </w:r>
      <w:r>
        <w:rPr>
          <w:rFonts w:eastAsia="Arial"/>
        </w:rPr>
        <w:t xml:space="preserve"> </w:t>
      </w:r>
      <w:r>
        <w:t>any</w:t>
      </w:r>
      <w:r>
        <w:rPr>
          <w:rFonts w:eastAsia="Arial"/>
        </w:rPr>
        <w:t xml:space="preserve"> </w:t>
      </w:r>
      <w:r>
        <w:t>incidental</w:t>
      </w:r>
      <w:r>
        <w:rPr>
          <w:rFonts w:eastAsia="Arial"/>
        </w:rPr>
        <w:t xml:space="preserve">, </w:t>
      </w:r>
      <w:r>
        <w:t>consequential</w:t>
      </w:r>
      <w:r>
        <w:rPr>
          <w:rFonts w:eastAsia="Arial"/>
        </w:rPr>
        <w:t xml:space="preserve">, </w:t>
      </w:r>
      <w:r>
        <w:t>direct</w:t>
      </w:r>
      <w:r>
        <w:rPr>
          <w:rFonts w:eastAsia="Arial"/>
        </w:rPr>
        <w:t xml:space="preserve">, </w:t>
      </w:r>
      <w:r>
        <w:t>indirect</w:t>
      </w:r>
      <w:r>
        <w:rPr>
          <w:rFonts w:eastAsia="Arial"/>
        </w:rPr>
        <w:t xml:space="preserve">, </w:t>
      </w:r>
      <w:r>
        <w:t>or</w:t>
      </w:r>
      <w:r>
        <w:rPr>
          <w:rFonts w:eastAsia="Arial"/>
        </w:rPr>
        <w:t xml:space="preserve"> </w:t>
      </w:r>
      <w:r>
        <w:t>special</w:t>
      </w:r>
      <w:r>
        <w:rPr>
          <w:rFonts w:eastAsia="Arial"/>
        </w:rPr>
        <w:t xml:space="preserve"> </w:t>
      </w:r>
      <w:r>
        <w:t>damages</w:t>
      </w:r>
      <w:r>
        <w:rPr>
          <w:rFonts w:eastAsia="Arial"/>
        </w:rPr>
        <w:t xml:space="preserve">, </w:t>
      </w:r>
      <w:r>
        <w:t>whether</w:t>
      </w:r>
      <w:r>
        <w:rPr>
          <w:rFonts w:eastAsia="Arial"/>
        </w:rPr>
        <w:t xml:space="preserve"> </w:t>
      </w:r>
      <w:r>
        <w:t>under</w:t>
      </w:r>
      <w:r>
        <w:rPr>
          <w:rFonts w:eastAsia="Arial"/>
        </w:rPr>
        <w:t xml:space="preserve"> </w:t>
      </w:r>
      <w:r>
        <w:t>contract</w:t>
      </w:r>
      <w:r>
        <w:rPr>
          <w:rFonts w:eastAsia="Arial"/>
        </w:rPr>
        <w:t xml:space="preserve">, </w:t>
      </w:r>
      <w:r>
        <w:t>tort</w:t>
      </w:r>
      <w:r>
        <w:rPr>
          <w:rFonts w:eastAsia="Arial"/>
        </w:rPr>
        <w:t xml:space="preserve">, </w:t>
      </w:r>
      <w:r>
        <w:t>warranty</w:t>
      </w:r>
      <w:r>
        <w:rPr>
          <w:rFonts w:eastAsia="Arial"/>
        </w:rPr>
        <w:t xml:space="preserve"> </w:t>
      </w:r>
      <w:r>
        <w:t>or</w:t>
      </w:r>
      <w:r>
        <w:rPr>
          <w:rFonts w:eastAsia="Arial"/>
        </w:rPr>
        <w:t xml:space="preserve"> </w:t>
      </w:r>
      <w:r>
        <w:t>otherwise</w:t>
      </w:r>
      <w:r>
        <w:rPr>
          <w:rFonts w:eastAsia="Arial"/>
        </w:rPr>
        <w:t xml:space="preserve">, </w:t>
      </w:r>
      <w:r>
        <w:t>arising</w:t>
      </w:r>
      <w:r>
        <w:rPr>
          <w:rFonts w:eastAsia="Arial"/>
        </w:rPr>
        <w:t xml:space="preserve"> </w:t>
      </w:r>
      <w:r>
        <w:t>in</w:t>
      </w:r>
      <w:r>
        <w:rPr>
          <w:rFonts w:eastAsia="Arial"/>
        </w:rPr>
        <w:t xml:space="preserve"> </w:t>
      </w:r>
      <w:r>
        <w:t>any</w:t>
      </w:r>
      <w:r>
        <w:rPr>
          <w:rFonts w:eastAsia="Arial"/>
        </w:rPr>
        <w:t xml:space="preserve"> </w:t>
      </w:r>
      <w:r>
        <w:t>way</w:t>
      </w:r>
      <w:r>
        <w:rPr>
          <w:rFonts w:eastAsia="Arial"/>
        </w:rPr>
        <w:t xml:space="preserve"> </w:t>
      </w:r>
      <w:r>
        <w:t>out</w:t>
      </w:r>
      <w:r>
        <w:rPr>
          <w:rFonts w:eastAsia="Arial"/>
        </w:rPr>
        <w:t xml:space="preserve"> </w:t>
      </w:r>
      <w:r>
        <w:t>of</w:t>
      </w:r>
      <w:r>
        <w:rPr>
          <w:rFonts w:eastAsia="Arial"/>
        </w:rPr>
        <w:t xml:space="preserve"> </w:t>
      </w:r>
      <w:r>
        <w:t>use</w:t>
      </w:r>
      <w:r>
        <w:rPr>
          <w:rFonts w:eastAsia="Arial"/>
        </w:rPr>
        <w:t xml:space="preserve"> </w:t>
      </w:r>
      <w:r>
        <w:t>or</w:t>
      </w:r>
      <w:r>
        <w:rPr>
          <w:rFonts w:eastAsia="Arial"/>
        </w:rPr>
        <w:t xml:space="preserve"> </w:t>
      </w:r>
      <w:r>
        <w:t>reliance</w:t>
      </w:r>
      <w:r>
        <w:rPr>
          <w:rFonts w:eastAsia="Arial"/>
        </w:rPr>
        <w:t xml:space="preserve"> </w:t>
      </w:r>
      <w:r>
        <w:t>upon</w:t>
      </w:r>
      <w:r>
        <w:rPr>
          <w:rFonts w:eastAsia="Arial"/>
        </w:rPr>
        <w:t xml:space="preserve"> </w:t>
      </w:r>
      <w:r>
        <w:t>this</w:t>
      </w:r>
      <w:r>
        <w:rPr>
          <w:rFonts w:eastAsia="Arial"/>
        </w:rPr>
        <w:t xml:space="preserve"> </w:t>
      </w:r>
      <w:r>
        <w:t>specification</w:t>
      </w:r>
      <w:r>
        <w:rPr>
          <w:rFonts w:eastAsia="Arial"/>
        </w:rPr>
        <w:t xml:space="preserve"> </w:t>
      </w:r>
      <w:r>
        <w:t>or</w:t>
      </w:r>
      <w:r>
        <w:rPr>
          <w:rFonts w:eastAsia="Arial"/>
        </w:rPr>
        <w:t xml:space="preserve"> </w:t>
      </w:r>
      <w:r>
        <w:t>any</w:t>
      </w:r>
      <w:r>
        <w:rPr>
          <w:rFonts w:eastAsia="Arial"/>
        </w:rPr>
        <w:t xml:space="preserve"> </w:t>
      </w:r>
      <w:r>
        <w:t>information</w:t>
      </w:r>
      <w:r>
        <w:rPr>
          <w:rFonts w:eastAsia="Arial"/>
        </w:rPr>
        <w:t xml:space="preserve"> </w:t>
      </w:r>
      <w:r>
        <w:t>herein</w:t>
      </w:r>
      <w:r>
        <w:rPr>
          <w:rFonts w:eastAsia="Arial"/>
        </w:rPr>
        <w:t>.</w:t>
      </w:r>
    </w:p>
    <w:p w14:paraId="2D7420F5" w14:textId="77777777" w:rsidR="007C472D" w:rsidRDefault="007C472D">
      <w:pPr>
        <w:pStyle w:val="BodyText"/>
        <w:jc w:val="left"/>
        <w:rPr>
          <w:rFonts w:eastAsia="Arial"/>
        </w:rPr>
      </w:pPr>
      <w:r>
        <w:t>No</w:t>
      </w:r>
      <w:r>
        <w:rPr>
          <w:rFonts w:eastAsia="Arial"/>
        </w:rPr>
        <w:t xml:space="preserve"> </w:t>
      </w:r>
      <w:r>
        <w:t>license</w:t>
      </w:r>
      <w:r>
        <w:rPr>
          <w:rFonts w:eastAsia="Arial"/>
        </w:rPr>
        <w:t xml:space="preserve">, </w:t>
      </w:r>
      <w:r>
        <w:t>express</w:t>
      </w:r>
      <w:r>
        <w:rPr>
          <w:rFonts w:eastAsia="Arial"/>
        </w:rPr>
        <w:t xml:space="preserve"> </w:t>
      </w:r>
      <w:r>
        <w:t>or</w:t>
      </w:r>
      <w:r>
        <w:rPr>
          <w:rFonts w:eastAsia="Arial"/>
        </w:rPr>
        <w:t xml:space="preserve"> </w:t>
      </w:r>
      <w:r>
        <w:t>implied</w:t>
      </w:r>
      <w:r>
        <w:rPr>
          <w:rFonts w:eastAsia="Arial"/>
        </w:rPr>
        <w:t xml:space="preserve">, </w:t>
      </w:r>
      <w:r>
        <w:t>by</w:t>
      </w:r>
      <w:r>
        <w:rPr>
          <w:rFonts w:eastAsia="Arial"/>
        </w:rPr>
        <w:t xml:space="preserve"> </w:t>
      </w:r>
      <w:r>
        <w:t>estoppel</w:t>
      </w:r>
      <w:r>
        <w:rPr>
          <w:rFonts w:eastAsia="Arial"/>
        </w:rPr>
        <w:t xml:space="preserve"> </w:t>
      </w:r>
      <w:r>
        <w:t>or</w:t>
      </w:r>
      <w:r>
        <w:rPr>
          <w:rFonts w:eastAsia="Arial"/>
        </w:rPr>
        <w:t xml:space="preserve"> </w:t>
      </w:r>
      <w:r>
        <w:t>otherwise</w:t>
      </w:r>
      <w:r>
        <w:rPr>
          <w:rFonts w:eastAsia="Arial"/>
        </w:rPr>
        <w:t xml:space="preserve">, </w:t>
      </w:r>
      <w:r>
        <w:t>to</w:t>
      </w:r>
      <w:r>
        <w:rPr>
          <w:rFonts w:eastAsia="Arial"/>
        </w:rPr>
        <w:t xml:space="preserve"> </w:t>
      </w:r>
      <w:r>
        <w:t>any</w:t>
      </w:r>
      <w:r>
        <w:rPr>
          <w:rFonts w:eastAsia="Arial"/>
        </w:rPr>
        <w:t xml:space="preserve"> </w:t>
      </w:r>
      <w:r>
        <w:t>TCG</w:t>
      </w:r>
      <w:r>
        <w:rPr>
          <w:rFonts w:eastAsia="Arial"/>
        </w:rPr>
        <w:t xml:space="preserve"> </w:t>
      </w:r>
      <w:r>
        <w:t>or</w:t>
      </w:r>
      <w:r>
        <w:rPr>
          <w:rFonts w:eastAsia="Arial"/>
        </w:rPr>
        <w:t xml:space="preserve"> </w:t>
      </w:r>
      <w:r>
        <w:t>TCG</w:t>
      </w:r>
      <w:r>
        <w:rPr>
          <w:rFonts w:eastAsia="Arial"/>
        </w:rPr>
        <w:t xml:space="preserve"> </w:t>
      </w:r>
      <w:r>
        <w:t>member</w:t>
      </w:r>
      <w:r>
        <w:rPr>
          <w:rFonts w:eastAsia="Arial"/>
        </w:rPr>
        <w:t xml:space="preserve"> </w:t>
      </w:r>
      <w:r>
        <w:t>intellectual</w:t>
      </w:r>
      <w:r>
        <w:rPr>
          <w:rFonts w:eastAsia="Arial"/>
        </w:rPr>
        <w:t xml:space="preserve"> </w:t>
      </w:r>
      <w:r>
        <w:t>property</w:t>
      </w:r>
      <w:r>
        <w:rPr>
          <w:rFonts w:eastAsia="Arial"/>
        </w:rPr>
        <w:t xml:space="preserve"> </w:t>
      </w:r>
      <w:r>
        <w:t>rights</w:t>
      </w:r>
      <w:r>
        <w:rPr>
          <w:rFonts w:eastAsia="Arial"/>
        </w:rPr>
        <w:t xml:space="preserve"> </w:t>
      </w:r>
      <w:r>
        <w:t>is</w:t>
      </w:r>
      <w:r>
        <w:rPr>
          <w:rFonts w:eastAsia="Arial"/>
        </w:rPr>
        <w:t xml:space="preserve"> </w:t>
      </w:r>
      <w:r>
        <w:t>granted</w:t>
      </w:r>
      <w:r>
        <w:rPr>
          <w:rFonts w:eastAsia="Arial"/>
        </w:rPr>
        <w:t xml:space="preserve"> </w:t>
      </w:r>
      <w:r>
        <w:t>herein</w:t>
      </w:r>
      <w:r>
        <w:rPr>
          <w:rFonts w:eastAsia="Arial"/>
        </w:rPr>
        <w:t>.</w:t>
      </w:r>
    </w:p>
    <w:p w14:paraId="5B212C92" w14:textId="77777777" w:rsidR="007C472D" w:rsidRDefault="007C472D">
      <w:pPr>
        <w:pStyle w:val="BodyText"/>
        <w:jc w:val="left"/>
        <w:rPr>
          <w:rFonts w:eastAsia="Arial"/>
          <w:b/>
        </w:rPr>
      </w:pPr>
      <w:r>
        <w:rPr>
          <w:b/>
        </w:rPr>
        <w:t>Except</w:t>
      </w:r>
      <w:r>
        <w:rPr>
          <w:rFonts w:eastAsia="Arial"/>
          <w:b/>
        </w:rPr>
        <w:t xml:space="preserve"> </w:t>
      </w:r>
      <w:r>
        <w:rPr>
          <w:b/>
        </w:rPr>
        <w:t>that</w:t>
      </w:r>
      <w:r>
        <w:rPr>
          <w:rFonts w:eastAsia="Arial"/>
          <w:b/>
        </w:rPr>
        <w:t xml:space="preserve"> </w:t>
      </w:r>
      <w:r>
        <w:rPr>
          <w:b/>
        </w:rPr>
        <w:t>a</w:t>
      </w:r>
      <w:r>
        <w:rPr>
          <w:rFonts w:eastAsia="Arial"/>
          <w:b/>
        </w:rPr>
        <w:t xml:space="preserve"> </w:t>
      </w:r>
      <w:r>
        <w:rPr>
          <w:b/>
        </w:rPr>
        <w:t>license</w:t>
      </w:r>
      <w:r>
        <w:rPr>
          <w:rFonts w:eastAsia="Arial"/>
          <w:b/>
        </w:rPr>
        <w:t xml:space="preserve"> </w:t>
      </w:r>
      <w:r>
        <w:rPr>
          <w:b/>
        </w:rPr>
        <w:t>is</w:t>
      </w:r>
      <w:r>
        <w:rPr>
          <w:rFonts w:eastAsia="Arial"/>
          <w:b/>
        </w:rPr>
        <w:t xml:space="preserve"> </w:t>
      </w:r>
      <w:r>
        <w:rPr>
          <w:b/>
        </w:rPr>
        <w:t>hereby</w:t>
      </w:r>
      <w:r>
        <w:rPr>
          <w:rFonts w:eastAsia="Arial"/>
          <w:b/>
        </w:rPr>
        <w:t xml:space="preserve"> </w:t>
      </w:r>
      <w:r>
        <w:rPr>
          <w:b/>
        </w:rPr>
        <w:t>granted</w:t>
      </w:r>
      <w:r>
        <w:rPr>
          <w:rFonts w:eastAsia="Arial"/>
          <w:b/>
        </w:rPr>
        <w:t xml:space="preserve"> </w:t>
      </w:r>
      <w:r>
        <w:rPr>
          <w:b/>
        </w:rPr>
        <w:t>by</w:t>
      </w:r>
      <w:r>
        <w:rPr>
          <w:rFonts w:eastAsia="Arial"/>
          <w:b/>
        </w:rPr>
        <w:t xml:space="preserve"> </w:t>
      </w:r>
      <w:r>
        <w:rPr>
          <w:b/>
        </w:rPr>
        <w:t>TCG</w:t>
      </w:r>
      <w:r>
        <w:rPr>
          <w:rFonts w:eastAsia="Arial"/>
          <w:b/>
        </w:rPr>
        <w:t xml:space="preserve"> </w:t>
      </w:r>
      <w:r>
        <w:rPr>
          <w:b/>
        </w:rPr>
        <w:t>to</w:t>
      </w:r>
      <w:r>
        <w:rPr>
          <w:rFonts w:eastAsia="Arial"/>
          <w:b/>
        </w:rPr>
        <w:t xml:space="preserve"> </w:t>
      </w:r>
      <w:r>
        <w:rPr>
          <w:b/>
        </w:rPr>
        <w:t>copy</w:t>
      </w:r>
      <w:r>
        <w:rPr>
          <w:rFonts w:eastAsia="Arial"/>
          <w:b/>
        </w:rPr>
        <w:t xml:space="preserve"> </w:t>
      </w:r>
      <w:r>
        <w:rPr>
          <w:b/>
        </w:rPr>
        <w:t>and</w:t>
      </w:r>
      <w:r>
        <w:rPr>
          <w:rFonts w:eastAsia="Arial"/>
          <w:b/>
        </w:rPr>
        <w:t xml:space="preserve"> </w:t>
      </w:r>
      <w:r>
        <w:rPr>
          <w:b/>
        </w:rPr>
        <w:t>reproduce</w:t>
      </w:r>
      <w:r>
        <w:rPr>
          <w:rFonts w:eastAsia="Arial"/>
          <w:b/>
        </w:rPr>
        <w:t xml:space="preserve"> </w:t>
      </w:r>
      <w:r>
        <w:rPr>
          <w:b/>
        </w:rPr>
        <w:t>this</w:t>
      </w:r>
      <w:r>
        <w:rPr>
          <w:rFonts w:eastAsia="Arial"/>
          <w:b/>
        </w:rPr>
        <w:t xml:space="preserve"> </w:t>
      </w:r>
      <w:r>
        <w:rPr>
          <w:b/>
        </w:rPr>
        <w:t>specification</w:t>
      </w:r>
      <w:r>
        <w:rPr>
          <w:rFonts w:eastAsia="Arial"/>
          <w:b/>
        </w:rPr>
        <w:t xml:space="preserve"> </w:t>
      </w:r>
      <w:r>
        <w:rPr>
          <w:b/>
        </w:rPr>
        <w:t>for</w:t>
      </w:r>
      <w:r>
        <w:rPr>
          <w:rFonts w:eastAsia="Arial"/>
          <w:b/>
        </w:rPr>
        <w:t xml:space="preserve"> </w:t>
      </w:r>
      <w:r>
        <w:rPr>
          <w:b/>
        </w:rPr>
        <w:t>internal</w:t>
      </w:r>
      <w:r>
        <w:rPr>
          <w:rFonts w:eastAsia="Arial"/>
          <w:b/>
        </w:rPr>
        <w:t xml:space="preserve"> </w:t>
      </w:r>
      <w:r>
        <w:rPr>
          <w:b/>
        </w:rPr>
        <w:t>use</w:t>
      </w:r>
      <w:r>
        <w:rPr>
          <w:rFonts w:eastAsia="Arial"/>
          <w:b/>
        </w:rPr>
        <w:t xml:space="preserve"> </w:t>
      </w:r>
      <w:r>
        <w:rPr>
          <w:b/>
        </w:rPr>
        <w:t>only</w:t>
      </w:r>
      <w:r>
        <w:rPr>
          <w:rFonts w:eastAsia="Arial"/>
          <w:b/>
        </w:rPr>
        <w:t>.</w:t>
      </w:r>
    </w:p>
    <w:p w14:paraId="22B7C784" w14:textId="77777777" w:rsidR="007C472D" w:rsidRDefault="007C472D">
      <w:pPr>
        <w:pStyle w:val="BodyText"/>
        <w:jc w:val="left"/>
        <w:rPr>
          <w:rFonts w:eastAsia="Arial"/>
        </w:rPr>
      </w:pPr>
      <w:r>
        <w:t>Contact</w:t>
      </w:r>
      <w:r>
        <w:rPr>
          <w:rFonts w:eastAsia="Arial"/>
        </w:rPr>
        <w:t xml:space="preserve"> </w:t>
      </w:r>
      <w:r>
        <w:t>the</w:t>
      </w:r>
      <w:r>
        <w:rPr>
          <w:rFonts w:eastAsia="Arial"/>
        </w:rPr>
        <w:t xml:space="preserve"> </w:t>
      </w:r>
      <w:r>
        <w:t>Trusted</w:t>
      </w:r>
      <w:r>
        <w:rPr>
          <w:rFonts w:eastAsia="Arial"/>
        </w:rPr>
        <w:t xml:space="preserve"> </w:t>
      </w:r>
      <w:r>
        <w:t>Computing</w:t>
      </w:r>
      <w:r>
        <w:rPr>
          <w:rFonts w:eastAsia="Arial"/>
        </w:rPr>
        <w:t xml:space="preserve"> </w:t>
      </w:r>
      <w:r>
        <w:t>Group</w:t>
      </w:r>
      <w:r>
        <w:rPr>
          <w:rFonts w:eastAsia="Arial"/>
        </w:rPr>
        <w:t xml:space="preserve"> </w:t>
      </w:r>
      <w:r>
        <w:t>at</w:t>
      </w:r>
      <w:r>
        <w:rPr>
          <w:rFonts w:eastAsia="Arial"/>
        </w:rPr>
        <w:t xml:space="preserve"> </w:t>
      </w:r>
      <w:r>
        <w:t>www</w:t>
      </w:r>
      <w:r>
        <w:rPr>
          <w:rFonts w:eastAsia="Arial"/>
        </w:rPr>
        <w:t>.</w:t>
      </w:r>
      <w:r>
        <w:t>trustedcomputinggroup</w:t>
      </w:r>
      <w:r>
        <w:rPr>
          <w:rFonts w:eastAsia="Arial"/>
        </w:rPr>
        <w:t>.</w:t>
      </w:r>
      <w:r>
        <w:t>org</w:t>
      </w:r>
      <w:r>
        <w:rPr>
          <w:rFonts w:eastAsia="Arial"/>
        </w:rPr>
        <w:t xml:space="preserve"> </w:t>
      </w:r>
      <w:r>
        <w:t>for</w:t>
      </w:r>
      <w:r>
        <w:rPr>
          <w:rFonts w:eastAsia="Arial"/>
        </w:rPr>
        <w:t xml:space="preserve"> </w:t>
      </w:r>
      <w:r>
        <w:t>information</w:t>
      </w:r>
      <w:r>
        <w:rPr>
          <w:rFonts w:eastAsia="Arial"/>
        </w:rPr>
        <w:t xml:space="preserve"> </w:t>
      </w:r>
      <w:r>
        <w:t>on</w:t>
      </w:r>
      <w:r>
        <w:rPr>
          <w:rFonts w:eastAsia="Arial"/>
        </w:rPr>
        <w:t xml:space="preserve"> </w:t>
      </w:r>
      <w:r>
        <w:t>specification</w:t>
      </w:r>
      <w:r>
        <w:rPr>
          <w:rFonts w:eastAsia="Arial"/>
        </w:rPr>
        <w:t xml:space="preserve"> </w:t>
      </w:r>
      <w:r>
        <w:t>licensing</w:t>
      </w:r>
      <w:r>
        <w:rPr>
          <w:rFonts w:eastAsia="Arial"/>
        </w:rPr>
        <w:t xml:space="preserve"> </w:t>
      </w:r>
      <w:r>
        <w:t>through</w:t>
      </w:r>
      <w:r>
        <w:rPr>
          <w:rFonts w:eastAsia="Arial"/>
        </w:rPr>
        <w:t xml:space="preserve"> </w:t>
      </w:r>
      <w:r>
        <w:t>membership</w:t>
      </w:r>
      <w:r>
        <w:rPr>
          <w:rFonts w:eastAsia="Arial"/>
        </w:rPr>
        <w:t xml:space="preserve"> </w:t>
      </w:r>
      <w:r>
        <w:t>agreements</w:t>
      </w:r>
      <w:r>
        <w:rPr>
          <w:rFonts w:eastAsia="Arial"/>
        </w:rPr>
        <w:t xml:space="preserve">. </w:t>
      </w:r>
    </w:p>
    <w:p w14:paraId="7F6DCAB2" w14:textId="77777777" w:rsidR="007C472D" w:rsidRDefault="007C472D">
      <w:pPr>
        <w:pStyle w:val="BodyText"/>
        <w:jc w:val="left"/>
        <w:rPr>
          <w:rFonts w:eastAsia="Arial"/>
        </w:rPr>
        <w:sectPr w:rsidR="007C472D" w:rsidSect="00572A79">
          <w:headerReference w:type="even" r:id="rId12"/>
          <w:headerReference w:type="default" r:id="rId13"/>
          <w:footerReference w:type="even" r:id="rId14"/>
          <w:footerReference w:type="default" r:id="rId15"/>
          <w:headerReference w:type="first" r:id="rId16"/>
          <w:footerReference w:type="first" r:id="rId17"/>
          <w:pgSz w:w="12240" w:h="15840"/>
          <w:pgMar w:top="1670" w:right="1440" w:bottom="1670" w:left="1440" w:header="1440" w:footer="1440" w:gutter="0"/>
          <w:pgNumType w:fmt="lowerRoman"/>
          <w:cols w:space="720"/>
          <w:docGrid w:linePitch="360"/>
        </w:sectPr>
      </w:pPr>
      <w:r>
        <w:t>Any</w:t>
      </w:r>
      <w:r>
        <w:rPr>
          <w:rFonts w:eastAsia="Arial"/>
        </w:rPr>
        <w:t xml:space="preserve"> </w:t>
      </w:r>
      <w:r>
        <w:t>marks</w:t>
      </w:r>
      <w:r>
        <w:rPr>
          <w:rFonts w:eastAsia="Arial"/>
        </w:rPr>
        <w:t xml:space="preserve"> </w:t>
      </w:r>
      <w:r>
        <w:t>and</w:t>
      </w:r>
      <w:r>
        <w:rPr>
          <w:rFonts w:eastAsia="Arial"/>
        </w:rPr>
        <w:t xml:space="preserve"> </w:t>
      </w:r>
      <w:r>
        <w:t>brands</w:t>
      </w:r>
      <w:r>
        <w:rPr>
          <w:rFonts w:eastAsia="Arial"/>
        </w:rPr>
        <w:t xml:space="preserve"> </w:t>
      </w:r>
      <w:r>
        <w:t>contained</w:t>
      </w:r>
      <w:r>
        <w:rPr>
          <w:rFonts w:eastAsia="Arial"/>
        </w:rPr>
        <w:t xml:space="preserve"> </w:t>
      </w:r>
      <w:r>
        <w:t>herein</w:t>
      </w:r>
      <w:r>
        <w:rPr>
          <w:rFonts w:eastAsia="Arial"/>
        </w:rPr>
        <w:t xml:space="preserve"> </w:t>
      </w:r>
      <w:r>
        <w:t>are</w:t>
      </w:r>
      <w:r>
        <w:rPr>
          <w:rFonts w:eastAsia="Arial"/>
        </w:rPr>
        <w:t xml:space="preserve"> </w:t>
      </w:r>
      <w:r>
        <w:t>the</w:t>
      </w:r>
      <w:r>
        <w:rPr>
          <w:rFonts w:eastAsia="Arial"/>
        </w:rPr>
        <w:t xml:space="preserve"> </w:t>
      </w:r>
      <w:r>
        <w:t>property</w:t>
      </w:r>
      <w:r>
        <w:rPr>
          <w:rFonts w:eastAsia="Arial"/>
        </w:rPr>
        <w:t xml:space="preserve"> </w:t>
      </w:r>
      <w:r>
        <w:t>of</w:t>
      </w:r>
      <w:r>
        <w:rPr>
          <w:rFonts w:eastAsia="Arial"/>
        </w:rPr>
        <w:t xml:space="preserve"> </w:t>
      </w:r>
      <w:r>
        <w:t>their</w:t>
      </w:r>
      <w:r>
        <w:rPr>
          <w:rFonts w:eastAsia="Arial"/>
        </w:rPr>
        <w:t xml:space="preserve"> </w:t>
      </w:r>
      <w:r>
        <w:t>respective</w:t>
      </w:r>
      <w:r>
        <w:rPr>
          <w:rFonts w:eastAsia="Arial"/>
        </w:rPr>
        <w:t xml:space="preserve"> </w:t>
      </w:r>
      <w:r>
        <w:t>owners</w:t>
      </w:r>
      <w:r>
        <w:rPr>
          <w:rFonts w:eastAsia="Arial"/>
        </w:rPr>
        <w:t>.</w:t>
      </w:r>
    </w:p>
    <w:p w14:paraId="32061443" w14:textId="77777777" w:rsidR="007C472D" w:rsidRDefault="007C472D">
      <w:pPr>
        <w:rPr>
          <w:b/>
          <w:sz w:val="24"/>
        </w:rPr>
      </w:pPr>
      <w:r>
        <w:rPr>
          <w:b/>
          <w:sz w:val="24"/>
        </w:rPr>
        <w:lastRenderedPageBreak/>
        <w:t>Revision</w:t>
      </w:r>
      <w:r>
        <w:rPr>
          <w:rFonts w:eastAsia="Arial"/>
          <w:b/>
          <w:sz w:val="24"/>
        </w:rPr>
        <w:t xml:space="preserve"> </w:t>
      </w:r>
      <w:r>
        <w:rPr>
          <w:b/>
          <w:sz w:val="24"/>
        </w:rPr>
        <w:t>History</w:t>
      </w:r>
    </w:p>
    <w:tbl>
      <w:tblPr>
        <w:tblW w:w="0" w:type="auto"/>
        <w:tblInd w:w="-50" w:type="dxa"/>
        <w:tblLayout w:type="fixed"/>
        <w:tblLook w:val="0000" w:firstRow="0" w:lastRow="0" w:firstColumn="0" w:lastColumn="0" w:noHBand="0" w:noVBand="0"/>
      </w:tblPr>
      <w:tblGrid>
        <w:gridCol w:w="1368"/>
        <w:gridCol w:w="8142"/>
      </w:tblGrid>
      <w:tr w:rsidR="007C472D" w:rsidRPr="007C472D" w14:paraId="109FEE6E" w14:textId="77777777">
        <w:tc>
          <w:tcPr>
            <w:tcW w:w="1368" w:type="dxa"/>
            <w:tcBorders>
              <w:top w:val="single" w:sz="4" w:space="0" w:color="000000"/>
              <w:left w:val="single" w:sz="4" w:space="0" w:color="000000"/>
              <w:bottom w:val="single" w:sz="4" w:space="0" w:color="000000"/>
            </w:tcBorders>
            <w:shd w:val="clear" w:color="auto" w:fill="auto"/>
          </w:tcPr>
          <w:p w14:paraId="2E442316" w14:textId="77777777" w:rsidR="007C472D" w:rsidRDefault="007C472D">
            <w:pPr>
              <w:pStyle w:val="TableCell"/>
              <w:snapToGrid w:val="0"/>
            </w:pPr>
            <w:r>
              <w:t>01/03/11</w:t>
            </w: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0702C72E" w14:textId="77777777" w:rsidR="007C472D" w:rsidRDefault="007C472D">
            <w:pPr>
              <w:pStyle w:val="TableCell"/>
              <w:snapToGrid w:val="0"/>
            </w:pPr>
            <w:r>
              <w:t>Reset of document, based on the final high level Virtualization Specification</w:t>
            </w:r>
          </w:p>
        </w:tc>
      </w:tr>
      <w:tr w:rsidR="007C472D" w:rsidRPr="007C472D" w14:paraId="021129F5" w14:textId="77777777">
        <w:tc>
          <w:tcPr>
            <w:tcW w:w="1368" w:type="dxa"/>
            <w:tcBorders>
              <w:top w:val="single" w:sz="4" w:space="0" w:color="000000"/>
              <w:left w:val="single" w:sz="4" w:space="0" w:color="000000"/>
              <w:bottom w:val="single" w:sz="4" w:space="0" w:color="000000"/>
            </w:tcBorders>
            <w:shd w:val="clear" w:color="auto" w:fill="auto"/>
          </w:tcPr>
          <w:p w14:paraId="628AA6B5" w14:textId="77777777" w:rsidR="007C472D" w:rsidRDefault="007C472D">
            <w:pPr>
              <w:pStyle w:val="TableCell"/>
              <w:snapToGrid w:val="0"/>
            </w:pPr>
            <w:r>
              <w:t>4/7/11</w:t>
            </w: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7C2A6928" w14:textId="77777777" w:rsidR="007C472D" w:rsidRDefault="007C472D">
            <w:pPr>
              <w:pStyle w:val="TableCell"/>
              <w:snapToGrid w:val="0"/>
            </w:pPr>
            <w:r>
              <w:t>Change spec to reflect answers to migration received at meeting</w:t>
            </w:r>
          </w:p>
        </w:tc>
      </w:tr>
      <w:tr w:rsidR="007C472D" w:rsidRPr="007C472D" w14:paraId="76ACB9E2" w14:textId="77777777">
        <w:tc>
          <w:tcPr>
            <w:tcW w:w="1368" w:type="dxa"/>
            <w:tcBorders>
              <w:top w:val="single" w:sz="4" w:space="0" w:color="000000"/>
              <w:left w:val="single" w:sz="4" w:space="0" w:color="000000"/>
              <w:bottom w:val="single" w:sz="4" w:space="0" w:color="000000"/>
            </w:tcBorders>
            <w:shd w:val="clear" w:color="auto" w:fill="auto"/>
          </w:tcPr>
          <w:p w14:paraId="67834A62" w14:textId="77777777" w:rsidR="007C472D" w:rsidRDefault="007C472D">
            <w:pPr>
              <w:pStyle w:val="TableCell"/>
              <w:snapToGrid w:val="0"/>
            </w:pPr>
            <w:r>
              <w:t>4/12/11</w:t>
            </w: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32C97C27" w14:textId="77777777" w:rsidR="007C472D" w:rsidRDefault="007C472D">
            <w:pPr>
              <w:pStyle w:val="TableCell"/>
              <w:snapToGrid w:val="0"/>
            </w:pPr>
            <w:r>
              <w:t>Added in section on vTPM ownerAuth</w:t>
            </w:r>
          </w:p>
        </w:tc>
      </w:tr>
      <w:tr w:rsidR="007C472D" w:rsidRPr="007C472D" w14:paraId="1A42265C" w14:textId="77777777">
        <w:tc>
          <w:tcPr>
            <w:tcW w:w="1368" w:type="dxa"/>
            <w:tcBorders>
              <w:top w:val="single" w:sz="4" w:space="0" w:color="000000"/>
              <w:left w:val="single" w:sz="4" w:space="0" w:color="000000"/>
              <w:bottom w:val="single" w:sz="4" w:space="0" w:color="000000"/>
            </w:tcBorders>
            <w:shd w:val="clear" w:color="auto" w:fill="auto"/>
          </w:tcPr>
          <w:p w14:paraId="5B640B83" w14:textId="77777777" w:rsidR="007C472D" w:rsidRDefault="007C472D">
            <w:pPr>
              <w:pStyle w:val="TableCell"/>
              <w:snapToGrid w:val="0"/>
            </w:pPr>
            <w:r>
              <w:t>8/17/11</w:t>
            </w: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281A7689" w14:textId="77777777" w:rsidR="007C472D" w:rsidRDefault="007C472D">
            <w:pPr>
              <w:pStyle w:val="TableCell"/>
              <w:snapToGrid w:val="0"/>
            </w:pPr>
            <w:r>
              <w:t>Reformatted to be closer to ISO/IEC standard</w:t>
            </w:r>
          </w:p>
        </w:tc>
      </w:tr>
      <w:tr w:rsidR="007C472D" w:rsidRPr="007C472D" w14:paraId="0148C552" w14:textId="77777777">
        <w:tc>
          <w:tcPr>
            <w:tcW w:w="1368" w:type="dxa"/>
            <w:tcBorders>
              <w:top w:val="single" w:sz="4" w:space="0" w:color="000000"/>
              <w:left w:val="single" w:sz="4" w:space="0" w:color="000000"/>
              <w:bottom w:val="single" w:sz="4" w:space="0" w:color="000000"/>
            </w:tcBorders>
            <w:shd w:val="clear" w:color="auto" w:fill="auto"/>
          </w:tcPr>
          <w:p w14:paraId="76C660EC" w14:textId="77777777" w:rsidR="007C472D" w:rsidRDefault="007C472D">
            <w:pPr>
              <w:pStyle w:val="TableCell"/>
              <w:snapToGrid w:val="0"/>
            </w:pPr>
            <w:r>
              <w:t>11/9/11</w:t>
            </w: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33814535" w14:textId="77777777" w:rsidR="007C472D" w:rsidRDefault="007C472D">
            <w:pPr>
              <w:pStyle w:val="TableCell"/>
              <w:snapToGrid w:val="0"/>
            </w:pPr>
            <w:r>
              <w:t>Incorporated comments from D. Challener</w:t>
            </w:r>
          </w:p>
        </w:tc>
      </w:tr>
      <w:tr w:rsidR="007C472D" w:rsidRPr="007C472D" w14:paraId="65B515E4" w14:textId="77777777">
        <w:tc>
          <w:tcPr>
            <w:tcW w:w="1368" w:type="dxa"/>
            <w:tcBorders>
              <w:top w:val="single" w:sz="4" w:space="0" w:color="000000"/>
              <w:left w:val="single" w:sz="4" w:space="0" w:color="000000"/>
              <w:bottom w:val="single" w:sz="4" w:space="0" w:color="000000"/>
            </w:tcBorders>
            <w:shd w:val="clear" w:color="auto" w:fill="auto"/>
          </w:tcPr>
          <w:p w14:paraId="5FC67DB4" w14:textId="77777777" w:rsidR="007C472D" w:rsidRDefault="007C472D">
            <w:pPr>
              <w:pStyle w:val="TableCell"/>
              <w:snapToGrid w:val="0"/>
            </w:pPr>
            <w:r>
              <w:t>10/12/12</w:t>
            </w: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5CD154F5" w14:textId="77777777" w:rsidR="007C472D" w:rsidRDefault="007C472D">
            <w:pPr>
              <w:pStyle w:val="TableCell"/>
              <w:snapToGrid w:val="0"/>
            </w:pPr>
            <w:r>
              <w:t>Spec reorganized</w:t>
            </w:r>
          </w:p>
        </w:tc>
      </w:tr>
      <w:tr w:rsidR="007C472D" w:rsidRPr="007C472D" w14:paraId="4733C6BC" w14:textId="77777777">
        <w:tc>
          <w:tcPr>
            <w:tcW w:w="1368" w:type="dxa"/>
            <w:tcBorders>
              <w:top w:val="single" w:sz="4" w:space="0" w:color="000000"/>
              <w:left w:val="single" w:sz="4" w:space="0" w:color="000000"/>
              <w:bottom w:val="single" w:sz="4" w:space="0" w:color="000000"/>
            </w:tcBorders>
            <w:shd w:val="clear" w:color="auto" w:fill="auto"/>
          </w:tcPr>
          <w:p w14:paraId="6F15B254" w14:textId="77777777" w:rsidR="007C472D" w:rsidRDefault="007C472D">
            <w:pPr>
              <w:pStyle w:val="TableCell"/>
              <w:snapToGrid w:val="0"/>
            </w:pPr>
            <w:r>
              <w:t>11/12</w:t>
            </w: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2E672CF0" w14:textId="77777777" w:rsidR="007C472D" w:rsidRDefault="007C472D">
            <w:pPr>
              <w:pStyle w:val="TableCell"/>
              <w:snapToGrid w:val="0"/>
            </w:pPr>
            <w:r>
              <w:t>Normative requirements established, distinct from informative text</w:t>
            </w:r>
          </w:p>
        </w:tc>
      </w:tr>
      <w:tr w:rsidR="007C472D" w:rsidRPr="007C472D" w14:paraId="6E1863B4" w14:textId="77777777">
        <w:tc>
          <w:tcPr>
            <w:tcW w:w="1368" w:type="dxa"/>
            <w:tcBorders>
              <w:top w:val="single" w:sz="4" w:space="0" w:color="000000"/>
              <w:left w:val="single" w:sz="4" w:space="0" w:color="000000"/>
              <w:bottom w:val="single" w:sz="4" w:space="0" w:color="000000"/>
            </w:tcBorders>
            <w:shd w:val="clear" w:color="auto" w:fill="auto"/>
          </w:tcPr>
          <w:p w14:paraId="285BE214"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67FCF38D" w14:textId="77777777" w:rsidR="007C472D" w:rsidRDefault="007C472D">
            <w:pPr>
              <w:pStyle w:val="TableCell"/>
              <w:snapToGrid w:val="0"/>
            </w:pPr>
          </w:p>
        </w:tc>
      </w:tr>
      <w:tr w:rsidR="007C472D" w:rsidRPr="007C472D" w14:paraId="6C4E90D3" w14:textId="77777777">
        <w:tc>
          <w:tcPr>
            <w:tcW w:w="1368" w:type="dxa"/>
            <w:tcBorders>
              <w:top w:val="single" w:sz="4" w:space="0" w:color="000000"/>
              <w:left w:val="single" w:sz="4" w:space="0" w:color="000000"/>
              <w:bottom w:val="single" w:sz="4" w:space="0" w:color="000000"/>
            </w:tcBorders>
            <w:shd w:val="clear" w:color="auto" w:fill="auto"/>
          </w:tcPr>
          <w:p w14:paraId="38B5D76B"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3315F46C" w14:textId="77777777" w:rsidR="007C472D" w:rsidRDefault="007C472D">
            <w:pPr>
              <w:pStyle w:val="TableCell"/>
              <w:snapToGrid w:val="0"/>
            </w:pPr>
          </w:p>
        </w:tc>
      </w:tr>
      <w:tr w:rsidR="007C472D" w:rsidRPr="007C472D" w14:paraId="1A373867" w14:textId="77777777">
        <w:tc>
          <w:tcPr>
            <w:tcW w:w="1368" w:type="dxa"/>
            <w:tcBorders>
              <w:top w:val="single" w:sz="4" w:space="0" w:color="000000"/>
              <w:left w:val="single" w:sz="4" w:space="0" w:color="000000"/>
              <w:bottom w:val="single" w:sz="4" w:space="0" w:color="000000"/>
            </w:tcBorders>
            <w:shd w:val="clear" w:color="auto" w:fill="auto"/>
          </w:tcPr>
          <w:p w14:paraId="1D16D455"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0FDC8717" w14:textId="77777777" w:rsidR="007C472D" w:rsidRDefault="007C472D">
            <w:pPr>
              <w:pStyle w:val="TableCell"/>
              <w:snapToGrid w:val="0"/>
            </w:pPr>
          </w:p>
        </w:tc>
      </w:tr>
      <w:tr w:rsidR="007C472D" w:rsidRPr="007C472D" w14:paraId="00123C3E" w14:textId="77777777">
        <w:tc>
          <w:tcPr>
            <w:tcW w:w="1368" w:type="dxa"/>
            <w:tcBorders>
              <w:top w:val="single" w:sz="4" w:space="0" w:color="000000"/>
              <w:left w:val="single" w:sz="4" w:space="0" w:color="000000"/>
              <w:bottom w:val="single" w:sz="4" w:space="0" w:color="000000"/>
            </w:tcBorders>
            <w:shd w:val="clear" w:color="auto" w:fill="auto"/>
          </w:tcPr>
          <w:p w14:paraId="537B7FFD"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43E9EC12" w14:textId="77777777" w:rsidR="007C472D" w:rsidRDefault="007C472D">
            <w:pPr>
              <w:pStyle w:val="TableCell"/>
              <w:snapToGrid w:val="0"/>
            </w:pPr>
          </w:p>
        </w:tc>
      </w:tr>
      <w:tr w:rsidR="007C472D" w:rsidRPr="007C472D" w14:paraId="3CBCBA49" w14:textId="77777777">
        <w:tc>
          <w:tcPr>
            <w:tcW w:w="1368" w:type="dxa"/>
            <w:tcBorders>
              <w:top w:val="single" w:sz="4" w:space="0" w:color="000000"/>
              <w:left w:val="single" w:sz="4" w:space="0" w:color="000000"/>
              <w:bottom w:val="single" w:sz="4" w:space="0" w:color="000000"/>
            </w:tcBorders>
            <w:shd w:val="clear" w:color="auto" w:fill="auto"/>
          </w:tcPr>
          <w:p w14:paraId="569DD7DC"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006EFBC1" w14:textId="77777777" w:rsidR="007C472D" w:rsidRDefault="007C472D">
            <w:pPr>
              <w:pStyle w:val="TableCell"/>
              <w:snapToGrid w:val="0"/>
            </w:pPr>
          </w:p>
        </w:tc>
      </w:tr>
      <w:tr w:rsidR="007C472D" w:rsidRPr="007C472D" w14:paraId="65A721D0" w14:textId="77777777">
        <w:tc>
          <w:tcPr>
            <w:tcW w:w="1368" w:type="dxa"/>
            <w:tcBorders>
              <w:top w:val="single" w:sz="4" w:space="0" w:color="000000"/>
              <w:left w:val="single" w:sz="4" w:space="0" w:color="000000"/>
              <w:bottom w:val="single" w:sz="4" w:space="0" w:color="000000"/>
            </w:tcBorders>
            <w:shd w:val="clear" w:color="auto" w:fill="auto"/>
          </w:tcPr>
          <w:p w14:paraId="2F434B94"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43B72F87" w14:textId="77777777" w:rsidR="007C472D" w:rsidRDefault="007C472D">
            <w:pPr>
              <w:pStyle w:val="TableCell"/>
              <w:snapToGrid w:val="0"/>
            </w:pPr>
          </w:p>
        </w:tc>
      </w:tr>
      <w:tr w:rsidR="007C472D" w:rsidRPr="007C472D" w14:paraId="55BA3297" w14:textId="77777777">
        <w:tc>
          <w:tcPr>
            <w:tcW w:w="1368" w:type="dxa"/>
            <w:tcBorders>
              <w:top w:val="single" w:sz="4" w:space="0" w:color="000000"/>
              <w:left w:val="single" w:sz="4" w:space="0" w:color="000000"/>
              <w:bottom w:val="single" w:sz="4" w:space="0" w:color="000000"/>
            </w:tcBorders>
            <w:shd w:val="clear" w:color="auto" w:fill="auto"/>
          </w:tcPr>
          <w:p w14:paraId="57C9053F"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55DB362D" w14:textId="77777777" w:rsidR="007C472D" w:rsidRDefault="007C472D">
            <w:pPr>
              <w:pStyle w:val="TableCell"/>
              <w:snapToGrid w:val="0"/>
            </w:pPr>
          </w:p>
        </w:tc>
      </w:tr>
      <w:tr w:rsidR="007C472D" w:rsidRPr="007C472D" w14:paraId="4866C0CE" w14:textId="77777777">
        <w:tc>
          <w:tcPr>
            <w:tcW w:w="1368" w:type="dxa"/>
            <w:tcBorders>
              <w:top w:val="single" w:sz="4" w:space="0" w:color="000000"/>
              <w:left w:val="single" w:sz="4" w:space="0" w:color="000000"/>
              <w:bottom w:val="single" w:sz="4" w:space="0" w:color="000000"/>
            </w:tcBorders>
            <w:shd w:val="clear" w:color="auto" w:fill="auto"/>
          </w:tcPr>
          <w:p w14:paraId="6333A751"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4FA6ADCF" w14:textId="77777777" w:rsidR="007C472D" w:rsidRDefault="007C472D">
            <w:pPr>
              <w:pStyle w:val="TableCell"/>
              <w:snapToGrid w:val="0"/>
            </w:pPr>
          </w:p>
        </w:tc>
      </w:tr>
      <w:tr w:rsidR="007C472D" w:rsidRPr="007C472D" w14:paraId="2A154B85" w14:textId="77777777">
        <w:tc>
          <w:tcPr>
            <w:tcW w:w="1368" w:type="dxa"/>
            <w:tcBorders>
              <w:top w:val="single" w:sz="4" w:space="0" w:color="000000"/>
              <w:left w:val="single" w:sz="4" w:space="0" w:color="000000"/>
              <w:bottom w:val="single" w:sz="4" w:space="0" w:color="000000"/>
            </w:tcBorders>
            <w:shd w:val="clear" w:color="auto" w:fill="auto"/>
          </w:tcPr>
          <w:p w14:paraId="28FF7A2D"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6BFED3EE" w14:textId="77777777" w:rsidR="007C472D" w:rsidRDefault="007C472D">
            <w:pPr>
              <w:pStyle w:val="TableCell"/>
              <w:snapToGrid w:val="0"/>
            </w:pPr>
          </w:p>
        </w:tc>
      </w:tr>
      <w:tr w:rsidR="007C472D" w:rsidRPr="007C472D" w14:paraId="77575D2E" w14:textId="77777777">
        <w:tc>
          <w:tcPr>
            <w:tcW w:w="1368" w:type="dxa"/>
            <w:tcBorders>
              <w:top w:val="single" w:sz="4" w:space="0" w:color="000000"/>
              <w:left w:val="single" w:sz="4" w:space="0" w:color="000000"/>
              <w:bottom w:val="single" w:sz="4" w:space="0" w:color="000000"/>
            </w:tcBorders>
            <w:shd w:val="clear" w:color="auto" w:fill="auto"/>
          </w:tcPr>
          <w:p w14:paraId="0DFF031D"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0B272231" w14:textId="77777777" w:rsidR="007C472D" w:rsidRDefault="007C472D">
            <w:pPr>
              <w:pStyle w:val="TableCell"/>
              <w:snapToGrid w:val="0"/>
            </w:pPr>
          </w:p>
        </w:tc>
      </w:tr>
      <w:tr w:rsidR="007C472D" w:rsidRPr="007C472D" w14:paraId="5B5A97E7" w14:textId="77777777">
        <w:tc>
          <w:tcPr>
            <w:tcW w:w="1368" w:type="dxa"/>
            <w:tcBorders>
              <w:top w:val="single" w:sz="4" w:space="0" w:color="000000"/>
              <w:left w:val="single" w:sz="4" w:space="0" w:color="000000"/>
              <w:bottom w:val="single" w:sz="4" w:space="0" w:color="000000"/>
            </w:tcBorders>
            <w:shd w:val="clear" w:color="auto" w:fill="auto"/>
          </w:tcPr>
          <w:p w14:paraId="6D9EB46E"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7C7CD093" w14:textId="77777777" w:rsidR="007C472D" w:rsidRDefault="007C472D">
            <w:pPr>
              <w:pStyle w:val="TableCell"/>
              <w:snapToGrid w:val="0"/>
            </w:pPr>
          </w:p>
        </w:tc>
      </w:tr>
      <w:tr w:rsidR="007C472D" w:rsidRPr="007C472D" w14:paraId="199BF455" w14:textId="77777777">
        <w:tc>
          <w:tcPr>
            <w:tcW w:w="1368" w:type="dxa"/>
            <w:tcBorders>
              <w:top w:val="single" w:sz="4" w:space="0" w:color="000000"/>
              <w:left w:val="single" w:sz="4" w:space="0" w:color="000000"/>
              <w:bottom w:val="single" w:sz="4" w:space="0" w:color="000000"/>
            </w:tcBorders>
            <w:shd w:val="clear" w:color="auto" w:fill="auto"/>
          </w:tcPr>
          <w:p w14:paraId="3D82668A"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4EA48C01" w14:textId="77777777" w:rsidR="007C472D" w:rsidRDefault="007C472D">
            <w:pPr>
              <w:pStyle w:val="TableCell"/>
              <w:snapToGrid w:val="0"/>
            </w:pPr>
          </w:p>
        </w:tc>
      </w:tr>
      <w:tr w:rsidR="007C472D" w:rsidRPr="007C472D" w14:paraId="2F1A09E8" w14:textId="77777777">
        <w:tc>
          <w:tcPr>
            <w:tcW w:w="1368" w:type="dxa"/>
            <w:tcBorders>
              <w:top w:val="single" w:sz="4" w:space="0" w:color="000000"/>
              <w:left w:val="single" w:sz="4" w:space="0" w:color="000000"/>
              <w:bottom w:val="single" w:sz="4" w:space="0" w:color="000000"/>
            </w:tcBorders>
            <w:shd w:val="clear" w:color="auto" w:fill="auto"/>
          </w:tcPr>
          <w:p w14:paraId="0EF91EEC" w14:textId="77777777" w:rsidR="007C472D" w:rsidRDefault="007C472D">
            <w:pPr>
              <w:pStyle w:val="TableCell"/>
              <w:snapToGrid w:val="0"/>
            </w:pPr>
          </w:p>
        </w:tc>
        <w:tc>
          <w:tcPr>
            <w:tcW w:w="8142" w:type="dxa"/>
            <w:tcBorders>
              <w:top w:val="single" w:sz="4" w:space="0" w:color="000000"/>
              <w:left w:val="single" w:sz="4" w:space="0" w:color="000000"/>
              <w:bottom w:val="single" w:sz="4" w:space="0" w:color="000000"/>
              <w:right w:val="single" w:sz="4" w:space="0" w:color="000000"/>
            </w:tcBorders>
            <w:shd w:val="clear" w:color="auto" w:fill="auto"/>
          </w:tcPr>
          <w:p w14:paraId="06240680" w14:textId="77777777" w:rsidR="007C472D" w:rsidRDefault="007C472D">
            <w:pPr>
              <w:pStyle w:val="TableCell"/>
              <w:snapToGrid w:val="0"/>
            </w:pPr>
          </w:p>
        </w:tc>
      </w:tr>
    </w:tbl>
    <w:p w14:paraId="14FAE5F8" w14:textId="77777777" w:rsidR="007C472D" w:rsidRDefault="007C472D">
      <w:pPr>
        <w:pStyle w:val="TOC1"/>
      </w:pPr>
    </w:p>
    <w:p w14:paraId="78552904" w14:textId="77777777" w:rsidR="007C472D" w:rsidRDefault="007C472D">
      <w:pPr>
        <w:pageBreakBefore/>
      </w:pPr>
    </w:p>
    <w:p w14:paraId="76137B0E" w14:textId="77777777" w:rsidR="007C472D" w:rsidRDefault="007C472D">
      <w:pPr>
        <w:pStyle w:val="BodyText"/>
        <w:jc w:val="left"/>
        <w:rPr>
          <w:b/>
          <w:sz w:val="32"/>
        </w:rPr>
      </w:pPr>
      <w:r>
        <w:rPr>
          <w:b/>
          <w:sz w:val="32"/>
        </w:rPr>
        <w:t>VPWG</w:t>
      </w:r>
      <w:r>
        <w:rPr>
          <w:rFonts w:eastAsia="Arial"/>
          <w:b/>
          <w:sz w:val="32"/>
        </w:rPr>
        <w:t xml:space="preserve"> </w:t>
      </w:r>
      <w:r>
        <w:rPr>
          <w:b/>
          <w:sz w:val="32"/>
        </w:rPr>
        <w:t>Document</w:t>
      </w:r>
      <w:r>
        <w:rPr>
          <w:rFonts w:eastAsia="Arial"/>
          <w:b/>
          <w:sz w:val="32"/>
        </w:rPr>
        <w:t xml:space="preserve"> </w:t>
      </w:r>
      <w:r>
        <w:rPr>
          <w:b/>
          <w:sz w:val="32"/>
        </w:rPr>
        <w:t>Roadmap</w:t>
      </w:r>
    </w:p>
    <w:p w14:paraId="6464CAFC" w14:textId="77777777" w:rsidR="007C472D" w:rsidRDefault="000073CD">
      <w:r>
        <w:rPr>
          <w:noProof/>
        </w:rPr>
        <w:drawing>
          <wp:anchor distT="0" distB="0" distL="0" distR="0" simplePos="0" relativeHeight="251656704" behindDoc="0" locked="0" layoutInCell="1" allowOverlap="1" wp14:anchorId="34833DFB" wp14:editId="29EDA1F9">
            <wp:simplePos x="0" y="0"/>
            <wp:positionH relativeFrom="column">
              <wp:posOffset>-660400</wp:posOffset>
            </wp:positionH>
            <wp:positionV relativeFrom="paragraph">
              <wp:posOffset>209550</wp:posOffset>
            </wp:positionV>
            <wp:extent cx="6730365" cy="3780155"/>
            <wp:effectExtent l="19050" t="19050" r="13335" b="10795"/>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730365" cy="3780155"/>
                    </a:xfrm>
                    <a:prstGeom prst="rect">
                      <a:avLst/>
                    </a:prstGeom>
                    <a:solidFill>
                      <a:srgbClr val="FFFFFF"/>
                    </a:solidFill>
                    <a:ln w="6350">
                      <a:solidFill>
                        <a:srgbClr val="808080"/>
                      </a:solidFill>
                      <a:miter lim="800000"/>
                      <a:headEnd/>
                      <a:tailEnd/>
                    </a:ln>
                  </pic:spPr>
                </pic:pic>
              </a:graphicData>
            </a:graphic>
          </wp:anchor>
        </w:drawing>
      </w:r>
    </w:p>
    <w:p w14:paraId="09CC0BFA" w14:textId="77777777" w:rsidR="007C472D" w:rsidRDefault="007C472D"/>
    <w:p w14:paraId="73F434E8" w14:textId="77777777" w:rsidR="007C472D" w:rsidRDefault="007C472D"/>
    <w:p w14:paraId="7A9EA63C" w14:textId="77777777" w:rsidR="007C472D" w:rsidRDefault="007C472D">
      <w:pPr>
        <w:pStyle w:val="BodyText"/>
        <w:jc w:val="left"/>
      </w:pPr>
    </w:p>
    <w:p w14:paraId="335C32AD" w14:textId="77777777" w:rsidR="007C472D" w:rsidRDefault="007C472D">
      <w:pPr>
        <w:pageBreakBefore/>
        <w:rPr>
          <w:b/>
          <w:sz w:val="32"/>
          <w:szCs w:val="32"/>
        </w:rPr>
      </w:pPr>
      <w:r>
        <w:rPr>
          <w:b/>
          <w:sz w:val="32"/>
          <w:szCs w:val="32"/>
        </w:rPr>
        <w:lastRenderedPageBreak/>
        <w:t>Acknowledgements</w:t>
      </w:r>
    </w:p>
    <w:p w14:paraId="7310D975" w14:textId="77777777" w:rsidR="007C472D" w:rsidRDefault="007C472D"/>
    <w:p w14:paraId="687349B3" w14:textId="77777777" w:rsidR="007C472D" w:rsidRDefault="007C472D">
      <w:pPr>
        <w:rPr>
          <w:rFonts w:eastAsia="Arial"/>
        </w:rPr>
      </w:pPr>
      <w:r>
        <w:t>The</w:t>
      </w:r>
      <w:r>
        <w:rPr>
          <w:rFonts w:eastAsia="Arial"/>
        </w:rPr>
        <w:t xml:space="preserve"> </w:t>
      </w:r>
      <w:r>
        <w:t>VPWG</w:t>
      </w:r>
      <w:r>
        <w:rPr>
          <w:rFonts w:eastAsia="Arial"/>
        </w:rPr>
        <w:t xml:space="preserve"> </w:t>
      </w:r>
      <w:r>
        <w:t>wishes</w:t>
      </w:r>
      <w:r>
        <w:rPr>
          <w:rFonts w:eastAsia="Arial"/>
        </w:rPr>
        <w:t xml:space="preserve"> </w:t>
      </w:r>
      <w:r>
        <w:t>to</w:t>
      </w:r>
      <w:r>
        <w:rPr>
          <w:rFonts w:eastAsia="Arial"/>
        </w:rPr>
        <w:t xml:space="preserve"> </w:t>
      </w:r>
      <w:r>
        <w:t>thank</w:t>
      </w:r>
      <w:r>
        <w:rPr>
          <w:rFonts w:eastAsia="Arial"/>
        </w:rPr>
        <w:t xml:space="preserve"> </w:t>
      </w:r>
      <w:r>
        <w:t>all</w:t>
      </w:r>
      <w:r>
        <w:rPr>
          <w:rFonts w:eastAsia="Arial"/>
        </w:rPr>
        <w:t xml:space="preserve"> </w:t>
      </w:r>
      <w:r>
        <w:t>those</w:t>
      </w:r>
      <w:r>
        <w:rPr>
          <w:rFonts w:eastAsia="Arial"/>
        </w:rPr>
        <w:t xml:space="preserve"> </w:t>
      </w:r>
      <w:r>
        <w:t>who</w:t>
      </w:r>
      <w:r>
        <w:rPr>
          <w:rFonts w:eastAsia="Arial"/>
        </w:rPr>
        <w:t xml:space="preserve"> </w:t>
      </w:r>
      <w:r>
        <w:t>contributed</w:t>
      </w:r>
      <w:r>
        <w:rPr>
          <w:rFonts w:eastAsia="Arial"/>
        </w:rPr>
        <w:t xml:space="preserve"> </w:t>
      </w:r>
      <w:r>
        <w:t>to</w:t>
      </w:r>
      <w:r>
        <w:rPr>
          <w:rFonts w:eastAsia="Arial"/>
        </w:rPr>
        <w:t xml:space="preserve"> </w:t>
      </w:r>
      <w:r>
        <w:t>this</w:t>
      </w:r>
      <w:r>
        <w:rPr>
          <w:rFonts w:eastAsia="Arial"/>
        </w:rPr>
        <w:t xml:space="preserve"> </w:t>
      </w:r>
      <w:r>
        <w:t>specification</w:t>
      </w:r>
      <w:r>
        <w:rPr>
          <w:rFonts w:eastAsia="Arial"/>
        </w:rPr>
        <w:t xml:space="preserve">. </w:t>
      </w:r>
    </w:p>
    <w:p w14:paraId="29DF3CF5" w14:textId="77777777" w:rsidR="007C472D" w:rsidRDefault="007C472D"/>
    <w:tbl>
      <w:tblPr>
        <w:tblW w:w="0" w:type="auto"/>
        <w:tblInd w:w="198" w:type="dxa"/>
        <w:tblLayout w:type="fixed"/>
        <w:tblLook w:val="0000" w:firstRow="0" w:lastRow="0" w:firstColumn="0" w:lastColumn="0" w:noHBand="0" w:noVBand="0"/>
      </w:tblPr>
      <w:tblGrid>
        <w:gridCol w:w="3690"/>
        <w:gridCol w:w="5490"/>
      </w:tblGrid>
      <w:tr w:rsidR="007C472D" w:rsidRPr="007C472D" w14:paraId="70970305" w14:textId="77777777" w:rsidTr="004047BE">
        <w:tc>
          <w:tcPr>
            <w:tcW w:w="3690" w:type="dxa"/>
            <w:tcBorders>
              <w:top w:val="single" w:sz="4" w:space="0" w:color="000000"/>
              <w:left w:val="single" w:sz="8" w:space="0" w:color="000000"/>
              <w:bottom w:val="single" w:sz="4" w:space="0" w:color="000000"/>
            </w:tcBorders>
            <w:shd w:val="clear" w:color="auto" w:fill="auto"/>
          </w:tcPr>
          <w:p w14:paraId="7432502D" w14:textId="77777777" w:rsidR="007C472D" w:rsidRPr="007C472D" w:rsidRDefault="007C472D">
            <w:pPr>
              <w:snapToGrid w:val="0"/>
              <w:spacing w:after="120"/>
            </w:pPr>
            <w:r w:rsidRPr="007C472D">
              <w:t>Asher</w:t>
            </w:r>
            <w:r w:rsidRPr="007C472D">
              <w:rPr>
                <w:rFonts w:eastAsia="Arial"/>
              </w:rPr>
              <w:t xml:space="preserve"> </w:t>
            </w:r>
            <w:r w:rsidRPr="007C472D">
              <w:t>Altman</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493AD1FF" w14:textId="77777777" w:rsidR="007C472D" w:rsidRPr="007C472D" w:rsidRDefault="007C472D">
            <w:pPr>
              <w:snapToGrid w:val="0"/>
              <w:spacing w:after="120"/>
            </w:pPr>
            <w:r w:rsidRPr="007C472D">
              <w:t>Intel</w:t>
            </w:r>
          </w:p>
        </w:tc>
      </w:tr>
      <w:tr w:rsidR="007C472D" w:rsidRPr="007C472D" w14:paraId="16C4AE11" w14:textId="77777777" w:rsidTr="004047BE">
        <w:tc>
          <w:tcPr>
            <w:tcW w:w="3690" w:type="dxa"/>
            <w:tcBorders>
              <w:top w:val="single" w:sz="4" w:space="0" w:color="000000"/>
              <w:left w:val="single" w:sz="8" w:space="0" w:color="000000"/>
              <w:bottom w:val="single" w:sz="4" w:space="0" w:color="000000"/>
            </w:tcBorders>
            <w:shd w:val="clear" w:color="auto" w:fill="auto"/>
          </w:tcPr>
          <w:p w14:paraId="6C5BB96B" w14:textId="77777777" w:rsidR="007C472D" w:rsidRPr="007C472D" w:rsidRDefault="007C472D">
            <w:pPr>
              <w:snapToGrid w:val="0"/>
              <w:spacing w:after="120"/>
            </w:pPr>
            <w:r w:rsidRPr="007C472D">
              <w:t>Stefan</w:t>
            </w:r>
            <w:r w:rsidRPr="007C472D">
              <w:rPr>
                <w:rFonts w:eastAsia="Arial"/>
              </w:rPr>
              <w:t xml:space="preserve"> </w:t>
            </w:r>
            <w:r w:rsidRPr="007C472D">
              <w:t>Berger</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15E53F93" w14:textId="77777777" w:rsidR="007C472D" w:rsidRPr="007C472D" w:rsidRDefault="007C472D">
            <w:pPr>
              <w:snapToGrid w:val="0"/>
              <w:spacing w:after="120"/>
            </w:pPr>
            <w:r w:rsidRPr="007C472D">
              <w:t>IBM</w:t>
            </w:r>
          </w:p>
        </w:tc>
      </w:tr>
      <w:tr w:rsidR="007C472D" w:rsidRPr="007C472D" w14:paraId="5832C4CB" w14:textId="77777777" w:rsidTr="004047BE">
        <w:tc>
          <w:tcPr>
            <w:tcW w:w="3690" w:type="dxa"/>
            <w:tcBorders>
              <w:top w:val="single" w:sz="4" w:space="0" w:color="000000"/>
              <w:left w:val="single" w:sz="8" w:space="0" w:color="000000"/>
              <w:bottom w:val="single" w:sz="4" w:space="0" w:color="000000"/>
            </w:tcBorders>
            <w:shd w:val="clear" w:color="auto" w:fill="auto"/>
          </w:tcPr>
          <w:p w14:paraId="1256767B" w14:textId="77777777" w:rsidR="007C472D" w:rsidRPr="007C472D" w:rsidRDefault="007C472D">
            <w:pPr>
              <w:snapToGrid w:val="0"/>
              <w:spacing w:after="120"/>
            </w:pPr>
            <w:r w:rsidRPr="007C472D">
              <w:t>Rene</w:t>
            </w:r>
            <w:r w:rsidRPr="007C472D">
              <w:rPr>
                <w:rFonts w:eastAsia="Arial"/>
              </w:rPr>
              <w:t xml:space="preserve"> </w:t>
            </w:r>
            <w:r w:rsidRPr="007C472D">
              <w:t>Bourquin</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1A0BF7EB" w14:textId="77777777" w:rsidR="007C472D" w:rsidRPr="007C472D" w:rsidRDefault="007C472D">
            <w:pPr>
              <w:snapToGrid w:val="0"/>
              <w:spacing w:after="120"/>
            </w:pPr>
            <w:r w:rsidRPr="007C472D">
              <w:t>General</w:t>
            </w:r>
            <w:r w:rsidRPr="007C472D">
              <w:rPr>
                <w:rFonts w:eastAsia="Arial"/>
              </w:rPr>
              <w:t xml:space="preserve"> </w:t>
            </w:r>
            <w:r w:rsidRPr="007C472D">
              <w:t>Dynamics</w:t>
            </w:r>
          </w:p>
        </w:tc>
      </w:tr>
      <w:tr w:rsidR="007C472D" w:rsidRPr="007C472D" w14:paraId="50B46495" w14:textId="77777777" w:rsidTr="004047BE">
        <w:tc>
          <w:tcPr>
            <w:tcW w:w="3690" w:type="dxa"/>
            <w:tcBorders>
              <w:top w:val="single" w:sz="4" w:space="0" w:color="000000"/>
              <w:left w:val="single" w:sz="8" w:space="0" w:color="000000"/>
              <w:bottom w:val="single" w:sz="4" w:space="0" w:color="000000"/>
            </w:tcBorders>
            <w:shd w:val="clear" w:color="auto" w:fill="auto"/>
          </w:tcPr>
          <w:p w14:paraId="2EB47218" w14:textId="77777777" w:rsidR="007C472D" w:rsidRPr="007C472D" w:rsidRDefault="007C472D">
            <w:pPr>
              <w:snapToGrid w:val="0"/>
              <w:spacing w:after="120"/>
            </w:pPr>
            <w:r w:rsidRPr="007C472D">
              <w:t>Benoit</w:t>
            </w:r>
            <w:r w:rsidRPr="007C472D">
              <w:rPr>
                <w:rFonts w:eastAsia="Arial"/>
              </w:rPr>
              <w:t xml:space="preserve"> </w:t>
            </w:r>
            <w:r w:rsidRPr="007C472D">
              <w:t>Poulot</w:t>
            </w:r>
            <w:r w:rsidRPr="007C472D">
              <w:rPr>
                <w:rFonts w:eastAsia="Arial"/>
              </w:rPr>
              <w:t>-</w:t>
            </w:r>
            <w:r w:rsidRPr="007C472D">
              <w:t>Cazajous</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5B89CE18" w14:textId="77777777" w:rsidR="007C472D" w:rsidRPr="007C472D" w:rsidRDefault="007C472D">
            <w:pPr>
              <w:snapToGrid w:val="0"/>
              <w:spacing w:after="120"/>
            </w:pPr>
            <w:r w:rsidRPr="007C472D">
              <w:t>Bertin</w:t>
            </w:r>
            <w:r w:rsidRPr="007C472D">
              <w:rPr>
                <w:rFonts w:eastAsia="Arial"/>
              </w:rPr>
              <w:t xml:space="preserve"> </w:t>
            </w:r>
            <w:r w:rsidRPr="007C472D">
              <w:t>Technologies</w:t>
            </w:r>
          </w:p>
        </w:tc>
      </w:tr>
      <w:tr w:rsidR="007C472D" w:rsidRPr="007C472D" w14:paraId="15BC8A3B" w14:textId="77777777" w:rsidTr="004047BE">
        <w:tc>
          <w:tcPr>
            <w:tcW w:w="3690" w:type="dxa"/>
            <w:tcBorders>
              <w:top w:val="single" w:sz="4" w:space="0" w:color="000000"/>
              <w:left w:val="single" w:sz="8" w:space="0" w:color="000000"/>
              <w:bottom w:val="single" w:sz="4" w:space="0" w:color="000000"/>
            </w:tcBorders>
            <w:shd w:val="clear" w:color="auto" w:fill="auto"/>
          </w:tcPr>
          <w:p w14:paraId="33837741" w14:textId="77777777" w:rsidR="007C472D" w:rsidRPr="007C472D" w:rsidRDefault="007C472D">
            <w:pPr>
              <w:snapToGrid w:val="0"/>
              <w:spacing w:after="120"/>
            </w:pPr>
            <w:r w:rsidRPr="007C472D">
              <w:t>David</w:t>
            </w:r>
            <w:r w:rsidRPr="007C472D">
              <w:rPr>
                <w:rFonts w:eastAsia="Arial"/>
              </w:rPr>
              <w:t xml:space="preserve"> </w:t>
            </w:r>
            <w:r w:rsidRPr="007C472D">
              <w:t>Challener</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5582CB42" w14:textId="77777777" w:rsidR="007C472D" w:rsidRPr="007C472D" w:rsidRDefault="007C472D">
            <w:pPr>
              <w:snapToGrid w:val="0"/>
              <w:spacing w:after="120"/>
            </w:pPr>
            <w:r w:rsidRPr="007C472D">
              <w:t>Johns</w:t>
            </w:r>
            <w:r w:rsidRPr="007C472D">
              <w:rPr>
                <w:rFonts w:eastAsia="Arial"/>
              </w:rPr>
              <w:t xml:space="preserve"> </w:t>
            </w:r>
            <w:r w:rsidRPr="007C472D">
              <w:t>Hopkins</w:t>
            </w:r>
            <w:r w:rsidRPr="007C472D">
              <w:rPr>
                <w:rFonts w:eastAsia="Arial"/>
              </w:rPr>
              <w:t xml:space="preserve"> </w:t>
            </w:r>
            <w:r w:rsidRPr="007C472D">
              <w:t>University</w:t>
            </w:r>
          </w:p>
        </w:tc>
      </w:tr>
      <w:tr w:rsidR="007C472D" w:rsidRPr="007C472D" w14:paraId="7EFE07F9" w14:textId="77777777" w:rsidTr="004047BE">
        <w:tc>
          <w:tcPr>
            <w:tcW w:w="3690" w:type="dxa"/>
            <w:tcBorders>
              <w:top w:val="single" w:sz="4" w:space="0" w:color="000000"/>
              <w:left w:val="single" w:sz="8" w:space="0" w:color="000000"/>
              <w:bottom w:val="single" w:sz="4" w:space="0" w:color="000000"/>
            </w:tcBorders>
            <w:shd w:val="clear" w:color="auto" w:fill="auto"/>
          </w:tcPr>
          <w:p w14:paraId="7D0FB872" w14:textId="77777777" w:rsidR="007C472D" w:rsidRPr="007C472D" w:rsidRDefault="007C472D">
            <w:pPr>
              <w:snapToGrid w:val="0"/>
              <w:spacing w:after="120"/>
            </w:pPr>
            <w:r w:rsidRPr="007C472D">
              <w:t>Conan</w:t>
            </w:r>
            <w:r w:rsidRPr="007C472D">
              <w:rPr>
                <w:rFonts w:eastAsia="Arial"/>
              </w:rPr>
              <w:t xml:space="preserve"> </w:t>
            </w:r>
            <w:r w:rsidRPr="007C472D">
              <w:t>Dailey</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5F23E466" w14:textId="77777777" w:rsidR="007C472D" w:rsidRPr="007C472D" w:rsidRDefault="007C472D">
            <w:pPr>
              <w:snapToGrid w:val="0"/>
              <w:spacing w:after="120"/>
            </w:pPr>
            <w:r w:rsidRPr="007C472D">
              <w:t>General</w:t>
            </w:r>
            <w:r w:rsidRPr="007C472D">
              <w:rPr>
                <w:rFonts w:eastAsia="Arial"/>
              </w:rPr>
              <w:t xml:space="preserve"> </w:t>
            </w:r>
            <w:r w:rsidRPr="007C472D">
              <w:t>Dynamics</w:t>
            </w:r>
          </w:p>
        </w:tc>
      </w:tr>
      <w:tr w:rsidR="007C472D" w:rsidRPr="007C472D" w14:paraId="64C2241E" w14:textId="77777777" w:rsidTr="004047BE">
        <w:tc>
          <w:tcPr>
            <w:tcW w:w="3690" w:type="dxa"/>
            <w:tcBorders>
              <w:top w:val="single" w:sz="4" w:space="0" w:color="000000"/>
              <w:left w:val="single" w:sz="8" w:space="0" w:color="000000"/>
              <w:bottom w:val="single" w:sz="4" w:space="0" w:color="000000"/>
            </w:tcBorders>
            <w:shd w:val="clear" w:color="auto" w:fill="auto"/>
          </w:tcPr>
          <w:p w14:paraId="7284E360" w14:textId="77777777" w:rsidR="007C472D" w:rsidRPr="007C472D" w:rsidRDefault="007C472D">
            <w:pPr>
              <w:snapToGrid w:val="0"/>
              <w:spacing w:after="120"/>
            </w:pPr>
            <w:r w:rsidRPr="007C472D">
              <w:t>Laszlo</w:t>
            </w:r>
            <w:r w:rsidRPr="007C472D">
              <w:rPr>
                <w:rFonts w:eastAsia="Arial"/>
              </w:rPr>
              <w:t xml:space="preserve"> </w:t>
            </w:r>
            <w:r w:rsidRPr="007C472D">
              <w:t>Elteto</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6F13C6E5" w14:textId="77777777" w:rsidR="007C472D" w:rsidRPr="007C472D" w:rsidRDefault="007C472D">
            <w:pPr>
              <w:snapToGrid w:val="0"/>
              <w:spacing w:after="120"/>
            </w:pPr>
            <w:r w:rsidRPr="007C472D">
              <w:t>SafeNet</w:t>
            </w:r>
          </w:p>
        </w:tc>
      </w:tr>
      <w:tr w:rsidR="007C472D" w:rsidRPr="007C472D" w14:paraId="4982C0A8" w14:textId="77777777" w:rsidTr="004047BE">
        <w:tc>
          <w:tcPr>
            <w:tcW w:w="3690" w:type="dxa"/>
            <w:tcBorders>
              <w:top w:val="single" w:sz="4" w:space="0" w:color="000000"/>
              <w:left w:val="single" w:sz="8" w:space="0" w:color="000000"/>
              <w:bottom w:val="single" w:sz="4" w:space="0" w:color="000000"/>
            </w:tcBorders>
            <w:shd w:val="clear" w:color="auto" w:fill="auto"/>
          </w:tcPr>
          <w:p w14:paraId="06F08684" w14:textId="77777777" w:rsidR="007C472D" w:rsidRPr="007C472D" w:rsidRDefault="007C472D">
            <w:pPr>
              <w:snapToGrid w:val="0"/>
              <w:spacing w:after="120"/>
            </w:pPr>
            <w:r w:rsidRPr="007C472D">
              <w:t>David</w:t>
            </w:r>
            <w:r w:rsidRPr="007C472D">
              <w:rPr>
                <w:rFonts w:eastAsia="Arial"/>
              </w:rPr>
              <w:t xml:space="preserve"> </w:t>
            </w:r>
            <w:r w:rsidRPr="007C472D">
              <w:t>Gilbert</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546533D8" w14:textId="77777777" w:rsidR="007C472D" w:rsidRPr="007C472D" w:rsidRDefault="007C472D">
            <w:pPr>
              <w:snapToGrid w:val="0"/>
              <w:spacing w:after="120"/>
            </w:pPr>
            <w:r w:rsidRPr="007C472D">
              <w:t>IBM</w:t>
            </w:r>
          </w:p>
        </w:tc>
      </w:tr>
      <w:tr w:rsidR="002679E4" w:rsidRPr="007C472D" w14:paraId="08AB53CC" w14:textId="77777777" w:rsidTr="004047BE">
        <w:tc>
          <w:tcPr>
            <w:tcW w:w="3690" w:type="dxa"/>
            <w:tcBorders>
              <w:top w:val="single" w:sz="4" w:space="0" w:color="000000"/>
              <w:left w:val="single" w:sz="8" w:space="0" w:color="000000"/>
              <w:bottom w:val="single" w:sz="4" w:space="0" w:color="000000"/>
            </w:tcBorders>
            <w:shd w:val="clear" w:color="auto" w:fill="auto"/>
          </w:tcPr>
          <w:p w14:paraId="3825C90B" w14:textId="77777777" w:rsidR="002679E4" w:rsidRPr="007C472D" w:rsidRDefault="002679E4">
            <w:pPr>
              <w:snapToGrid w:val="0"/>
              <w:spacing w:after="120"/>
            </w:pPr>
            <w:r>
              <w:t>Kenneth Goldman</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1C9E86F0" w14:textId="77777777" w:rsidR="002679E4" w:rsidRPr="007C472D" w:rsidRDefault="002679E4">
            <w:pPr>
              <w:snapToGrid w:val="0"/>
              <w:spacing w:after="120"/>
            </w:pPr>
            <w:r>
              <w:t>IBM</w:t>
            </w:r>
          </w:p>
        </w:tc>
      </w:tr>
      <w:tr w:rsidR="007C472D" w:rsidRPr="007C472D" w14:paraId="148869BE" w14:textId="77777777" w:rsidTr="004047BE">
        <w:tc>
          <w:tcPr>
            <w:tcW w:w="3690" w:type="dxa"/>
            <w:tcBorders>
              <w:top w:val="single" w:sz="4" w:space="0" w:color="000000"/>
              <w:left w:val="single" w:sz="8" w:space="0" w:color="000000"/>
              <w:bottom w:val="single" w:sz="4" w:space="0" w:color="000000"/>
            </w:tcBorders>
            <w:shd w:val="clear" w:color="auto" w:fill="auto"/>
          </w:tcPr>
          <w:p w14:paraId="2FBA6BD6" w14:textId="77777777" w:rsidR="007C472D" w:rsidRPr="007C472D" w:rsidRDefault="007C472D">
            <w:pPr>
              <w:snapToGrid w:val="0"/>
              <w:spacing w:after="120"/>
            </w:pPr>
            <w:r w:rsidRPr="007C472D">
              <w:t>Carey</w:t>
            </w:r>
            <w:r w:rsidRPr="007C472D">
              <w:rPr>
                <w:rFonts w:eastAsia="Arial"/>
              </w:rPr>
              <w:t xml:space="preserve"> </w:t>
            </w:r>
            <w:r w:rsidRPr="007C472D">
              <w:t>Huscroft</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1DC7C976" w14:textId="77777777" w:rsidR="007C472D" w:rsidRPr="007C472D" w:rsidRDefault="007C472D">
            <w:pPr>
              <w:snapToGrid w:val="0"/>
              <w:spacing w:after="120"/>
            </w:pPr>
            <w:r w:rsidRPr="007C472D">
              <w:t>Hewlett</w:t>
            </w:r>
            <w:r w:rsidRPr="007C472D">
              <w:rPr>
                <w:rFonts w:eastAsia="Arial"/>
              </w:rPr>
              <w:t>-</w:t>
            </w:r>
            <w:r w:rsidRPr="007C472D">
              <w:t>Packard</w:t>
            </w:r>
          </w:p>
        </w:tc>
      </w:tr>
      <w:tr w:rsidR="007C472D" w:rsidRPr="007C472D" w14:paraId="04A606D0" w14:textId="77777777" w:rsidTr="004047BE">
        <w:tc>
          <w:tcPr>
            <w:tcW w:w="3690" w:type="dxa"/>
            <w:tcBorders>
              <w:top w:val="single" w:sz="4" w:space="0" w:color="000000"/>
              <w:left w:val="single" w:sz="8" w:space="0" w:color="000000"/>
              <w:bottom w:val="single" w:sz="4" w:space="0" w:color="000000"/>
            </w:tcBorders>
            <w:shd w:val="clear" w:color="auto" w:fill="auto"/>
          </w:tcPr>
          <w:p w14:paraId="504D6880" w14:textId="77777777" w:rsidR="007C472D" w:rsidRPr="007C472D" w:rsidRDefault="007C472D">
            <w:pPr>
              <w:snapToGrid w:val="0"/>
              <w:spacing w:after="120"/>
            </w:pPr>
            <w:r w:rsidRPr="007C472D">
              <w:t>Chris</w:t>
            </w:r>
            <w:r w:rsidRPr="007C472D">
              <w:rPr>
                <w:rFonts w:eastAsia="Arial"/>
              </w:rPr>
              <w:t xml:space="preserve"> </w:t>
            </w:r>
            <w:r w:rsidRPr="007C472D">
              <w:t>James</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44AEE578" w14:textId="77777777" w:rsidR="007C472D" w:rsidRPr="007C472D" w:rsidRDefault="007C472D">
            <w:pPr>
              <w:snapToGrid w:val="0"/>
              <w:spacing w:after="120"/>
            </w:pPr>
            <w:r w:rsidRPr="007C472D">
              <w:t>Johns</w:t>
            </w:r>
            <w:r w:rsidRPr="007C472D">
              <w:rPr>
                <w:rFonts w:eastAsia="Arial"/>
              </w:rPr>
              <w:t xml:space="preserve"> </w:t>
            </w:r>
            <w:r w:rsidRPr="007C472D">
              <w:t>Hopkins</w:t>
            </w:r>
            <w:r w:rsidRPr="007C472D">
              <w:rPr>
                <w:rFonts w:eastAsia="Arial"/>
              </w:rPr>
              <w:t xml:space="preserve"> </w:t>
            </w:r>
            <w:r w:rsidRPr="007C472D">
              <w:t>University</w:t>
            </w:r>
          </w:p>
        </w:tc>
      </w:tr>
      <w:tr w:rsidR="007C472D" w:rsidRPr="007C472D" w14:paraId="346CA4EF" w14:textId="77777777" w:rsidTr="004047BE">
        <w:tc>
          <w:tcPr>
            <w:tcW w:w="3690" w:type="dxa"/>
            <w:tcBorders>
              <w:top w:val="single" w:sz="4" w:space="0" w:color="000000"/>
              <w:left w:val="single" w:sz="8" w:space="0" w:color="000000"/>
              <w:bottom w:val="single" w:sz="4" w:space="0" w:color="000000"/>
            </w:tcBorders>
            <w:shd w:val="clear" w:color="auto" w:fill="auto"/>
          </w:tcPr>
          <w:p w14:paraId="70600159" w14:textId="77777777" w:rsidR="007C472D" w:rsidRPr="007C472D" w:rsidRDefault="007C472D">
            <w:pPr>
              <w:snapToGrid w:val="0"/>
              <w:spacing w:after="120"/>
              <w:rPr>
                <w:rFonts w:eastAsia="Arial"/>
              </w:rPr>
            </w:pPr>
            <w:r w:rsidRPr="007C472D">
              <w:t>Dean</w:t>
            </w:r>
            <w:r w:rsidRPr="007C472D">
              <w:rPr>
                <w:rFonts w:eastAsia="Arial"/>
              </w:rPr>
              <w:t xml:space="preserve"> </w:t>
            </w:r>
            <w:r w:rsidRPr="007C472D">
              <w:t>Liberty</w:t>
            </w:r>
            <w:r w:rsidRPr="007C472D">
              <w:rPr>
                <w:rFonts w:eastAsia="Arial"/>
              </w:rPr>
              <w:t xml:space="preserve"> (</w:t>
            </w:r>
            <w:r w:rsidRPr="007C472D">
              <w:t>Co</w:t>
            </w:r>
            <w:r w:rsidRPr="007C472D">
              <w:rPr>
                <w:rFonts w:eastAsia="Arial"/>
              </w:rPr>
              <w:t>-</w:t>
            </w:r>
            <w:r w:rsidRPr="007C472D">
              <w:t>Chair</w:t>
            </w:r>
            <w:r w:rsidRPr="007C472D">
              <w:rPr>
                <w:rFonts w:eastAsia="Arial"/>
              </w:rPr>
              <w:t>)</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2E209E7B" w14:textId="77777777" w:rsidR="007C472D" w:rsidRPr="007C472D" w:rsidRDefault="007C472D">
            <w:pPr>
              <w:snapToGrid w:val="0"/>
              <w:spacing w:after="120"/>
            </w:pPr>
            <w:r w:rsidRPr="007C472D">
              <w:t>AMD</w:t>
            </w:r>
          </w:p>
        </w:tc>
      </w:tr>
      <w:tr w:rsidR="007C472D" w:rsidRPr="007C472D" w14:paraId="3EEF3A43" w14:textId="77777777" w:rsidTr="004047BE">
        <w:tc>
          <w:tcPr>
            <w:tcW w:w="3690" w:type="dxa"/>
            <w:tcBorders>
              <w:top w:val="single" w:sz="4" w:space="0" w:color="000000"/>
              <w:left w:val="single" w:sz="8" w:space="0" w:color="000000"/>
              <w:bottom w:val="single" w:sz="4" w:space="0" w:color="000000"/>
            </w:tcBorders>
            <w:shd w:val="clear" w:color="auto" w:fill="auto"/>
          </w:tcPr>
          <w:p w14:paraId="47002CE8" w14:textId="77777777" w:rsidR="007C472D" w:rsidRPr="007C472D" w:rsidRDefault="007C472D">
            <w:pPr>
              <w:snapToGrid w:val="0"/>
              <w:spacing w:after="120"/>
            </w:pPr>
            <w:r w:rsidRPr="007C472D">
              <w:t>Francois</w:t>
            </w:r>
            <w:r w:rsidRPr="007C472D">
              <w:rPr>
                <w:rFonts w:eastAsia="Arial"/>
              </w:rPr>
              <w:t xml:space="preserve"> </w:t>
            </w:r>
            <w:r w:rsidRPr="007C472D">
              <w:t>Lucas</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6CC79014" w14:textId="77777777" w:rsidR="007C472D" w:rsidRPr="007C472D" w:rsidRDefault="007C472D">
            <w:pPr>
              <w:snapToGrid w:val="0"/>
              <w:spacing w:after="120"/>
            </w:pPr>
            <w:r w:rsidRPr="007C472D">
              <w:t>Thales</w:t>
            </w:r>
            <w:r w:rsidRPr="007C472D">
              <w:rPr>
                <w:rFonts w:eastAsia="Arial"/>
              </w:rPr>
              <w:t xml:space="preserve"> </w:t>
            </w:r>
            <w:r w:rsidRPr="007C472D">
              <w:t>Communications</w:t>
            </w:r>
          </w:p>
        </w:tc>
      </w:tr>
      <w:tr w:rsidR="007C472D" w:rsidRPr="007C472D" w14:paraId="017ADFB7" w14:textId="77777777" w:rsidTr="004047BE">
        <w:tc>
          <w:tcPr>
            <w:tcW w:w="3690" w:type="dxa"/>
            <w:tcBorders>
              <w:top w:val="single" w:sz="4" w:space="0" w:color="000000"/>
              <w:left w:val="single" w:sz="8" w:space="0" w:color="000000"/>
              <w:bottom w:val="single" w:sz="4" w:space="0" w:color="000000"/>
            </w:tcBorders>
            <w:shd w:val="clear" w:color="auto" w:fill="auto"/>
          </w:tcPr>
          <w:p w14:paraId="7A9B04DD" w14:textId="77777777" w:rsidR="007C472D" w:rsidRPr="007C472D" w:rsidRDefault="007C472D">
            <w:pPr>
              <w:snapToGrid w:val="0"/>
              <w:spacing w:after="120"/>
            </w:pPr>
            <w:r w:rsidRPr="007C472D">
              <w:t>Bob</w:t>
            </w:r>
            <w:r w:rsidRPr="007C472D">
              <w:rPr>
                <w:rFonts w:eastAsia="Arial"/>
              </w:rPr>
              <w:t xml:space="preserve"> </w:t>
            </w:r>
            <w:r w:rsidRPr="007C472D">
              <w:t>Malek</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28167B09" w14:textId="77777777" w:rsidR="007C472D" w:rsidRPr="007C472D" w:rsidRDefault="007C472D">
            <w:pPr>
              <w:snapToGrid w:val="0"/>
              <w:spacing w:after="120"/>
            </w:pPr>
            <w:r w:rsidRPr="007C472D">
              <w:t>Unisys</w:t>
            </w:r>
          </w:p>
        </w:tc>
      </w:tr>
      <w:tr w:rsidR="007C472D" w:rsidRPr="007C472D" w14:paraId="21C38B20" w14:textId="77777777" w:rsidTr="004047BE">
        <w:tc>
          <w:tcPr>
            <w:tcW w:w="3690" w:type="dxa"/>
            <w:tcBorders>
              <w:top w:val="single" w:sz="4" w:space="0" w:color="000000"/>
              <w:left w:val="single" w:sz="8" w:space="0" w:color="000000"/>
              <w:bottom w:val="single" w:sz="4" w:space="0" w:color="000000"/>
            </w:tcBorders>
            <w:shd w:val="clear" w:color="auto" w:fill="auto"/>
          </w:tcPr>
          <w:p w14:paraId="61E521FB" w14:textId="77777777" w:rsidR="007C472D" w:rsidRPr="007C472D" w:rsidRDefault="007C472D">
            <w:pPr>
              <w:snapToGrid w:val="0"/>
              <w:spacing w:after="120"/>
            </w:pPr>
            <w:r w:rsidRPr="007C472D">
              <w:t>Eugene</w:t>
            </w:r>
            <w:r w:rsidRPr="007C472D">
              <w:rPr>
                <w:rFonts w:eastAsia="Arial"/>
              </w:rPr>
              <w:t xml:space="preserve"> </w:t>
            </w:r>
            <w:r w:rsidRPr="007C472D">
              <w:t>Myers</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2E55845C" w14:textId="77777777" w:rsidR="007C472D" w:rsidRPr="007C472D" w:rsidRDefault="007C472D">
            <w:pPr>
              <w:snapToGrid w:val="0"/>
              <w:spacing w:after="120"/>
            </w:pPr>
            <w:r w:rsidRPr="007C472D">
              <w:t>US</w:t>
            </w:r>
            <w:r w:rsidRPr="007C472D">
              <w:rPr>
                <w:rFonts w:eastAsia="Arial"/>
              </w:rPr>
              <w:t xml:space="preserve"> </w:t>
            </w:r>
            <w:r w:rsidRPr="007C472D">
              <w:t>Government</w:t>
            </w:r>
          </w:p>
        </w:tc>
      </w:tr>
      <w:tr w:rsidR="007C472D" w:rsidRPr="007C472D" w14:paraId="0719C710" w14:textId="77777777" w:rsidTr="004047BE">
        <w:tc>
          <w:tcPr>
            <w:tcW w:w="3690" w:type="dxa"/>
            <w:tcBorders>
              <w:top w:val="single" w:sz="4" w:space="0" w:color="000000"/>
              <w:left w:val="single" w:sz="8" w:space="0" w:color="000000"/>
              <w:bottom w:val="single" w:sz="4" w:space="0" w:color="000000"/>
            </w:tcBorders>
            <w:shd w:val="clear" w:color="auto" w:fill="auto"/>
          </w:tcPr>
          <w:p w14:paraId="65BD0BF6" w14:textId="77777777" w:rsidR="007C472D" w:rsidRPr="007C472D" w:rsidRDefault="007C472D">
            <w:pPr>
              <w:snapToGrid w:val="0"/>
              <w:spacing w:after="120"/>
            </w:pPr>
            <w:r w:rsidRPr="007C472D">
              <w:t>Frank</w:t>
            </w:r>
            <w:r w:rsidRPr="007C472D">
              <w:rPr>
                <w:rFonts w:eastAsia="Arial"/>
              </w:rPr>
              <w:t xml:space="preserve"> </w:t>
            </w:r>
            <w:r w:rsidRPr="007C472D">
              <w:t>Molsberry</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2080C532" w14:textId="77777777" w:rsidR="007C472D" w:rsidRPr="007C472D" w:rsidRDefault="007C472D">
            <w:pPr>
              <w:snapToGrid w:val="0"/>
              <w:spacing w:after="120"/>
            </w:pPr>
            <w:r w:rsidRPr="007C472D">
              <w:t>Dell</w:t>
            </w:r>
          </w:p>
        </w:tc>
      </w:tr>
      <w:tr w:rsidR="007C472D" w:rsidRPr="007C472D" w14:paraId="7980A4C4" w14:textId="77777777" w:rsidTr="004047BE">
        <w:tc>
          <w:tcPr>
            <w:tcW w:w="3690" w:type="dxa"/>
            <w:tcBorders>
              <w:top w:val="single" w:sz="4" w:space="0" w:color="000000"/>
              <w:left w:val="single" w:sz="8" w:space="0" w:color="000000"/>
              <w:bottom w:val="single" w:sz="4" w:space="0" w:color="000000"/>
            </w:tcBorders>
            <w:shd w:val="clear" w:color="auto" w:fill="auto"/>
          </w:tcPr>
          <w:p w14:paraId="02F677A0" w14:textId="77777777" w:rsidR="007C472D" w:rsidRPr="007C472D" w:rsidRDefault="007C472D">
            <w:pPr>
              <w:tabs>
                <w:tab w:val="left" w:pos="1014"/>
              </w:tabs>
              <w:snapToGrid w:val="0"/>
              <w:spacing w:after="120"/>
            </w:pPr>
            <w:r w:rsidRPr="007C472D">
              <w:t>Florian</w:t>
            </w:r>
            <w:r w:rsidRPr="007C472D">
              <w:rPr>
                <w:rFonts w:eastAsia="Arial"/>
              </w:rPr>
              <w:t xml:space="preserve"> </w:t>
            </w:r>
            <w:r w:rsidRPr="007C472D">
              <w:t>Samson</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4457DB30" w14:textId="77777777" w:rsidR="007C472D" w:rsidRPr="007C472D" w:rsidRDefault="007C472D">
            <w:pPr>
              <w:snapToGrid w:val="0"/>
              <w:spacing w:after="120"/>
            </w:pPr>
            <w:r w:rsidRPr="007C472D">
              <w:t>BSI</w:t>
            </w:r>
          </w:p>
        </w:tc>
      </w:tr>
      <w:tr w:rsidR="007C472D" w:rsidRPr="007C472D" w14:paraId="36EC6FAE" w14:textId="77777777" w:rsidTr="004047BE">
        <w:tc>
          <w:tcPr>
            <w:tcW w:w="3690" w:type="dxa"/>
            <w:tcBorders>
              <w:top w:val="single" w:sz="4" w:space="0" w:color="000000"/>
              <w:left w:val="single" w:sz="8" w:space="0" w:color="000000"/>
              <w:bottom w:val="single" w:sz="4" w:space="0" w:color="000000"/>
            </w:tcBorders>
            <w:shd w:val="clear" w:color="auto" w:fill="auto"/>
          </w:tcPr>
          <w:p w14:paraId="573DEC5C" w14:textId="77777777" w:rsidR="007C472D" w:rsidRPr="007C472D" w:rsidRDefault="007C472D">
            <w:pPr>
              <w:tabs>
                <w:tab w:val="left" w:pos="1014"/>
              </w:tabs>
              <w:snapToGrid w:val="0"/>
              <w:spacing w:after="120"/>
            </w:pPr>
            <w:r w:rsidRPr="007C472D">
              <w:t>Jose</w:t>
            </w:r>
            <w:r w:rsidRPr="007C472D">
              <w:rPr>
                <w:rFonts w:eastAsia="Arial"/>
              </w:rPr>
              <w:t xml:space="preserve"> </w:t>
            </w:r>
            <w:r w:rsidRPr="007C472D">
              <w:t>Sancho</w:t>
            </w:r>
            <w:r w:rsidRPr="007C472D">
              <w:rPr>
                <w:rFonts w:eastAsia="Arial"/>
              </w:rPr>
              <w:t>-</w:t>
            </w:r>
            <w:r w:rsidRPr="007C472D">
              <w:t>Dominguez</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7DA17AAE" w14:textId="77777777" w:rsidR="007C472D" w:rsidRPr="007C472D" w:rsidRDefault="007C472D">
            <w:pPr>
              <w:snapToGrid w:val="0"/>
              <w:spacing w:after="120"/>
            </w:pPr>
            <w:r w:rsidRPr="007C472D">
              <w:t>Hewlett</w:t>
            </w:r>
            <w:r w:rsidRPr="007C472D">
              <w:rPr>
                <w:rFonts w:eastAsia="Arial"/>
              </w:rPr>
              <w:t>-</w:t>
            </w:r>
            <w:r w:rsidRPr="007C472D">
              <w:t>Packard</w:t>
            </w:r>
          </w:p>
        </w:tc>
      </w:tr>
      <w:tr w:rsidR="007C472D" w:rsidRPr="007C472D" w14:paraId="6A3AF272" w14:textId="77777777" w:rsidTr="004047BE">
        <w:tc>
          <w:tcPr>
            <w:tcW w:w="3690" w:type="dxa"/>
            <w:tcBorders>
              <w:top w:val="single" w:sz="4" w:space="0" w:color="000000"/>
              <w:left w:val="single" w:sz="8" w:space="0" w:color="000000"/>
              <w:bottom w:val="single" w:sz="4" w:space="0" w:color="000000"/>
            </w:tcBorders>
            <w:shd w:val="clear" w:color="auto" w:fill="auto"/>
          </w:tcPr>
          <w:p w14:paraId="27853377" w14:textId="77777777" w:rsidR="007C472D" w:rsidRPr="007C472D" w:rsidRDefault="007C472D">
            <w:pPr>
              <w:snapToGrid w:val="0"/>
              <w:spacing w:after="120"/>
              <w:rPr>
                <w:rFonts w:eastAsia="Arial"/>
              </w:rPr>
            </w:pPr>
            <w:r w:rsidRPr="007C472D">
              <w:t>Paul</w:t>
            </w:r>
            <w:r w:rsidRPr="007C472D">
              <w:rPr>
                <w:rFonts w:eastAsia="Arial"/>
              </w:rPr>
              <w:t xml:space="preserve"> </w:t>
            </w:r>
            <w:r w:rsidRPr="007C472D">
              <w:t>Sangster</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3C141A1F" w14:textId="77777777" w:rsidR="007C472D" w:rsidRPr="007C472D" w:rsidRDefault="007C472D">
            <w:pPr>
              <w:snapToGrid w:val="0"/>
              <w:spacing w:after="120"/>
            </w:pPr>
            <w:r w:rsidRPr="007C472D">
              <w:t>Symantec</w:t>
            </w:r>
          </w:p>
        </w:tc>
      </w:tr>
      <w:tr w:rsidR="007C472D" w:rsidRPr="007C472D" w14:paraId="217BE4D6" w14:textId="77777777" w:rsidTr="004047BE">
        <w:tc>
          <w:tcPr>
            <w:tcW w:w="3690" w:type="dxa"/>
            <w:tcBorders>
              <w:top w:val="single" w:sz="4" w:space="0" w:color="000000"/>
              <w:left w:val="single" w:sz="8" w:space="0" w:color="000000"/>
              <w:bottom w:val="single" w:sz="4" w:space="0" w:color="000000"/>
            </w:tcBorders>
            <w:shd w:val="clear" w:color="auto" w:fill="auto"/>
          </w:tcPr>
          <w:p w14:paraId="727401C9" w14:textId="77777777" w:rsidR="007C472D" w:rsidRPr="007C472D" w:rsidRDefault="007C472D">
            <w:pPr>
              <w:snapToGrid w:val="0"/>
              <w:spacing w:after="120"/>
            </w:pPr>
            <w:r w:rsidRPr="007C472D">
              <w:t>Vinnie</w:t>
            </w:r>
            <w:r w:rsidRPr="007C472D">
              <w:rPr>
                <w:rFonts w:eastAsia="Arial"/>
              </w:rPr>
              <w:t xml:space="preserve"> </w:t>
            </w:r>
            <w:r w:rsidRPr="007C472D">
              <w:t>Scarlata</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67757E51" w14:textId="77777777" w:rsidR="007C472D" w:rsidRPr="007C472D" w:rsidRDefault="007C472D">
            <w:pPr>
              <w:snapToGrid w:val="0"/>
              <w:spacing w:after="120"/>
            </w:pPr>
            <w:r w:rsidRPr="007C472D">
              <w:t>Intel</w:t>
            </w:r>
          </w:p>
        </w:tc>
      </w:tr>
      <w:tr w:rsidR="007C472D" w:rsidRPr="007C472D" w14:paraId="14BD86C5" w14:textId="77777777" w:rsidTr="004047BE">
        <w:tc>
          <w:tcPr>
            <w:tcW w:w="3690" w:type="dxa"/>
            <w:tcBorders>
              <w:top w:val="single" w:sz="4" w:space="0" w:color="000000"/>
              <w:left w:val="single" w:sz="8" w:space="0" w:color="000000"/>
              <w:bottom w:val="single" w:sz="4" w:space="0" w:color="000000"/>
            </w:tcBorders>
            <w:shd w:val="clear" w:color="auto" w:fill="auto"/>
          </w:tcPr>
          <w:p w14:paraId="29069F70" w14:textId="77777777" w:rsidR="007C472D" w:rsidRPr="007C472D" w:rsidRDefault="007C472D">
            <w:pPr>
              <w:snapToGrid w:val="0"/>
              <w:spacing w:after="120"/>
            </w:pPr>
            <w:r w:rsidRPr="007C472D">
              <w:t>Mark</w:t>
            </w:r>
            <w:r w:rsidRPr="007C472D">
              <w:rPr>
                <w:rFonts w:eastAsia="Arial"/>
              </w:rPr>
              <w:t xml:space="preserve"> </w:t>
            </w:r>
            <w:r w:rsidRPr="007C472D">
              <w:t>Scott</w:t>
            </w:r>
            <w:r w:rsidRPr="007C472D">
              <w:rPr>
                <w:rFonts w:eastAsia="Arial"/>
              </w:rPr>
              <w:t>-</w:t>
            </w:r>
            <w:r w:rsidRPr="007C472D">
              <w:t>Nash</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7E1F6047" w14:textId="77777777" w:rsidR="007C472D" w:rsidRPr="007C472D" w:rsidRDefault="007C472D">
            <w:pPr>
              <w:snapToGrid w:val="0"/>
              <w:spacing w:after="120"/>
            </w:pPr>
            <w:r w:rsidRPr="007C472D">
              <w:t>Intel</w:t>
            </w:r>
          </w:p>
        </w:tc>
      </w:tr>
      <w:tr w:rsidR="004C6A17" w:rsidRPr="007C472D" w14:paraId="06349F16" w14:textId="77777777" w:rsidTr="004047BE">
        <w:tc>
          <w:tcPr>
            <w:tcW w:w="3690" w:type="dxa"/>
            <w:tcBorders>
              <w:top w:val="single" w:sz="4" w:space="0" w:color="000000"/>
              <w:left w:val="single" w:sz="8" w:space="0" w:color="000000"/>
              <w:bottom w:val="single" w:sz="4" w:space="0" w:color="000000"/>
            </w:tcBorders>
            <w:shd w:val="clear" w:color="auto" w:fill="auto"/>
          </w:tcPr>
          <w:p w14:paraId="45E7FA86" w14:textId="77777777" w:rsidR="004C6A17" w:rsidRPr="007C472D" w:rsidRDefault="004C6A17">
            <w:pPr>
              <w:snapToGrid w:val="0"/>
              <w:spacing w:after="120"/>
            </w:pPr>
            <w:r>
              <w:t>Ariel Segall</w:t>
            </w:r>
            <w:r w:rsidR="002679E4">
              <w:t xml:space="preserve"> (Editor)</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6F82C10A" w14:textId="77777777" w:rsidR="004C6A17" w:rsidRPr="007C472D" w:rsidRDefault="004C6A17">
            <w:pPr>
              <w:snapToGrid w:val="0"/>
              <w:spacing w:after="120"/>
            </w:pPr>
            <w:r>
              <w:t>MITRE Corporation</w:t>
            </w:r>
          </w:p>
        </w:tc>
      </w:tr>
      <w:tr w:rsidR="007C472D" w:rsidRPr="007C472D" w14:paraId="2D554BC1" w14:textId="77777777" w:rsidTr="004047BE">
        <w:tc>
          <w:tcPr>
            <w:tcW w:w="3690" w:type="dxa"/>
            <w:tcBorders>
              <w:top w:val="single" w:sz="4" w:space="0" w:color="000000"/>
              <w:left w:val="single" w:sz="8" w:space="0" w:color="000000"/>
              <w:bottom w:val="single" w:sz="4" w:space="0" w:color="000000"/>
            </w:tcBorders>
            <w:shd w:val="clear" w:color="auto" w:fill="auto"/>
          </w:tcPr>
          <w:p w14:paraId="2BC7CB9C" w14:textId="77777777" w:rsidR="007C472D" w:rsidRPr="007C472D" w:rsidRDefault="007C472D">
            <w:pPr>
              <w:snapToGrid w:val="0"/>
              <w:spacing w:after="120"/>
            </w:pPr>
            <w:r w:rsidRPr="007C472D">
              <w:lastRenderedPageBreak/>
              <w:t>Leslie</w:t>
            </w:r>
            <w:r w:rsidRPr="007C472D">
              <w:rPr>
                <w:rFonts w:eastAsia="Arial"/>
              </w:rPr>
              <w:t xml:space="preserve"> </w:t>
            </w:r>
            <w:r w:rsidRPr="007C472D">
              <w:t>Stolp</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2ADAF77D" w14:textId="77777777" w:rsidR="007C472D" w:rsidRPr="007C472D" w:rsidRDefault="007C472D">
            <w:pPr>
              <w:snapToGrid w:val="0"/>
              <w:spacing w:after="120"/>
            </w:pPr>
            <w:r w:rsidRPr="007C472D">
              <w:t>HP</w:t>
            </w:r>
          </w:p>
        </w:tc>
      </w:tr>
      <w:tr w:rsidR="007C472D" w:rsidRPr="007C472D" w14:paraId="3E6700AF" w14:textId="77777777" w:rsidTr="004047BE">
        <w:tc>
          <w:tcPr>
            <w:tcW w:w="3690" w:type="dxa"/>
            <w:tcBorders>
              <w:top w:val="single" w:sz="4" w:space="0" w:color="000000"/>
              <w:left w:val="single" w:sz="8" w:space="0" w:color="000000"/>
              <w:bottom w:val="single" w:sz="4" w:space="0" w:color="000000"/>
            </w:tcBorders>
            <w:shd w:val="clear" w:color="auto" w:fill="auto"/>
          </w:tcPr>
          <w:p w14:paraId="3C4800AF" w14:textId="285804DA" w:rsidR="007C472D" w:rsidRPr="007C472D" w:rsidRDefault="002D76C0">
            <w:pPr>
              <w:snapToGrid w:val="0"/>
              <w:spacing w:after="120"/>
            </w:pPr>
            <w:ins w:id="15" w:author="Ariel Segall" w:date="2013-07-23T13:09:00Z">
              <w:r>
                <w:t>Chris S. Anderson</w:t>
              </w:r>
            </w:ins>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314EFDAF" w14:textId="77777777" w:rsidR="007C472D" w:rsidRPr="007C472D" w:rsidRDefault="007C472D">
            <w:pPr>
              <w:snapToGrid w:val="0"/>
              <w:spacing w:after="120"/>
            </w:pPr>
            <w:r w:rsidRPr="007C472D">
              <w:t>US</w:t>
            </w:r>
            <w:r w:rsidRPr="007C472D">
              <w:rPr>
                <w:rFonts w:eastAsia="Arial"/>
              </w:rPr>
              <w:t xml:space="preserve"> </w:t>
            </w:r>
            <w:r w:rsidRPr="007C472D">
              <w:t>Government</w:t>
            </w:r>
          </w:p>
        </w:tc>
      </w:tr>
      <w:tr w:rsidR="007C472D" w:rsidRPr="007C472D" w14:paraId="42BED53A" w14:textId="77777777" w:rsidTr="004047BE">
        <w:tc>
          <w:tcPr>
            <w:tcW w:w="3690" w:type="dxa"/>
            <w:tcBorders>
              <w:top w:val="single" w:sz="4" w:space="0" w:color="000000"/>
              <w:left w:val="single" w:sz="8" w:space="0" w:color="000000"/>
              <w:bottom w:val="single" w:sz="4" w:space="0" w:color="000000"/>
            </w:tcBorders>
            <w:shd w:val="clear" w:color="auto" w:fill="auto"/>
          </w:tcPr>
          <w:p w14:paraId="109218D0" w14:textId="77777777" w:rsidR="007C472D" w:rsidRPr="007C472D" w:rsidRDefault="007C472D">
            <w:pPr>
              <w:snapToGrid w:val="0"/>
              <w:spacing w:after="120"/>
            </w:pPr>
            <w:r w:rsidRPr="007C472D">
              <w:t>Lee</w:t>
            </w:r>
            <w:r w:rsidRPr="007C472D">
              <w:rPr>
                <w:rFonts w:eastAsia="Arial"/>
              </w:rPr>
              <w:t xml:space="preserve"> </w:t>
            </w:r>
            <w:r w:rsidRPr="007C472D">
              <w:t>Terrell</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4FCE91DE" w14:textId="77777777" w:rsidR="007C472D" w:rsidRPr="007C472D" w:rsidRDefault="007C472D">
            <w:pPr>
              <w:snapToGrid w:val="0"/>
              <w:spacing w:after="120"/>
            </w:pPr>
            <w:r w:rsidRPr="007C472D">
              <w:t>IBM</w:t>
            </w:r>
          </w:p>
        </w:tc>
      </w:tr>
      <w:tr w:rsidR="007C472D" w:rsidRPr="007C472D" w14:paraId="73A89766" w14:textId="77777777" w:rsidTr="004047BE">
        <w:tc>
          <w:tcPr>
            <w:tcW w:w="3690" w:type="dxa"/>
            <w:tcBorders>
              <w:top w:val="single" w:sz="4" w:space="0" w:color="000000"/>
              <w:left w:val="single" w:sz="8" w:space="0" w:color="000000"/>
              <w:bottom w:val="single" w:sz="4" w:space="0" w:color="000000"/>
            </w:tcBorders>
            <w:shd w:val="clear" w:color="auto" w:fill="auto"/>
          </w:tcPr>
          <w:p w14:paraId="2E06FB45" w14:textId="77777777" w:rsidR="007C472D" w:rsidRPr="007C472D" w:rsidRDefault="007C472D">
            <w:pPr>
              <w:snapToGrid w:val="0"/>
              <w:spacing w:after="120"/>
              <w:rPr>
                <w:rFonts w:eastAsia="Arial"/>
              </w:rPr>
            </w:pPr>
            <w:r w:rsidRPr="007C472D">
              <w:t>Lee</w:t>
            </w:r>
            <w:r w:rsidRPr="007C472D">
              <w:rPr>
                <w:rFonts w:eastAsia="Arial"/>
              </w:rPr>
              <w:t xml:space="preserve"> </w:t>
            </w:r>
            <w:r w:rsidRPr="007C472D">
              <w:t>Wilson</w:t>
            </w:r>
            <w:r w:rsidRPr="007C472D">
              <w:rPr>
                <w:rFonts w:eastAsia="Arial"/>
              </w:rPr>
              <w:t xml:space="preserve"> (</w:t>
            </w:r>
            <w:r w:rsidRPr="007C472D">
              <w:t>Co</w:t>
            </w:r>
            <w:r w:rsidRPr="007C472D">
              <w:rPr>
                <w:rFonts w:eastAsia="Arial"/>
              </w:rPr>
              <w:t>-</w:t>
            </w:r>
            <w:r w:rsidRPr="007C472D">
              <w:t>Chair</w:t>
            </w:r>
            <w:r w:rsidRPr="007C472D">
              <w:rPr>
                <w:rFonts w:eastAsia="Arial"/>
              </w:rPr>
              <w:t>)</w:t>
            </w:r>
          </w:p>
        </w:tc>
        <w:tc>
          <w:tcPr>
            <w:tcW w:w="5490" w:type="dxa"/>
            <w:tcBorders>
              <w:top w:val="single" w:sz="4" w:space="0" w:color="000000"/>
              <w:left w:val="single" w:sz="4" w:space="0" w:color="000000"/>
              <w:bottom w:val="single" w:sz="4" w:space="0" w:color="000000"/>
              <w:right w:val="single" w:sz="8" w:space="0" w:color="000000"/>
            </w:tcBorders>
            <w:shd w:val="clear" w:color="auto" w:fill="auto"/>
          </w:tcPr>
          <w:p w14:paraId="5CE260CE" w14:textId="77777777" w:rsidR="007C472D" w:rsidRPr="007C472D" w:rsidRDefault="007C472D">
            <w:pPr>
              <w:snapToGrid w:val="0"/>
              <w:spacing w:after="120"/>
            </w:pPr>
            <w:r w:rsidRPr="007C472D">
              <w:t>IBM</w:t>
            </w:r>
          </w:p>
        </w:tc>
      </w:tr>
      <w:tr w:rsidR="007C472D" w:rsidRPr="007C472D" w14:paraId="0A47EB68" w14:textId="77777777" w:rsidTr="004047BE">
        <w:tc>
          <w:tcPr>
            <w:tcW w:w="3690" w:type="dxa"/>
            <w:tcBorders>
              <w:left w:val="single" w:sz="8" w:space="0" w:color="000000"/>
              <w:bottom w:val="single" w:sz="4" w:space="0" w:color="000000"/>
            </w:tcBorders>
            <w:shd w:val="clear" w:color="auto" w:fill="auto"/>
          </w:tcPr>
          <w:p w14:paraId="25C518B8" w14:textId="77777777" w:rsidR="007C472D" w:rsidRPr="007C472D" w:rsidRDefault="007C472D">
            <w:pPr>
              <w:snapToGrid w:val="0"/>
              <w:spacing w:after="120"/>
            </w:pPr>
            <w:r w:rsidRPr="007C472D">
              <w:t>Kenneth Goldman</w:t>
            </w:r>
          </w:p>
        </w:tc>
        <w:tc>
          <w:tcPr>
            <w:tcW w:w="5490" w:type="dxa"/>
            <w:tcBorders>
              <w:left w:val="single" w:sz="4" w:space="0" w:color="000000"/>
              <w:bottom w:val="single" w:sz="4" w:space="0" w:color="000000"/>
              <w:right w:val="single" w:sz="8" w:space="0" w:color="000000"/>
            </w:tcBorders>
            <w:shd w:val="clear" w:color="auto" w:fill="auto"/>
          </w:tcPr>
          <w:p w14:paraId="15521DA4" w14:textId="77777777" w:rsidR="007C472D" w:rsidRPr="007C472D" w:rsidRDefault="007C472D">
            <w:pPr>
              <w:snapToGrid w:val="0"/>
              <w:spacing w:after="120"/>
            </w:pPr>
            <w:r w:rsidRPr="007C472D">
              <w:t>IBM</w:t>
            </w:r>
          </w:p>
        </w:tc>
      </w:tr>
      <w:tr w:rsidR="007C472D" w:rsidRPr="007C472D" w14:paraId="7B7795E1" w14:textId="77777777" w:rsidTr="004047BE">
        <w:tc>
          <w:tcPr>
            <w:tcW w:w="3690" w:type="dxa"/>
            <w:tcBorders>
              <w:top w:val="single" w:sz="4" w:space="0" w:color="000000"/>
              <w:left w:val="single" w:sz="8" w:space="0" w:color="000000"/>
              <w:bottom w:val="single" w:sz="8" w:space="0" w:color="000000"/>
            </w:tcBorders>
            <w:shd w:val="clear" w:color="auto" w:fill="auto"/>
          </w:tcPr>
          <w:p w14:paraId="041EAB8F" w14:textId="77777777" w:rsidR="007C472D" w:rsidRPr="007C472D" w:rsidRDefault="007C472D">
            <w:pPr>
              <w:snapToGrid w:val="0"/>
              <w:spacing w:after="120"/>
            </w:pPr>
            <w:r w:rsidRPr="007C472D">
              <w:t>Monty</w:t>
            </w:r>
            <w:r w:rsidRPr="007C472D">
              <w:rPr>
                <w:rFonts w:eastAsia="Arial"/>
              </w:rPr>
              <w:t xml:space="preserve"> </w:t>
            </w:r>
            <w:r w:rsidRPr="007C472D">
              <w:t>Wiseman</w:t>
            </w:r>
          </w:p>
        </w:tc>
        <w:tc>
          <w:tcPr>
            <w:tcW w:w="5490" w:type="dxa"/>
            <w:tcBorders>
              <w:top w:val="single" w:sz="4" w:space="0" w:color="000000"/>
              <w:left w:val="single" w:sz="4" w:space="0" w:color="000000"/>
              <w:bottom w:val="single" w:sz="8" w:space="0" w:color="000000"/>
              <w:right w:val="single" w:sz="8" w:space="0" w:color="000000"/>
            </w:tcBorders>
            <w:shd w:val="clear" w:color="auto" w:fill="auto"/>
          </w:tcPr>
          <w:p w14:paraId="27A837F6" w14:textId="77777777" w:rsidR="007C472D" w:rsidRPr="007C472D" w:rsidRDefault="007C472D">
            <w:pPr>
              <w:snapToGrid w:val="0"/>
              <w:spacing w:after="120"/>
            </w:pPr>
            <w:r w:rsidRPr="007C472D">
              <w:t>Intel</w:t>
            </w:r>
          </w:p>
        </w:tc>
      </w:tr>
    </w:tbl>
    <w:p w14:paraId="35BDDDD0" w14:textId="77777777" w:rsidR="007C472D" w:rsidRDefault="007C472D" w:rsidP="004047BE">
      <w:pPr>
        <w:pStyle w:val="TOC1"/>
        <w:ind w:left="360"/>
      </w:pPr>
    </w:p>
    <w:p w14:paraId="4FF33ED1" w14:textId="77777777" w:rsidR="007C472D" w:rsidRDefault="007C472D" w:rsidP="004047BE">
      <w:pPr>
        <w:pStyle w:val="TOC1"/>
        <w:ind w:left="360"/>
      </w:pPr>
    </w:p>
    <w:p w14:paraId="41BDB1FD" w14:textId="77777777" w:rsidR="007C472D" w:rsidRDefault="007C472D" w:rsidP="004047BE">
      <w:pPr>
        <w:pStyle w:val="TOC1"/>
        <w:pageBreakBefore/>
        <w:ind w:left="360"/>
      </w:pPr>
    </w:p>
    <w:p w14:paraId="25621D7D" w14:textId="77777777" w:rsidR="007C472D" w:rsidRDefault="007C472D" w:rsidP="004047BE">
      <w:pPr>
        <w:pStyle w:val="TOC1"/>
        <w:ind w:left="360"/>
      </w:pPr>
      <w:r>
        <w:t>Table</w:t>
      </w:r>
      <w:r>
        <w:rPr>
          <w:rFonts w:eastAsia="Arial"/>
        </w:rPr>
        <w:t xml:space="preserve"> </w:t>
      </w:r>
      <w:r>
        <w:t>of</w:t>
      </w:r>
      <w:r>
        <w:rPr>
          <w:rFonts w:eastAsia="Arial"/>
        </w:rPr>
        <w:t xml:space="preserve"> </w:t>
      </w:r>
      <w:r>
        <w:t>Contents</w:t>
      </w:r>
    </w:p>
    <w:p w14:paraId="40121170" w14:textId="77777777" w:rsidR="007C472D" w:rsidRDefault="007C472D" w:rsidP="004047BE">
      <w:pPr>
        <w:ind w:left="360"/>
      </w:pPr>
    </w:p>
    <w:p w14:paraId="1033C50A" w14:textId="77777777" w:rsidR="007C472D" w:rsidRDefault="007C472D" w:rsidP="004047BE">
      <w:pPr>
        <w:ind w:left="360"/>
        <w:sectPr w:rsidR="007C472D" w:rsidSect="00572A79">
          <w:headerReference w:type="even" r:id="rId19"/>
          <w:headerReference w:type="default" r:id="rId20"/>
          <w:footerReference w:type="even" r:id="rId21"/>
          <w:footerReference w:type="default" r:id="rId22"/>
          <w:headerReference w:type="first" r:id="rId23"/>
          <w:footerReference w:type="first" r:id="rId24"/>
          <w:pgSz w:w="12240" w:h="15840"/>
          <w:pgMar w:top="1670" w:right="1440" w:bottom="1670" w:left="1440" w:header="1440" w:footer="1440" w:gutter="0"/>
          <w:pgNumType w:fmt="lowerRoman"/>
          <w:cols w:space="720"/>
          <w:docGrid w:linePitch="360"/>
        </w:sectPr>
      </w:pPr>
    </w:p>
    <w:p w14:paraId="2D1AD1D2" w14:textId="77777777" w:rsidR="0041198E" w:rsidRPr="00B54BFA" w:rsidRDefault="00223976">
      <w:pPr>
        <w:pStyle w:val="TOC1"/>
        <w:tabs>
          <w:tab w:val="left" w:pos="373"/>
          <w:tab w:val="right" w:leader="dot" w:pos="9350"/>
        </w:tabs>
        <w:rPr>
          <w:rFonts w:ascii="Cambria" w:eastAsia="MS Mincho" w:hAnsi="Cambria" w:cs="Times New Roman"/>
          <w:b w:val="0"/>
          <w:noProof/>
          <w:szCs w:val="24"/>
          <w:lang w:eastAsia="ja-JP"/>
        </w:rPr>
      </w:pPr>
      <w:r>
        <w:lastRenderedPageBreak/>
        <w:fldChar w:fldCharType="begin"/>
      </w:r>
      <w:r w:rsidR="007C472D">
        <w:instrText xml:space="preserve"> TOC </w:instrText>
      </w:r>
      <w:r>
        <w:fldChar w:fldCharType="separate"/>
      </w:r>
      <w:bookmarkEnd w:id="0"/>
      <w:r w:rsidR="0041198E">
        <w:rPr>
          <w:noProof/>
        </w:rPr>
        <w:t>1</w:t>
      </w:r>
      <w:r w:rsidR="0041198E" w:rsidRPr="00B54BFA">
        <w:rPr>
          <w:rFonts w:ascii="Cambria" w:eastAsia="MS Mincho" w:hAnsi="Cambria" w:cs="Times New Roman"/>
          <w:b w:val="0"/>
          <w:noProof/>
          <w:szCs w:val="24"/>
          <w:lang w:eastAsia="ja-JP"/>
        </w:rPr>
        <w:tab/>
      </w:r>
      <w:r w:rsidR="0041198E">
        <w:rPr>
          <w:noProof/>
        </w:rPr>
        <w:t>Introduction</w:t>
      </w:r>
      <w:r w:rsidR="0041198E">
        <w:rPr>
          <w:noProof/>
        </w:rPr>
        <w:tab/>
      </w:r>
      <w:r>
        <w:rPr>
          <w:noProof/>
        </w:rPr>
        <w:fldChar w:fldCharType="begin"/>
      </w:r>
      <w:r w:rsidR="0041198E">
        <w:rPr>
          <w:noProof/>
        </w:rPr>
        <w:instrText xml:space="preserve"> PAGEREF _Toc233785291 \h </w:instrText>
      </w:r>
      <w:r>
        <w:rPr>
          <w:noProof/>
        </w:rPr>
      </w:r>
      <w:r>
        <w:rPr>
          <w:noProof/>
        </w:rPr>
        <w:fldChar w:fldCharType="separate"/>
      </w:r>
      <w:r w:rsidR="00F73D98">
        <w:rPr>
          <w:noProof/>
        </w:rPr>
        <w:t>11</w:t>
      </w:r>
      <w:r>
        <w:rPr>
          <w:noProof/>
        </w:rPr>
        <w:fldChar w:fldCharType="end"/>
      </w:r>
    </w:p>
    <w:p w14:paraId="78F0402D" w14:textId="77777777" w:rsidR="0041198E" w:rsidRPr="00B54BFA" w:rsidRDefault="0041198E">
      <w:pPr>
        <w:pStyle w:val="TOC1"/>
        <w:tabs>
          <w:tab w:val="left" w:pos="373"/>
          <w:tab w:val="right" w:leader="dot" w:pos="9350"/>
        </w:tabs>
        <w:rPr>
          <w:rFonts w:ascii="Cambria" w:eastAsia="MS Mincho" w:hAnsi="Cambria" w:cs="Times New Roman"/>
          <w:b w:val="0"/>
          <w:noProof/>
          <w:szCs w:val="24"/>
          <w:lang w:eastAsia="ja-JP"/>
        </w:rPr>
      </w:pPr>
      <w:r>
        <w:rPr>
          <w:noProof/>
        </w:rPr>
        <w:t>2</w:t>
      </w:r>
      <w:r w:rsidRPr="00B54BFA">
        <w:rPr>
          <w:rFonts w:ascii="Cambria" w:eastAsia="MS Mincho" w:hAnsi="Cambria" w:cs="Times New Roman"/>
          <w:b w:val="0"/>
          <w:noProof/>
          <w:szCs w:val="24"/>
          <w:lang w:eastAsia="ja-JP"/>
        </w:rPr>
        <w:tab/>
      </w:r>
      <w:r>
        <w:rPr>
          <w:noProof/>
        </w:rPr>
        <w:t>Scope (informative)</w:t>
      </w:r>
      <w:r>
        <w:rPr>
          <w:noProof/>
        </w:rPr>
        <w:tab/>
      </w:r>
      <w:r w:rsidR="00223976">
        <w:rPr>
          <w:noProof/>
        </w:rPr>
        <w:fldChar w:fldCharType="begin"/>
      </w:r>
      <w:r>
        <w:rPr>
          <w:noProof/>
        </w:rPr>
        <w:instrText xml:space="preserve"> PAGEREF _Toc233785292 \h </w:instrText>
      </w:r>
      <w:r w:rsidR="00223976">
        <w:rPr>
          <w:noProof/>
        </w:rPr>
      </w:r>
      <w:r w:rsidR="00223976">
        <w:rPr>
          <w:noProof/>
        </w:rPr>
        <w:fldChar w:fldCharType="separate"/>
      </w:r>
      <w:r w:rsidR="00F73D98">
        <w:rPr>
          <w:noProof/>
        </w:rPr>
        <w:t>12</w:t>
      </w:r>
      <w:r w:rsidR="00223976">
        <w:rPr>
          <w:noProof/>
        </w:rPr>
        <w:fldChar w:fldCharType="end"/>
      </w:r>
    </w:p>
    <w:p w14:paraId="33DAE4DA" w14:textId="77777777"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2.1</w:t>
      </w:r>
      <w:r w:rsidRPr="00B54BFA">
        <w:rPr>
          <w:rFonts w:ascii="Cambria" w:eastAsia="MS Mincho" w:hAnsi="Cambria" w:cs="Times New Roman"/>
          <w:noProof/>
          <w:sz w:val="24"/>
          <w:szCs w:val="24"/>
          <w:lang w:eastAsia="ja-JP"/>
        </w:rPr>
        <w:tab/>
      </w:r>
      <w:r>
        <w:rPr>
          <w:noProof/>
        </w:rPr>
        <w:t>Goals</w:t>
      </w:r>
      <w:r>
        <w:rPr>
          <w:noProof/>
        </w:rPr>
        <w:tab/>
      </w:r>
      <w:r w:rsidR="00223976">
        <w:rPr>
          <w:noProof/>
        </w:rPr>
        <w:fldChar w:fldCharType="begin"/>
      </w:r>
      <w:r>
        <w:rPr>
          <w:noProof/>
        </w:rPr>
        <w:instrText xml:space="preserve"> PAGEREF _Toc233785293 \h </w:instrText>
      </w:r>
      <w:r w:rsidR="00223976">
        <w:rPr>
          <w:noProof/>
        </w:rPr>
      </w:r>
      <w:r w:rsidR="00223976">
        <w:rPr>
          <w:noProof/>
        </w:rPr>
        <w:fldChar w:fldCharType="separate"/>
      </w:r>
      <w:r w:rsidR="00F73D98">
        <w:rPr>
          <w:noProof/>
        </w:rPr>
        <w:t>13</w:t>
      </w:r>
      <w:r w:rsidR="00223976">
        <w:rPr>
          <w:noProof/>
        </w:rPr>
        <w:fldChar w:fldCharType="end"/>
      </w:r>
    </w:p>
    <w:p w14:paraId="6F8A4540" w14:textId="77777777"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2.2</w:t>
      </w:r>
      <w:r w:rsidRPr="00B54BFA">
        <w:rPr>
          <w:rFonts w:ascii="Cambria" w:eastAsia="MS Mincho" w:hAnsi="Cambria" w:cs="Times New Roman"/>
          <w:noProof/>
          <w:sz w:val="24"/>
          <w:szCs w:val="24"/>
          <w:lang w:eastAsia="ja-JP"/>
        </w:rPr>
        <w:tab/>
      </w:r>
      <w:r>
        <w:rPr>
          <w:noProof/>
        </w:rPr>
        <w:t>Current Non</w:t>
      </w:r>
      <w:r w:rsidRPr="00871B7F">
        <w:rPr>
          <w:rFonts w:eastAsia="Arial"/>
          <w:noProof/>
        </w:rPr>
        <w:t>-</w:t>
      </w:r>
      <w:r>
        <w:rPr>
          <w:noProof/>
        </w:rPr>
        <w:t>Goals</w:t>
      </w:r>
      <w:r>
        <w:rPr>
          <w:noProof/>
        </w:rPr>
        <w:tab/>
      </w:r>
      <w:r w:rsidR="00223976">
        <w:rPr>
          <w:noProof/>
        </w:rPr>
        <w:fldChar w:fldCharType="begin"/>
      </w:r>
      <w:r>
        <w:rPr>
          <w:noProof/>
        </w:rPr>
        <w:instrText xml:space="preserve"> PAGEREF _Toc233785294 \h </w:instrText>
      </w:r>
      <w:r w:rsidR="00223976">
        <w:rPr>
          <w:noProof/>
        </w:rPr>
      </w:r>
      <w:r w:rsidR="00223976">
        <w:rPr>
          <w:noProof/>
        </w:rPr>
        <w:fldChar w:fldCharType="separate"/>
      </w:r>
      <w:r w:rsidR="00F73D98">
        <w:rPr>
          <w:noProof/>
        </w:rPr>
        <w:t>13</w:t>
      </w:r>
      <w:r w:rsidR="00223976">
        <w:rPr>
          <w:noProof/>
        </w:rPr>
        <w:fldChar w:fldCharType="end"/>
      </w:r>
    </w:p>
    <w:p w14:paraId="268FA216" w14:textId="5D1E3EC0"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2.3</w:t>
      </w:r>
      <w:r w:rsidRPr="00B54BFA">
        <w:rPr>
          <w:rFonts w:ascii="Cambria" w:eastAsia="MS Mincho" w:hAnsi="Cambria" w:cs="Times New Roman"/>
          <w:noProof/>
          <w:sz w:val="24"/>
          <w:szCs w:val="24"/>
          <w:lang w:eastAsia="ja-JP"/>
        </w:rPr>
        <w:tab/>
      </w:r>
      <w:r>
        <w:rPr>
          <w:noProof/>
        </w:rPr>
        <w:t>Intended Future Goals (Not Addressed in this Version)</w:t>
      </w:r>
      <w:r>
        <w:rPr>
          <w:noProof/>
        </w:rPr>
        <w:tab/>
      </w:r>
      <w:r w:rsidR="00223976">
        <w:rPr>
          <w:noProof/>
        </w:rPr>
        <w:fldChar w:fldCharType="begin"/>
      </w:r>
      <w:r>
        <w:rPr>
          <w:noProof/>
        </w:rPr>
        <w:instrText xml:space="preserve"> PAGEREF _Toc233785295 \h </w:instrText>
      </w:r>
      <w:r w:rsidR="00223976">
        <w:rPr>
          <w:noProof/>
        </w:rPr>
      </w:r>
      <w:r w:rsidR="00223976">
        <w:rPr>
          <w:noProof/>
        </w:rPr>
        <w:fldChar w:fldCharType="separate"/>
      </w:r>
      <w:r w:rsidR="00F73D98">
        <w:rPr>
          <w:noProof/>
        </w:rPr>
        <w:t>14</w:t>
      </w:r>
      <w:r w:rsidR="00223976">
        <w:rPr>
          <w:noProof/>
        </w:rPr>
        <w:fldChar w:fldCharType="end"/>
      </w:r>
    </w:p>
    <w:p w14:paraId="6F49E6F4" w14:textId="77777777"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2.4</w:t>
      </w:r>
      <w:r w:rsidRPr="00B54BFA">
        <w:rPr>
          <w:rFonts w:ascii="Cambria" w:eastAsia="MS Mincho" w:hAnsi="Cambria" w:cs="Times New Roman"/>
          <w:noProof/>
          <w:sz w:val="24"/>
          <w:szCs w:val="24"/>
          <w:lang w:eastAsia="ja-JP"/>
        </w:rPr>
        <w:tab/>
      </w:r>
      <w:r>
        <w:rPr>
          <w:noProof/>
        </w:rPr>
        <w:t>Target</w:t>
      </w:r>
      <w:r w:rsidRPr="00871B7F">
        <w:rPr>
          <w:rFonts w:eastAsia="Arial"/>
          <w:noProof/>
        </w:rPr>
        <w:t xml:space="preserve"> Trusted Platform </w:t>
      </w:r>
      <w:r>
        <w:rPr>
          <w:noProof/>
        </w:rPr>
        <w:t>Functions</w:t>
      </w:r>
      <w:r>
        <w:rPr>
          <w:noProof/>
        </w:rPr>
        <w:tab/>
      </w:r>
      <w:r w:rsidR="00223976">
        <w:rPr>
          <w:noProof/>
        </w:rPr>
        <w:fldChar w:fldCharType="begin"/>
      </w:r>
      <w:r>
        <w:rPr>
          <w:noProof/>
        </w:rPr>
        <w:instrText xml:space="preserve"> PAGEREF _Toc233785296 \h </w:instrText>
      </w:r>
      <w:r w:rsidR="00223976">
        <w:rPr>
          <w:noProof/>
        </w:rPr>
      </w:r>
      <w:r w:rsidR="00223976">
        <w:rPr>
          <w:noProof/>
        </w:rPr>
        <w:fldChar w:fldCharType="separate"/>
      </w:r>
      <w:r w:rsidR="00F73D98">
        <w:rPr>
          <w:noProof/>
        </w:rPr>
        <w:t>14</w:t>
      </w:r>
      <w:r w:rsidR="00223976">
        <w:rPr>
          <w:noProof/>
        </w:rPr>
        <w:fldChar w:fldCharType="end"/>
      </w:r>
    </w:p>
    <w:p w14:paraId="012E0AFE" w14:textId="6C5A42A9" w:rsidR="0041198E" w:rsidRPr="00B54BFA" w:rsidRDefault="0041198E">
      <w:pPr>
        <w:pStyle w:val="TOC1"/>
        <w:tabs>
          <w:tab w:val="left" w:pos="373"/>
          <w:tab w:val="right" w:leader="dot" w:pos="9350"/>
        </w:tabs>
        <w:rPr>
          <w:rFonts w:ascii="Cambria" w:eastAsia="MS Mincho" w:hAnsi="Cambria" w:cs="Times New Roman"/>
          <w:b w:val="0"/>
          <w:noProof/>
          <w:szCs w:val="24"/>
          <w:lang w:eastAsia="ja-JP"/>
        </w:rPr>
      </w:pPr>
      <w:r>
        <w:rPr>
          <w:noProof/>
        </w:rPr>
        <w:t>3</w:t>
      </w:r>
      <w:r w:rsidRPr="00B54BFA">
        <w:rPr>
          <w:rFonts w:ascii="Cambria" w:eastAsia="MS Mincho" w:hAnsi="Cambria" w:cs="Times New Roman"/>
          <w:b w:val="0"/>
          <w:noProof/>
          <w:szCs w:val="24"/>
          <w:lang w:eastAsia="ja-JP"/>
        </w:rPr>
        <w:tab/>
      </w:r>
      <w:r>
        <w:rPr>
          <w:noProof/>
        </w:rPr>
        <w:t>References (informative)</w:t>
      </w:r>
      <w:r>
        <w:rPr>
          <w:noProof/>
        </w:rPr>
        <w:tab/>
      </w:r>
      <w:r w:rsidR="00223976">
        <w:rPr>
          <w:noProof/>
        </w:rPr>
        <w:fldChar w:fldCharType="begin"/>
      </w:r>
      <w:r>
        <w:rPr>
          <w:noProof/>
        </w:rPr>
        <w:instrText xml:space="preserve"> PAGEREF _Toc233785297 \h </w:instrText>
      </w:r>
      <w:r w:rsidR="00223976">
        <w:rPr>
          <w:noProof/>
        </w:rPr>
      </w:r>
      <w:r w:rsidR="00223976">
        <w:rPr>
          <w:noProof/>
        </w:rPr>
        <w:fldChar w:fldCharType="separate"/>
      </w:r>
      <w:r w:rsidR="00F73D98">
        <w:rPr>
          <w:noProof/>
        </w:rPr>
        <w:t>16</w:t>
      </w:r>
      <w:r w:rsidR="00223976">
        <w:rPr>
          <w:noProof/>
        </w:rPr>
        <w:fldChar w:fldCharType="end"/>
      </w:r>
    </w:p>
    <w:p w14:paraId="5E68588F" w14:textId="5DBC3159" w:rsidR="0041198E" w:rsidRPr="00B54BFA" w:rsidRDefault="0041198E">
      <w:pPr>
        <w:pStyle w:val="TOC1"/>
        <w:tabs>
          <w:tab w:val="left" w:pos="373"/>
          <w:tab w:val="right" w:leader="dot" w:pos="9350"/>
        </w:tabs>
        <w:rPr>
          <w:rFonts w:ascii="Cambria" w:eastAsia="MS Mincho" w:hAnsi="Cambria" w:cs="Times New Roman"/>
          <w:b w:val="0"/>
          <w:noProof/>
          <w:szCs w:val="24"/>
          <w:lang w:eastAsia="ja-JP"/>
        </w:rPr>
      </w:pPr>
      <w:r>
        <w:rPr>
          <w:noProof/>
        </w:rPr>
        <w:t>4</w:t>
      </w:r>
      <w:r w:rsidRPr="00B54BFA">
        <w:rPr>
          <w:rFonts w:ascii="Cambria" w:eastAsia="MS Mincho" w:hAnsi="Cambria" w:cs="Times New Roman"/>
          <w:b w:val="0"/>
          <w:noProof/>
          <w:szCs w:val="24"/>
          <w:lang w:eastAsia="ja-JP"/>
        </w:rPr>
        <w:tab/>
      </w:r>
      <w:r>
        <w:rPr>
          <w:noProof/>
        </w:rPr>
        <w:t>Terms and Definitions</w:t>
      </w:r>
      <w:r>
        <w:rPr>
          <w:noProof/>
        </w:rPr>
        <w:tab/>
      </w:r>
      <w:r w:rsidR="00223976">
        <w:rPr>
          <w:noProof/>
        </w:rPr>
        <w:fldChar w:fldCharType="begin"/>
      </w:r>
      <w:r>
        <w:rPr>
          <w:noProof/>
        </w:rPr>
        <w:instrText xml:space="preserve"> PAGEREF _Toc233785298 \h </w:instrText>
      </w:r>
      <w:r w:rsidR="00223976">
        <w:rPr>
          <w:noProof/>
        </w:rPr>
      </w:r>
      <w:r w:rsidR="00223976">
        <w:rPr>
          <w:noProof/>
        </w:rPr>
        <w:fldChar w:fldCharType="separate"/>
      </w:r>
      <w:r w:rsidR="00F73D98">
        <w:rPr>
          <w:noProof/>
        </w:rPr>
        <w:t>18</w:t>
      </w:r>
      <w:r w:rsidR="00223976">
        <w:rPr>
          <w:noProof/>
        </w:rPr>
        <w:fldChar w:fldCharType="end"/>
      </w:r>
    </w:p>
    <w:p w14:paraId="641A5F2F" w14:textId="17BE092A" w:rsidR="0041198E" w:rsidRPr="00B54BFA" w:rsidRDefault="0041198E">
      <w:pPr>
        <w:pStyle w:val="TOC1"/>
        <w:tabs>
          <w:tab w:val="left" w:pos="373"/>
          <w:tab w:val="right" w:leader="dot" w:pos="9350"/>
        </w:tabs>
        <w:rPr>
          <w:rFonts w:ascii="Cambria" w:eastAsia="MS Mincho" w:hAnsi="Cambria" w:cs="Times New Roman"/>
          <w:b w:val="0"/>
          <w:noProof/>
          <w:szCs w:val="24"/>
          <w:lang w:eastAsia="ja-JP"/>
        </w:rPr>
      </w:pPr>
      <w:r>
        <w:rPr>
          <w:noProof/>
        </w:rPr>
        <w:t>5</w:t>
      </w:r>
      <w:r w:rsidRPr="00B54BFA">
        <w:rPr>
          <w:rFonts w:ascii="Cambria" w:eastAsia="MS Mincho" w:hAnsi="Cambria" w:cs="Times New Roman"/>
          <w:b w:val="0"/>
          <w:noProof/>
          <w:szCs w:val="24"/>
          <w:lang w:eastAsia="ja-JP"/>
        </w:rPr>
        <w:tab/>
      </w:r>
      <w:r>
        <w:rPr>
          <w:noProof/>
        </w:rPr>
        <w:t>Keywords and Conventions (normative)</w:t>
      </w:r>
      <w:r>
        <w:rPr>
          <w:noProof/>
        </w:rPr>
        <w:tab/>
      </w:r>
      <w:r w:rsidR="00223976">
        <w:rPr>
          <w:noProof/>
        </w:rPr>
        <w:fldChar w:fldCharType="begin"/>
      </w:r>
      <w:r>
        <w:rPr>
          <w:noProof/>
        </w:rPr>
        <w:instrText xml:space="preserve"> PAGEREF _Toc233785299 \h </w:instrText>
      </w:r>
      <w:r w:rsidR="00223976">
        <w:rPr>
          <w:noProof/>
        </w:rPr>
      </w:r>
      <w:r w:rsidR="00223976">
        <w:rPr>
          <w:noProof/>
        </w:rPr>
        <w:fldChar w:fldCharType="separate"/>
      </w:r>
      <w:ins w:id="16" w:author="Ariel Segall" w:date="2013-10-11T22:46:00Z">
        <w:r w:rsidR="00F73D98">
          <w:rPr>
            <w:noProof/>
          </w:rPr>
          <w:t>21</w:t>
        </w:r>
      </w:ins>
      <w:del w:id="17" w:author="Ariel Segall" w:date="2013-10-11T22:46:00Z">
        <w:r w:rsidR="00D82478" w:rsidDel="00F73D98">
          <w:rPr>
            <w:noProof/>
          </w:rPr>
          <w:delText>20</w:delText>
        </w:r>
      </w:del>
      <w:r w:rsidR="00223976">
        <w:rPr>
          <w:noProof/>
        </w:rPr>
        <w:fldChar w:fldCharType="end"/>
      </w:r>
    </w:p>
    <w:p w14:paraId="62C26F54" w14:textId="70723DF6" w:rsidR="0041198E" w:rsidRPr="00B54BFA" w:rsidRDefault="0041198E">
      <w:pPr>
        <w:pStyle w:val="TOC1"/>
        <w:tabs>
          <w:tab w:val="left" w:pos="373"/>
          <w:tab w:val="right" w:leader="dot" w:pos="9350"/>
        </w:tabs>
        <w:rPr>
          <w:rFonts w:ascii="Cambria" w:eastAsia="MS Mincho" w:hAnsi="Cambria" w:cs="Times New Roman"/>
          <w:b w:val="0"/>
          <w:noProof/>
          <w:szCs w:val="24"/>
          <w:lang w:eastAsia="ja-JP"/>
        </w:rPr>
      </w:pPr>
      <w:r w:rsidRPr="00871B7F">
        <w:rPr>
          <w:rFonts w:eastAsia="Arial"/>
          <w:noProof/>
        </w:rPr>
        <w:t>6</w:t>
      </w:r>
      <w:r w:rsidRPr="00B54BFA">
        <w:rPr>
          <w:rFonts w:ascii="Cambria" w:eastAsia="MS Mincho" w:hAnsi="Cambria" w:cs="Times New Roman"/>
          <w:b w:val="0"/>
          <w:noProof/>
          <w:szCs w:val="24"/>
          <w:lang w:eastAsia="ja-JP"/>
        </w:rPr>
        <w:tab/>
      </w:r>
      <w:r w:rsidRPr="00871B7F">
        <w:rPr>
          <w:rFonts w:eastAsia="Arial"/>
          <w:noProof/>
        </w:rPr>
        <w:t>Design Principles (informative)</w:t>
      </w:r>
      <w:r>
        <w:rPr>
          <w:noProof/>
        </w:rPr>
        <w:tab/>
      </w:r>
      <w:r w:rsidR="00223976">
        <w:rPr>
          <w:noProof/>
        </w:rPr>
        <w:fldChar w:fldCharType="begin"/>
      </w:r>
      <w:r>
        <w:rPr>
          <w:noProof/>
        </w:rPr>
        <w:instrText xml:space="preserve"> PAGEREF _Toc233785300 \h </w:instrText>
      </w:r>
      <w:r w:rsidR="00223976">
        <w:rPr>
          <w:noProof/>
        </w:rPr>
      </w:r>
      <w:r w:rsidR="00223976">
        <w:rPr>
          <w:noProof/>
        </w:rPr>
        <w:fldChar w:fldCharType="separate"/>
      </w:r>
      <w:ins w:id="18" w:author="Ariel Segall" w:date="2013-10-11T22:46:00Z">
        <w:r w:rsidR="00F73D98">
          <w:rPr>
            <w:noProof/>
          </w:rPr>
          <w:t>22</w:t>
        </w:r>
      </w:ins>
      <w:del w:id="19" w:author="Ariel Segall" w:date="2013-10-11T22:46:00Z">
        <w:r w:rsidR="00D82478" w:rsidDel="00F73D98">
          <w:rPr>
            <w:noProof/>
          </w:rPr>
          <w:delText>21</w:delText>
        </w:r>
      </w:del>
      <w:r w:rsidR="00223976">
        <w:rPr>
          <w:noProof/>
        </w:rPr>
        <w:fldChar w:fldCharType="end"/>
      </w:r>
    </w:p>
    <w:p w14:paraId="5835E0E0" w14:textId="69BFFEED"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6.1</w:t>
      </w:r>
      <w:r w:rsidRPr="00B54BFA">
        <w:rPr>
          <w:rFonts w:ascii="Cambria" w:eastAsia="MS Mincho" w:hAnsi="Cambria" w:cs="Times New Roman"/>
          <w:noProof/>
          <w:sz w:val="24"/>
          <w:szCs w:val="24"/>
          <w:lang w:eastAsia="ja-JP"/>
        </w:rPr>
        <w:tab/>
      </w:r>
      <w:r>
        <w:rPr>
          <w:noProof/>
        </w:rPr>
        <w:t>The Need for Virtualized Trusted Platforms</w:t>
      </w:r>
      <w:r>
        <w:rPr>
          <w:noProof/>
        </w:rPr>
        <w:tab/>
      </w:r>
      <w:r w:rsidR="00223976">
        <w:rPr>
          <w:noProof/>
        </w:rPr>
        <w:fldChar w:fldCharType="begin"/>
      </w:r>
      <w:r>
        <w:rPr>
          <w:noProof/>
        </w:rPr>
        <w:instrText xml:space="preserve"> PAGEREF _Toc233785301 \h </w:instrText>
      </w:r>
      <w:r w:rsidR="00223976">
        <w:rPr>
          <w:noProof/>
        </w:rPr>
      </w:r>
      <w:r w:rsidR="00223976">
        <w:rPr>
          <w:noProof/>
        </w:rPr>
        <w:fldChar w:fldCharType="separate"/>
      </w:r>
      <w:ins w:id="20" w:author="Ariel Segall" w:date="2013-10-11T22:46:00Z">
        <w:r w:rsidR="00F73D98">
          <w:rPr>
            <w:noProof/>
          </w:rPr>
          <w:t>22</w:t>
        </w:r>
      </w:ins>
      <w:del w:id="21" w:author="Ariel Segall" w:date="2013-10-11T22:46:00Z">
        <w:r w:rsidR="00D82478" w:rsidDel="00F73D98">
          <w:rPr>
            <w:noProof/>
          </w:rPr>
          <w:delText>21</w:delText>
        </w:r>
      </w:del>
      <w:r w:rsidR="00223976">
        <w:rPr>
          <w:noProof/>
        </w:rPr>
        <w:fldChar w:fldCharType="end"/>
      </w:r>
    </w:p>
    <w:p w14:paraId="2600D8C7" w14:textId="05A3ADFB"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6.2</w:t>
      </w:r>
      <w:r w:rsidRPr="00B54BFA">
        <w:rPr>
          <w:rFonts w:ascii="Cambria" w:eastAsia="MS Mincho" w:hAnsi="Cambria" w:cs="Times New Roman"/>
          <w:noProof/>
          <w:sz w:val="24"/>
          <w:szCs w:val="24"/>
          <w:lang w:eastAsia="ja-JP"/>
        </w:rPr>
        <w:tab/>
      </w:r>
      <w:r>
        <w:rPr>
          <w:noProof/>
        </w:rPr>
        <w:t>Virtualization</w:t>
      </w:r>
      <w:r w:rsidRPr="00871B7F">
        <w:rPr>
          <w:rFonts w:eastAsia="Arial"/>
          <w:noProof/>
        </w:rPr>
        <w:t xml:space="preserve"> </w:t>
      </w:r>
      <w:r>
        <w:rPr>
          <w:noProof/>
        </w:rPr>
        <w:t>of</w:t>
      </w:r>
      <w:r w:rsidRPr="00871B7F">
        <w:rPr>
          <w:rFonts w:eastAsia="Arial"/>
          <w:noProof/>
        </w:rPr>
        <w:t xml:space="preserve"> </w:t>
      </w:r>
      <w:r>
        <w:rPr>
          <w:noProof/>
        </w:rPr>
        <w:t>a</w:t>
      </w:r>
      <w:r w:rsidRPr="00871B7F">
        <w:rPr>
          <w:rFonts w:eastAsia="Arial"/>
          <w:noProof/>
        </w:rPr>
        <w:t xml:space="preserve"> </w:t>
      </w:r>
      <w:r>
        <w:rPr>
          <w:noProof/>
        </w:rPr>
        <w:t>Trusted</w:t>
      </w:r>
      <w:r w:rsidRPr="00871B7F">
        <w:rPr>
          <w:rFonts w:eastAsia="Arial"/>
          <w:noProof/>
        </w:rPr>
        <w:t xml:space="preserve"> </w:t>
      </w:r>
      <w:r>
        <w:rPr>
          <w:noProof/>
        </w:rPr>
        <w:t>Platform</w:t>
      </w:r>
      <w:r>
        <w:rPr>
          <w:noProof/>
        </w:rPr>
        <w:tab/>
      </w:r>
      <w:r w:rsidR="00223976">
        <w:rPr>
          <w:noProof/>
        </w:rPr>
        <w:fldChar w:fldCharType="begin"/>
      </w:r>
      <w:r>
        <w:rPr>
          <w:noProof/>
        </w:rPr>
        <w:instrText xml:space="preserve"> PAGEREF _Toc233785302 \h </w:instrText>
      </w:r>
      <w:r w:rsidR="00223976">
        <w:rPr>
          <w:noProof/>
        </w:rPr>
      </w:r>
      <w:r w:rsidR="00223976">
        <w:rPr>
          <w:noProof/>
        </w:rPr>
        <w:fldChar w:fldCharType="separate"/>
      </w:r>
      <w:ins w:id="22" w:author="Ariel Segall" w:date="2013-10-11T22:46:00Z">
        <w:r w:rsidR="00F73D98">
          <w:rPr>
            <w:noProof/>
          </w:rPr>
          <w:t>22</w:t>
        </w:r>
      </w:ins>
      <w:del w:id="23" w:author="Ariel Segall" w:date="2013-10-11T22:46:00Z">
        <w:r w:rsidR="00D82478" w:rsidDel="00F73D98">
          <w:rPr>
            <w:noProof/>
          </w:rPr>
          <w:delText>21</w:delText>
        </w:r>
      </w:del>
      <w:r w:rsidR="00223976">
        <w:rPr>
          <w:noProof/>
        </w:rPr>
        <w:fldChar w:fldCharType="end"/>
      </w:r>
    </w:p>
    <w:p w14:paraId="0989173F" w14:textId="73562E87"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sidRPr="00871B7F">
        <w:rPr>
          <w:rFonts w:eastAsia="Arial"/>
          <w:noProof/>
        </w:rPr>
        <w:t>6.3</w:t>
      </w:r>
      <w:r w:rsidRPr="00B54BFA">
        <w:rPr>
          <w:rFonts w:ascii="Cambria" w:eastAsia="MS Mincho" w:hAnsi="Cambria" w:cs="Times New Roman"/>
          <w:noProof/>
          <w:sz w:val="24"/>
          <w:szCs w:val="24"/>
          <w:lang w:eastAsia="ja-JP"/>
        </w:rPr>
        <w:tab/>
      </w:r>
      <w:r w:rsidRPr="00871B7F">
        <w:rPr>
          <w:rFonts w:eastAsia="Arial"/>
          <w:noProof/>
        </w:rPr>
        <w:t>vTPM Design Goals</w:t>
      </w:r>
      <w:r>
        <w:rPr>
          <w:noProof/>
        </w:rPr>
        <w:tab/>
      </w:r>
      <w:r w:rsidR="00223976">
        <w:rPr>
          <w:noProof/>
        </w:rPr>
        <w:fldChar w:fldCharType="begin"/>
      </w:r>
      <w:r>
        <w:rPr>
          <w:noProof/>
        </w:rPr>
        <w:instrText xml:space="preserve"> PAGEREF _Toc233785303 \h </w:instrText>
      </w:r>
      <w:r w:rsidR="00223976">
        <w:rPr>
          <w:noProof/>
        </w:rPr>
      </w:r>
      <w:r w:rsidR="00223976">
        <w:rPr>
          <w:noProof/>
        </w:rPr>
        <w:fldChar w:fldCharType="separate"/>
      </w:r>
      <w:ins w:id="24" w:author="Ariel Segall" w:date="2013-10-11T22:46:00Z">
        <w:r w:rsidR="00F73D98">
          <w:rPr>
            <w:noProof/>
          </w:rPr>
          <w:t>23</w:t>
        </w:r>
      </w:ins>
      <w:del w:id="25" w:author="Ariel Segall" w:date="2013-10-11T22:46:00Z">
        <w:r w:rsidR="00D82478" w:rsidDel="00F73D98">
          <w:rPr>
            <w:noProof/>
          </w:rPr>
          <w:delText>22</w:delText>
        </w:r>
      </w:del>
      <w:r w:rsidR="00223976">
        <w:rPr>
          <w:noProof/>
        </w:rPr>
        <w:fldChar w:fldCharType="end"/>
      </w:r>
    </w:p>
    <w:p w14:paraId="6B4D9444" w14:textId="4C43E1A9"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6.4</w:t>
      </w:r>
      <w:r w:rsidRPr="00B54BFA">
        <w:rPr>
          <w:rFonts w:ascii="Cambria" w:eastAsia="MS Mincho" w:hAnsi="Cambria" w:cs="Times New Roman"/>
          <w:noProof/>
          <w:sz w:val="24"/>
          <w:szCs w:val="24"/>
          <w:lang w:eastAsia="ja-JP"/>
        </w:rPr>
        <w:tab/>
      </w:r>
      <w:r>
        <w:rPr>
          <w:noProof/>
        </w:rPr>
        <w:t>Assumptions</w:t>
      </w:r>
      <w:r>
        <w:rPr>
          <w:noProof/>
        </w:rPr>
        <w:tab/>
      </w:r>
      <w:r w:rsidR="00223976">
        <w:rPr>
          <w:noProof/>
        </w:rPr>
        <w:fldChar w:fldCharType="begin"/>
      </w:r>
      <w:r>
        <w:rPr>
          <w:noProof/>
        </w:rPr>
        <w:instrText xml:space="preserve"> PAGEREF _Toc233785304 \h </w:instrText>
      </w:r>
      <w:r w:rsidR="00223976">
        <w:rPr>
          <w:noProof/>
        </w:rPr>
      </w:r>
      <w:r w:rsidR="00223976">
        <w:rPr>
          <w:noProof/>
        </w:rPr>
        <w:fldChar w:fldCharType="separate"/>
      </w:r>
      <w:ins w:id="26" w:author="Ariel Segall" w:date="2013-10-11T22:46:00Z">
        <w:r w:rsidR="00F73D98">
          <w:rPr>
            <w:noProof/>
          </w:rPr>
          <w:t>25</w:t>
        </w:r>
      </w:ins>
      <w:del w:id="27" w:author="Ariel Segall" w:date="2013-10-11T22:46:00Z">
        <w:r w:rsidR="00D82478" w:rsidDel="00F73D98">
          <w:rPr>
            <w:noProof/>
          </w:rPr>
          <w:delText>24</w:delText>
        </w:r>
      </w:del>
      <w:r w:rsidR="00223976">
        <w:rPr>
          <w:noProof/>
        </w:rPr>
        <w:fldChar w:fldCharType="end"/>
      </w:r>
    </w:p>
    <w:p w14:paraId="1A3DE061" w14:textId="6334EA88"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sidRPr="00871B7F">
        <w:rPr>
          <w:rFonts w:eastAsia="Arial"/>
          <w:noProof/>
        </w:rPr>
        <w:t>6.5</w:t>
      </w:r>
      <w:r w:rsidRPr="00B54BFA">
        <w:rPr>
          <w:rFonts w:ascii="Cambria" w:eastAsia="MS Mincho" w:hAnsi="Cambria" w:cs="Times New Roman"/>
          <w:noProof/>
          <w:sz w:val="24"/>
          <w:szCs w:val="24"/>
          <w:lang w:eastAsia="ja-JP"/>
        </w:rPr>
        <w:tab/>
      </w:r>
      <w:r>
        <w:rPr>
          <w:noProof/>
        </w:rPr>
        <w:t>Use</w:t>
      </w:r>
      <w:r w:rsidRPr="00871B7F">
        <w:rPr>
          <w:rFonts w:eastAsia="Arial"/>
          <w:noProof/>
        </w:rPr>
        <w:t xml:space="preserve"> </w:t>
      </w:r>
      <w:r>
        <w:rPr>
          <w:noProof/>
        </w:rPr>
        <w:t>Cases</w:t>
      </w:r>
      <w:r w:rsidRPr="00871B7F">
        <w:rPr>
          <w:rFonts w:eastAsia="Arial"/>
          <w:noProof/>
        </w:rPr>
        <w:t xml:space="preserve"> (</w:t>
      </w:r>
      <w:r>
        <w:rPr>
          <w:noProof/>
        </w:rPr>
        <w:t>informative</w:t>
      </w:r>
      <w:r w:rsidRPr="00871B7F">
        <w:rPr>
          <w:rFonts w:eastAsia="Arial"/>
          <w:noProof/>
        </w:rPr>
        <w:t>)</w:t>
      </w:r>
      <w:r>
        <w:rPr>
          <w:noProof/>
        </w:rPr>
        <w:tab/>
      </w:r>
      <w:r w:rsidR="00223976">
        <w:rPr>
          <w:noProof/>
        </w:rPr>
        <w:fldChar w:fldCharType="begin"/>
      </w:r>
      <w:r>
        <w:rPr>
          <w:noProof/>
        </w:rPr>
        <w:instrText xml:space="preserve"> PAGEREF _Toc233785305 \h </w:instrText>
      </w:r>
      <w:r w:rsidR="00223976">
        <w:rPr>
          <w:noProof/>
        </w:rPr>
      </w:r>
      <w:r w:rsidR="00223976">
        <w:rPr>
          <w:noProof/>
        </w:rPr>
        <w:fldChar w:fldCharType="separate"/>
      </w:r>
      <w:ins w:id="28" w:author="Ariel Segall" w:date="2013-10-11T22:46:00Z">
        <w:r w:rsidR="00F73D98">
          <w:rPr>
            <w:noProof/>
          </w:rPr>
          <w:t>25</w:t>
        </w:r>
      </w:ins>
      <w:del w:id="29" w:author="Ariel Segall" w:date="2013-10-11T22:46:00Z">
        <w:r w:rsidR="00D82478" w:rsidDel="00F73D98">
          <w:rPr>
            <w:noProof/>
          </w:rPr>
          <w:delText>24</w:delText>
        </w:r>
      </w:del>
      <w:r w:rsidR="00223976">
        <w:rPr>
          <w:noProof/>
        </w:rPr>
        <w:fldChar w:fldCharType="end"/>
      </w:r>
    </w:p>
    <w:p w14:paraId="52D59D76" w14:textId="001650F5"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6.5.1</w:t>
      </w:r>
      <w:r w:rsidRPr="00B54BFA">
        <w:rPr>
          <w:rFonts w:ascii="Cambria" w:eastAsia="MS Mincho" w:hAnsi="Cambria" w:cs="Times New Roman"/>
          <w:noProof/>
          <w:sz w:val="24"/>
          <w:szCs w:val="24"/>
          <w:lang w:eastAsia="ja-JP"/>
        </w:rPr>
        <w:tab/>
      </w:r>
      <w:r w:rsidRPr="00871B7F">
        <w:rPr>
          <w:rFonts w:eastAsia="Arial"/>
          <w:noProof/>
        </w:rPr>
        <w:t>When Virtualized Trusted Platforms are Useful</w:t>
      </w:r>
      <w:r>
        <w:rPr>
          <w:noProof/>
        </w:rPr>
        <w:tab/>
      </w:r>
      <w:r w:rsidR="00223976">
        <w:rPr>
          <w:noProof/>
        </w:rPr>
        <w:fldChar w:fldCharType="begin"/>
      </w:r>
      <w:r>
        <w:rPr>
          <w:noProof/>
        </w:rPr>
        <w:instrText xml:space="preserve"> PAGEREF _Toc233785306 \h </w:instrText>
      </w:r>
      <w:r w:rsidR="00223976">
        <w:rPr>
          <w:noProof/>
        </w:rPr>
        <w:fldChar w:fldCharType="separate"/>
      </w:r>
      <w:r w:rsidR="00F73D98">
        <w:rPr>
          <w:b/>
          <w:noProof/>
        </w:rPr>
        <w:t>Error! Bookmark not defined.</w:t>
      </w:r>
      <w:r w:rsidR="00223976">
        <w:rPr>
          <w:noProof/>
        </w:rPr>
        <w:fldChar w:fldCharType="end"/>
      </w:r>
    </w:p>
    <w:p w14:paraId="6806A8DB" w14:textId="732C698B"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6.5.2</w:t>
      </w:r>
      <w:r w:rsidRPr="00B54BFA">
        <w:rPr>
          <w:rFonts w:ascii="Cambria" w:eastAsia="MS Mincho" w:hAnsi="Cambria" w:cs="Times New Roman"/>
          <w:noProof/>
          <w:sz w:val="24"/>
          <w:szCs w:val="24"/>
          <w:lang w:eastAsia="ja-JP"/>
        </w:rPr>
        <w:tab/>
      </w:r>
      <w:r>
        <w:rPr>
          <w:noProof/>
        </w:rPr>
        <w:t>System</w:t>
      </w:r>
      <w:r w:rsidRPr="00871B7F">
        <w:rPr>
          <w:rFonts w:eastAsia="Arial"/>
          <w:noProof/>
        </w:rPr>
        <w:t xml:space="preserve"> </w:t>
      </w:r>
      <w:r>
        <w:rPr>
          <w:noProof/>
        </w:rPr>
        <w:t>with</w:t>
      </w:r>
      <w:r w:rsidRPr="00871B7F">
        <w:rPr>
          <w:rFonts w:eastAsia="Arial"/>
          <w:noProof/>
        </w:rPr>
        <w:t xml:space="preserve"> </w:t>
      </w:r>
      <w:r>
        <w:rPr>
          <w:noProof/>
        </w:rPr>
        <w:t>Multiple</w:t>
      </w:r>
      <w:r w:rsidRPr="00871B7F">
        <w:rPr>
          <w:rFonts w:eastAsia="Arial"/>
          <w:noProof/>
        </w:rPr>
        <w:t xml:space="preserve"> </w:t>
      </w:r>
      <w:r>
        <w:rPr>
          <w:noProof/>
        </w:rPr>
        <w:t>VMs and Simple Virtual Platforms</w:t>
      </w:r>
      <w:r>
        <w:rPr>
          <w:noProof/>
        </w:rPr>
        <w:tab/>
      </w:r>
      <w:r w:rsidR="00223976">
        <w:rPr>
          <w:noProof/>
        </w:rPr>
        <w:fldChar w:fldCharType="begin"/>
      </w:r>
      <w:r>
        <w:rPr>
          <w:noProof/>
        </w:rPr>
        <w:instrText xml:space="preserve"> PAGEREF _Toc233785307 \h </w:instrText>
      </w:r>
      <w:r w:rsidR="00223976">
        <w:rPr>
          <w:noProof/>
        </w:rPr>
      </w:r>
      <w:r w:rsidR="00223976">
        <w:rPr>
          <w:noProof/>
        </w:rPr>
        <w:fldChar w:fldCharType="separate"/>
      </w:r>
      <w:ins w:id="30" w:author="Ariel Segall" w:date="2013-10-11T22:46:00Z">
        <w:r w:rsidR="00F73D98">
          <w:rPr>
            <w:noProof/>
          </w:rPr>
          <w:t>26</w:t>
        </w:r>
      </w:ins>
      <w:del w:id="31" w:author="Ariel Segall" w:date="2013-10-11T22:46:00Z">
        <w:r w:rsidR="00D82478" w:rsidDel="00F73D98">
          <w:rPr>
            <w:noProof/>
          </w:rPr>
          <w:delText>25</w:delText>
        </w:r>
      </w:del>
      <w:r w:rsidR="00223976">
        <w:rPr>
          <w:noProof/>
        </w:rPr>
        <w:fldChar w:fldCharType="end"/>
      </w:r>
    </w:p>
    <w:p w14:paraId="6288D676" w14:textId="09D9EF97"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6.5.3</w:t>
      </w:r>
      <w:r w:rsidRPr="00B54BFA">
        <w:rPr>
          <w:rFonts w:ascii="Cambria" w:eastAsia="MS Mincho" w:hAnsi="Cambria" w:cs="Times New Roman"/>
          <w:noProof/>
          <w:sz w:val="24"/>
          <w:szCs w:val="24"/>
          <w:lang w:eastAsia="ja-JP"/>
        </w:rPr>
        <w:tab/>
      </w:r>
      <w:r>
        <w:rPr>
          <w:noProof/>
        </w:rPr>
        <w:t>System with</w:t>
      </w:r>
      <w:r w:rsidRPr="00871B7F">
        <w:rPr>
          <w:rFonts w:eastAsia="Arial"/>
          <w:noProof/>
        </w:rPr>
        <w:t xml:space="preserve"> Complex </w:t>
      </w:r>
      <w:r>
        <w:rPr>
          <w:noProof/>
        </w:rPr>
        <w:t>Virtual Platforms</w:t>
      </w:r>
      <w:r>
        <w:rPr>
          <w:noProof/>
        </w:rPr>
        <w:tab/>
      </w:r>
      <w:r w:rsidR="00223976">
        <w:rPr>
          <w:noProof/>
        </w:rPr>
        <w:fldChar w:fldCharType="begin"/>
      </w:r>
      <w:r>
        <w:rPr>
          <w:noProof/>
        </w:rPr>
        <w:instrText xml:space="preserve"> PAGEREF _Toc233785308 \h </w:instrText>
      </w:r>
      <w:r w:rsidR="00223976">
        <w:rPr>
          <w:noProof/>
        </w:rPr>
      </w:r>
      <w:r w:rsidR="00223976">
        <w:rPr>
          <w:noProof/>
        </w:rPr>
        <w:fldChar w:fldCharType="separate"/>
      </w:r>
      <w:ins w:id="32" w:author="Ariel Segall" w:date="2013-10-11T22:46:00Z">
        <w:r w:rsidR="00F73D98">
          <w:rPr>
            <w:noProof/>
          </w:rPr>
          <w:t>27</w:t>
        </w:r>
      </w:ins>
      <w:del w:id="33" w:author="Ariel Segall" w:date="2013-10-11T22:46:00Z">
        <w:r w:rsidR="00D82478" w:rsidDel="00F73D98">
          <w:rPr>
            <w:noProof/>
          </w:rPr>
          <w:delText>26</w:delText>
        </w:r>
      </w:del>
      <w:r w:rsidR="00223976">
        <w:rPr>
          <w:noProof/>
        </w:rPr>
        <w:fldChar w:fldCharType="end"/>
      </w:r>
    </w:p>
    <w:p w14:paraId="36986534" w14:textId="08C918F3"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6.5.4</w:t>
      </w:r>
      <w:r w:rsidRPr="00B54BFA">
        <w:rPr>
          <w:rFonts w:ascii="Cambria" w:eastAsia="MS Mincho" w:hAnsi="Cambria" w:cs="Times New Roman"/>
          <w:noProof/>
          <w:sz w:val="24"/>
          <w:szCs w:val="24"/>
          <w:lang w:eastAsia="ja-JP"/>
        </w:rPr>
        <w:tab/>
      </w:r>
      <w:r w:rsidRPr="00871B7F">
        <w:rPr>
          <w:rFonts w:eastAsia="Arial"/>
          <w:noProof/>
        </w:rPr>
        <w:t>System with Virtual Platforms and Shared Helper Domains</w:t>
      </w:r>
      <w:r>
        <w:rPr>
          <w:noProof/>
        </w:rPr>
        <w:tab/>
      </w:r>
      <w:r w:rsidR="00223976">
        <w:rPr>
          <w:noProof/>
        </w:rPr>
        <w:fldChar w:fldCharType="begin"/>
      </w:r>
      <w:r>
        <w:rPr>
          <w:noProof/>
        </w:rPr>
        <w:instrText xml:space="preserve"> PAGEREF _Toc233785309 \h </w:instrText>
      </w:r>
      <w:r w:rsidR="00223976">
        <w:rPr>
          <w:noProof/>
        </w:rPr>
      </w:r>
      <w:r w:rsidR="00223976">
        <w:rPr>
          <w:noProof/>
        </w:rPr>
        <w:fldChar w:fldCharType="separate"/>
      </w:r>
      <w:ins w:id="34" w:author="Ariel Segall" w:date="2013-10-11T22:46:00Z">
        <w:r w:rsidR="00F73D98">
          <w:rPr>
            <w:noProof/>
          </w:rPr>
          <w:t>28</w:t>
        </w:r>
      </w:ins>
      <w:del w:id="35" w:author="Ariel Segall" w:date="2013-10-11T22:46:00Z">
        <w:r w:rsidR="00D82478" w:rsidDel="00F73D98">
          <w:rPr>
            <w:noProof/>
          </w:rPr>
          <w:delText>27</w:delText>
        </w:r>
      </w:del>
      <w:r w:rsidR="00223976">
        <w:rPr>
          <w:noProof/>
        </w:rPr>
        <w:fldChar w:fldCharType="end"/>
      </w:r>
    </w:p>
    <w:p w14:paraId="0F6F4ACB" w14:textId="25CED262"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6.6</w:t>
      </w:r>
      <w:r w:rsidRPr="00B54BFA">
        <w:rPr>
          <w:rFonts w:ascii="Cambria" w:eastAsia="MS Mincho" w:hAnsi="Cambria" w:cs="Times New Roman"/>
          <w:noProof/>
          <w:sz w:val="24"/>
          <w:szCs w:val="24"/>
          <w:lang w:eastAsia="ja-JP"/>
        </w:rPr>
        <w:tab/>
      </w:r>
      <w:r>
        <w:rPr>
          <w:noProof/>
        </w:rPr>
        <w:t>Security</w:t>
      </w:r>
      <w:r w:rsidRPr="00871B7F">
        <w:rPr>
          <w:rFonts w:eastAsia="Arial"/>
          <w:noProof/>
        </w:rPr>
        <w:t xml:space="preserve"> </w:t>
      </w:r>
      <w:r>
        <w:rPr>
          <w:noProof/>
        </w:rPr>
        <w:t>Considerations</w:t>
      </w:r>
      <w:r w:rsidRPr="00871B7F">
        <w:rPr>
          <w:rFonts w:eastAsia="Arial"/>
          <w:noProof/>
        </w:rPr>
        <w:t xml:space="preserve"> (</w:t>
      </w:r>
      <w:r>
        <w:rPr>
          <w:noProof/>
        </w:rPr>
        <w:t>informative</w:t>
      </w:r>
      <w:r w:rsidRPr="00871B7F">
        <w:rPr>
          <w:rFonts w:eastAsia="Arial"/>
          <w:noProof/>
        </w:rPr>
        <w:t>)</w:t>
      </w:r>
      <w:r>
        <w:rPr>
          <w:noProof/>
        </w:rPr>
        <w:tab/>
      </w:r>
      <w:r w:rsidR="00223976">
        <w:rPr>
          <w:noProof/>
        </w:rPr>
        <w:fldChar w:fldCharType="begin"/>
      </w:r>
      <w:r>
        <w:rPr>
          <w:noProof/>
        </w:rPr>
        <w:instrText xml:space="preserve"> PAGEREF _Toc233785310 \h </w:instrText>
      </w:r>
      <w:r w:rsidR="00223976">
        <w:rPr>
          <w:noProof/>
        </w:rPr>
      </w:r>
      <w:r w:rsidR="00223976">
        <w:rPr>
          <w:noProof/>
        </w:rPr>
        <w:fldChar w:fldCharType="separate"/>
      </w:r>
      <w:ins w:id="36" w:author="Ariel Segall" w:date="2013-10-11T22:46:00Z">
        <w:r w:rsidR="00F73D98">
          <w:rPr>
            <w:noProof/>
          </w:rPr>
          <w:t>29</w:t>
        </w:r>
      </w:ins>
      <w:del w:id="37" w:author="Ariel Segall" w:date="2013-10-11T22:46:00Z">
        <w:r w:rsidR="00D82478" w:rsidDel="00F73D98">
          <w:rPr>
            <w:noProof/>
          </w:rPr>
          <w:delText>28</w:delText>
        </w:r>
      </w:del>
      <w:r w:rsidR="00223976">
        <w:rPr>
          <w:noProof/>
        </w:rPr>
        <w:fldChar w:fldCharType="end"/>
      </w:r>
    </w:p>
    <w:p w14:paraId="3B950B7D" w14:textId="0A69C49C"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6.6.1</w:t>
      </w:r>
      <w:r w:rsidRPr="00B54BFA">
        <w:rPr>
          <w:rFonts w:ascii="Cambria" w:eastAsia="MS Mincho" w:hAnsi="Cambria" w:cs="Times New Roman"/>
          <w:noProof/>
          <w:sz w:val="24"/>
          <w:szCs w:val="24"/>
          <w:lang w:eastAsia="ja-JP"/>
        </w:rPr>
        <w:tab/>
      </w:r>
      <w:r>
        <w:rPr>
          <w:noProof/>
        </w:rPr>
        <w:t>Threat</w:t>
      </w:r>
      <w:r w:rsidRPr="00871B7F">
        <w:rPr>
          <w:rFonts w:eastAsia="Arial"/>
          <w:noProof/>
        </w:rPr>
        <w:t xml:space="preserve"> </w:t>
      </w:r>
      <w:r>
        <w:rPr>
          <w:noProof/>
        </w:rPr>
        <w:t>Model</w:t>
      </w:r>
      <w:r>
        <w:rPr>
          <w:noProof/>
        </w:rPr>
        <w:tab/>
      </w:r>
      <w:r w:rsidR="00223976">
        <w:rPr>
          <w:noProof/>
        </w:rPr>
        <w:fldChar w:fldCharType="begin"/>
      </w:r>
      <w:r>
        <w:rPr>
          <w:noProof/>
        </w:rPr>
        <w:instrText xml:space="preserve"> PAGEREF _Toc233785311 \h </w:instrText>
      </w:r>
      <w:r w:rsidR="00223976">
        <w:rPr>
          <w:noProof/>
        </w:rPr>
      </w:r>
      <w:r w:rsidR="00223976">
        <w:rPr>
          <w:noProof/>
        </w:rPr>
        <w:fldChar w:fldCharType="separate"/>
      </w:r>
      <w:ins w:id="38" w:author="Ariel Segall" w:date="2013-10-11T22:46:00Z">
        <w:r w:rsidR="00F73D98">
          <w:rPr>
            <w:noProof/>
          </w:rPr>
          <w:t>29</w:t>
        </w:r>
      </w:ins>
      <w:del w:id="39" w:author="Ariel Segall" w:date="2013-10-11T22:46:00Z">
        <w:r w:rsidR="00D82478" w:rsidDel="00F73D98">
          <w:rPr>
            <w:noProof/>
          </w:rPr>
          <w:delText>28</w:delText>
        </w:r>
      </w:del>
      <w:r w:rsidR="00223976">
        <w:rPr>
          <w:noProof/>
        </w:rPr>
        <w:fldChar w:fldCharType="end"/>
      </w:r>
    </w:p>
    <w:p w14:paraId="5FE687A9" w14:textId="16A84155"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6.6.2</w:t>
      </w:r>
      <w:r w:rsidRPr="00B54BFA">
        <w:rPr>
          <w:rFonts w:ascii="Cambria" w:eastAsia="MS Mincho" w:hAnsi="Cambria" w:cs="Times New Roman"/>
          <w:noProof/>
          <w:sz w:val="24"/>
          <w:szCs w:val="24"/>
          <w:lang w:eastAsia="ja-JP"/>
        </w:rPr>
        <w:tab/>
      </w:r>
      <w:r>
        <w:rPr>
          <w:noProof/>
        </w:rPr>
        <w:t>Countermeasures</w:t>
      </w:r>
      <w:r>
        <w:rPr>
          <w:noProof/>
        </w:rPr>
        <w:tab/>
      </w:r>
      <w:r w:rsidR="00223976">
        <w:rPr>
          <w:noProof/>
        </w:rPr>
        <w:fldChar w:fldCharType="begin"/>
      </w:r>
      <w:r>
        <w:rPr>
          <w:noProof/>
        </w:rPr>
        <w:instrText xml:space="preserve"> PAGEREF _Toc233785312 \h </w:instrText>
      </w:r>
      <w:r w:rsidR="00223976">
        <w:rPr>
          <w:noProof/>
        </w:rPr>
      </w:r>
      <w:r w:rsidR="00223976">
        <w:rPr>
          <w:noProof/>
        </w:rPr>
        <w:fldChar w:fldCharType="separate"/>
      </w:r>
      <w:ins w:id="40" w:author="Ariel Segall" w:date="2013-10-11T22:46:00Z">
        <w:r w:rsidR="00F73D98">
          <w:rPr>
            <w:noProof/>
          </w:rPr>
          <w:t>30</w:t>
        </w:r>
      </w:ins>
      <w:del w:id="41" w:author="Ariel Segall" w:date="2013-10-11T22:46:00Z">
        <w:r w:rsidR="00D82478" w:rsidDel="00F73D98">
          <w:rPr>
            <w:noProof/>
          </w:rPr>
          <w:delText>29</w:delText>
        </w:r>
      </w:del>
      <w:r w:rsidR="00223976">
        <w:rPr>
          <w:noProof/>
        </w:rPr>
        <w:fldChar w:fldCharType="end"/>
      </w:r>
    </w:p>
    <w:p w14:paraId="29EF42A6" w14:textId="4FDF173F" w:rsidR="0041198E" w:rsidRPr="00B54BFA" w:rsidRDefault="0041198E">
      <w:pPr>
        <w:pStyle w:val="TOC1"/>
        <w:tabs>
          <w:tab w:val="left" w:pos="373"/>
          <w:tab w:val="right" w:leader="dot" w:pos="9350"/>
        </w:tabs>
        <w:rPr>
          <w:rFonts w:ascii="Cambria" w:eastAsia="MS Mincho" w:hAnsi="Cambria" w:cs="Times New Roman"/>
          <w:b w:val="0"/>
          <w:noProof/>
          <w:szCs w:val="24"/>
          <w:lang w:eastAsia="ja-JP"/>
        </w:rPr>
      </w:pPr>
      <w:r>
        <w:rPr>
          <w:noProof/>
        </w:rPr>
        <w:t>7</w:t>
      </w:r>
      <w:r w:rsidRPr="00B54BFA">
        <w:rPr>
          <w:rFonts w:ascii="Cambria" w:eastAsia="MS Mincho" w:hAnsi="Cambria" w:cs="Times New Roman"/>
          <w:b w:val="0"/>
          <w:noProof/>
          <w:szCs w:val="24"/>
          <w:lang w:eastAsia="ja-JP"/>
        </w:rPr>
        <w:tab/>
      </w:r>
      <w:r w:rsidRPr="00871B7F">
        <w:rPr>
          <w:rFonts w:eastAsia="Arial"/>
          <w:noProof/>
        </w:rPr>
        <w:t>Hardware Platform Support</w:t>
      </w:r>
      <w:r>
        <w:rPr>
          <w:noProof/>
        </w:rPr>
        <w:tab/>
      </w:r>
      <w:r w:rsidR="00223976">
        <w:rPr>
          <w:noProof/>
        </w:rPr>
        <w:fldChar w:fldCharType="begin"/>
      </w:r>
      <w:r>
        <w:rPr>
          <w:noProof/>
        </w:rPr>
        <w:instrText xml:space="preserve"> PAGEREF _Toc233785313 \h </w:instrText>
      </w:r>
      <w:r w:rsidR="00223976">
        <w:rPr>
          <w:noProof/>
        </w:rPr>
      </w:r>
      <w:r w:rsidR="00223976">
        <w:rPr>
          <w:noProof/>
        </w:rPr>
        <w:fldChar w:fldCharType="separate"/>
      </w:r>
      <w:ins w:id="42" w:author="Ariel Segall" w:date="2013-10-11T22:46:00Z">
        <w:r w:rsidR="00F73D98">
          <w:rPr>
            <w:noProof/>
          </w:rPr>
          <w:t>34</w:t>
        </w:r>
      </w:ins>
      <w:del w:id="43" w:author="Ariel Segall" w:date="2013-10-11T22:46:00Z">
        <w:r w:rsidR="00D82478" w:rsidDel="00F73D98">
          <w:rPr>
            <w:noProof/>
          </w:rPr>
          <w:delText>32</w:delText>
        </w:r>
      </w:del>
      <w:r w:rsidR="00223976">
        <w:rPr>
          <w:noProof/>
        </w:rPr>
        <w:fldChar w:fldCharType="end"/>
      </w:r>
    </w:p>
    <w:p w14:paraId="5ADCB57E" w14:textId="3C8B9CA9"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7.1</w:t>
      </w:r>
      <w:r w:rsidRPr="00B54BFA">
        <w:rPr>
          <w:rFonts w:ascii="Cambria" w:eastAsia="MS Mincho" w:hAnsi="Cambria" w:cs="Times New Roman"/>
          <w:noProof/>
          <w:sz w:val="24"/>
          <w:szCs w:val="24"/>
          <w:lang w:eastAsia="ja-JP"/>
        </w:rPr>
        <w:tab/>
      </w:r>
      <w:r>
        <w:rPr>
          <w:noProof/>
        </w:rPr>
        <w:t>Initial</w:t>
      </w:r>
      <w:r w:rsidRPr="00871B7F">
        <w:rPr>
          <w:rFonts w:eastAsia="Arial"/>
          <w:noProof/>
        </w:rPr>
        <w:t xml:space="preserve"> </w:t>
      </w:r>
      <w:r>
        <w:rPr>
          <w:noProof/>
        </w:rPr>
        <w:t>pTPM</w:t>
      </w:r>
      <w:r w:rsidRPr="00871B7F">
        <w:rPr>
          <w:rFonts w:eastAsia="Arial"/>
          <w:noProof/>
        </w:rPr>
        <w:t xml:space="preserve"> </w:t>
      </w:r>
      <w:r>
        <w:rPr>
          <w:noProof/>
        </w:rPr>
        <w:t>provisioning goals (normative)</w:t>
      </w:r>
      <w:r>
        <w:rPr>
          <w:noProof/>
        </w:rPr>
        <w:tab/>
      </w:r>
      <w:r w:rsidR="00223976">
        <w:rPr>
          <w:noProof/>
        </w:rPr>
        <w:fldChar w:fldCharType="begin"/>
      </w:r>
      <w:r>
        <w:rPr>
          <w:noProof/>
        </w:rPr>
        <w:instrText xml:space="preserve"> PAGEREF _Toc233785314 \h </w:instrText>
      </w:r>
      <w:r w:rsidR="00223976">
        <w:rPr>
          <w:noProof/>
        </w:rPr>
      </w:r>
      <w:r w:rsidR="00223976">
        <w:rPr>
          <w:noProof/>
        </w:rPr>
        <w:fldChar w:fldCharType="separate"/>
      </w:r>
      <w:ins w:id="44" w:author="Ariel Segall" w:date="2013-10-11T22:46:00Z">
        <w:r w:rsidR="00F73D98">
          <w:rPr>
            <w:noProof/>
          </w:rPr>
          <w:t>34</w:t>
        </w:r>
      </w:ins>
      <w:del w:id="45" w:author="Ariel Segall" w:date="2013-10-11T22:46:00Z">
        <w:r w:rsidR="00D82478" w:rsidDel="00F73D98">
          <w:rPr>
            <w:noProof/>
          </w:rPr>
          <w:delText>32</w:delText>
        </w:r>
      </w:del>
      <w:r w:rsidR="00223976">
        <w:rPr>
          <w:noProof/>
        </w:rPr>
        <w:fldChar w:fldCharType="end"/>
      </w:r>
    </w:p>
    <w:p w14:paraId="602B7EC9" w14:textId="5305D1E4"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7.2</w:t>
      </w:r>
      <w:r w:rsidRPr="00B54BFA">
        <w:rPr>
          <w:rFonts w:ascii="Cambria" w:eastAsia="MS Mincho" w:hAnsi="Cambria" w:cs="Times New Roman"/>
          <w:noProof/>
          <w:sz w:val="24"/>
          <w:szCs w:val="24"/>
          <w:lang w:eastAsia="ja-JP"/>
        </w:rPr>
        <w:tab/>
      </w:r>
      <w:r w:rsidRPr="00871B7F">
        <w:rPr>
          <w:rFonts w:eastAsia="Arial"/>
          <w:noProof/>
        </w:rPr>
        <w:t>pTPM Configuration Requirements (normative)</w:t>
      </w:r>
      <w:r>
        <w:rPr>
          <w:noProof/>
        </w:rPr>
        <w:tab/>
      </w:r>
      <w:r w:rsidR="00223976">
        <w:rPr>
          <w:noProof/>
        </w:rPr>
        <w:fldChar w:fldCharType="begin"/>
      </w:r>
      <w:r>
        <w:rPr>
          <w:noProof/>
        </w:rPr>
        <w:instrText xml:space="preserve"> PAGEREF _Toc233785315 \h </w:instrText>
      </w:r>
      <w:r w:rsidR="00223976">
        <w:rPr>
          <w:noProof/>
        </w:rPr>
      </w:r>
      <w:r w:rsidR="00223976">
        <w:rPr>
          <w:noProof/>
        </w:rPr>
        <w:fldChar w:fldCharType="separate"/>
      </w:r>
      <w:ins w:id="46" w:author="Ariel Segall" w:date="2013-10-11T22:46:00Z">
        <w:r w:rsidR="00F73D98">
          <w:rPr>
            <w:noProof/>
          </w:rPr>
          <w:t>34</w:t>
        </w:r>
      </w:ins>
      <w:del w:id="47" w:author="Ariel Segall" w:date="2013-10-11T22:46:00Z">
        <w:r w:rsidR="00D82478" w:rsidDel="00F73D98">
          <w:rPr>
            <w:noProof/>
          </w:rPr>
          <w:delText>32</w:delText>
        </w:r>
      </w:del>
      <w:r w:rsidR="00223976">
        <w:rPr>
          <w:noProof/>
        </w:rPr>
        <w:fldChar w:fldCharType="end"/>
      </w:r>
    </w:p>
    <w:p w14:paraId="7FABC0F4" w14:textId="2151F125"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7.2.1</w:t>
      </w:r>
      <w:r w:rsidRPr="00B54BFA">
        <w:rPr>
          <w:rFonts w:ascii="Cambria" w:eastAsia="MS Mincho" w:hAnsi="Cambria" w:cs="Times New Roman"/>
          <w:noProof/>
          <w:sz w:val="24"/>
          <w:szCs w:val="24"/>
          <w:lang w:eastAsia="ja-JP"/>
        </w:rPr>
        <w:tab/>
      </w:r>
      <w:r>
        <w:rPr>
          <w:noProof/>
        </w:rPr>
        <w:t>pTPM</w:t>
      </w:r>
      <w:r w:rsidRPr="00871B7F">
        <w:rPr>
          <w:rFonts w:eastAsia="Arial"/>
          <w:noProof/>
        </w:rPr>
        <w:t xml:space="preserve"> </w:t>
      </w:r>
      <w:r>
        <w:rPr>
          <w:noProof/>
        </w:rPr>
        <w:t>state</w:t>
      </w:r>
      <w:r>
        <w:rPr>
          <w:noProof/>
        </w:rPr>
        <w:tab/>
      </w:r>
      <w:r w:rsidR="00223976">
        <w:rPr>
          <w:noProof/>
        </w:rPr>
        <w:fldChar w:fldCharType="begin"/>
      </w:r>
      <w:r>
        <w:rPr>
          <w:noProof/>
        </w:rPr>
        <w:instrText xml:space="preserve"> PAGEREF _Toc233785316 \h </w:instrText>
      </w:r>
      <w:r w:rsidR="00223976">
        <w:rPr>
          <w:noProof/>
        </w:rPr>
      </w:r>
      <w:r w:rsidR="00223976">
        <w:rPr>
          <w:noProof/>
        </w:rPr>
        <w:fldChar w:fldCharType="separate"/>
      </w:r>
      <w:ins w:id="48" w:author="Ariel Segall" w:date="2013-10-11T22:46:00Z">
        <w:r w:rsidR="00F73D98">
          <w:rPr>
            <w:noProof/>
          </w:rPr>
          <w:t>34</w:t>
        </w:r>
      </w:ins>
      <w:del w:id="49" w:author="Ariel Segall" w:date="2013-10-11T22:46:00Z">
        <w:r w:rsidR="00D82478" w:rsidDel="00F73D98">
          <w:rPr>
            <w:noProof/>
          </w:rPr>
          <w:delText>32</w:delText>
        </w:r>
      </w:del>
      <w:r w:rsidR="00223976">
        <w:rPr>
          <w:noProof/>
        </w:rPr>
        <w:fldChar w:fldCharType="end"/>
      </w:r>
    </w:p>
    <w:p w14:paraId="7B164BF8" w14:textId="5F9CDFB2"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7.2.2</w:t>
      </w:r>
      <w:r w:rsidRPr="00B54BFA">
        <w:rPr>
          <w:rFonts w:ascii="Cambria" w:eastAsia="MS Mincho" w:hAnsi="Cambria" w:cs="Times New Roman"/>
          <w:noProof/>
          <w:sz w:val="24"/>
          <w:szCs w:val="24"/>
          <w:lang w:eastAsia="ja-JP"/>
        </w:rPr>
        <w:tab/>
      </w:r>
      <w:r>
        <w:rPr>
          <w:noProof/>
        </w:rPr>
        <w:t>pTPM</w:t>
      </w:r>
      <w:r w:rsidRPr="00871B7F">
        <w:rPr>
          <w:rFonts w:eastAsia="Arial"/>
          <w:noProof/>
        </w:rPr>
        <w:t xml:space="preserve"> </w:t>
      </w:r>
      <w:r>
        <w:rPr>
          <w:noProof/>
        </w:rPr>
        <w:t>keys</w:t>
      </w:r>
      <w:r w:rsidRPr="00871B7F">
        <w:rPr>
          <w:rFonts w:eastAsia="Arial"/>
          <w:noProof/>
        </w:rPr>
        <w:t xml:space="preserve"> </w:t>
      </w:r>
      <w:r>
        <w:rPr>
          <w:noProof/>
        </w:rPr>
        <w:t>and</w:t>
      </w:r>
      <w:r w:rsidRPr="00871B7F">
        <w:rPr>
          <w:rFonts w:eastAsia="Arial"/>
          <w:noProof/>
        </w:rPr>
        <w:t xml:space="preserve"> </w:t>
      </w:r>
      <w:r>
        <w:rPr>
          <w:noProof/>
        </w:rPr>
        <w:t>certificates</w:t>
      </w:r>
      <w:r>
        <w:rPr>
          <w:noProof/>
        </w:rPr>
        <w:tab/>
      </w:r>
      <w:r w:rsidR="00223976">
        <w:rPr>
          <w:noProof/>
        </w:rPr>
        <w:fldChar w:fldCharType="begin"/>
      </w:r>
      <w:r>
        <w:rPr>
          <w:noProof/>
        </w:rPr>
        <w:instrText xml:space="preserve"> PAGEREF _Toc233785317 \h </w:instrText>
      </w:r>
      <w:r w:rsidR="00223976">
        <w:rPr>
          <w:noProof/>
        </w:rPr>
      </w:r>
      <w:r w:rsidR="00223976">
        <w:rPr>
          <w:noProof/>
        </w:rPr>
        <w:fldChar w:fldCharType="separate"/>
      </w:r>
      <w:ins w:id="50" w:author="Ariel Segall" w:date="2013-10-11T22:46:00Z">
        <w:r w:rsidR="00F73D98">
          <w:rPr>
            <w:noProof/>
          </w:rPr>
          <w:t>34</w:t>
        </w:r>
      </w:ins>
      <w:del w:id="51" w:author="Ariel Segall" w:date="2013-10-11T22:46:00Z">
        <w:r w:rsidR="00D82478" w:rsidDel="00F73D98">
          <w:rPr>
            <w:noProof/>
          </w:rPr>
          <w:delText>32</w:delText>
        </w:r>
      </w:del>
      <w:r w:rsidR="00223976">
        <w:rPr>
          <w:noProof/>
        </w:rPr>
        <w:fldChar w:fldCharType="end"/>
      </w:r>
    </w:p>
    <w:p w14:paraId="216D68B3" w14:textId="6A4B190C"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7.2.3</w:t>
      </w:r>
      <w:r w:rsidRPr="00B54BFA">
        <w:rPr>
          <w:rFonts w:ascii="Cambria" w:eastAsia="MS Mincho" w:hAnsi="Cambria" w:cs="Times New Roman"/>
          <w:noProof/>
          <w:sz w:val="24"/>
          <w:szCs w:val="24"/>
          <w:lang w:eastAsia="ja-JP"/>
        </w:rPr>
        <w:tab/>
      </w:r>
      <w:r w:rsidRPr="00871B7F">
        <w:rPr>
          <w:rFonts w:eastAsia="Arial"/>
          <w:noProof/>
        </w:rPr>
        <w:t>pTPM monotonic counters</w:t>
      </w:r>
      <w:r>
        <w:rPr>
          <w:noProof/>
        </w:rPr>
        <w:tab/>
      </w:r>
      <w:r w:rsidR="00223976">
        <w:rPr>
          <w:noProof/>
        </w:rPr>
        <w:fldChar w:fldCharType="begin"/>
      </w:r>
      <w:r>
        <w:rPr>
          <w:noProof/>
        </w:rPr>
        <w:instrText xml:space="preserve"> PAGEREF _Toc233785318 \h </w:instrText>
      </w:r>
      <w:r w:rsidR="00223976">
        <w:rPr>
          <w:noProof/>
        </w:rPr>
        <w:fldChar w:fldCharType="separate"/>
      </w:r>
      <w:ins w:id="52" w:author="Ariel Segall" w:date="2013-10-11T22:46:00Z">
        <w:r w:rsidR="00F73D98">
          <w:rPr>
            <w:b/>
            <w:noProof/>
          </w:rPr>
          <w:t>Error! Bookmark not defined.</w:t>
        </w:r>
      </w:ins>
      <w:del w:id="53" w:author="Ariel Segall" w:date="2013-10-11T22:46:00Z">
        <w:r w:rsidR="00D82478" w:rsidDel="00F73D98">
          <w:rPr>
            <w:noProof/>
          </w:rPr>
          <w:delText>33</w:delText>
        </w:r>
      </w:del>
      <w:r w:rsidR="00223976">
        <w:rPr>
          <w:noProof/>
        </w:rPr>
        <w:fldChar w:fldCharType="end"/>
      </w:r>
    </w:p>
    <w:p w14:paraId="7D565B63" w14:textId="660BB5D2"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7.2.4</w:t>
      </w:r>
      <w:r w:rsidRPr="00B54BFA">
        <w:rPr>
          <w:rFonts w:ascii="Cambria" w:eastAsia="MS Mincho" w:hAnsi="Cambria" w:cs="Times New Roman"/>
          <w:noProof/>
          <w:sz w:val="24"/>
          <w:szCs w:val="24"/>
          <w:lang w:eastAsia="ja-JP"/>
        </w:rPr>
        <w:tab/>
      </w:r>
      <w:r w:rsidRPr="00871B7F">
        <w:rPr>
          <w:rFonts w:eastAsia="Arial"/>
          <w:noProof/>
        </w:rPr>
        <w:t>pTPM Certification</w:t>
      </w:r>
      <w:r>
        <w:rPr>
          <w:noProof/>
        </w:rPr>
        <w:tab/>
      </w:r>
      <w:r w:rsidR="00223976">
        <w:rPr>
          <w:noProof/>
        </w:rPr>
        <w:fldChar w:fldCharType="begin"/>
      </w:r>
      <w:r>
        <w:rPr>
          <w:noProof/>
        </w:rPr>
        <w:instrText xml:space="preserve"> PAGEREF _Toc233785319 \h </w:instrText>
      </w:r>
      <w:r w:rsidR="00223976">
        <w:rPr>
          <w:noProof/>
        </w:rPr>
      </w:r>
      <w:r w:rsidR="00223976">
        <w:rPr>
          <w:noProof/>
        </w:rPr>
        <w:fldChar w:fldCharType="separate"/>
      </w:r>
      <w:ins w:id="54" w:author="Ariel Segall" w:date="2013-10-11T22:46:00Z">
        <w:r w:rsidR="00F73D98">
          <w:rPr>
            <w:noProof/>
          </w:rPr>
          <w:t>36</w:t>
        </w:r>
      </w:ins>
      <w:del w:id="55" w:author="Ariel Segall" w:date="2013-10-11T22:46:00Z">
        <w:r w:rsidR="00D82478" w:rsidDel="00F73D98">
          <w:rPr>
            <w:noProof/>
          </w:rPr>
          <w:delText>33</w:delText>
        </w:r>
      </w:del>
      <w:r w:rsidR="00223976">
        <w:rPr>
          <w:noProof/>
        </w:rPr>
        <w:fldChar w:fldCharType="end"/>
      </w:r>
    </w:p>
    <w:p w14:paraId="74FCE64A" w14:textId="553825B7"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sidRPr="00871B7F">
        <w:rPr>
          <w:i/>
          <w:noProof/>
        </w:rPr>
        <w:t>7.3</w:t>
      </w:r>
      <w:r w:rsidRPr="00B54BFA">
        <w:rPr>
          <w:rFonts w:ascii="Cambria" w:eastAsia="MS Mincho" w:hAnsi="Cambria" w:cs="Times New Roman"/>
          <w:noProof/>
          <w:sz w:val="24"/>
          <w:szCs w:val="24"/>
          <w:lang w:eastAsia="ja-JP"/>
        </w:rPr>
        <w:tab/>
      </w:r>
      <w:r w:rsidRPr="00871B7F">
        <w:rPr>
          <w:rFonts w:eastAsia="Arial"/>
          <w:noProof/>
        </w:rPr>
        <w:t>Non-pTPM Provisioning Requirements</w:t>
      </w:r>
      <w:r>
        <w:rPr>
          <w:noProof/>
        </w:rPr>
        <w:tab/>
      </w:r>
      <w:r w:rsidR="00223976">
        <w:rPr>
          <w:noProof/>
        </w:rPr>
        <w:fldChar w:fldCharType="begin"/>
      </w:r>
      <w:r>
        <w:rPr>
          <w:noProof/>
        </w:rPr>
        <w:instrText xml:space="preserve"> PAGEREF _Toc233785320 \h </w:instrText>
      </w:r>
      <w:r w:rsidR="00223976">
        <w:rPr>
          <w:noProof/>
        </w:rPr>
      </w:r>
      <w:r w:rsidR="00223976">
        <w:rPr>
          <w:noProof/>
        </w:rPr>
        <w:fldChar w:fldCharType="separate"/>
      </w:r>
      <w:ins w:id="56" w:author="Ariel Segall" w:date="2013-10-11T22:46:00Z">
        <w:r w:rsidR="00F73D98">
          <w:rPr>
            <w:noProof/>
          </w:rPr>
          <w:t>36</w:t>
        </w:r>
      </w:ins>
      <w:del w:id="57" w:author="Ariel Segall" w:date="2013-10-11T22:46:00Z">
        <w:r w:rsidR="00D82478" w:rsidDel="00F73D98">
          <w:rPr>
            <w:noProof/>
          </w:rPr>
          <w:delText>34</w:delText>
        </w:r>
      </w:del>
      <w:r w:rsidR="00223976">
        <w:rPr>
          <w:noProof/>
        </w:rPr>
        <w:fldChar w:fldCharType="end"/>
      </w:r>
    </w:p>
    <w:p w14:paraId="251B9281" w14:textId="1564C076"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7.3.1</w:t>
      </w:r>
      <w:r w:rsidRPr="00B54BFA">
        <w:rPr>
          <w:rFonts w:ascii="Cambria" w:eastAsia="MS Mincho" w:hAnsi="Cambria" w:cs="Times New Roman"/>
          <w:noProof/>
          <w:sz w:val="24"/>
          <w:szCs w:val="24"/>
          <w:lang w:eastAsia="ja-JP"/>
        </w:rPr>
        <w:tab/>
      </w:r>
      <w:r>
        <w:rPr>
          <w:noProof/>
        </w:rPr>
        <w:t>Boot</w:t>
      </w:r>
      <w:r w:rsidRPr="00871B7F">
        <w:rPr>
          <w:rFonts w:eastAsia="Arial"/>
          <w:noProof/>
        </w:rPr>
        <w:t xml:space="preserve"> </w:t>
      </w:r>
      <w:r>
        <w:rPr>
          <w:noProof/>
        </w:rPr>
        <w:t>sequence</w:t>
      </w:r>
      <w:r>
        <w:rPr>
          <w:noProof/>
        </w:rPr>
        <w:tab/>
      </w:r>
      <w:r w:rsidR="00223976">
        <w:rPr>
          <w:noProof/>
        </w:rPr>
        <w:fldChar w:fldCharType="begin"/>
      </w:r>
      <w:r>
        <w:rPr>
          <w:noProof/>
        </w:rPr>
        <w:instrText xml:space="preserve"> PAGEREF _Toc233785321 \h </w:instrText>
      </w:r>
      <w:r w:rsidR="00223976">
        <w:rPr>
          <w:noProof/>
        </w:rPr>
      </w:r>
      <w:r w:rsidR="00223976">
        <w:rPr>
          <w:noProof/>
        </w:rPr>
        <w:fldChar w:fldCharType="separate"/>
      </w:r>
      <w:ins w:id="58" w:author="Ariel Segall" w:date="2013-10-11T22:46:00Z">
        <w:r w:rsidR="00F73D98">
          <w:rPr>
            <w:noProof/>
          </w:rPr>
          <w:t>36</w:t>
        </w:r>
      </w:ins>
      <w:del w:id="59" w:author="Ariel Segall" w:date="2013-10-11T22:46:00Z">
        <w:r w:rsidR="00D82478" w:rsidDel="00F73D98">
          <w:rPr>
            <w:noProof/>
          </w:rPr>
          <w:delText>34</w:delText>
        </w:r>
      </w:del>
      <w:r w:rsidR="00223976">
        <w:rPr>
          <w:noProof/>
        </w:rPr>
        <w:fldChar w:fldCharType="end"/>
      </w:r>
    </w:p>
    <w:p w14:paraId="2DD02ED0" w14:textId="0A4F0AFA"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7.3.2</w:t>
      </w:r>
      <w:r w:rsidRPr="00B54BFA">
        <w:rPr>
          <w:rFonts w:ascii="Cambria" w:eastAsia="MS Mincho" w:hAnsi="Cambria" w:cs="Times New Roman"/>
          <w:noProof/>
          <w:sz w:val="24"/>
          <w:szCs w:val="24"/>
          <w:lang w:eastAsia="ja-JP"/>
        </w:rPr>
        <w:tab/>
      </w:r>
      <w:r>
        <w:rPr>
          <w:noProof/>
        </w:rPr>
        <w:t>Security Launch Policies (normative)</w:t>
      </w:r>
      <w:r>
        <w:rPr>
          <w:noProof/>
        </w:rPr>
        <w:tab/>
      </w:r>
      <w:r w:rsidR="00223976">
        <w:rPr>
          <w:noProof/>
        </w:rPr>
        <w:fldChar w:fldCharType="begin"/>
      </w:r>
      <w:r>
        <w:rPr>
          <w:noProof/>
        </w:rPr>
        <w:instrText xml:space="preserve"> PAGEREF _Toc233785322 \h </w:instrText>
      </w:r>
      <w:r w:rsidR="00223976">
        <w:rPr>
          <w:noProof/>
        </w:rPr>
      </w:r>
      <w:r w:rsidR="00223976">
        <w:rPr>
          <w:noProof/>
        </w:rPr>
        <w:fldChar w:fldCharType="separate"/>
      </w:r>
      <w:ins w:id="60" w:author="Ariel Segall" w:date="2013-10-11T22:46:00Z">
        <w:r w:rsidR="00F73D98">
          <w:rPr>
            <w:noProof/>
          </w:rPr>
          <w:t>36</w:t>
        </w:r>
      </w:ins>
      <w:del w:id="61" w:author="Ariel Segall" w:date="2013-10-11T22:46:00Z">
        <w:r w:rsidR="00D82478" w:rsidDel="00F73D98">
          <w:rPr>
            <w:noProof/>
          </w:rPr>
          <w:delText>34</w:delText>
        </w:r>
      </w:del>
      <w:r w:rsidR="00223976">
        <w:rPr>
          <w:noProof/>
        </w:rPr>
        <w:fldChar w:fldCharType="end"/>
      </w:r>
    </w:p>
    <w:p w14:paraId="26A0B423" w14:textId="757450DC"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7.3.3</w:t>
      </w:r>
      <w:r w:rsidRPr="00B54BFA">
        <w:rPr>
          <w:rFonts w:ascii="Cambria" w:eastAsia="MS Mincho" w:hAnsi="Cambria" w:cs="Times New Roman"/>
          <w:noProof/>
          <w:sz w:val="24"/>
          <w:szCs w:val="24"/>
          <w:lang w:eastAsia="ja-JP"/>
        </w:rPr>
        <w:tab/>
      </w:r>
      <w:r>
        <w:rPr>
          <w:noProof/>
        </w:rPr>
        <w:t>IT</w:t>
      </w:r>
      <w:r w:rsidRPr="00871B7F">
        <w:rPr>
          <w:rFonts w:eastAsia="Arial"/>
          <w:noProof/>
        </w:rPr>
        <w:t xml:space="preserve"> </w:t>
      </w:r>
      <w:r>
        <w:rPr>
          <w:noProof/>
        </w:rPr>
        <w:t>Authority</w:t>
      </w:r>
      <w:r w:rsidRPr="00871B7F">
        <w:rPr>
          <w:rFonts w:eastAsia="Arial"/>
          <w:noProof/>
        </w:rPr>
        <w:t xml:space="preserve"> </w:t>
      </w:r>
      <w:r>
        <w:rPr>
          <w:noProof/>
        </w:rPr>
        <w:t>Keys (normative)</w:t>
      </w:r>
      <w:r>
        <w:rPr>
          <w:noProof/>
        </w:rPr>
        <w:tab/>
      </w:r>
      <w:r w:rsidR="00223976">
        <w:rPr>
          <w:noProof/>
        </w:rPr>
        <w:fldChar w:fldCharType="begin"/>
      </w:r>
      <w:r>
        <w:rPr>
          <w:noProof/>
        </w:rPr>
        <w:instrText xml:space="preserve"> PAGEREF _Toc233785323 \h </w:instrText>
      </w:r>
      <w:r w:rsidR="00223976">
        <w:rPr>
          <w:noProof/>
        </w:rPr>
      </w:r>
      <w:r w:rsidR="00223976">
        <w:rPr>
          <w:noProof/>
        </w:rPr>
        <w:fldChar w:fldCharType="separate"/>
      </w:r>
      <w:ins w:id="62" w:author="Ariel Segall" w:date="2013-10-11T22:46:00Z">
        <w:r w:rsidR="00F73D98">
          <w:rPr>
            <w:noProof/>
          </w:rPr>
          <w:t>36</w:t>
        </w:r>
      </w:ins>
      <w:del w:id="63" w:author="Ariel Segall" w:date="2013-10-11T22:46:00Z">
        <w:r w:rsidR="00D82478" w:rsidDel="00F73D98">
          <w:rPr>
            <w:noProof/>
          </w:rPr>
          <w:delText>34</w:delText>
        </w:r>
      </w:del>
      <w:r w:rsidR="00223976">
        <w:rPr>
          <w:noProof/>
        </w:rPr>
        <w:fldChar w:fldCharType="end"/>
      </w:r>
    </w:p>
    <w:p w14:paraId="7E2B5CA2" w14:textId="16206FF9"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7.3.4</w:t>
      </w:r>
      <w:r w:rsidRPr="00B54BFA">
        <w:rPr>
          <w:rFonts w:ascii="Cambria" w:eastAsia="MS Mincho" w:hAnsi="Cambria" w:cs="Times New Roman"/>
          <w:noProof/>
          <w:sz w:val="24"/>
          <w:szCs w:val="24"/>
          <w:lang w:eastAsia="ja-JP"/>
        </w:rPr>
        <w:tab/>
      </w:r>
      <w:r>
        <w:rPr>
          <w:noProof/>
        </w:rPr>
        <w:t>Protecting IT Authority Keys (informative)</w:t>
      </w:r>
      <w:r>
        <w:rPr>
          <w:noProof/>
        </w:rPr>
        <w:tab/>
      </w:r>
      <w:r w:rsidR="00223976">
        <w:rPr>
          <w:noProof/>
        </w:rPr>
        <w:fldChar w:fldCharType="begin"/>
      </w:r>
      <w:r>
        <w:rPr>
          <w:noProof/>
        </w:rPr>
        <w:instrText xml:space="preserve"> PAGEREF _Toc233785324 \h </w:instrText>
      </w:r>
      <w:r w:rsidR="00223976">
        <w:rPr>
          <w:noProof/>
        </w:rPr>
      </w:r>
      <w:r w:rsidR="00223976">
        <w:rPr>
          <w:noProof/>
        </w:rPr>
        <w:fldChar w:fldCharType="separate"/>
      </w:r>
      <w:ins w:id="64" w:author="Ariel Segall" w:date="2013-10-11T22:46:00Z">
        <w:r w:rsidR="00F73D98">
          <w:rPr>
            <w:noProof/>
          </w:rPr>
          <w:t>37</w:t>
        </w:r>
      </w:ins>
      <w:del w:id="65" w:author="Ariel Segall" w:date="2013-10-11T22:46:00Z">
        <w:r w:rsidR="00D82478" w:rsidDel="00F73D98">
          <w:rPr>
            <w:noProof/>
          </w:rPr>
          <w:delText>34</w:delText>
        </w:r>
      </w:del>
      <w:r w:rsidR="00223976">
        <w:rPr>
          <w:noProof/>
        </w:rPr>
        <w:fldChar w:fldCharType="end"/>
      </w:r>
    </w:p>
    <w:p w14:paraId="608D9C59" w14:textId="30F084B9"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7.3.5</w:t>
      </w:r>
      <w:r w:rsidRPr="00B54BFA">
        <w:rPr>
          <w:rFonts w:ascii="Cambria" w:eastAsia="MS Mincho" w:hAnsi="Cambria" w:cs="Times New Roman"/>
          <w:noProof/>
          <w:sz w:val="24"/>
          <w:szCs w:val="24"/>
          <w:lang w:eastAsia="ja-JP"/>
        </w:rPr>
        <w:tab/>
      </w:r>
      <w:r>
        <w:rPr>
          <w:noProof/>
        </w:rPr>
        <w:t>Procedure for Initial pTPM Provisioning (informative)</w:t>
      </w:r>
      <w:r>
        <w:rPr>
          <w:noProof/>
        </w:rPr>
        <w:tab/>
      </w:r>
      <w:r w:rsidR="00223976">
        <w:rPr>
          <w:noProof/>
        </w:rPr>
        <w:fldChar w:fldCharType="begin"/>
      </w:r>
      <w:r>
        <w:rPr>
          <w:noProof/>
        </w:rPr>
        <w:instrText xml:space="preserve"> PAGEREF _Toc233785325 \h </w:instrText>
      </w:r>
      <w:r w:rsidR="00223976">
        <w:rPr>
          <w:noProof/>
        </w:rPr>
      </w:r>
      <w:r w:rsidR="00223976">
        <w:rPr>
          <w:noProof/>
        </w:rPr>
        <w:fldChar w:fldCharType="separate"/>
      </w:r>
      <w:ins w:id="66" w:author="Ariel Segall" w:date="2013-10-11T22:46:00Z">
        <w:r w:rsidR="00F73D98">
          <w:rPr>
            <w:noProof/>
          </w:rPr>
          <w:t>37</w:t>
        </w:r>
      </w:ins>
      <w:del w:id="67" w:author="Ariel Segall" w:date="2013-10-11T22:46:00Z">
        <w:r w:rsidR="00D82478" w:rsidDel="00F73D98">
          <w:rPr>
            <w:noProof/>
          </w:rPr>
          <w:delText>35</w:delText>
        </w:r>
      </w:del>
      <w:r w:rsidR="00223976">
        <w:rPr>
          <w:noProof/>
        </w:rPr>
        <w:fldChar w:fldCharType="end"/>
      </w:r>
    </w:p>
    <w:p w14:paraId="33B3F8F2" w14:textId="1E6F5A86"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7.4</w:t>
      </w:r>
      <w:r w:rsidRPr="00B54BFA">
        <w:rPr>
          <w:rFonts w:ascii="Cambria" w:eastAsia="MS Mincho" w:hAnsi="Cambria" w:cs="Times New Roman"/>
          <w:noProof/>
          <w:sz w:val="24"/>
          <w:szCs w:val="24"/>
          <w:lang w:eastAsia="ja-JP"/>
        </w:rPr>
        <w:tab/>
      </w:r>
      <w:r>
        <w:rPr>
          <w:noProof/>
        </w:rPr>
        <w:t>FRU</w:t>
      </w:r>
      <w:r w:rsidRPr="00871B7F">
        <w:rPr>
          <w:rFonts w:eastAsia="Arial"/>
          <w:noProof/>
        </w:rPr>
        <w:t xml:space="preserve"> </w:t>
      </w:r>
      <w:r>
        <w:rPr>
          <w:noProof/>
        </w:rPr>
        <w:t>Replacement (Optional)</w:t>
      </w:r>
      <w:r>
        <w:rPr>
          <w:noProof/>
        </w:rPr>
        <w:tab/>
      </w:r>
      <w:r w:rsidR="00223976">
        <w:rPr>
          <w:noProof/>
        </w:rPr>
        <w:fldChar w:fldCharType="begin"/>
      </w:r>
      <w:r>
        <w:rPr>
          <w:noProof/>
        </w:rPr>
        <w:instrText xml:space="preserve"> PAGEREF _Toc233785326 \h </w:instrText>
      </w:r>
      <w:r w:rsidR="00223976">
        <w:rPr>
          <w:noProof/>
        </w:rPr>
        <w:fldChar w:fldCharType="separate"/>
      </w:r>
      <w:r w:rsidR="00F73D98">
        <w:rPr>
          <w:b/>
          <w:noProof/>
        </w:rPr>
        <w:t>Error! Bookmark not defined.</w:t>
      </w:r>
      <w:r w:rsidR="00223976">
        <w:rPr>
          <w:noProof/>
        </w:rPr>
        <w:fldChar w:fldCharType="end"/>
      </w:r>
    </w:p>
    <w:p w14:paraId="1A6223FF" w14:textId="203EA5E7" w:rsidR="0041198E" w:rsidRPr="00B54BFA" w:rsidRDefault="0041198E">
      <w:pPr>
        <w:pStyle w:val="TOC4"/>
        <w:tabs>
          <w:tab w:val="left" w:pos="1513"/>
          <w:tab w:val="right" w:leader="dot" w:pos="9350"/>
        </w:tabs>
        <w:rPr>
          <w:rFonts w:ascii="Cambria" w:eastAsia="MS Mincho" w:hAnsi="Cambria"/>
          <w:noProof/>
          <w:sz w:val="24"/>
          <w:szCs w:val="24"/>
          <w:lang w:eastAsia="ja-JP"/>
        </w:rPr>
      </w:pPr>
      <w:r>
        <w:rPr>
          <w:noProof/>
        </w:rPr>
        <w:t>7.4.1.1</w:t>
      </w:r>
      <w:r w:rsidRPr="00B54BFA">
        <w:rPr>
          <w:rFonts w:ascii="Cambria" w:eastAsia="MS Mincho" w:hAnsi="Cambria"/>
          <w:noProof/>
          <w:sz w:val="24"/>
          <w:szCs w:val="24"/>
          <w:lang w:eastAsia="ja-JP"/>
        </w:rPr>
        <w:tab/>
      </w:r>
      <w:r>
        <w:rPr>
          <w:noProof/>
        </w:rPr>
        <w:t>Prepare</w:t>
      </w:r>
      <w:r w:rsidRPr="00871B7F">
        <w:rPr>
          <w:rFonts w:eastAsia="Arial"/>
          <w:noProof/>
        </w:rPr>
        <w:t xml:space="preserve"> </w:t>
      </w:r>
      <w:r>
        <w:rPr>
          <w:noProof/>
        </w:rPr>
        <w:t>Field</w:t>
      </w:r>
      <w:r w:rsidRPr="00871B7F">
        <w:rPr>
          <w:rFonts w:eastAsia="Arial"/>
          <w:noProof/>
        </w:rPr>
        <w:t xml:space="preserve"> </w:t>
      </w:r>
      <w:r>
        <w:rPr>
          <w:noProof/>
        </w:rPr>
        <w:t>Replaceable</w:t>
      </w:r>
      <w:r w:rsidRPr="00871B7F">
        <w:rPr>
          <w:rFonts w:eastAsia="Arial"/>
          <w:noProof/>
        </w:rPr>
        <w:t xml:space="preserve"> </w:t>
      </w:r>
      <w:r>
        <w:rPr>
          <w:noProof/>
        </w:rPr>
        <w:t>Unit</w:t>
      </w:r>
      <w:r w:rsidRPr="00871B7F">
        <w:rPr>
          <w:rFonts w:eastAsia="Arial"/>
          <w:noProof/>
        </w:rPr>
        <w:t xml:space="preserve"> </w:t>
      </w:r>
      <w:r>
        <w:rPr>
          <w:noProof/>
        </w:rPr>
        <w:t>for</w:t>
      </w:r>
      <w:r w:rsidRPr="00871B7F">
        <w:rPr>
          <w:rFonts w:eastAsia="Arial"/>
          <w:noProof/>
        </w:rPr>
        <w:t xml:space="preserve"> </w:t>
      </w:r>
      <w:r>
        <w:rPr>
          <w:noProof/>
        </w:rPr>
        <w:t>Future</w:t>
      </w:r>
      <w:r w:rsidRPr="00871B7F">
        <w:rPr>
          <w:rFonts w:eastAsia="Arial"/>
          <w:noProof/>
        </w:rPr>
        <w:t xml:space="preserve"> </w:t>
      </w:r>
      <w:r>
        <w:rPr>
          <w:noProof/>
        </w:rPr>
        <w:t>Replacement</w:t>
      </w:r>
      <w:r>
        <w:rPr>
          <w:noProof/>
        </w:rPr>
        <w:tab/>
      </w:r>
      <w:r w:rsidR="00223976">
        <w:rPr>
          <w:noProof/>
        </w:rPr>
        <w:fldChar w:fldCharType="begin"/>
      </w:r>
      <w:r>
        <w:rPr>
          <w:noProof/>
        </w:rPr>
        <w:instrText xml:space="preserve"> PAGEREF _Toc233785327 \h </w:instrText>
      </w:r>
      <w:r w:rsidR="00223976">
        <w:rPr>
          <w:noProof/>
        </w:rPr>
        <w:fldChar w:fldCharType="separate"/>
      </w:r>
      <w:r w:rsidR="00F73D98">
        <w:rPr>
          <w:b/>
          <w:noProof/>
        </w:rPr>
        <w:t>Error! Bookmark not defined.</w:t>
      </w:r>
      <w:r w:rsidR="00223976">
        <w:rPr>
          <w:noProof/>
        </w:rPr>
        <w:fldChar w:fldCharType="end"/>
      </w:r>
    </w:p>
    <w:p w14:paraId="420BBD70" w14:textId="3493A9CA" w:rsidR="0041198E" w:rsidRPr="00B54BFA" w:rsidRDefault="0041198E">
      <w:pPr>
        <w:pStyle w:val="TOC1"/>
        <w:tabs>
          <w:tab w:val="left" w:pos="373"/>
          <w:tab w:val="right" w:leader="dot" w:pos="9350"/>
        </w:tabs>
        <w:rPr>
          <w:rFonts w:ascii="Cambria" w:eastAsia="MS Mincho" w:hAnsi="Cambria" w:cs="Times New Roman"/>
          <w:b w:val="0"/>
          <w:noProof/>
          <w:szCs w:val="24"/>
          <w:lang w:eastAsia="ja-JP"/>
        </w:rPr>
      </w:pPr>
      <w:r>
        <w:rPr>
          <w:noProof/>
        </w:rPr>
        <w:t>8</w:t>
      </w:r>
      <w:r w:rsidRPr="00B54BFA">
        <w:rPr>
          <w:rFonts w:ascii="Cambria" w:eastAsia="MS Mincho" w:hAnsi="Cambria" w:cs="Times New Roman"/>
          <w:b w:val="0"/>
          <w:noProof/>
          <w:szCs w:val="24"/>
          <w:lang w:eastAsia="ja-JP"/>
        </w:rPr>
        <w:tab/>
      </w:r>
      <w:r>
        <w:rPr>
          <w:noProof/>
        </w:rPr>
        <w:t>Software Architecture</w:t>
      </w:r>
      <w:r w:rsidRPr="00871B7F">
        <w:rPr>
          <w:rFonts w:eastAsia="Arial"/>
          <w:noProof/>
        </w:rPr>
        <w:t xml:space="preserve"> </w:t>
      </w:r>
      <w:r>
        <w:rPr>
          <w:noProof/>
        </w:rPr>
        <w:t>Components</w:t>
      </w:r>
      <w:r>
        <w:rPr>
          <w:noProof/>
        </w:rPr>
        <w:tab/>
      </w:r>
      <w:r w:rsidR="00223976">
        <w:rPr>
          <w:noProof/>
        </w:rPr>
        <w:fldChar w:fldCharType="begin"/>
      </w:r>
      <w:r>
        <w:rPr>
          <w:noProof/>
        </w:rPr>
        <w:instrText xml:space="preserve"> PAGEREF _Toc233785328 \h </w:instrText>
      </w:r>
      <w:r w:rsidR="00223976">
        <w:rPr>
          <w:noProof/>
        </w:rPr>
      </w:r>
      <w:r w:rsidR="00223976">
        <w:rPr>
          <w:noProof/>
        </w:rPr>
        <w:fldChar w:fldCharType="separate"/>
      </w:r>
      <w:ins w:id="68" w:author="Ariel Segall" w:date="2013-10-11T22:46:00Z">
        <w:r w:rsidR="00F73D98">
          <w:rPr>
            <w:noProof/>
          </w:rPr>
          <w:t>39</w:t>
        </w:r>
      </w:ins>
      <w:del w:id="69" w:author="Ariel Segall" w:date="2013-10-11T22:46:00Z">
        <w:r w:rsidR="00D82478" w:rsidDel="00F73D98">
          <w:rPr>
            <w:noProof/>
          </w:rPr>
          <w:delText>36</w:delText>
        </w:r>
      </w:del>
      <w:r w:rsidR="00223976">
        <w:rPr>
          <w:noProof/>
        </w:rPr>
        <w:fldChar w:fldCharType="end"/>
      </w:r>
    </w:p>
    <w:p w14:paraId="576F3652" w14:textId="65562343"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8.1</w:t>
      </w:r>
      <w:r w:rsidRPr="00B54BFA">
        <w:rPr>
          <w:rFonts w:ascii="Cambria" w:eastAsia="MS Mincho" w:hAnsi="Cambria" w:cs="Times New Roman"/>
          <w:noProof/>
          <w:sz w:val="24"/>
          <w:szCs w:val="24"/>
          <w:lang w:eastAsia="ja-JP"/>
        </w:rPr>
        <w:tab/>
      </w:r>
      <w:r>
        <w:rPr>
          <w:noProof/>
        </w:rPr>
        <w:t>Virtual</w:t>
      </w:r>
      <w:r w:rsidRPr="00871B7F">
        <w:rPr>
          <w:rFonts w:eastAsia="Arial"/>
          <w:noProof/>
        </w:rPr>
        <w:t xml:space="preserve"> </w:t>
      </w:r>
      <w:r>
        <w:rPr>
          <w:noProof/>
        </w:rPr>
        <w:t>Machine</w:t>
      </w:r>
      <w:r w:rsidRPr="00871B7F">
        <w:rPr>
          <w:rFonts w:eastAsia="Arial"/>
          <w:noProof/>
        </w:rPr>
        <w:t xml:space="preserve"> </w:t>
      </w:r>
      <w:r>
        <w:rPr>
          <w:noProof/>
        </w:rPr>
        <w:t>Manager (VMM)</w:t>
      </w:r>
      <w:r>
        <w:rPr>
          <w:noProof/>
        </w:rPr>
        <w:tab/>
      </w:r>
      <w:r w:rsidR="00223976">
        <w:rPr>
          <w:noProof/>
        </w:rPr>
        <w:fldChar w:fldCharType="begin"/>
      </w:r>
      <w:r>
        <w:rPr>
          <w:noProof/>
        </w:rPr>
        <w:instrText xml:space="preserve"> PAGEREF _Toc233785329 \h </w:instrText>
      </w:r>
      <w:r w:rsidR="00223976">
        <w:rPr>
          <w:noProof/>
        </w:rPr>
      </w:r>
      <w:r w:rsidR="00223976">
        <w:rPr>
          <w:noProof/>
        </w:rPr>
        <w:fldChar w:fldCharType="separate"/>
      </w:r>
      <w:ins w:id="70" w:author="Ariel Segall" w:date="2013-10-11T22:46:00Z">
        <w:r w:rsidR="00F73D98">
          <w:rPr>
            <w:noProof/>
          </w:rPr>
          <w:t>39</w:t>
        </w:r>
      </w:ins>
      <w:del w:id="71" w:author="Ariel Segall" w:date="2013-10-11T22:46:00Z">
        <w:r w:rsidR="00D82478" w:rsidDel="00F73D98">
          <w:rPr>
            <w:noProof/>
          </w:rPr>
          <w:delText>36</w:delText>
        </w:r>
      </w:del>
      <w:r w:rsidR="00223976">
        <w:rPr>
          <w:noProof/>
        </w:rPr>
        <w:fldChar w:fldCharType="end"/>
      </w:r>
    </w:p>
    <w:p w14:paraId="6083D050" w14:textId="2A3F9C26"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8.1.1</w:t>
      </w:r>
      <w:r w:rsidRPr="00B54BFA">
        <w:rPr>
          <w:rFonts w:ascii="Cambria" w:eastAsia="MS Mincho" w:hAnsi="Cambria" w:cs="Times New Roman"/>
          <w:noProof/>
          <w:sz w:val="24"/>
          <w:szCs w:val="24"/>
          <w:lang w:eastAsia="ja-JP"/>
        </w:rPr>
        <w:tab/>
      </w:r>
      <w:r>
        <w:rPr>
          <w:noProof/>
        </w:rPr>
        <w:t>VMM Requirements (normative)</w:t>
      </w:r>
      <w:r>
        <w:rPr>
          <w:noProof/>
        </w:rPr>
        <w:tab/>
      </w:r>
      <w:r w:rsidR="00223976">
        <w:rPr>
          <w:noProof/>
        </w:rPr>
        <w:fldChar w:fldCharType="begin"/>
      </w:r>
      <w:r>
        <w:rPr>
          <w:noProof/>
        </w:rPr>
        <w:instrText xml:space="preserve"> PAGEREF _Toc233785330 \h </w:instrText>
      </w:r>
      <w:r w:rsidR="00223976">
        <w:rPr>
          <w:noProof/>
        </w:rPr>
      </w:r>
      <w:r w:rsidR="00223976">
        <w:rPr>
          <w:noProof/>
        </w:rPr>
        <w:fldChar w:fldCharType="separate"/>
      </w:r>
      <w:ins w:id="72" w:author="Ariel Segall" w:date="2013-10-11T22:46:00Z">
        <w:r w:rsidR="00F73D98">
          <w:rPr>
            <w:noProof/>
          </w:rPr>
          <w:t>39</w:t>
        </w:r>
      </w:ins>
      <w:del w:id="73" w:author="Ariel Segall" w:date="2013-10-11T22:46:00Z">
        <w:r w:rsidR="00D82478" w:rsidDel="00F73D98">
          <w:rPr>
            <w:noProof/>
          </w:rPr>
          <w:delText>36</w:delText>
        </w:r>
      </w:del>
      <w:r w:rsidR="00223976">
        <w:rPr>
          <w:noProof/>
        </w:rPr>
        <w:fldChar w:fldCharType="end"/>
      </w:r>
    </w:p>
    <w:p w14:paraId="3BDB75D0" w14:textId="5E0CC071"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8.1.2</w:t>
      </w:r>
      <w:r w:rsidRPr="00B54BFA">
        <w:rPr>
          <w:rFonts w:ascii="Cambria" w:eastAsia="MS Mincho" w:hAnsi="Cambria" w:cs="Times New Roman"/>
          <w:noProof/>
          <w:sz w:val="24"/>
          <w:szCs w:val="24"/>
          <w:lang w:eastAsia="ja-JP"/>
        </w:rPr>
        <w:tab/>
      </w:r>
      <w:r>
        <w:rPr>
          <w:noProof/>
        </w:rPr>
        <w:t>VMM Description (informative)</w:t>
      </w:r>
      <w:r>
        <w:rPr>
          <w:noProof/>
        </w:rPr>
        <w:tab/>
      </w:r>
      <w:r w:rsidR="00223976">
        <w:rPr>
          <w:noProof/>
        </w:rPr>
        <w:fldChar w:fldCharType="begin"/>
      </w:r>
      <w:r>
        <w:rPr>
          <w:noProof/>
        </w:rPr>
        <w:instrText xml:space="preserve"> PAGEREF _Toc233785331 \h </w:instrText>
      </w:r>
      <w:r w:rsidR="00223976">
        <w:rPr>
          <w:noProof/>
        </w:rPr>
      </w:r>
      <w:r w:rsidR="00223976">
        <w:rPr>
          <w:noProof/>
        </w:rPr>
        <w:fldChar w:fldCharType="separate"/>
      </w:r>
      <w:ins w:id="74" w:author="Ariel Segall" w:date="2013-10-11T22:46:00Z">
        <w:r w:rsidR="00F73D98">
          <w:rPr>
            <w:noProof/>
          </w:rPr>
          <w:t>40</w:t>
        </w:r>
      </w:ins>
      <w:del w:id="75" w:author="Ariel Segall" w:date="2013-10-11T22:46:00Z">
        <w:r w:rsidR="00D82478" w:rsidDel="00F73D98">
          <w:rPr>
            <w:noProof/>
          </w:rPr>
          <w:delText>37</w:delText>
        </w:r>
      </w:del>
      <w:r w:rsidR="00223976">
        <w:rPr>
          <w:noProof/>
        </w:rPr>
        <w:fldChar w:fldCharType="end"/>
      </w:r>
    </w:p>
    <w:p w14:paraId="6D4383DA" w14:textId="40564B0A"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sidRPr="00871B7F">
        <w:rPr>
          <w:rFonts w:eastAsia="Arial"/>
          <w:noProof/>
        </w:rPr>
        <w:t>8.2</w:t>
      </w:r>
      <w:r w:rsidRPr="00B54BFA">
        <w:rPr>
          <w:rFonts w:ascii="Cambria" w:eastAsia="MS Mincho" w:hAnsi="Cambria" w:cs="Times New Roman"/>
          <w:noProof/>
          <w:sz w:val="24"/>
          <w:szCs w:val="24"/>
          <w:lang w:eastAsia="ja-JP"/>
        </w:rPr>
        <w:tab/>
      </w:r>
      <w:r w:rsidRPr="00871B7F">
        <w:rPr>
          <w:rFonts w:eastAsia="Arial"/>
          <w:noProof/>
        </w:rPr>
        <w:t>vPlatform Manager</w:t>
      </w:r>
      <w:r>
        <w:rPr>
          <w:noProof/>
        </w:rPr>
        <w:tab/>
      </w:r>
      <w:r w:rsidR="00223976">
        <w:rPr>
          <w:noProof/>
        </w:rPr>
        <w:fldChar w:fldCharType="begin"/>
      </w:r>
      <w:r>
        <w:rPr>
          <w:noProof/>
        </w:rPr>
        <w:instrText xml:space="preserve"> PAGEREF _Toc233785332 \h </w:instrText>
      </w:r>
      <w:r w:rsidR="00223976">
        <w:rPr>
          <w:noProof/>
        </w:rPr>
      </w:r>
      <w:r w:rsidR="00223976">
        <w:rPr>
          <w:noProof/>
        </w:rPr>
        <w:fldChar w:fldCharType="separate"/>
      </w:r>
      <w:ins w:id="76" w:author="Ariel Segall" w:date="2013-10-11T22:46:00Z">
        <w:r w:rsidR="00F73D98">
          <w:rPr>
            <w:noProof/>
          </w:rPr>
          <w:t>41</w:t>
        </w:r>
      </w:ins>
      <w:del w:id="77" w:author="Ariel Segall" w:date="2013-10-11T22:46:00Z">
        <w:r w:rsidR="00D82478" w:rsidDel="00F73D98">
          <w:rPr>
            <w:noProof/>
          </w:rPr>
          <w:delText>38</w:delText>
        </w:r>
      </w:del>
      <w:r w:rsidR="00223976">
        <w:rPr>
          <w:noProof/>
        </w:rPr>
        <w:fldChar w:fldCharType="end"/>
      </w:r>
    </w:p>
    <w:p w14:paraId="5226337C" w14:textId="443F02AC"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8.2.1</w:t>
      </w:r>
      <w:r w:rsidRPr="00B54BFA">
        <w:rPr>
          <w:rFonts w:ascii="Cambria" w:eastAsia="MS Mincho" w:hAnsi="Cambria" w:cs="Times New Roman"/>
          <w:noProof/>
          <w:sz w:val="24"/>
          <w:szCs w:val="24"/>
          <w:lang w:eastAsia="ja-JP"/>
        </w:rPr>
        <w:tab/>
      </w:r>
      <w:r w:rsidRPr="00871B7F">
        <w:rPr>
          <w:rFonts w:eastAsia="Arial"/>
          <w:noProof/>
        </w:rPr>
        <w:t>vPlatform Manager Requirements (normative)</w:t>
      </w:r>
      <w:r>
        <w:rPr>
          <w:noProof/>
        </w:rPr>
        <w:tab/>
      </w:r>
      <w:r w:rsidR="00223976">
        <w:rPr>
          <w:noProof/>
        </w:rPr>
        <w:fldChar w:fldCharType="begin"/>
      </w:r>
      <w:r>
        <w:rPr>
          <w:noProof/>
        </w:rPr>
        <w:instrText xml:space="preserve"> PAGEREF _Toc233785333 \h </w:instrText>
      </w:r>
      <w:r w:rsidR="00223976">
        <w:rPr>
          <w:noProof/>
        </w:rPr>
      </w:r>
      <w:r w:rsidR="00223976">
        <w:rPr>
          <w:noProof/>
        </w:rPr>
        <w:fldChar w:fldCharType="separate"/>
      </w:r>
      <w:ins w:id="78" w:author="Ariel Segall" w:date="2013-10-11T22:46:00Z">
        <w:r w:rsidR="00F73D98">
          <w:rPr>
            <w:noProof/>
          </w:rPr>
          <w:t>41</w:t>
        </w:r>
      </w:ins>
      <w:del w:id="79" w:author="Ariel Segall" w:date="2013-10-11T22:46:00Z">
        <w:r w:rsidR="00D82478" w:rsidDel="00F73D98">
          <w:rPr>
            <w:noProof/>
          </w:rPr>
          <w:delText>38</w:delText>
        </w:r>
      </w:del>
      <w:r w:rsidR="00223976">
        <w:rPr>
          <w:noProof/>
        </w:rPr>
        <w:fldChar w:fldCharType="end"/>
      </w:r>
    </w:p>
    <w:p w14:paraId="1E920E77" w14:textId="1FE58C2B"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8.2.2</w:t>
      </w:r>
      <w:r w:rsidRPr="00B54BFA">
        <w:rPr>
          <w:rFonts w:ascii="Cambria" w:eastAsia="MS Mincho" w:hAnsi="Cambria" w:cs="Times New Roman"/>
          <w:noProof/>
          <w:sz w:val="24"/>
          <w:szCs w:val="24"/>
          <w:lang w:eastAsia="ja-JP"/>
        </w:rPr>
        <w:tab/>
      </w:r>
      <w:r w:rsidRPr="00871B7F">
        <w:rPr>
          <w:rFonts w:eastAsia="Arial"/>
          <w:noProof/>
        </w:rPr>
        <w:t>vPlatform Manager Description (informative)</w:t>
      </w:r>
      <w:r>
        <w:rPr>
          <w:noProof/>
        </w:rPr>
        <w:tab/>
      </w:r>
      <w:r w:rsidR="00223976">
        <w:rPr>
          <w:noProof/>
        </w:rPr>
        <w:fldChar w:fldCharType="begin"/>
      </w:r>
      <w:r>
        <w:rPr>
          <w:noProof/>
        </w:rPr>
        <w:instrText xml:space="preserve"> PAGEREF _Toc233785334 \h </w:instrText>
      </w:r>
      <w:r w:rsidR="00223976">
        <w:rPr>
          <w:noProof/>
        </w:rPr>
      </w:r>
      <w:r w:rsidR="00223976">
        <w:rPr>
          <w:noProof/>
        </w:rPr>
        <w:fldChar w:fldCharType="separate"/>
      </w:r>
      <w:ins w:id="80" w:author="Ariel Segall" w:date="2013-10-11T22:46:00Z">
        <w:r w:rsidR="00F73D98">
          <w:rPr>
            <w:noProof/>
          </w:rPr>
          <w:t>42</w:t>
        </w:r>
      </w:ins>
      <w:del w:id="81" w:author="Ariel Segall" w:date="2013-10-11T22:46:00Z">
        <w:r w:rsidR="00D82478" w:rsidDel="00F73D98">
          <w:rPr>
            <w:noProof/>
          </w:rPr>
          <w:delText>38</w:delText>
        </w:r>
      </w:del>
      <w:r w:rsidR="00223976">
        <w:rPr>
          <w:noProof/>
        </w:rPr>
        <w:fldChar w:fldCharType="end"/>
      </w:r>
    </w:p>
    <w:p w14:paraId="6441ACB7" w14:textId="1D8F36EF"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lastRenderedPageBreak/>
        <w:t>8.3</w:t>
      </w:r>
      <w:r w:rsidRPr="00B54BFA">
        <w:rPr>
          <w:rFonts w:ascii="Cambria" w:eastAsia="MS Mincho" w:hAnsi="Cambria" w:cs="Times New Roman"/>
          <w:noProof/>
          <w:sz w:val="24"/>
          <w:szCs w:val="24"/>
          <w:lang w:eastAsia="ja-JP"/>
        </w:rPr>
        <w:tab/>
      </w:r>
      <w:r>
        <w:rPr>
          <w:noProof/>
        </w:rPr>
        <w:t>vTPM Factory</w:t>
      </w:r>
      <w:r>
        <w:rPr>
          <w:noProof/>
        </w:rPr>
        <w:tab/>
      </w:r>
      <w:r w:rsidR="00223976">
        <w:rPr>
          <w:noProof/>
        </w:rPr>
        <w:fldChar w:fldCharType="begin"/>
      </w:r>
      <w:r>
        <w:rPr>
          <w:noProof/>
        </w:rPr>
        <w:instrText xml:space="preserve"> PAGEREF _Toc233785335 \h </w:instrText>
      </w:r>
      <w:r w:rsidR="00223976">
        <w:rPr>
          <w:noProof/>
        </w:rPr>
      </w:r>
      <w:r w:rsidR="00223976">
        <w:rPr>
          <w:noProof/>
        </w:rPr>
        <w:fldChar w:fldCharType="separate"/>
      </w:r>
      <w:ins w:id="82" w:author="Ariel Segall" w:date="2013-10-11T22:46:00Z">
        <w:r w:rsidR="00F73D98">
          <w:rPr>
            <w:noProof/>
          </w:rPr>
          <w:t>43</w:t>
        </w:r>
      </w:ins>
      <w:del w:id="83" w:author="Ariel Segall" w:date="2013-10-11T22:46:00Z">
        <w:r w:rsidR="00D82478" w:rsidDel="00F73D98">
          <w:rPr>
            <w:noProof/>
          </w:rPr>
          <w:delText>39</w:delText>
        </w:r>
      </w:del>
      <w:r w:rsidR="00223976">
        <w:rPr>
          <w:noProof/>
        </w:rPr>
        <w:fldChar w:fldCharType="end"/>
      </w:r>
    </w:p>
    <w:p w14:paraId="468BDF3E" w14:textId="1A3B2AD8"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8.3.1</w:t>
      </w:r>
      <w:r w:rsidRPr="00B54BFA">
        <w:rPr>
          <w:rFonts w:ascii="Cambria" w:eastAsia="MS Mincho" w:hAnsi="Cambria" w:cs="Times New Roman"/>
          <w:noProof/>
          <w:sz w:val="24"/>
          <w:szCs w:val="24"/>
          <w:lang w:eastAsia="ja-JP"/>
        </w:rPr>
        <w:tab/>
      </w:r>
      <w:r>
        <w:rPr>
          <w:noProof/>
        </w:rPr>
        <w:t>vTPM Factory Requirements (normative)</w:t>
      </w:r>
      <w:r>
        <w:rPr>
          <w:noProof/>
        </w:rPr>
        <w:tab/>
      </w:r>
      <w:r w:rsidR="00223976">
        <w:rPr>
          <w:noProof/>
        </w:rPr>
        <w:fldChar w:fldCharType="begin"/>
      </w:r>
      <w:r>
        <w:rPr>
          <w:noProof/>
        </w:rPr>
        <w:instrText xml:space="preserve"> PAGEREF _Toc233785336 \h </w:instrText>
      </w:r>
      <w:r w:rsidR="00223976">
        <w:rPr>
          <w:noProof/>
        </w:rPr>
      </w:r>
      <w:r w:rsidR="00223976">
        <w:rPr>
          <w:noProof/>
        </w:rPr>
        <w:fldChar w:fldCharType="separate"/>
      </w:r>
      <w:ins w:id="84" w:author="Ariel Segall" w:date="2013-10-11T22:46:00Z">
        <w:r w:rsidR="00F73D98">
          <w:rPr>
            <w:noProof/>
          </w:rPr>
          <w:t>43</w:t>
        </w:r>
      </w:ins>
      <w:del w:id="85" w:author="Ariel Segall" w:date="2013-10-11T22:46:00Z">
        <w:r w:rsidR="00D82478" w:rsidDel="00F73D98">
          <w:rPr>
            <w:noProof/>
          </w:rPr>
          <w:delText>39</w:delText>
        </w:r>
      </w:del>
      <w:r w:rsidR="00223976">
        <w:rPr>
          <w:noProof/>
        </w:rPr>
        <w:fldChar w:fldCharType="end"/>
      </w:r>
    </w:p>
    <w:p w14:paraId="7F00238A" w14:textId="6AE766E6"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8.3.2</w:t>
      </w:r>
      <w:r w:rsidRPr="00B54BFA">
        <w:rPr>
          <w:rFonts w:ascii="Cambria" w:eastAsia="MS Mincho" w:hAnsi="Cambria" w:cs="Times New Roman"/>
          <w:noProof/>
          <w:sz w:val="24"/>
          <w:szCs w:val="24"/>
          <w:lang w:eastAsia="ja-JP"/>
        </w:rPr>
        <w:tab/>
      </w:r>
      <w:r>
        <w:rPr>
          <w:noProof/>
        </w:rPr>
        <w:t>vTPM Factory Description (informative)</w:t>
      </w:r>
      <w:r>
        <w:rPr>
          <w:noProof/>
        </w:rPr>
        <w:tab/>
      </w:r>
      <w:r w:rsidR="00223976">
        <w:rPr>
          <w:noProof/>
        </w:rPr>
        <w:fldChar w:fldCharType="begin"/>
      </w:r>
      <w:r>
        <w:rPr>
          <w:noProof/>
        </w:rPr>
        <w:instrText xml:space="preserve"> PAGEREF _Toc233785337 \h </w:instrText>
      </w:r>
      <w:r w:rsidR="00223976">
        <w:rPr>
          <w:noProof/>
        </w:rPr>
      </w:r>
      <w:r w:rsidR="00223976">
        <w:rPr>
          <w:noProof/>
        </w:rPr>
        <w:fldChar w:fldCharType="separate"/>
      </w:r>
      <w:ins w:id="86" w:author="Ariel Segall" w:date="2013-10-11T22:46:00Z">
        <w:r w:rsidR="00F73D98">
          <w:rPr>
            <w:noProof/>
          </w:rPr>
          <w:t>43</w:t>
        </w:r>
      </w:ins>
      <w:del w:id="87" w:author="Ariel Segall" w:date="2013-10-11T22:46:00Z">
        <w:r w:rsidR="00D82478" w:rsidDel="00F73D98">
          <w:rPr>
            <w:noProof/>
          </w:rPr>
          <w:delText>39</w:delText>
        </w:r>
      </w:del>
      <w:r w:rsidR="00223976">
        <w:rPr>
          <w:noProof/>
        </w:rPr>
        <w:fldChar w:fldCharType="end"/>
      </w:r>
    </w:p>
    <w:p w14:paraId="4360530E" w14:textId="4A637BDE"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8.4</w:t>
      </w:r>
      <w:r w:rsidRPr="00B54BFA">
        <w:rPr>
          <w:rFonts w:ascii="Cambria" w:eastAsia="MS Mincho" w:hAnsi="Cambria" w:cs="Times New Roman"/>
          <w:noProof/>
          <w:sz w:val="24"/>
          <w:szCs w:val="24"/>
          <w:lang w:eastAsia="ja-JP"/>
        </w:rPr>
        <w:tab/>
      </w:r>
      <w:r>
        <w:rPr>
          <w:noProof/>
        </w:rPr>
        <w:t>vTPM</w:t>
      </w:r>
      <w:r>
        <w:rPr>
          <w:noProof/>
        </w:rPr>
        <w:tab/>
      </w:r>
      <w:r w:rsidR="00223976">
        <w:rPr>
          <w:noProof/>
        </w:rPr>
        <w:fldChar w:fldCharType="begin"/>
      </w:r>
      <w:r>
        <w:rPr>
          <w:noProof/>
        </w:rPr>
        <w:instrText xml:space="preserve"> PAGEREF _Toc233785338 \h </w:instrText>
      </w:r>
      <w:r w:rsidR="00223976">
        <w:rPr>
          <w:noProof/>
        </w:rPr>
      </w:r>
      <w:r w:rsidR="00223976">
        <w:rPr>
          <w:noProof/>
        </w:rPr>
        <w:fldChar w:fldCharType="separate"/>
      </w:r>
      <w:ins w:id="88" w:author="Ariel Segall" w:date="2013-10-11T22:46:00Z">
        <w:r w:rsidR="00F73D98">
          <w:rPr>
            <w:noProof/>
          </w:rPr>
          <w:t>44</w:t>
        </w:r>
      </w:ins>
      <w:del w:id="89" w:author="Ariel Segall" w:date="2013-10-11T22:46:00Z">
        <w:r w:rsidR="00D82478" w:rsidDel="00F73D98">
          <w:rPr>
            <w:noProof/>
          </w:rPr>
          <w:delText>40</w:delText>
        </w:r>
      </w:del>
      <w:r w:rsidR="00223976">
        <w:rPr>
          <w:noProof/>
        </w:rPr>
        <w:fldChar w:fldCharType="end"/>
      </w:r>
    </w:p>
    <w:p w14:paraId="615F058B" w14:textId="6593C64B"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8.4.1</w:t>
      </w:r>
      <w:r w:rsidRPr="00B54BFA">
        <w:rPr>
          <w:rFonts w:ascii="Cambria" w:eastAsia="MS Mincho" w:hAnsi="Cambria" w:cs="Times New Roman"/>
          <w:noProof/>
          <w:sz w:val="24"/>
          <w:szCs w:val="24"/>
          <w:lang w:eastAsia="ja-JP"/>
        </w:rPr>
        <w:tab/>
      </w:r>
      <w:r>
        <w:rPr>
          <w:noProof/>
        </w:rPr>
        <w:t>vTPM Requirements (normative)</w:t>
      </w:r>
      <w:r>
        <w:rPr>
          <w:noProof/>
        </w:rPr>
        <w:tab/>
      </w:r>
      <w:r w:rsidR="00223976">
        <w:rPr>
          <w:noProof/>
        </w:rPr>
        <w:fldChar w:fldCharType="begin"/>
      </w:r>
      <w:r>
        <w:rPr>
          <w:noProof/>
        </w:rPr>
        <w:instrText xml:space="preserve"> PAGEREF _Toc233785339 \h </w:instrText>
      </w:r>
      <w:r w:rsidR="00223976">
        <w:rPr>
          <w:noProof/>
        </w:rPr>
      </w:r>
      <w:r w:rsidR="00223976">
        <w:rPr>
          <w:noProof/>
        </w:rPr>
        <w:fldChar w:fldCharType="separate"/>
      </w:r>
      <w:ins w:id="90" w:author="Ariel Segall" w:date="2013-10-11T22:46:00Z">
        <w:r w:rsidR="00F73D98">
          <w:rPr>
            <w:noProof/>
          </w:rPr>
          <w:t>44</w:t>
        </w:r>
      </w:ins>
      <w:del w:id="91" w:author="Ariel Segall" w:date="2013-10-11T22:46:00Z">
        <w:r w:rsidR="00D82478" w:rsidDel="00F73D98">
          <w:rPr>
            <w:noProof/>
          </w:rPr>
          <w:delText>40</w:delText>
        </w:r>
      </w:del>
      <w:r w:rsidR="00223976">
        <w:rPr>
          <w:noProof/>
        </w:rPr>
        <w:fldChar w:fldCharType="end"/>
      </w:r>
    </w:p>
    <w:p w14:paraId="15648DF3" w14:textId="712B127F"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8.4.2</w:t>
      </w:r>
      <w:r w:rsidRPr="00B54BFA">
        <w:rPr>
          <w:rFonts w:ascii="Cambria" w:eastAsia="MS Mincho" w:hAnsi="Cambria" w:cs="Times New Roman"/>
          <w:noProof/>
          <w:sz w:val="24"/>
          <w:szCs w:val="24"/>
          <w:lang w:eastAsia="ja-JP"/>
        </w:rPr>
        <w:tab/>
      </w:r>
      <w:r>
        <w:rPr>
          <w:noProof/>
        </w:rPr>
        <w:t>vTPM Role (informative)</w:t>
      </w:r>
      <w:r>
        <w:rPr>
          <w:noProof/>
        </w:rPr>
        <w:tab/>
      </w:r>
      <w:r w:rsidR="00223976">
        <w:rPr>
          <w:noProof/>
        </w:rPr>
        <w:fldChar w:fldCharType="begin"/>
      </w:r>
      <w:r>
        <w:rPr>
          <w:noProof/>
        </w:rPr>
        <w:instrText xml:space="preserve"> PAGEREF _Toc233785340 \h </w:instrText>
      </w:r>
      <w:r w:rsidR="00223976">
        <w:rPr>
          <w:noProof/>
        </w:rPr>
      </w:r>
      <w:r w:rsidR="00223976">
        <w:rPr>
          <w:noProof/>
        </w:rPr>
        <w:fldChar w:fldCharType="separate"/>
      </w:r>
      <w:ins w:id="92" w:author="Ariel Segall" w:date="2013-10-11T22:46:00Z">
        <w:r w:rsidR="00F73D98">
          <w:rPr>
            <w:noProof/>
          </w:rPr>
          <w:t>44</w:t>
        </w:r>
      </w:ins>
      <w:del w:id="93" w:author="Ariel Segall" w:date="2013-10-11T22:46:00Z">
        <w:r w:rsidR="00D82478" w:rsidDel="00F73D98">
          <w:rPr>
            <w:noProof/>
          </w:rPr>
          <w:delText>41</w:delText>
        </w:r>
      </w:del>
      <w:r w:rsidR="00223976">
        <w:rPr>
          <w:noProof/>
        </w:rPr>
        <w:fldChar w:fldCharType="end"/>
      </w:r>
    </w:p>
    <w:p w14:paraId="4DA65EB2" w14:textId="1C717784"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sidRPr="00871B7F">
        <w:rPr>
          <w:rFonts w:eastAsia="Arial"/>
          <w:noProof/>
        </w:rPr>
        <w:t>8.5</w:t>
      </w:r>
      <w:r w:rsidRPr="00B54BFA">
        <w:rPr>
          <w:rFonts w:ascii="Cambria" w:eastAsia="MS Mincho" w:hAnsi="Cambria" w:cs="Times New Roman"/>
          <w:noProof/>
          <w:sz w:val="24"/>
          <w:szCs w:val="24"/>
          <w:lang w:eastAsia="ja-JP"/>
        </w:rPr>
        <w:tab/>
      </w:r>
      <w:r w:rsidRPr="00871B7F">
        <w:rPr>
          <w:rFonts w:eastAsia="Arial"/>
          <w:noProof/>
        </w:rPr>
        <w:t>Virtual Platform (VP)</w:t>
      </w:r>
      <w:r>
        <w:rPr>
          <w:noProof/>
        </w:rPr>
        <w:tab/>
      </w:r>
      <w:r w:rsidR="00223976">
        <w:rPr>
          <w:noProof/>
        </w:rPr>
        <w:fldChar w:fldCharType="begin"/>
      </w:r>
      <w:r>
        <w:rPr>
          <w:noProof/>
        </w:rPr>
        <w:instrText xml:space="preserve"> PAGEREF _Toc233785341 \h </w:instrText>
      </w:r>
      <w:r w:rsidR="00223976">
        <w:rPr>
          <w:noProof/>
        </w:rPr>
      </w:r>
      <w:r w:rsidR="00223976">
        <w:rPr>
          <w:noProof/>
        </w:rPr>
        <w:fldChar w:fldCharType="separate"/>
      </w:r>
      <w:ins w:id="94" w:author="Ariel Segall" w:date="2013-10-11T22:46:00Z">
        <w:r w:rsidR="00F73D98">
          <w:rPr>
            <w:noProof/>
          </w:rPr>
          <w:t>45</w:t>
        </w:r>
      </w:ins>
      <w:del w:id="95" w:author="Ariel Segall" w:date="2013-10-11T22:46:00Z">
        <w:r w:rsidR="00D82478" w:rsidDel="00F73D98">
          <w:rPr>
            <w:noProof/>
          </w:rPr>
          <w:delText>41</w:delText>
        </w:r>
      </w:del>
      <w:r w:rsidR="00223976">
        <w:rPr>
          <w:noProof/>
        </w:rPr>
        <w:fldChar w:fldCharType="end"/>
      </w:r>
    </w:p>
    <w:p w14:paraId="028BAE15" w14:textId="4802D3A7"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8.5.1</w:t>
      </w:r>
      <w:r w:rsidRPr="00B54BFA">
        <w:rPr>
          <w:rFonts w:ascii="Cambria" w:eastAsia="MS Mincho" w:hAnsi="Cambria" w:cs="Times New Roman"/>
          <w:noProof/>
          <w:sz w:val="24"/>
          <w:szCs w:val="24"/>
          <w:lang w:eastAsia="ja-JP"/>
        </w:rPr>
        <w:tab/>
      </w:r>
      <w:r w:rsidRPr="00871B7F">
        <w:rPr>
          <w:rFonts w:eastAsia="Arial"/>
          <w:noProof/>
        </w:rPr>
        <w:t>Virtual Platform Requirements (normative)</w:t>
      </w:r>
      <w:r>
        <w:rPr>
          <w:noProof/>
        </w:rPr>
        <w:tab/>
      </w:r>
      <w:r w:rsidR="00223976">
        <w:rPr>
          <w:noProof/>
        </w:rPr>
        <w:fldChar w:fldCharType="begin"/>
      </w:r>
      <w:r>
        <w:rPr>
          <w:noProof/>
        </w:rPr>
        <w:instrText xml:space="preserve"> PAGEREF _Toc233785342 \h </w:instrText>
      </w:r>
      <w:r w:rsidR="00223976">
        <w:rPr>
          <w:noProof/>
        </w:rPr>
      </w:r>
      <w:r w:rsidR="00223976">
        <w:rPr>
          <w:noProof/>
        </w:rPr>
        <w:fldChar w:fldCharType="separate"/>
      </w:r>
      <w:ins w:id="96" w:author="Ariel Segall" w:date="2013-10-11T22:46:00Z">
        <w:r w:rsidR="00F73D98">
          <w:rPr>
            <w:noProof/>
          </w:rPr>
          <w:t>45</w:t>
        </w:r>
      </w:ins>
      <w:del w:id="97" w:author="Ariel Segall" w:date="2013-10-11T22:46:00Z">
        <w:r w:rsidR="00D82478" w:rsidDel="00F73D98">
          <w:rPr>
            <w:noProof/>
          </w:rPr>
          <w:delText>41</w:delText>
        </w:r>
      </w:del>
      <w:r w:rsidR="00223976">
        <w:rPr>
          <w:noProof/>
        </w:rPr>
        <w:fldChar w:fldCharType="end"/>
      </w:r>
    </w:p>
    <w:p w14:paraId="43A1FFD2" w14:textId="2F7E7932"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8.5.2</w:t>
      </w:r>
      <w:r w:rsidRPr="00B54BFA">
        <w:rPr>
          <w:rFonts w:ascii="Cambria" w:eastAsia="MS Mincho" w:hAnsi="Cambria" w:cs="Times New Roman"/>
          <w:noProof/>
          <w:sz w:val="24"/>
          <w:szCs w:val="24"/>
          <w:lang w:eastAsia="ja-JP"/>
        </w:rPr>
        <w:tab/>
      </w:r>
      <w:r w:rsidRPr="00871B7F">
        <w:rPr>
          <w:rFonts w:eastAsia="Arial"/>
          <w:noProof/>
        </w:rPr>
        <w:t>Virtual Platform Role (informative)</w:t>
      </w:r>
      <w:r>
        <w:rPr>
          <w:noProof/>
        </w:rPr>
        <w:tab/>
      </w:r>
      <w:r w:rsidR="00223976">
        <w:rPr>
          <w:noProof/>
        </w:rPr>
        <w:fldChar w:fldCharType="begin"/>
      </w:r>
      <w:r>
        <w:rPr>
          <w:noProof/>
        </w:rPr>
        <w:instrText xml:space="preserve"> PAGEREF _Toc233785343 \h </w:instrText>
      </w:r>
      <w:r w:rsidR="00223976">
        <w:rPr>
          <w:noProof/>
        </w:rPr>
      </w:r>
      <w:r w:rsidR="00223976">
        <w:rPr>
          <w:noProof/>
        </w:rPr>
        <w:fldChar w:fldCharType="separate"/>
      </w:r>
      <w:ins w:id="98" w:author="Ariel Segall" w:date="2013-10-11T22:46:00Z">
        <w:r w:rsidR="00F73D98">
          <w:rPr>
            <w:noProof/>
          </w:rPr>
          <w:t>46</w:t>
        </w:r>
      </w:ins>
      <w:del w:id="99" w:author="Ariel Segall" w:date="2013-10-11T22:46:00Z">
        <w:r w:rsidR="00D82478" w:rsidDel="00F73D98">
          <w:rPr>
            <w:noProof/>
          </w:rPr>
          <w:delText>42</w:delText>
        </w:r>
      </w:del>
      <w:r w:rsidR="00223976">
        <w:rPr>
          <w:noProof/>
        </w:rPr>
        <w:fldChar w:fldCharType="end"/>
      </w:r>
    </w:p>
    <w:p w14:paraId="38DFEADE" w14:textId="21FC509A"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8.6</w:t>
      </w:r>
      <w:r w:rsidRPr="00B54BFA">
        <w:rPr>
          <w:rFonts w:ascii="Cambria" w:eastAsia="MS Mincho" w:hAnsi="Cambria" w:cs="Times New Roman"/>
          <w:noProof/>
          <w:sz w:val="24"/>
          <w:szCs w:val="24"/>
          <w:lang w:eastAsia="ja-JP"/>
        </w:rPr>
        <w:tab/>
      </w:r>
      <w:r>
        <w:rPr>
          <w:noProof/>
        </w:rPr>
        <w:t>Migration Authority</w:t>
      </w:r>
      <w:r>
        <w:rPr>
          <w:noProof/>
        </w:rPr>
        <w:tab/>
      </w:r>
      <w:r w:rsidR="00223976">
        <w:rPr>
          <w:noProof/>
        </w:rPr>
        <w:fldChar w:fldCharType="begin"/>
      </w:r>
      <w:r>
        <w:rPr>
          <w:noProof/>
        </w:rPr>
        <w:instrText xml:space="preserve"> PAGEREF _Toc233785344 \h </w:instrText>
      </w:r>
      <w:r w:rsidR="00223976">
        <w:rPr>
          <w:noProof/>
        </w:rPr>
      </w:r>
      <w:r w:rsidR="00223976">
        <w:rPr>
          <w:noProof/>
        </w:rPr>
        <w:fldChar w:fldCharType="separate"/>
      </w:r>
      <w:ins w:id="100" w:author="Ariel Segall" w:date="2013-10-11T22:46:00Z">
        <w:r w:rsidR="00F73D98">
          <w:rPr>
            <w:noProof/>
          </w:rPr>
          <w:t>48</w:t>
        </w:r>
      </w:ins>
      <w:del w:id="101" w:author="Ariel Segall" w:date="2013-10-11T22:46:00Z">
        <w:r w:rsidR="00D82478" w:rsidDel="00F73D98">
          <w:rPr>
            <w:noProof/>
          </w:rPr>
          <w:delText>44</w:delText>
        </w:r>
      </w:del>
      <w:r w:rsidR="00223976">
        <w:rPr>
          <w:noProof/>
        </w:rPr>
        <w:fldChar w:fldCharType="end"/>
      </w:r>
    </w:p>
    <w:p w14:paraId="01420D63" w14:textId="67ACEAD3"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8.6.1</w:t>
      </w:r>
      <w:r w:rsidRPr="00B54BFA">
        <w:rPr>
          <w:rFonts w:ascii="Cambria" w:eastAsia="MS Mincho" w:hAnsi="Cambria" w:cs="Times New Roman"/>
          <w:noProof/>
          <w:sz w:val="24"/>
          <w:szCs w:val="24"/>
          <w:lang w:eastAsia="ja-JP"/>
        </w:rPr>
        <w:tab/>
      </w:r>
      <w:r>
        <w:rPr>
          <w:noProof/>
        </w:rPr>
        <w:t>Migration Authority Requirements (normative)</w:t>
      </w:r>
      <w:r>
        <w:rPr>
          <w:noProof/>
        </w:rPr>
        <w:tab/>
      </w:r>
      <w:r w:rsidR="00223976">
        <w:rPr>
          <w:noProof/>
        </w:rPr>
        <w:fldChar w:fldCharType="begin"/>
      </w:r>
      <w:r>
        <w:rPr>
          <w:noProof/>
        </w:rPr>
        <w:instrText xml:space="preserve"> PAGEREF _Toc233785345 \h </w:instrText>
      </w:r>
      <w:r w:rsidR="00223976">
        <w:rPr>
          <w:noProof/>
        </w:rPr>
      </w:r>
      <w:r w:rsidR="00223976">
        <w:rPr>
          <w:noProof/>
        </w:rPr>
        <w:fldChar w:fldCharType="separate"/>
      </w:r>
      <w:ins w:id="102" w:author="Ariel Segall" w:date="2013-10-11T22:46:00Z">
        <w:r w:rsidR="00F73D98">
          <w:rPr>
            <w:noProof/>
          </w:rPr>
          <w:t>48</w:t>
        </w:r>
      </w:ins>
      <w:del w:id="103" w:author="Ariel Segall" w:date="2013-10-11T22:46:00Z">
        <w:r w:rsidR="00D82478" w:rsidDel="00F73D98">
          <w:rPr>
            <w:noProof/>
          </w:rPr>
          <w:delText>44</w:delText>
        </w:r>
      </w:del>
      <w:r w:rsidR="00223976">
        <w:rPr>
          <w:noProof/>
        </w:rPr>
        <w:fldChar w:fldCharType="end"/>
      </w:r>
    </w:p>
    <w:p w14:paraId="5E082E0F" w14:textId="6FB99A69"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8.6.2</w:t>
      </w:r>
      <w:r w:rsidRPr="00B54BFA">
        <w:rPr>
          <w:rFonts w:ascii="Cambria" w:eastAsia="MS Mincho" w:hAnsi="Cambria" w:cs="Times New Roman"/>
          <w:noProof/>
          <w:sz w:val="24"/>
          <w:szCs w:val="24"/>
          <w:lang w:eastAsia="ja-JP"/>
        </w:rPr>
        <w:tab/>
      </w:r>
      <w:r>
        <w:rPr>
          <w:noProof/>
        </w:rPr>
        <w:t>Migration Authority Discussion (informative)</w:t>
      </w:r>
      <w:r>
        <w:rPr>
          <w:noProof/>
        </w:rPr>
        <w:tab/>
      </w:r>
      <w:r w:rsidR="00223976">
        <w:rPr>
          <w:noProof/>
        </w:rPr>
        <w:fldChar w:fldCharType="begin"/>
      </w:r>
      <w:r>
        <w:rPr>
          <w:noProof/>
        </w:rPr>
        <w:instrText xml:space="preserve"> PAGEREF _Toc233785346 \h </w:instrText>
      </w:r>
      <w:r w:rsidR="00223976">
        <w:rPr>
          <w:noProof/>
        </w:rPr>
      </w:r>
      <w:r w:rsidR="00223976">
        <w:rPr>
          <w:noProof/>
        </w:rPr>
        <w:fldChar w:fldCharType="separate"/>
      </w:r>
      <w:ins w:id="104" w:author="Ariel Segall" w:date="2013-10-11T22:46:00Z">
        <w:r w:rsidR="00F73D98">
          <w:rPr>
            <w:noProof/>
          </w:rPr>
          <w:t>48</w:t>
        </w:r>
      </w:ins>
      <w:del w:id="105" w:author="Ariel Segall" w:date="2013-10-11T22:46:00Z">
        <w:r w:rsidR="00D82478" w:rsidDel="00F73D98">
          <w:rPr>
            <w:noProof/>
          </w:rPr>
          <w:delText>44</w:delText>
        </w:r>
      </w:del>
      <w:r w:rsidR="00223976">
        <w:rPr>
          <w:noProof/>
        </w:rPr>
        <w:fldChar w:fldCharType="end"/>
      </w:r>
    </w:p>
    <w:p w14:paraId="7ADBDDE6" w14:textId="3E658E5A"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8.7</w:t>
      </w:r>
      <w:r w:rsidRPr="00B54BFA">
        <w:rPr>
          <w:rFonts w:ascii="Cambria" w:eastAsia="MS Mincho" w:hAnsi="Cambria" w:cs="Times New Roman"/>
          <w:noProof/>
          <w:sz w:val="24"/>
          <w:szCs w:val="24"/>
          <w:lang w:eastAsia="ja-JP"/>
        </w:rPr>
        <w:tab/>
      </w:r>
      <w:r>
        <w:rPr>
          <w:noProof/>
        </w:rPr>
        <w:t>vRTM</w:t>
      </w:r>
      <w:r>
        <w:rPr>
          <w:noProof/>
        </w:rPr>
        <w:tab/>
      </w:r>
      <w:r w:rsidR="00223976">
        <w:rPr>
          <w:noProof/>
        </w:rPr>
        <w:fldChar w:fldCharType="begin"/>
      </w:r>
      <w:r>
        <w:rPr>
          <w:noProof/>
        </w:rPr>
        <w:instrText xml:space="preserve"> PAGEREF _Toc233785347 \h </w:instrText>
      </w:r>
      <w:r w:rsidR="00223976">
        <w:rPr>
          <w:noProof/>
        </w:rPr>
      </w:r>
      <w:r w:rsidR="00223976">
        <w:rPr>
          <w:noProof/>
        </w:rPr>
        <w:fldChar w:fldCharType="separate"/>
      </w:r>
      <w:ins w:id="106" w:author="Ariel Segall" w:date="2013-10-11T22:46:00Z">
        <w:r w:rsidR="00F73D98">
          <w:rPr>
            <w:noProof/>
          </w:rPr>
          <w:t>49</w:t>
        </w:r>
      </w:ins>
      <w:del w:id="107" w:author="Ariel Segall" w:date="2013-10-11T22:46:00Z">
        <w:r w:rsidR="00D82478" w:rsidDel="00F73D98">
          <w:rPr>
            <w:noProof/>
          </w:rPr>
          <w:delText>45</w:delText>
        </w:r>
      </w:del>
      <w:r w:rsidR="00223976">
        <w:rPr>
          <w:noProof/>
        </w:rPr>
        <w:fldChar w:fldCharType="end"/>
      </w:r>
    </w:p>
    <w:p w14:paraId="5FDCADCC" w14:textId="5912F53A" w:rsidR="0041198E" w:rsidRPr="00B54BFA" w:rsidRDefault="0041198E">
      <w:pPr>
        <w:pStyle w:val="TOC1"/>
        <w:tabs>
          <w:tab w:val="left" w:pos="373"/>
          <w:tab w:val="right" w:leader="dot" w:pos="9350"/>
        </w:tabs>
        <w:rPr>
          <w:rFonts w:ascii="Cambria" w:eastAsia="MS Mincho" w:hAnsi="Cambria" w:cs="Times New Roman"/>
          <w:b w:val="0"/>
          <w:noProof/>
          <w:szCs w:val="24"/>
          <w:lang w:eastAsia="ja-JP"/>
        </w:rPr>
      </w:pPr>
      <w:r>
        <w:rPr>
          <w:noProof/>
        </w:rPr>
        <w:t>9</w:t>
      </w:r>
      <w:r w:rsidRPr="00B54BFA">
        <w:rPr>
          <w:rFonts w:ascii="Cambria" w:eastAsia="MS Mincho" w:hAnsi="Cambria" w:cs="Times New Roman"/>
          <w:b w:val="0"/>
          <w:noProof/>
          <w:szCs w:val="24"/>
          <w:lang w:eastAsia="ja-JP"/>
        </w:rPr>
        <w:tab/>
      </w:r>
      <w:r>
        <w:rPr>
          <w:noProof/>
        </w:rPr>
        <w:t>Platform Operation</w:t>
      </w:r>
      <w:r>
        <w:rPr>
          <w:noProof/>
        </w:rPr>
        <w:tab/>
      </w:r>
      <w:r w:rsidR="00223976">
        <w:rPr>
          <w:noProof/>
        </w:rPr>
        <w:fldChar w:fldCharType="begin"/>
      </w:r>
      <w:r>
        <w:rPr>
          <w:noProof/>
        </w:rPr>
        <w:instrText xml:space="preserve"> PAGEREF _Toc233785348 \h </w:instrText>
      </w:r>
      <w:r w:rsidR="00223976">
        <w:rPr>
          <w:noProof/>
        </w:rPr>
      </w:r>
      <w:r w:rsidR="00223976">
        <w:rPr>
          <w:noProof/>
        </w:rPr>
        <w:fldChar w:fldCharType="separate"/>
      </w:r>
      <w:ins w:id="108" w:author="Ariel Segall" w:date="2013-10-11T22:46:00Z">
        <w:r w:rsidR="00F73D98">
          <w:rPr>
            <w:noProof/>
          </w:rPr>
          <w:t>51</w:t>
        </w:r>
      </w:ins>
      <w:del w:id="109" w:author="Ariel Segall" w:date="2013-10-11T22:46:00Z">
        <w:r w:rsidR="00D82478" w:rsidDel="00F73D98">
          <w:rPr>
            <w:noProof/>
          </w:rPr>
          <w:delText>47</w:delText>
        </w:r>
      </w:del>
      <w:r w:rsidR="00223976">
        <w:rPr>
          <w:noProof/>
        </w:rPr>
        <w:fldChar w:fldCharType="end"/>
      </w:r>
    </w:p>
    <w:p w14:paraId="30046505" w14:textId="47568670"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9.1</w:t>
      </w:r>
      <w:r w:rsidRPr="00B54BFA">
        <w:rPr>
          <w:rFonts w:ascii="Cambria" w:eastAsia="MS Mincho" w:hAnsi="Cambria" w:cs="Times New Roman"/>
          <w:noProof/>
          <w:sz w:val="24"/>
          <w:szCs w:val="24"/>
          <w:lang w:eastAsia="ja-JP"/>
        </w:rPr>
        <w:tab/>
      </w:r>
      <w:r>
        <w:rPr>
          <w:noProof/>
        </w:rPr>
        <w:t>Booting and Measuring the System</w:t>
      </w:r>
      <w:r>
        <w:rPr>
          <w:noProof/>
        </w:rPr>
        <w:tab/>
      </w:r>
      <w:r w:rsidR="00223976">
        <w:rPr>
          <w:noProof/>
        </w:rPr>
        <w:fldChar w:fldCharType="begin"/>
      </w:r>
      <w:r>
        <w:rPr>
          <w:noProof/>
        </w:rPr>
        <w:instrText xml:space="preserve"> PAGEREF _Toc233785349 \h </w:instrText>
      </w:r>
      <w:r w:rsidR="00223976">
        <w:rPr>
          <w:noProof/>
        </w:rPr>
      </w:r>
      <w:r w:rsidR="00223976">
        <w:rPr>
          <w:noProof/>
        </w:rPr>
        <w:fldChar w:fldCharType="separate"/>
      </w:r>
      <w:ins w:id="110" w:author="Ariel Segall" w:date="2013-10-11T22:46:00Z">
        <w:r w:rsidR="00F73D98">
          <w:rPr>
            <w:noProof/>
          </w:rPr>
          <w:t>51</w:t>
        </w:r>
      </w:ins>
      <w:del w:id="111" w:author="Ariel Segall" w:date="2013-10-11T22:46:00Z">
        <w:r w:rsidR="00D82478" w:rsidDel="00F73D98">
          <w:rPr>
            <w:noProof/>
          </w:rPr>
          <w:delText>47</w:delText>
        </w:r>
      </w:del>
      <w:r w:rsidR="00223976">
        <w:rPr>
          <w:noProof/>
        </w:rPr>
        <w:fldChar w:fldCharType="end"/>
      </w:r>
    </w:p>
    <w:p w14:paraId="33A43899" w14:textId="5D7064C1"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9.1.1</w:t>
      </w:r>
      <w:r w:rsidRPr="00B54BFA">
        <w:rPr>
          <w:rFonts w:ascii="Cambria" w:eastAsia="MS Mincho" w:hAnsi="Cambria" w:cs="Times New Roman"/>
          <w:noProof/>
          <w:sz w:val="24"/>
          <w:szCs w:val="24"/>
          <w:lang w:eastAsia="ja-JP"/>
        </w:rPr>
        <w:tab/>
      </w:r>
      <w:r>
        <w:rPr>
          <w:noProof/>
        </w:rPr>
        <w:t>System Boot Context (informative)</w:t>
      </w:r>
      <w:r>
        <w:rPr>
          <w:noProof/>
        </w:rPr>
        <w:tab/>
      </w:r>
      <w:r w:rsidR="00223976">
        <w:rPr>
          <w:noProof/>
        </w:rPr>
        <w:fldChar w:fldCharType="begin"/>
      </w:r>
      <w:r>
        <w:rPr>
          <w:noProof/>
        </w:rPr>
        <w:instrText xml:space="preserve"> PAGEREF _Toc233785350 \h </w:instrText>
      </w:r>
      <w:r w:rsidR="00223976">
        <w:rPr>
          <w:noProof/>
        </w:rPr>
      </w:r>
      <w:r w:rsidR="00223976">
        <w:rPr>
          <w:noProof/>
        </w:rPr>
        <w:fldChar w:fldCharType="separate"/>
      </w:r>
      <w:ins w:id="112" w:author="Ariel Segall" w:date="2013-10-11T22:46:00Z">
        <w:r w:rsidR="00F73D98">
          <w:rPr>
            <w:noProof/>
          </w:rPr>
          <w:t>51</w:t>
        </w:r>
      </w:ins>
      <w:del w:id="113" w:author="Ariel Segall" w:date="2013-10-11T22:46:00Z">
        <w:r w:rsidR="00D82478" w:rsidDel="00F73D98">
          <w:rPr>
            <w:noProof/>
          </w:rPr>
          <w:delText>47</w:delText>
        </w:r>
      </w:del>
      <w:r w:rsidR="00223976">
        <w:rPr>
          <w:noProof/>
        </w:rPr>
        <w:fldChar w:fldCharType="end"/>
      </w:r>
    </w:p>
    <w:p w14:paraId="3E1C1FDF" w14:textId="3BD639CC"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9.1.2</w:t>
      </w:r>
      <w:r w:rsidRPr="00B54BFA">
        <w:rPr>
          <w:rFonts w:ascii="Cambria" w:eastAsia="MS Mincho" w:hAnsi="Cambria" w:cs="Times New Roman"/>
          <w:noProof/>
          <w:sz w:val="24"/>
          <w:szCs w:val="24"/>
          <w:lang w:eastAsia="ja-JP"/>
        </w:rPr>
        <w:tab/>
      </w:r>
      <w:r>
        <w:rPr>
          <w:noProof/>
        </w:rPr>
        <w:t>Requirements for System Boot (normative)</w:t>
      </w:r>
      <w:r>
        <w:rPr>
          <w:noProof/>
        </w:rPr>
        <w:tab/>
      </w:r>
      <w:r w:rsidR="00223976">
        <w:rPr>
          <w:noProof/>
        </w:rPr>
        <w:fldChar w:fldCharType="begin"/>
      </w:r>
      <w:r>
        <w:rPr>
          <w:noProof/>
        </w:rPr>
        <w:instrText xml:space="preserve"> PAGEREF _Toc233785351 \h </w:instrText>
      </w:r>
      <w:r w:rsidR="00223976">
        <w:rPr>
          <w:noProof/>
        </w:rPr>
      </w:r>
      <w:r w:rsidR="00223976">
        <w:rPr>
          <w:noProof/>
        </w:rPr>
        <w:fldChar w:fldCharType="separate"/>
      </w:r>
      <w:ins w:id="114" w:author="Ariel Segall" w:date="2013-10-11T22:46:00Z">
        <w:r w:rsidR="00F73D98">
          <w:rPr>
            <w:noProof/>
          </w:rPr>
          <w:t>51</w:t>
        </w:r>
      </w:ins>
      <w:del w:id="115" w:author="Ariel Segall" w:date="2013-10-11T22:46:00Z">
        <w:r w:rsidR="00D82478" w:rsidDel="00F73D98">
          <w:rPr>
            <w:noProof/>
          </w:rPr>
          <w:delText>47</w:delText>
        </w:r>
      </w:del>
      <w:r w:rsidR="00223976">
        <w:rPr>
          <w:noProof/>
        </w:rPr>
        <w:fldChar w:fldCharType="end"/>
      </w:r>
    </w:p>
    <w:p w14:paraId="57FF8321" w14:textId="2474205A"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9.2</w:t>
      </w:r>
      <w:r w:rsidRPr="00B54BFA">
        <w:rPr>
          <w:rFonts w:ascii="Cambria" w:eastAsia="MS Mincho" w:hAnsi="Cambria" w:cs="Times New Roman"/>
          <w:noProof/>
          <w:sz w:val="24"/>
          <w:szCs w:val="24"/>
          <w:lang w:eastAsia="ja-JP"/>
        </w:rPr>
        <w:tab/>
      </w:r>
      <w:r>
        <w:rPr>
          <w:noProof/>
        </w:rPr>
        <w:t>Creating</w:t>
      </w:r>
      <w:r w:rsidRPr="00871B7F">
        <w:rPr>
          <w:rFonts w:eastAsia="Arial"/>
          <w:noProof/>
        </w:rPr>
        <w:t xml:space="preserve"> </w:t>
      </w:r>
      <w:r>
        <w:rPr>
          <w:noProof/>
        </w:rPr>
        <w:t>a</w:t>
      </w:r>
      <w:r w:rsidRPr="00871B7F">
        <w:rPr>
          <w:rFonts w:eastAsia="Arial"/>
          <w:noProof/>
        </w:rPr>
        <w:t xml:space="preserve"> </w:t>
      </w:r>
      <w:r>
        <w:rPr>
          <w:noProof/>
        </w:rPr>
        <w:t>New</w:t>
      </w:r>
      <w:r w:rsidRPr="00871B7F">
        <w:rPr>
          <w:rFonts w:eastAsia="Arial"/>
          <w:noProof/>
        </w:rPr>
        <w:t xml:space="preserve"> </w:t>
      </w:r>
      <w:r>
        <w:rPr>
          <w:noProof/>
        </w:rPr>
        <w:t>Virtual</w:t>
      </w:r>
      <w:r w:rsidRPr="00871B7F">
        <w:rPr>
          <w:rFonts w:eastAsia="Arial"/>
          <w:noProof/>
        </w:rPr>
        <w:t xml:space="preserve"> </w:t>
      </w:r>
      <w:r>
        <w:rPr>
          <w:noProof/>
        </w:rPr>
        <w:t>Platform</w:t>
      </w:r>
      <w:r>
        <w:rPr>
          <w:noProof/>
        </w:rPr>
        <w:tab/>
      </w:r>
      <w:r w:rsidR="00223976">
        <w:rPr>
          <w:noProof/>
        </w:rPr>
        <w:fldChar w:fldCharType="begin"/>
      </w:r>
      <w:r>
        <w:rPr>
          <w:noProof/>
        </w:rPr>
        <w:instrText xml:space="preserve"> PAGEREF _Toc233785352 \h </w:instrText>
      </w:r>
      <w:r w:rsidR="00223976">
        <w:rPr>
          <w:noProof/>
        </w:rPr>
      </w:r>
      <w:r w:rsidR="00223976">
        <w:rPr>
          <w:noProof/>
        </w:rPr>
        <w:fldChar w:fldCharType="separate"/>
      </w:r>
      <w:ins w:id="116" w:author="Ariel Segall" w:date="2013-10-11T22:46:00Z">
        <w:r w:rsidR="00F73D98">
          <w:rPr>
            <w:noProof/>
          </w:rPr>
          <w:t>51</w:t>
        </w:r>
      </w:ins>
      <w:del w:id="117" w:author="Ariel Segall" w:date="2013-10-11T22:46:00Z">
        <w:r w:rsidR="00D82478" w:rsidDel="00F73D98">
          <w:rPr>
            <w:noProof/>
          </w:rPr>
          <w:delText>47</w:delText>
        </w:r>
      </w:del>
      <w:r w:rsidR="00223976">
        <w:rPr>
          <w:noProof/>
        </w:rPr>
        <w:fldChar w:fldCharType="end"/>
      </w:r>
    </w:p>
    <w:p w14:paraId="00567005" w14:textId="1609DCFD"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9.2.1</w:t>
      </w:r>
      <w:r w:rsidRPr="00B54BFA">
        <w:rPr>
          <w:rFonts w:ascii="Cambria" w:eastAsia="MS Mincho" w:hAnsi="Cambria" w:cs="Times New Roman"/>
          <w:noProof/>
          <w:sz w:val="24"/>
          <w:szCs w:val="24"/>
          <w:lang w:eastAsia="ja-JP"/>
        </w:rPr>
        <w:tab/>
      </w:r>
      <w:r>
        <w:rPr>
          <w:noProof/>
        </w:rPr>
        <w:t>Virtual Platform Creation Context (informative)</w:t>
      </w:r>
      <w:r>
        <w:rPr>
          <w:noProof/>
        </w:rPr>
        <w:tab/>
      </w:r>
      <w:r w:rsidR="00223976">
        <w:rPr>
          <w:noProof/>
        </w:rPr>
        <w:fldChar w:fldCharType="begin"/>
      </w:r>
      <w:r>
        <w:rPr>
          <w:noProof/>
        </w:rPr>
        <w:instrText xml:space="preserve"> PAGEREF _Toc233785353 \h </w:instrText>
      </w:r>
      <w:r w:rsidR="00223976">
        <w:rPr>
          <w:noProof/>
        </w:rPr>
      </w:r>
      <w:r w:rsidR="00223976">
        <w:rPr>
          <w:noProof/>
        </w:rPr>
        <w:fldChar w:fldCharType="separate"/>
      </w:r>
      <w:ins w:id="118" w:author="Ariel Segall" w:date="2013-10-11T22:46:00Z">
        <w:r w:rsidR="00F73D98">
          <w:rPr>
            <w:noProof/>
          </w:rPr>
          <w:t>51</w:t>
        </w:r>
      </w:ins>
      <w:del w:id="119" w:author="Ariel Segall" w:date="2013-10-11T22:46:00Z">
        <w:r w:rsidR="00D82478" w:rsidDel="00F73D98">
          <w:rPr>
            <w:noProof/>
          </w:rPr>
          <w:delText>47</w:delText>
        </w:r>
      </w:del>
      <w:r w:rsidR="00223976">
        <w:rPr>
          <w:noProof/>
        </w:rPr>
        <w:fldChar w:fldCharType="end"/>
      </w:r>
    </w:p>
    <w:p w14:paraId="0F1419EE" w14:textId="136F838B"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9.2.2</w:t>
      </w:r>
      <w:r w:rsidRPr="00B54BFA">
        <w:rPr>
          <w:rFonts w:ascii="Cambria" w:eastAsia="MS Mincho" w:hAnsi="Cambria" w:cs="Times New Roman"/>
          <w:noProof/>
          <w:sz w:val="24"/>
          <w:szCs w:val="24"/>
          <w:lang w:eastAsia="ja-JP"/>
        </w:rPr>
        <w:tab/>
      </w:r>
      <w:r w:rsidRPr="00871B7F">
        <w:rPr>
          <w:rFonts w:eastAsia="Arial"/>
          <w:noProof/>
        </w:rPr>
        <w:t>Requirements for Virtual Platforms (normative)</w:t>
      </w:r>
      <w:r>
        <w:rPr>
          <w:noProof/>
        </w:rPr>
        <w:tab/>
      </w:r>
      <w:r w:rsidR="00223976">
        <w:rPr>
          <w:noProof/>
        </w:rPr>
        <w:fldChar w:fldCharType="begin"/>
      </w:r>
      <w:r>
        <w:rPr>
          <w:noProof/>
        </w:rPr>
        <w:instrText xml:space="preserve"> PAGEREF _Toc233785354 \h </w:instrText>
      </w:r>
      <w:r w:rsidR="00223976">
        <w:rPr>
          <w:noProof/>
        </w:rPr>
      </w:r>
      <w:r w:rsidR="00223976">
        <w:rPr>
          <w:noProof/>
        </w:rPr>
        <w:fldChar w:fldCharType="separate"/>
      </w:r>
      <w:ins w:id="120" w:author="Ariel Segall" w:date="2013-10-11T22:46:00Z">
        <w:r w:rsidR="00F73D98">
          <w:rPr>
            <w:noProof/>
          </w:rPr>
          <w:t>52</w:t>
        </w:r>
      </w:ins>
      <w:del w:id="121" w:author="Ariel Segall" w:date="2013-10-11T22:46:00Z">
        <w:r w:rsidR="00D82478" w:rsidDel="00F73D98">
          <w:rPr>
            <w:noProof/>
          </w:rPr>
          <w:delText>48</w:delText>
        </w:r>
      </w:del>
      <w:r w:rsidR="00223976">
        <w:rPr>
          <w:noProof/>
        </w:rPr>
        <w:fldChar w:fldCharType="end"/>
      </w:r>
    </w:p>
    <w:p w14:paraId="11337617" w14:textId="381636BA"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9.2.3</w:t>
      </w:r>
      <w:r w:rsidRPr="00B54BFA">
        <w:rPr>
          <w:rFonts w:ascii="Cambria" w:eastAsia="MS Mincho" w:hAnsi="Cambria" w:cs="Times New Roman"/>
          <w:noProof/>
          <w:sz w:val="24"/>
          <w:szCs w:val="24"/>
          <w:lang w:eastAsia="ja-JP"/>
        </w:rPr>
        <w:tab/>
      </w:r>
      <w:r w:rsidRPr="00871B7F">
        <w:rPr>
          <w:rFonts w:eastAsia="Arial"/>
          <w:noProof/>
        </w:rPr>
        <w:t>Requirements for Newly Initialized vTPMs (normative)</w:t>
      </w:r>
      <w:r>
        <w:rPr>
          <w:noProof/>
        </w:rPr>
        <w:tab/>
      </w:r>
      <w:r w:rsidR="00223976">
        <w:rPr>
          <w:noProof/>
        </w:rPr>
        <w:fldChar w:fldCharType="begin"/>
      </w:r>
      <w:r>
        <w:rPr>
          <w:noProof/>
        </w:rPr>
        <w:instrText xml:space="preserve"> PAGEREF _Toc233785355 \h </w:instrText>
      </w:r>
      <w:r w:rsidR="00223976">
        <w:rPr>
          <w:noProof/>
        </w:rPr>
      </w:r>
      <w:r w:rsidR="00223976">
        <w:rPr>
          <w:noProof/>
        </w:rPr>
        <w:fldChar w:fldCharType="separate"/>
      </w:r>
      <w:ins w:id="122" w:author="Ariel Segall" w:date="2013-10-11T22:46:00Z">
        <w:r w:rsidR="00F73D98">
          <w:rPr>
            <w:noProof/>
          </w:rPr>
          <w:t>52</w:t>
        </w:r>
      </w:ins>
      <w:del w:id="123" w:author="Ariel Segall" w:date="2013-10-11T22:46:00Z">
        <w:r w:rsidR="00D82478" w:rsidDel="00F73D98">
          <w:rPr>
            <w:noProof/>
          </w:rPr>
          <w:delText>48</w:delText>
        </w:r>
      </w:del>
      <w:r w:rsidR="00223976">
        <w:rPr>
          <w:noProof/>
        </w:rPr>
        <w:fldChar w:fldCharType="end"/>
      </w:r>
    </w:p>
    <w:p w14:paraId="7E45FBCB" w14:textId="473E3F22"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sidRPr="00871B7F">
        <w:rPr>
          <w:rFonts w:eastAsia="Arial"/>
          <w:noProof/>
        </w:rPr>
        <w:t>9.3</w:t>
      </w:r>
      <w:r w:rsidRPr="00B54BFA">
        <w:rPr>
          <w:rFonts w:ascii="Cambria" w:eastAsia="MS Mincho" w:hAnsi="Cambria" w:cs="Times New Roman"/>
          <w:noProof/>
          <w:sz w:val="24"/>
          <w:szCs w:val="24"/>
          <w:lang w:eastAsia="ja-JP"/>
        </w:rPr>
        <w:tab/>
      </w:r>
      <w:r w:rsidRPr="00871B7F">
        <w:rPr>
          <w:rFonts w:eastAsia="Arial"/>
          <w:noProof/>
        </w:rPr>
        <w:t>Protecting vTPM Data</w:t>
      </w:r>
      <w:r>
        <w:rPr>
          <w:noProof/>
        </w:rPr>
        <w:tab/>
      </w:r>
      <w:r w:rsidR="00223976">
        <w:rPr>
          <w:noProof/>
        </w:rPr>
        <w:fldChar w:fldCharType="begin"/>
      </w:r>
      <w:r>
        <w:rPr>
          <w:noProof/>
        </w:rPr>
        <w:instrText xml:space="preserve"> PAGEREF _Toc233785356 \h </w:instrText>
      </w:r>
      <w:r w:rsidR="00223976">
        <w:rPr>
          <w:noProof/>
        </w:rPr>
      </w:r>
      <w:r w:rsidR="00223976">
        <w:rPr>
          <w:noProof/>
        </w:rPr>
        <w:fldChar w:fldCharType="separate"/>
      </w:r>
      <w:ins w:id="124" w:author="Ariel Segall" w:date="2013-10-11T22:46:00Z">
        <w:r w:rsidR="00F73D98">
          <w:rPr>
            <w:noProof/>
          </w:rPr>
          <w:t>52</w:t>
        </w:r>
      </w:ins>
      <w:del w:id="125" w:author="Ariel Segall" w:date="2013-10-11T22:46:00Z">
        <w:r w:rsidR="00D82478" w:rsidDel="00F73D98">
          <w:rPr>
            <w:noProof/>
          </w:rPr>
          <w:delText>48</w:delText>
        </w:r>
      </w:del>
      <w:r w:rsidR="00223976">
        <w:rPr>
          <w:noProof/>
        </w:rPr>
        <w:fldChar w:fldCharType="end"/>
      </w:r>
    </w:p>
    <w:p w14:paraId="5DD989EB" w14:textId="3A08D2B8"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9.3.1</w:t>
      </w:r>
      <w:r w:rsidRPr="00B54BFA">
        <w:rPr>
          <w:rFonts w:ascii="Cambria" w:eastAsia="MS Mincho" w:hAnsi="Cambria" w:cs="Times New Roman"/>
          <w:noProof/>
          <w:sz w:val="24"/>
          <w:szCs w:val="24"/>
          <w:lang w:eastAsia="ja-JP"/>
        </w:rPr>
        <w:tab/>
      </w:r>
      <w:r w:rsidRPr="00871B7F">
        <w:rPr>
          <w:rFonts w:eastAsia="Arial"/>
          <w:noProof/>
        </w:rPr>
        <w:t>vTPM Data Protection Context (informative)</w:t>
      </w:r>
      <w:r>
        <w:rPr>
          <w:noProof/>
        </w:rPr>
        <w:tab/>
      </w:r>
      <w:r w:rsidR="00223976">
        <w:rPr>
          <w:noProof/>
        </w:rPr>
        <w:fldChar w:fldCharType="begin"/>
      </w:r>
      <w:r>
        <w:rPr>
          <w:noProof/>
        </w:rPr>
        <w:instrText xml:space="preserve"> PAGEREF _Toc233785357 \h </w:instrText>
      </w:r>
      <w:r w:rsidR="00223976">
        <w:rPr>
          <w:noProof/>
        </w:rPr>
      </w:r>
      <w:r w:rsidR="00223976">
        <w:rPr>
          <w:noProof/>
        </w:rPr>
        <w:fldChar w:fldCharType="separate"/>
      </w:r>
      <w:ins w:id="126" w:author="Ariel Segall" w:date="2013-10-11T22:46:00Z">
        <w:r w:rsidR="00F73D98">
          <w:rPr>
            <w:noProof/>
          </w:rPr>
          <w:t>52</w:t>
        </w:r>
      </w:ins>
      <w:del w:id="127" w:author="Ariel Segall" w:date="2013-10-11T22:46:00Z">
        <w:r w:rsidR="00D82478" w:rsidDel="00F73D98">
          <w:rPr>
            <w:noProof/>
          </w:rPr>
          <w:delText>48</w:delText>
        </w:r>
      </w:del>
      <w:r w:rsidR="00223976">
        <w:rPr>
          <w:noProof/>
        </w:rPr>
        <w:fldChar w:fldCharType="end"/>
      </w:r>
    </w:p>
    <w:p w14:paraId="7D8CF36E" w14:textId="7F88AEBD"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9.3.2</w:t>
      </w:r>
      <w:r w:rsidRPr="00B54BFA">
        <w:rPr>
          <w:rFonts w:ascii="Cambria" w:eastAsia="MS Mincho" w:hAnsi="Cambria" w:cs="Times New Roman"/>
          <w:noProof/>
          <w:sz w:val="24"/>
          <w:szCs w:val="24"/>
          <w:lang w:eastAsia="ja-JP"/>
        </w:rPr>
        <w:tab/>
      </w:r>
      <w:r w:rsidRPr="00871B7F">
        <w:rPr>
          <w:rFonts w:eastAsia="Arial"/>
          <w:noProof/>
        </w:rPr>
        <w:t>vTPM Data Protection Requirements (normative)</w:t>
      </w:r>
      <w:r>
        <w:rPr>
          <w:noProof/>
        </w:rPr>
        <w:tab/>
      </w:r>
      <w:r w:rsidR="00223976">
        <w:rPr>
          <w:noProof/>
        </w:rPr>
        <w:fldChar w:fldCharType="begin"/>
      </w:r>
      <w:r>
        <w:rPr>
          <w:noProof/>
        </w:rPr>
        <w:instrText xml:space="preserve"> PAGEREF _Toc233785358 \h </w:instrText>
      </w:r>
      <w:r w:rsidR="00223976">
        <w:rPr>
          <w:noProof/>
        </w:rPr>
      </w:r>
      <w:r w:rsidR="00223976">
        <w:rPr>
          <w:noProof/>
        </w:rPr>
        <w:fldChar w:fldCharType="separate"/>
      </w:r>
      <w:ins w:id="128" w:author="Ariel Segall" w:date="2013-10-11T22:46:00Z">
        <w:r w:rsidR="00F73D98">
          <w:rPr>
            <w:noProof/>
          </w:rPr>
          <w:t>54</w:t>
        </w:r>
      </w:ins>
      <w:del w:id="129" w:author="Ariel Segall" w:date="2013-10-11T22:46:00Z">
        <w:r w:rsidR="00D82478" w:rsidDel="00F73D98">
          <w:rPr>
            <w:noProof/>
          </w:rPr>
          <w:delText>49</w:delText>
        </w:r>
      </w:del>
      <w:r w:rsidR="00223976">
        <w:rPr>
          <w:noProof/>
        </w:rPr>
        <w:fldChar w:fldCharType="end"/>
      </w:r>
    </w:p>
    <w:p w14:paraId="2363B4DB" w14:textId="39A476F5"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9.3.3</w:t>
      </w:r>
      <w:r w:rsidRPr="00B54BFA">
        <w:rPr>
          <w:rFonts w:ascii="Cambria" w:eastAsia="MS Mincho" w:hAnsi="Cambria" w:cs="Times New Roman"/>
          <w:noProof/>
          <w:sz w:val="24"/>
          <w:szCs w:val="24"/>
          <w:lang w:eastAsia="ja-JP"/>
        </w:rPr>
        <w:tab/>
      </w:r>
      <w:r>
        <w:rPr>
          <w:noProof/>
        </w:rPr>
        <w:t>Sealing</w:t>
      </w:r>
      <w:r w:rsidRPr="00871B7F">
        <w:rPr>
          <w:rFonts w:eastAsia="Arial"/>
          <w:noProof/>
        </w:rPr>
        <w:t xml:space="preserve"> </w:t>
      </w:r>
      <w:r>
        <w:rPr>
          <w:noProof/>
        </w:rPr>
        <w:t>vTPM</w:t>
      </w:r>
      <w:r w:rsidRPr="00871B7F">
        <w:rPr>
          <w:rFonts w:eastAsia="Arial"/>
          <w:noProof/>
        </w:rPr>
        <w:t xml:space="preserve"> </w:t>
      </w:r>
      <w:r>
        <w:rPr>
          <w:noProof/>
        </w:rPr>
        <w:t>secrets</w:t>
      </w:r>
      <w:r w:rsidRPr="00871B7F">
        <w:rPr>
          <w:rFonts w:eastAsia="Arial"/>
          <w:noProof/>
        </w:rPr>
        <w:t xml:space="preserve"> </w:t>
      </w:r>
      <w:r>
        <w:rPr>
          <w:noProof/>
        </w:rPr>
        <w:t>to</w:t>
      </w:r>
      <w:r w:rsidRPr="00871B7F">
        <w:rPr>
          <w:rFonts w:eastAsia="Arial"/>
          <w:noProof/>
        </w:rPr>
        <w:t xml:space="preserve"> </w:t>
      </w:r>
      <w:r>
        <w:rPr>
          <w:noProof/>
        </w:rPr>
        <w:t>PCRs (informative)</w:t>
      </w:r>
      <w:r>
        <w:rPr>
          <w:noProof/>
        </w:rPr>
        <w:tab/>
      </w:r>
      <w:r w:rsidR="00223976">
        <w:rPr>
          <w:noProof/>
        </w:rPr>
        <w:fldChar w:fldCharType="begin"/>
      </w:r>
      <w:r>
        <w:rPr>
          <w:noProof/>
        </w:rPr>
        <w:instrText xml:space="preserve"> PAGEREF _Toc233785359 \h </w:instrText>
      </w:r>
      <w:r w:rsidR="00223976">
        <w:rPr>
          <w:noProof/>
        </w:rPr>
      </w:r>
      <w:r w:rsidR="00223976">
        <w:rPr>
          <w:noProof/>
        </w:rPr>
        <w:fldChar w:fldCharType="separate"/>
      </w:r>
      <w:ins w:id="130" w:author="Ariel Segall" w:date="2013-10-11T22:46:00Z">
        <w:r w:rsidR="00F73D98">
          <w:rPr>
            <w:noProof/>
          </w:rPr>
          <w:t>54</w:t>
        </w:r>
      </w:ins>
      <w:del w:id="131" w:author="Ariel Segall" w:date="2013-10-11T22:46:00Z">
        <w:r w:rsidR="00D82478" w:rsidDel="00F73D98">
          <w:rPr>
            <w:noProof/>
          </w:rPr>
          <w:delText>50</w:delText>
        </w:r>
      </w:del>
      <w:r w:rsidR="00223976">
        <w:rPr>
          <w:noProof/>
        </w:rPr>
        <w:fldChar w:fldCharType="end"/>
      </w:r>
    </w:p>
    <w:p w14:paraId="431DECA2" w14:textId="757456DD"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9.3.4</w:t>
      </w:r>
      <w:r w:rsidRPr="00B54BFA">
        <w:rPr>
          <w:rFonts w:ascii="Cambria" w:eastAsia="MS Mincho" w:hAnsi="Cambria" w:cs="Times New Roman"/>
          <w:noProof/>
          <w:sz w:val="24"/>
          <w:szCs w:val="24"/>
          <w:lang w:eastAsia="ja-JP"/>
        </w:rPr>
        <w:tab/>
      </w:r>
      <w:r>
        <w:rPr>
          <w:noProof/>
        </w:rPr>
        <w:t>Binding</w:t>
      </w:r>
      <w:r w:rsidRPr="00871B7F">
        <w:rPr>
          <w:rFonts w:eastAsia="Arial"/>
          <w:noProof/>
        </w:rPr>
        <w:t xml:space="preserve"> </w:t>
      </w:r>
      <w:r>
        <w:rPr>
          <w:noProof/>
        </w:rPr>
        <w:t>secrets</w:t>
      </w:r>
      <w:r w:rsidRPr="00871B7F">
        <w:rPr>
          <w:rFonts w:eastAsia="Arial"/>
          <w:noProof/>
        </w:rPr>
        <w:t xml:space="preserve"> </w:t>
      </w:r>
      <w:r>
        <w:rPr>
          <w:noProof/>
        </w:rPr>
        <w:t>to</w:t>
      </w:r>
      <w:r w:rsidRPr="00871B7F">
        <w:rPr>
          <w:rFonts w:eastAsia="Arial"/>
          <w:noProof/>
        </w:rPr>
        <w:t xml:space="preserve"> </w:t>
      </w:r>
      <w:r>
        <w:rPr>
          <w:noProof/>
        </w:rPr>
        <w:t>a key held by a third party (informative)</w:t>
      </w:r>
      <w:r>
        <w:rPr>
          <w:noProof/>
        </w:rPr>
        <w:tab/>
      </w:r>
      <w:r w:rsidR="00223976">
        <w:rPr>
          <w:noProof/>
        </w:rPr>
        <w:fldChar w:fldCharType="begin"/>
      </w:r>
      <w:r>
        <w:rPr>
          <w:noProof/>
        </w:rPr>
        <w:instrText xml:space="preserve"> PAGEREF _Toc233785360 \h </w:instrText>
      </w:r>
      <w:r w:rsidR="00223976">
        <w:rPr>
          <w:noProof/>
        </w:rPr>
      </w:r>
      <w:r w:rsidR="00223976">
        <w:rPr>
          <w:noProof/>
        </w:rPr>
        <w:fldChar w:fldCharType="separate"/>
      </w:r>
      <w:ins w:id="132" w:author="Ariel Segall" w:date="2013-10-11T22:46:00Z">
        <w:r w:rsidR="00F73D98">
          <w:rPr>
            <w:noProof/>
          </w:rPr>
          <w:t>55</w:t>
        </w:r>
      </w:ins>
      <w:del w:id="133" w:author="Ariel Segall" w:date="2013-10-11T22:46:00Z">
        <w:r w:rsidR="00D82478" w:rsidDel="00F73D98">
          <w:rPr>
            <w:noProof/>
          </w:rPr>
          <w:delText>51</w:delText>
        </w:r>
      </w:del>
      <w:r w:rsidR="00223976">
        <w:rPr>
          <w:noProof/>
        </w:rPr>
        <w:fldChar w:fldCharType="end"/>
      </w:r>
    </w:p>
    <w:p w14:paraId="6E0BC9BB" w14:textId="0B354F87"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9.3.5</w:t>
      </w:r>
      <w:r w:rsidRPr="00B54BFA">
        <w:rPr>
          <w:rFonts w:ascii="Cambria" w:eastAsia="MS Mincho" w:hAnsi="Cambria" w:cs="Times New Roman"/>
          <w:noProof/>
          <w:sz w:val="24"/>
          <w:szCs w:val="24"/>
          <w:lang w:eastAsia="ja-JP"/>
        </w:rPr>
        <w:tab/>
      </w:r>
      <w:r w:rsidRPr="00871B7F">
        <w:rPr>
          <w:rFonts w:eastAsia="Arial"/>
          <w:noProof/>
        </w:rPr>
        <w:t>Hybrid Approach (informative)</w:t>
      </w:r>
      <w:r>
        <w:rPr>
          <w:noProof/>
        </w:rPr>
        <w:tab/>
      </w:r>
      <w:r w:rsidR="00223976">
        <w:rPr>
          <w:noProof/>
        </w:rPr>
        <w:fldChar w:fldCharType="begin"/>
      </w:r>
      <w:r>
        <w:rPr>
          <w:noProof/>
        </w:rPr>
        <w:instrText xml:space="preserve"> PAGEREF _Toc233785361 \h </w:instrText>
      </w:r>
      <w:r w:rsidR="00223976">
        <w:rPr>
          <w:noProof/>
        </w:rPr>
      </w:r>
      <w:r w:rsidR="00223976">
        <w:rPr>
          <w:noProof/>
        </w:rPr>
        <w:fldChar w:fldCharType="separate"/>
      </w:r>
      <w:ins w:id="134" w:author="Ariel Segall" w:date="2013-10-11T22:46:00Z">
        <w:r w:rsidR="00F73D98">
          <w:rPr>
            <w:noProof/>
          </w:rPr>
          <w:t>56</w:t>
        </w:r>
      </w:ins>
      <w:del w:id="135" w:author="Ariel Segall" w:date="2013-10-11T22:46:00Z">
        <w:r w:rsidR="00D82478" w:rsidDel="00F73D98">
          <w:rPr>
            <w:noProof/>
          </w:rPr>
          <w:delText>52</w:delText>
        </w:r>
      </w:del>
      <w:r w:rsidR="00223976">
        <w:rPr>
          <w:noProof/>
        </w:rPr>
        <w:fldChar w:fldCharType="end"/>
      </w:r>
    </w:p>
    <w:p w14:paraId="554704B1" w14:textId="1738AF9C"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9.3.6</w:t>
      </w:r>
      <w:r w:rsidRPr="00B54BFA">
        <w:rPr>
          <w:rFonts w:ascii="Cambria" w:eastAsia="MS Mincho" w:hAnsi="Cambria" w:cs="Times New Roman"/>
          <w:noProof/>
          <w:sz w:val="24"/>
          <w:szCs w:val="24"/>
          <w:lang w:eastAsia="ja-JP"/>
        </w:rPr>
        <w:tab/>
      </w:r>
      <w:r>
        <w:rPr>
          <w:noProof/>
        </w:rPr>
        <w:t>Binding</w:t>
      </w:r>
      <w:r w:rsidRPr="00871B7F">
        <w:rPr>
          <w:rFonts w:eastAsia="Arial"/>
          <w:noProof/>
        </w:rPr>
        <w:t xml:space="preserve"> </w:t>
      </w:r>
      <w:r>
        <w:rPr>
          <w:noProof/>
        </w:rPr>
        <w:t>secrets</w:t>
      </w:r>
      <w:r w:rsidRPr="00871B7F">
        <w:rPr>
          <w:rFonts w:eastAsia="Arial"/>
          <w:noProof/>
        </w:rPr>
        <w:t xml:space="preserve"> </w:t>
      </w:r>
      <w:r>
        <w:rPr>
          <w:noProof/>
        </w:rPr>
        <w:t>to</w:t>
      </w:r>
      <w:r w:rsidRPr="00871B7F">
        <w:rPr>
          <w:rFonts w:eastAsia="Arial"/>
          <w:noProof/>
        </w:rPr>
        <w:t xml:space="preserve"> </w:t>
      </w:r>
      <w:r>
        <w:rPr>
          <w:noProof/>
        </w:rPr>
        <w:t>an</w:t>
      </w:r>
      <w:r w:rsidRPr="00871B7F">
        <w:rPr>
          <w:rFonts w:eastAsia="Arial"/>
          <w:noProof/>
        </w:rPr>
        <w:t xml:space="preserve"> </w:t>
      </w:r>
      <w:r>
        <w:rPr>
          <w:noProof/>
        </w:rPr>
        <w:t>agent (informative)</w:t>
      </w:r>
      <w:r>
        <w:rPr>
          <w:noProof/>
        </w:rPr>
        <w:tab/>
      </w:r>
      <w:r w:rsidR="00223976">
        <w:rPr>
          <w:noProof/>
        </w:rPr>
        <w:fldChar w:fldCharType="begin"/>
      </w:r>
      <w:r>
        <w:rPr>
          <w:noProof/>
        </w:rPr>
        <w:instrText xml:space="preserve"> PAGEREF _Toc233785362 \h </w:instrText>
      </w:r>
      <w:r w:rsidR="00223976">
        <w:rPr>
          <w:noProof/>
        </w:rPr>
      </w:r>
      <w:r w:rsidR="00223976">
        <w:rPr>
          <w:noProof/>
        </w:rPr>
        <w:fldChar w:fldCharType="separate"/>
      </w:r>
      <w:ins w:id="136" w:author="Ariel Segall" w:date="2013-10-11T22:46:00Z">
        <w:r w:rsidR="00F73D98">
          <w:rPr>
            <w:noProof/>
          </w:rPr>
          <w:t>56</w:t>
        </w:r>
      </w:ins>
      <w:del w:id="137" w:author="Ariel Segall" w:date="2013-10-11T22:46:00Z">
        <w:r w:rsidR="00D82478" w:rsidDel="00F73D98">
          <w:rPr>
            <w:noProof/>
          </w:rPr>
          <w:delText>52</w:delText>
        </w:r>
      </w:del>
      <w:r w:rsidR="00223976">
        <w:rPr>
          <w:noProof/>
        </w:rPr>
        <w:fldChar w:fldCharType="end"/>
      </w:r>
    </w:p>
    <w:p w14:paraId="208BDA96" w14:textId="74B5A4AC"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9.4</w:t>
      </w:r>
      <w:r w:rsidRPr="00B54BFA">
        <w:rPr>
          <w:rFonts w:ascii="Cambria" w:eastAsia="MS Mincho" w:hAnsi="Cambria" w:cs="Times New Roman"/>
          <w:noProof/>
          <w:sz w:val="24"/>
          <w:szCs w:val="24"/>
          <w:lang w:eastAsia="ja-JP"/>
        </w:rPr>
        <w:tab/>
      </w:r>
      <w:r>
        <w:rPr>
          <w:noProof/>
        </w:rPr>
        <w:t>Launching</w:t>
      </w:r>
      <w:r w:rsidRPr="00871B7F">
        <w:rPr>
          <w:rFonts w:eastAsia="Arial"/>
          <w:noProof/>
        </w:rPr>
        <w:t xml:space="preserve"> </w:t>
      </w:r>
      <w:r>
        <w:rPr>
          <w:noProof/>
        </w:rPr>
        <w:t>a</w:t>
      </w:r>
      <w:r w:rsidRPr="00871B7F">
        <w:rPr>
          <w:rFonts w:eastAsia="Arial"/>
          <w:noProof/>
        </w:rPr>
        <w:t xml:space="preserve"> </w:t>
      </w:r>
      <w:r>
        <w:rPr>
          <w:noProof/>
        </w:rPr>
        <w:t>Previously</w:t>
      </w:r>
      <w:r w:rsidRPr="00871B7F">
        <w:rPr>
          <w:rFonts w:eastAsia="Arial"/>
          <w:noProof/>
        </w:rPr>
        <w:t xml:space="preserve"> </w:t>
      </w:r>
      <w:r>
        <w:rPr>
          <w:noProof/>
        </w:rPr>
        <w:t>Executed</w:t>
      </w:r>
      <w:r w:rsidRPr="00871B7F">
        <w:rPr>
          <w:rFonts w:eastAsia="Arial"/>
          <w:noProof/>
        </w:rPr>
        <w:t xml:space="preserve"> </w:t>
      </w:r>
      <w:r>
        <w:rPr>
          <w:noProof/>
        </w:rPr>
        <w:t>vPlatform</w:t>
      </w:r>
      <w:r>
        <w:rPr>
          <w:noProof/>
        </w:rPr>
        <w:tab/>
      </w:r>
      <w:r w:rsidR="00223976">
        <w:rPr>
          <w:noProof/>
        </w:rPr>
        <w:fldChar w:fldCharType="begin"/>
      </w:r>
      <w:r>
        <w:rPr>
          <w:noProof/>
        </w:rPr>
        <w:instrText xml:space="preserve"> PAGEREF _Toc233785363 \h </w:instrText>
      </w:r>
      <w:r w:rsidR="00223976">
        <w:rPr>
          <w:noProof/>
        </w:rPr>
      </w:r>
      <w:r w:rsidR="00223976">
        <w:rPr>
          <w:noProof/>
        </w:rPr>
        <w:fldChar w:fldCharType="separate"/>
      </w:r>
      <w:ins w:id="138" w:author="Ariel Segall" w:date="2013-10-11T22:46:00Z">
        <w:r w:rsidR="00F73D98">
          <w:rPr>
            <w:noProof/>
          </w:rPr>
          <w:t>57</w:t>
        </w:r>
      </w:ins>
      <w:del w:id="139" w:author="Ariel Segall" w:date="2013-10-11T22:46:00Z">
        <w:r w:rsidR="00D82478" w:rsidDel="00F73D98">
          <w:rPr>
            <w:noProof/>
          </w:rPr>
          <w:delText>52</w:delText>
        </w:r>
      </w:del>
      <w:r w:rsidR="00223976">
        <w:rPr>
          <w:noProof/>
        </w:rPr>
        <w:fldChar w:fldCharType="end"/>
      </w:r>
    </w:p>
    <w:p w14:paraId="304D6FA1" w14:textId="777B52BE"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9.4.1</w:t>
      </w:r>
      <w:r w:rsidRPr="00B54BFA">
        <w:rPr>
          <w:rFonts w:ascii="Cambria" w:eastAsia="MS Mincho" w:hAnsi="Cambria" w:cs="Times New Roman"/>
          <w:noProof/>
          <w:sz w:val="24"/>
          <w:szCs w:val="24"/>
          <w:lang w:eastAsia="ja-JP"/>
        </w:rPr>
        <w:tab/>
      </w:r>
      <w:r>
        <w:rPr>
          <w:noProof/>
        </w:rPr>
        <w:t>vTPM Launch Requirements (normative)</w:t>
      </w:r>
      <w:r>
        <w:rPr>
          <w:noProof/>
        </w:rPr>
        <w:tab/>
      </w:r>
      <w:r w:rsidR="00223976">
        <w:rPr>
          <w:noProof/>
        </w:rPr>
        <w:fldChar w:fldCharType="begin"/>
      </w:r>
      <w:r>
        <w:rPr>
          <w:noProof/>
        </w:rPr>
        <w:instrText xml:space="preserve"> PAGEREF _Toc233785364 \h </w:instrText>
      </w:r>
      <w:r w:rsidR="00223976">
        <w:rPr>
          <w:noProof/>
        </w:rPr>
      </w:r>
      <w:r w:rsidR="00223976">
        <w:rPr>
          <w:noProof/>
        </w:rPr>
        <w:fldChar w:fldCharType="separate"/>
      </w:r>
      <w:ins w:id="140" w:author="Ariel Segall" w:date="2013-10-11T22:46:00Z">
        <w:r w:rsidR="00F73D98">
          <w:rPr>
            <w:noProof/>
          </w:rPr>
          <w:t>57</w:t>
        </w:r>
      </w:ins>
      <w:del w:id="141" w:author="Ariel Segall" w:date="2013-10-11T22:46:00Z">
        <w:r w:rsidR="00D82478" w:rsidDel="00F73D98">
          <w:rPr>
            <w:noProof/>
          </w:rPr>
          <w:delText>52</w:delText>
        </w:r>
      </w:del>
      <w:r w:rsidR="00223976">
        <w:rPr>
          <w:noProof/>
        </w:rPr>
        <w:fldChar w:fldCharType="end"/>
      </w:r>
    </w:p>
    <w:p w14:paraId="25C043BD" w14:textId="51223164"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9.4.2</w:t>
      </w:r>
      <w:r w:rsidRPr="00B54BFA">
        <w:rPr>
          <w:rFonts w:ascii="Cambria" w:eastAsia="MS Mincho" w:hAnsi="Cambria" w:cs="Times New Roman"/>
          <w:noProof/>
          <w:sz w:val="24"/>
          <w:szCs w:val="24"/>
          <w:lang w:eastAsia="ja-JP"/>
        </w:rPr>
        <w:tab/>
      </w:r>
      <w:r>
        <w:rPr>
          <w:noProof/>
        </w:rPr>
        <w:t>Approaches to Launching a vTPM (informative)</w:t>
      </w:r>
      <w:r>
        <w:rPr>
          <w:noProof/>
        </w:rPr>
        <w:tab/>
      </w:r>
      <w:r w:rsidR="00223976">
        <w:rPr>
          <w:noProof/>
        </w:rPr>
        <w:fldChar w:fldCharType="begin"/>
      </w:r>
      <w:r>
        <w:rPr>
          <w:noProof/>
        </w:rPr>
        <w:instrText xml:space="preserve"> PAGEREF _Toc233785365 \h </w:instrText>
      </w:r>
      <w:r w:rsidR="00223976">
        <w:rPr>
          <w:noProof/>
        </w:rPr>
      </w:r>
      <w:r w:rsidR="00223976">
        <w:rPr>
          <w:noProof/>
        </w:rPr>
        <w:fldChar w:fldCharType="separate"/>
      </w:r>
      <w:ins w:id="142" w:author="Ariel Segall" w:date="2013-10-11T22:46:00Z">
        <w:r w:rsidR="00F73D98">
          <w:rPr>
            <w:noProof/>
          </w:rPr>
          <w:t>57</w:t>
        </w:r>
      </w:ins>
      <w:del w:id="143" w:author="Ariel Segall" w:date="2013-10-11T22:46:00Z">
        <w:r w:rsidR="00D82478" w:rsidDel="00F73D98">
          <w:rPr>
            <w:noProof/>
          </w:rPr>
          <w:delText>53</w:delText>
        </w:r>
      </w:del>
      <w:r w:rsidR="00223976">
        <w:rPr>
          <w:noProof/>
        </w:rPr>
        <w:fldChar w:fldCharType="end"/>
      </w:r>
    </w:p>
    <w:p w14:paraId="5BF371BD" w14:textId="27CDB899"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9.4.3</w:t>
      </w:r>
      <w:r w:rsidRPr="00B54BFA">
        <w:rPr>
          <w:rFonts w:ascii="Cambria" w:eastAsia="MS Mincho" w:hAnsi="Cambria" w:cs="Times New Roman"/>
          <w:noProof/>
          <w:sz w:val="24"/>
          <w:szCs w:val="24"/>
          <w:lang w:eastAsia="ja-JP"/>
        </w:rPr>
        <w:tab/>
      </w:r>
      <w:r>
        <w:rPr>
          <w:noProof/>
        </w:rPr>
        <w:t>Launching a vTPM using PCR-sealed data (informative)</w:t>
      </w:r>
      <w:r>
        <w:rPr>
          <w:noProof/>
        </w:rPr>
        <w:tab/>
      </w:r>
      <w:r w:rsidR="00223976">
        <w:rPr>
          <w:noProof/>
        </w:rPr>
        <w:fldChar w:fldCharType="begin"/>
      </w:r>
      <w:r>
        <w:rPr>
          <w:noProof/>
        </w:rPr>
        <w:instrText xml:space="preserve"> PAGEREF _Toc233785366 \h </w:instrText>
      </w:r>
      <w:r w:rsidR="00223976">
        <w:rPr>
          <w:noProof/>
        </w:rPr>
      </w:r>
      <w:r w:rsidR="00223976">
        <w:rPr>
          <w:noProof/>
        </w:rPr>
        <w:fldChar w:fldCharType="separate"/>
      </w:r>
      <w:ins w:id="144" w:author="Ariel Segall" w:date="2013-10-11T22:46:00Z">
        <w:r w:rsidR="00F73D98">
          <w:rPr>
            <w:noProof/>
          </w:rPr>
          <w:t>58</w:t>
        </w:r>
      </w:ins>
      <w:del w:id="145" w:author="Ariel Segall" w:date="2013-10-11T22:46:00Z">
        <w:r w:rsidR="00D82478" w:rsidDel="00F73D98">
          <w:rPr>
            <w:noProof/>
          </w:rPr>
          <w:delText>54</w:delText>
        </w:r>
      </w:del>
      <w:r w:rsidR="00223976">
        <w:rPr>
          <w:noProof/>
        </w:rPr>
        <w:fldChar w:fldCharType="end"/>
      </w:r>
    </w:p>
    <w:p w14:paraId="255F55D3" w14:textId="1A2F954F"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9.4.4</w:t>
      </w:r>
      <w:r w:rsidRPr="00B54BFA">
        <w:rPr>
          <w:rFonts w:ascii="Cambria" w:eastAsia="MS Mincho" w:hAnsi="Cambria" w:cs="Times New Roman"/>
          <w:noProof/>
          <w:sz w:val="24"/>
          <w:szCs w:val="24"/>
          <w:lang w:eastAsia="ja-JP"/>
        </w:rPr>
        <w:tab/>
      </w:r>
      <w:r>
        <w:rPr>
          <w:noProof/>
        </w:rPr>
        <w:t>Launching a vTPM using remotely protected data (informative)</w:t>
      </w:r>
      <w:r>
        <w:rPr>
          <w:noProof/>
        </w:rPr>
        <w:tab/>
      </w:r>
      <w:r w:rsidR="00223976">
        <w:rPr>
          <w:noProof/>
        </w:rPr>
        <w:fldChar w:fldCharType="begin"/>
      </w:r>
      <w:r>
        <w:rPr>
          <w:noProof/>
        </w:rPr>
        <w:instrText xml:space="preserve"> PAGEREF _Toc233785367 \h </w:instrText>
      </w:r>
      <w:r w:rsidR="00223976">
        <w:rPr>
          <w:noProof/>
        </w:rPr>
      </w:r>
      <w:r w:rsidR="00223976">
        <w:rPr>
          <w:noProof/>
        </w:rPr>
        <w:fldChar w:fldCharType="separate"/>
      </w:r>
      <w:ins w:id="146" w:author="Ariel Segall" w:date="2013-10-11T22:46:00Z">
        <w:r w:rsidR="00F73D98">
          <w:rPr>
            <w:noProof/>
          </w:rPr>
          <w:t>59</w:t>
        </w:r>
      </w:ins>
      <w:del w:id="147" w:author="Ariel Segall" w:date="2013-10-11T22:46:00Z">
        <w:r w:rsidR="00D82478" w:rsidDel="00F73D98">
          <w:rPr>
            <w:noProof/>
          </w:rPr>
          <w:delText>55</w:delText>
        </w:r>
      </w:del>
      <w:r w:rsidR="00223976">
        <w:rPr>
          <w:noProof/>
        </w:rPr>
        <w:fldChar w:fldCharType="end"/>
      </w:r>
    </w:p>
    <w:p w14:paraId="556C4449" w14:textId="2E7FB55E"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9.4.5</w:t>
      </w:r>
      <w:r w:rsidRPr="00B54BFA">
        <w:rPr>
          <w:rFonts w:ascii="Cambria" w:eastAsia="MS Mincho" w:hAnsi="Cambria" w:cs="Times New Roman"/>
          <w:noProof/>
          <w:sz w:val="24"/>
          <w:szCs w:val="24"/>
          <w:lang w:eastAsia="ja-JP"/>
        </w:rPr>
        <w:tab/>
      </w:r>
      <w:r>
        <w:rPr>
          <w:noProof/>
        </w:rPr>
        <w:t>vTPM PCR Contents on vPlatform Launch</w:t>
      </w:r>
      <w:r>
        <w:rPr>
          <w:noProof/>
        </w:rPr>
        <w:tab/>
      </w:r>
      <w:r w:rsidR="00223976">
        <w:rPr>
          <w:noProof/>
        </w:rPr>
        <w:fldChar w:fldCharType="begin"/>
      </w:r>
      <w:r>
        <w:rPr>
          <w:noProof/>
        </w:rPr>
        <w:instrText xml:space="preserve"> PAGEREF _Toc233785368 \h </w:instrText>
      </w:r>
      <w:r w:rsidR="00223976">
        <w:rPr>
          <w:noProof/>
        </w:rPr>
      </w:r>
      <w:r w:rsidR="00223976">
        <w:rPr>
          <w:noProof/>
        </w:rPr>
        <w:fldChar w:fldCharType="separate"/>
      </w:r>
      <w:ins w:id="148" w:author="Ariel Segall" w:date="2013-10-11T22:46:00Z">
        <w:r w:rsidR="00F73D98">
          <w:rPr>
            <w:noProof/>
          </w:rPr>
          <w:t>59</w:t>
        </w:r>
      </w:ins>
      <w:del w:id="149" w:author="Ariel Segall" w:date="2013-10-11T22:46:00Z">
        <w:r w:rsidR="00D82478" w:rsidDel="00F73D98">
          <w:rPr>
            <w:noProof/>
          </w:rPr>
          <w:delText>55</w:delText>
        </w:r>
      </w:del>
      <w:r w:rsidR="00223976">
        <w:rPr>
          <w:noProof/>
        </w:rPr>
        <w:fldChar w:fldCharType="end"/>
      </w:r>
    </w:p>
    <w:p w14:paraId="35848D0C" w14:textId="745D9D6E"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9.5</w:t>
      </w:r>
      <w:r w:rsidRPr="00B54BFA">
        <w:rPr>
          <w:rFonts w:ascii="Cambria" w:eastAsia="MS Mincho" w:hAnsi="Cambria" w:cs="Times New Roman"/>
          <w:noProof/>
          <w:sz w:val="24"/>
          <w:szCs w:val="24"/>
          <w:lang w:eastAsia="ja-JP"/>
        </w:rPr>
        <w:tab/>
      </w:r>
      <w:r w:rsidRPr="00871B7F">
        <w:rPr>
          <w:rFonts w:eastAsia="Arial"/>
          <w:noProof/>
        </w:rPr>
        <w:t>Runtime Operation</w:t>
      </w:r>
      <w:r>
        <w:rPr>
          <w:noProof/>
        </w:rPr>
        <w:tab/>
      </w:r>
      <w:r w:rsidR="00223976">
        <w:rPr>
          <w:noProof/>
        </w:rPr>
        <w:fldChar w:fldCharType="begin"/>
      </w:r>
      <w:r>
        <w:rPr>
          <w:noProof/>
        </w:rPr>
        <w:instrText xml:space="preserve"> PAGEREF _Toc233785369 \h </w:instrText>
      </w:r>
      <w:r w:rsidR="00223976">
        <w:rPr>
          <w:noProof/>
        </w:rPr>
      </w:r>
      <w:r w:rsidR="00223976">
        <w:rPr>
          <w:noProof/>
        </w:rPr>
        <w:fldChar w:fldCharType="separate"/>
      </w:r>
      <w:ins w:id="150" w:author="Ariel Segall" w:date="2013-10-11T22:46:00Z">
        <w:r w:rsidR="00F73D98">
          <w:rPr>
            <w:noProof/>
          </w:rPr>
          <w:t>60</w:t>
        </w:r>
      </w:ins>
      <w:del w:id="151" w:author="Ariel Segall" w:date="2013-10-11T22:46:00Z">
        <w:r w:rsidR="00D82478" w:rsidDel="00F73D98">
          <w:rPr>
            <w:noProof/>
          </w:rPr>
          <w:delText>56</w:delText>
        </w:r>
      </w:del>
      <w:r w:rsidR="00223976">
        <w:rPr>
          <w:noProof/>
        </w:rPr>
        <w:fldChar w:fldCharType="end"/>
      </w:r>
    </w:p>
    <w:p w14:paraId="3923C7BF" w14:textId="466D6D56"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9.5.1</w:t>
      </w:r>
      <w:r w:rsidRPr="00B54BFA">
        <w:rPr>
          <w:rFonts w:ascii="Cambria" w:eastAsia="MS Mincho" w:hAnsi="Cambria" w:cs="Times New Roman"/>
          <w:noProof/>
          <w:sz w:val="24"/>
          <w:szCs w:val="24"/>
          <w:lang w:eastAsia="ja-JP"/>
        </w:rPr>
        <w:tab/>
      </w:r>
      <w:r w:rsidRPr="00871B7F">
        <w:rPr>
          <w:rFonts w:eastAsia="Arial"/>
          <w:noProof/>
        </w:rPr>
        <w:t>Runtime Operation Considerations (informative)</w:t>
      </w:r>
      <w:r>
        <w:rPr>
          <w:noProof/>
        </w:rPr>
        <w:tab/>
      </w:r>
      <w:r w:rsidR="00223976">
        <w:rPr>
          <w:noProof/>
        </w:rPr>
        <w:fldChar w:fldCharType="begin"/>
      </w:r>
      <w:r>
        <w:rPr>
          <w:noProof/>
        </w:rPr>
        <w:instrText xml:space="preserve"> PAGEREF _Toc233785370 \h </w:instrText>
      </w:r>
      <w:r w:rsidR="00223976">
        <w:rPr>
          <w:noProof/>
        </w:rPr>
      </w:r>
      <w:r w:rsidR="00223976">
        <w:rPr>
          <w:noProof/>
        </w:rPr>
        <w:fldChar w:fldCharType="separate"/>
      </w:r>
      <w:ins w:id="152" w:author="Ariel Segall" w:date="2013-10-11T22:46:00Z">
        <w:r w:rsidR="00F73D98">
          <w:rPr>
            <w:noProof/>
          </w:rPr>
          <w:t>60</w:t>
        </w:r>
      </w:ins>
      <w:del w:id="153" w:author="Ariel Segall" w:date="2013-10-11T22:46:00Z">
        <w:r w:rsidR="00D82478" w:rsidDel="00F73D98">
          <w:rPr>
            <w:noProof/>
          </w:rPr>
          <w:delText>56</w:delText>
        </w:r>
      </w:del>
      <w:r w:rsidR="00223976">
        <w:rPr>
          <w:noProof/>
        </w:rPr>
        <w:fldChar w:fldCharType="end"/>
      </w:r>
    </w:p>
    <w:p w14:paraId="2CB2C1AE" w14:textId="6F085721"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9.5.2</w:t>
      </w:r>
      <w:r w:rsidRPr="00B54BFA">
        <w:rPr>
          <w:rFonts w:ascii="Cambria" w:eastAsia="MS Mincho" w:hAnsi="Cambria" w:cs="Times New Roman"/>
          <w:noProof/>
          <w:sz w:val="24"/>
          <w:szCs w:val="24"/>
          <w:lang w:eastAsia="ja-JP"/>
        </w:rPr>
        <w:tab/>
      </w:r>
      <w:r w:rsidRPr="00871B7F">
        <w:rPr>
          <w:rFonts w:eastAsia="Arial"/>
          <w:noProof/>
        </w:rPr>
        <w:t>Runtime Operation (normative)</w:t>
      </w:r>
      <w:r>
        <w:rPr>
          <w:noProof/>
        </w:rPr>
        <w:tab/>
      </w:r>
      <w:r w:rsidR="00223976">
        <w:rPr>
          <w:noProof/>
        </w:rPr>
        <w:fldChar w:fldCharType="begin"/>
      </w:r>
      <w:r>
        <w:rPr>
          <w:noProof/>
        </w:rPr>
        <w:instrText xml:space="preserve"> PAGEREF _Toc233785371 \h </w:instrText>
      </w:r>
      <w:r w:rsidR="00223976">
        <w:rPr>
          <w:noProof/>
        </w:rPr>
      </w:r>
      <w:r w:rsidR="00223976">
        <w:rPr>
          <w:noProof/>
        </w:rPr>
        <w:fldChar w:fldCharType="separate"/>
      </w:r>
      <w:ins w:id="154" w:author="Ariel Segall" w:date="2013-10-11T22:46:00Z">
        <w:r w:rsidR="00F73D98">
          <w:rPr>
            <w:noProof/>
          </w:rPr>
          <w:t>61</w:t>
        </w:r>
      </w:ins>
      <w:del w:id="155" w:author="Ariel Segall" w:date="2013-10-11T22:46:00Z">
        <w:r w:rsidR="00D82478" w:rsidDel="00F73D98">
          <w:rPr>
            <w:noProof/>
          </w:rPr>
          <w:delText>57</w:delText>
        </w:r>
      </w:del>
      <w:r w:rsidR="00223976">
        <w:rPr>
          <w:noProof/>
        </w:rPr>
        <w:fldChar w:fldCharType="end"/>
      </w:r>
    </w:p>
    <w:p w14:paraId="60BCFB23" w14:textId="2E03737E"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sidRPr="00871B7F">
        <w:rPr>
          <w:rFonts w:eastAsia="Arial"/>
          <w:noProof/>
        </w:rPr>
        <w:t>9.6</w:t>
      </w:r>
      <w:r w:rsidRPr="00B54BFA">
        <w:rPr>
          <w:rFonts w:ascii="Cambria" w:eastAsia="MS Mincho" w:hAnsi="Cambria" w:cs="Times New Roman"/>
          <w:noProof/>
          <w:sz w:val="24"/>
          <w:szCs w:val="24"/>
          <w:lang w:eastAsia="ja-JP"/>
        </w:rPr>
        <w:tab/>
      </w:r>
      <w:r w:rsidRPr="00871B7F">
        <w:rPr>
          <w:rFonts w:eastAsia="Arial"/>
          <w:noProof/>
        </w:rPr>
        <w:t>Saving vPlatform State</w:t>
      </w:r>
      <w:r>
        <w:rPr>
          <w:noProof/>
        </w:rPr>
        <w:tab/>
      </w:r>
      <w:r w:rsidR="00223976">
        <w:rPr>
          <w:noProof/>
        </w:rPr>
        <w:fldChar w:fldCharType="begin"/>
      </w:r>
      <w:r>
        <w:rPr>
          <w:noProof/>
        </w:rPr>
        <w:instrText xml:space="preserve"> PAGEREF _Toc233785372 \h </w:instrText>
      </w:r>
      <w:r w:rsidR="00223976">
        <w:rPr>
          <w:noProof/>
        </w:rPr>
      </w:r>
      <w:r w:rsidR="00223976">
        <w:rPr>
          <w:noProof/>
        </w:rPr>
        <w:fldChar w:fldCharType="separate"/>
      </w:r>
      <w:ins w:id="156" w:author="Ariel Segall" w:date="2013-10-11T22:46:00Z">
        <w:r w:rsidR="00F73D98">
          <w:rPr>
            <w:noProof/>
          </w:rPr>
          <w:t>61</w:t>
        </w:r>
      </w:ins>
      <w:del w:id="157" w:author="Ariel Segall" w:date="2013-10-11T22:46:00Z">
        <w:r w:rsidR="00D82478" w:rsidDel="00F73D98">
          <w:rPr>
            <w:noProof/>
          </w:rPr>
          <w:delText>57</w:delText>
        </w:r>
      </w:del>
      <w:r w:rsidR="00223976">
        <w:rPr>
          <w:noProof/>
        </w:rPr>
        <w:fldChar w:fldCharType="end"/>
      </w:r>
    </w:p>
    <w:p w14:paraId="4CFB6021" w14:textId="55726ED5"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9.6.1</w:t>
      </w:r>
      <w:r w:rsidRPr="00B54BFA">
        <w:rPr>
          <w:rFonts w:ascii="Cambria" w:eastAsia="MS Mincho" w:hAnsi="Cambria" w:cs="Times New Roman"/>
          <w:noProof/>
          <w:sz w:val="24"/>
          <w:szCs w:val="24"/>
          <w:lang w:eastAsia="ja-JP"/>
        </w:rPr>
        <w:tab/>
      </w:r>
      <w:r w:rsidRPr="00871B7F">
        <w:rPr>
          <w:rFonts w:eastAsia="Arial"/>
          <w:noProof/>
        </w:rPr>
        <w:t>State Saving Requirements (normative)</w:t>
      </w:r>
      <w:r>
        <w:rPr>
          <w:noProof/>
        </w:rPr>
        <w:tab/>
      </w:r>
      <w:r w:rsidR="00223976">
        <w:rPr>
          <w:noProof/>
        </w:rPr>
        <w:fldChar w:fldCharType="begin"/>
      </w:r>
      <w:r>
        <w:rPr>
          <w:noProof/>
        </w:rPr>
        <w:instrText xml:space="preserve"> PAGEREF _Toc233785373 \h </w:instrText>
      </w:r>
      <w:r w:rsidR="00223976">
        <w:rPr>
          <w:noProof/>
        </w:rPr>
      </w:r>
      <w:r w:rsidR="00223976">
        <w:rPr>
          <w:noProof/>
        </w:rPr>
        <w:fldChar w:fldCharType="separate"/>
      </w:r>
      <w:ins w:id="158" w:author="Ariel Segall" w:date="2013-10-11T22:46:00Z">
        <w:r w:rsidR="00F73D98">
          <w:rPr>
            <w:noProof/>
          </w:rPr>
          <w:t>61</w:t>
        </w:r>
      </w:ins>
      <w:del w:id="159" w:author="Ariel Segall" w:date="2013-10-11T22:46:00Z">
        <w:r w:rsidR="00D82478" w:rsidDel="00F73D98">
          <w:rPr>
            <w:noProof/>
          </w:rPr>
          <w:delText>57</w:delText>
        </w:r>
      </w:del>
      <w:r w:rsidR="00223976">
        <w:rPr>
          <w:noProof/>
        </w:rPr>
        <w:fldChar w:fldCharType="end"/>
      </w:r>
    </w:p>
    <w:p w14:paraId="62A3B9D6" w14:textId="2212B4DA"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9.6.2</w:t>
      </w:r>
      <w:r w:rsidRPr="00B54BFA">
        <w:rPr>
          <w:rFonts w:ascii="Cambria" w:eastAsia="MS Mincho" w:hAnsi="Cambria" w:cs="Times New Roman"/>
          <w:noProof/>
          <w:sz w:val="24"/>
          <w:szCs w:val="24"/>
          <w:lang w:eastAsia="ja-JP"/>
        </w:rPr>
        <w:tab/>
      </w:r>
      <w:r w:rsidRPr="00871B7F">
        <w:rPr>
          <w:rFonts w:eastAsia="Arial"/>
          <w:noProof/>
        </w:rPr>
        <w:t>Saving State Examples (informative)</w:t>
      </w:r>
      <w:r>
        <w:rPr>
          <w:noProof/>
        </w:rPr>
        <w:tab/>
      </w:r>
      <w:r w:rsidR="00223976">
        <w:rPr>
          <w:noProof/>
        </w:rPr>
        <w:fldChar w:fldCharType="begin"/>
      </w:r>
      <w:r>
        <w:rPr>
          <w:noProof/>
        </w:rPr>
        <w:instrText xml:space="preserve"> PAGEREF _Toc233785374 \h </w:instrText>
      </w:r>
      <w:r w:rsidR="00223976">
        <w:rPr>
          <w:noProof/>
        </w:rPr>
      </w:r>
      <w:r w:rsidR="00223976">
        <w:rPr>
          <w:noProof/>
        </w:rPr>
        <w:fldChar w:fldCharType="separate"/>
      </w:r>
      <w:ins w:id="160" w:author="Ariel Segall" w:date="2013-10-11T22:46:00Z">
        <w:r w:rsidR="00F73D98">
          <w:rPr>
            <w:noProof/>
          </w:rPr>
          <w:t>62</w:t>
        </w:r>
      </w:ins>
      <w:del w:id="161" w:author="Ariel Segall" w:date="2013-10-11T22:46:00Z">
        <w:r w:rsidR="00D82478" w:rsidDel="00F73D98">
          <w:rPr>
            <w:noProof/>
          </w:rPr>
          <w:delText>57</w:delText>
        </w:r>
      </w:del>
      <w:r w:rsidR="00223976">
        <w:rPr>
          <w:noProof/>
        </w:rPr>
        <w:fldChar w:fldCharType="end"/>
      </w:r>
    </w:p>
    <w:p w14:paraId="3E1D3D81" w14:textId="42B0D002"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9.7</w:t>
      </w:r>
      <w:r w:rsidRPr="00B54BFA">
        <w:rPr>
          <w:rFonts w:ascii="Cambria" w:eastAsia="MS Mincho" w:hAnsi="Cambria" w:cs="Times New Roman"/>
          <w:noProof/>
          <w:sz w:val="24"/>
          <w:szCs w:val="24"/>
          <w:lang w:eastAsia="ja-JP"/>
        </w:rPr>
        <w:tab/>
      </w:r>
      <w:r>
        <w:rPr>
          <w:noProof/>
        </w:rPr>
        <w:t>vPlatform Shutdown</w:t>
      </w:r>
      <w:r>
        <w:rPr>
          <w:noProof/>
        </w:rPr>
        <w:tab/>
      </w:r>
      <w:r w:rsidR="00223976">
        <w:rPr>
          <w:noProof/>
        </w:rPr>
        <w:fldChar w:fldCharType="begin"/>
      </w:r>
      <w:r>
        <w:rPr>
          <w:noProof/>
        </w:rPr>
        <w:instrText xml:space="preserve"> PAGEREF _Toc233785375 \h </w:instrText>
      </w:r>
      <w:r w:rsidR="00223976">
        <w:rPr>
          <w:noProof/>
        </w:rPr>
      </w:r>
      <w:r w:rsidR="00223976">
        <w:rPr>
          <w:noProof/>
        </w:rPr>
        <w:fldChar w:fldCharType="separate"/>
      </w:r>
      <w:ins w:id="162" w:author="Ariel Segall" w:date="2013-10-11T22:46:00Z">
        <w:r w:rsidR="00F73D98">
          <w:rPr>
            <w:noProof/>
          </w:rPr>
          <w:t>64</w:t>
        </w:r>
      </w:ins>
      <w:del w:id="163" w:author="Ariel Segall" w:date="2013-10-11T22:46:00Z">
        <w:r w:rsidR="00D82478" w:rsidDel="00F73D98">
          <w:rPr>
            <w:noProof/>
          </w:rPr>
          <w:delText>59</w:delText>
        </w:r>
      </w:del>
      <w:r w:rsidR="00223976">
        <w:rPr>
          <w:noProof/>
        </w:rPr>
        <w:fldChar w:fldCharType="end"/>
      </w:r>
    </w:p>
    <w:p w14:paraId="02CD53E3" w14:textId="1428BB24"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9.7.1</w:t>
      </w:r>
      <w:r w:rsidRPr="00B54BFA">
        <w:rPr>
          <w:rFonts w:ascii="Cambria" w:eastAsia="MS Mincho" w:hAnsi="Cambria" w:cs="Times New Roman"/>
          <w:noProof/>
          <w:sz w:val="24"/>
          <w:szCs w:val="24"/>
          <w:lang w:eastAsia="ja-JP"/>
        </w:rPr>
        <w:tab/>
      </w:r>
      <w:r>
        <w:rPr>
          <w:noProof/>
        </w:rPr>
        <w:t>Shutdown Requirements (normative)</w:t>
      </w:r>
      <w:r>
        <w:rPr>
          <w:noProof/>
        </w:rPr>
        <w:tab/>
      </w:r>
      <w:r w:rsidR="00223976">
        <w:rPr>
          <w:noProof/>
        </w:rPr>
        <w:fldChar w:fldCharType="begin"/>
      </w:r>
      <w:r>
        <w:rPr>
          <w:noProof/>
        </w:rPr>
        <w:instrText xml:space="preserve"> PAGEREF _Toc233785376 \h </w:instrText>
      </w:r>
      <w:r w:rsidR="00223976">
        <w:rPr>
          <w:noProof/>
        </w:rPr>
      </w:r>
      <w:r w:rsidR="00223976">
        <w:rPr>
          <w:noProof/>
        </w:rPr>
        <w:fldChar w:fldCharType="separate"/>
      </w:r>
      <w:ins w:id="164" w:author="Ariel Segall" w:date="2013-10-11T22:46:00Z">
        <w:r w:rsidR="00F73D98">
          <w:rPr>
            <w:noProof/>
          </w:rPr>
          <w:t>64</w:t>
        </w:r>
      </w:ins>
      <w:del w:id="165" w:author="Ariel Segall" w:date="2013-10-11T22:46:00Z">
        <w:r w:rsidR="00D82478" w:rsidDel="00F73D98">
          <w:rPr>
            <w:noProof/>
          </w:rPr>
          <w:delText>59</w:delText>
        </w:r>
      </w:del>
      <w:r w:rsidR="00223976">
        <w:rPr>
          <w:noProof/>
        </w:rPr>
        <w:fldChar w:fldCharType="end"/>
      </w:r>
    </w:p>
    <w:p w14:paraId="1A17CCA9" w14:textId="79A00275"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9.7.2</w:t>
      </w:r>
      <w:r w:rsidRPr="00B54BFA">
        <w:rPr>
          <w:rFonts w:ascii="Cambria" w:eastAsia="MS Mincho" w:hAnsi="Cambria" w:cs="Times New Roman"/>
          <w:noProof/>
          <w:sz w:val="24"/>
          <w:szCs w:val="24"/>
          <w:lang w:eastAsia="ja-JP"/>
        </w:rPr>
        <w:tab/>
      </w:r>
      <w:r>
        <w:rPr>
          <w:noProof/>
        </w:rPr>
        <w:t>Shutdown Discussion (informative)</w:t>
      </w:r>
      <w:r>
        <w:rPr>
          <w:noProof/>
        </w:rPr>
        <w:tab/>
      </w:r>
      <w:r w:rsidR="00223976">
        <w:rPr>
          <w:noProof/>
        </w:rPr>
        <w:fldChar w:fldCharType="begin"/>
      </w:r>
      <w:r>
        <w:rPr>
          <w:noProof/>
        </w:rPr>
        <w:instrText xml:space="preserve"> PAGEREF _Toc233785377 \h </w:instrText>
      </w:r>
      <w:r w:rsidR="00223976">
        <w:rPr>
          <w:noProof/>
        </w:rPr>
      </w:r>
      <w:r w:rsidR="00223976">
        <w:rPr>
          <w:noProof/>
        </w:rPr>
        <w:fldChar w:fldCharType="separate"/>
      </w:r>
      <w:ins w:id="166" w:author="Ariel Segall" w:date="2013-10-11T22:46:00Z">
        <w:r w:rsidR="00F73D98">
          <w:rPr>
            <w:noProof/>
          </w:rPr>
          <w:t>64</w:t>
        </w:r>
      </w:ins>
      <w:del w:id="167" w:author="Ariel Segall" w:date="2013-10-11T22:46:00Z">
        <w:r w:rsidR="00D82478" w:rsidDel="00F73D98">
          <w:rPr>
            <w:noProof/>
          </w:rPr>
          <w:delText>59</w:delText>
        </w:r>
      </w:del>
      <w:r w:rsidR="00223976">
        <w:rPr>
          <w:noProof/>
        </w:rPr>
        <w:fldChar w:fldCharType="end"/>
      </w:r>
    </w:p>
    <w:p w14:paraId="1E1334C8" w14:textId="0A8B2D0E"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9.8</w:t>
      </w:r>
      <w:r w:rsidRPr="00B54BFA">
        <w:rPr>
          <w:rFonts w:ascii="Cambria" w:eastAsia="MS Mincho" w:hAnsi="Cambria" w:cs="Times New Roman"/>
          <w:noProof/>
          <w:sz w:val="24"/>
          <w:szCs w:val="24"/>
          <w:lang w:eastAsia="ja-JP"/>
        </w:rPr>
        <w:tab/>
      </w:r>
      <w:r>
        <w:rPr>
          <w:noProof/>
        </w:rPr>
        <w:t>Backing Up and Restoring vPlatforms</w:t>
      </w:r>
      <w:r>
        <w:rPr>
          <w:noProof/>
        </w:rPr>
        <w:tab/>
      </w:r>
      <w:r w:rsidR="00223976">
        <w:rPr>
          <w:noProof/>
        </w:rPr>
        <w:fldChar w:fldCharType="begin"/>
      </w:r>
      <w:r>
        <w:rPr>
          <w:noProof/>
        </w:rPr>
        <w:instrText xml:space="preserve"> PAGEREF _Toc233785378 \h </w:instrText>
      </w:r>
      <w:r w:rsidR="00223976">
        <w:rPr>
          <w:noProof/>
        </w:rPr>
      </w:r>
      <w:r w:rsidR="00223976">
        <w:rPr>
          <w:noProof/>
        </w:rPr>
        <w:fldChar w:fldCharType="separate"/>
      </w:r>
      <w:ins w:id="168" w:author="Ariel Segall" w:date="2013-10-11T22:46:00Z">
        <w:r w:rsidR="00F73D98">
          <w:rPr>
            <w:noProof/>
          </w:rPr>
          <w:t>65</w:t>
        </w:r>
      </w:ins>
      <w:del w:id="169" w:author="Ariel Segall" w:date="2013-10-11T22:46:00Z">
        <w:r w:rsidR="00D82478" w:rsidDel="00F73D98">
          <w:rPr>
            <w:noProof/>
          </w:rPr>
          <w:delText>60</w:delText>
        </w:r>
      </w:del>
      <w:r w:rsidR="00223976">
        <w:rPr>
          <w:noProof/>
        </w:rPr>
        <w:fldChar w:fldCharType="end"/>
      </w:r>
    </w:p>
    <w:p w14:paraId="61DCAEC7" w14:textId="184C30F4"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9.8.1</w:t>
      </w:r>
      <w:r w:rsidRPr="00B54BFA">
        <w:rPr>
          <w:rFonts w:ascii="Cambria" w:eastAsia="MS Mincho" w:hAnsi="Cambria" w:cs="Times New Roman"/>
          <w:noProof/>
          <w:sz w:val="24"/>
          <w:szCs w:val="24"/>
          <w:lang w:eastAsia="ja-JP"/>
        </w:rPr>
        <w:tab/>
      </w:r>
      <w:r>
        <w:rPr>
          <w:noProof/>
        </w:rPr>
        <w:t>Backup and Restoration Requirements (normative)</w:t>
      </w:r>
      <w:r>
        <w:rPr>
          <w:noProof/>
        </w:rPr>
        <w:tab/>
      </w:r>
      <w:r w:rsidR="00223976">
        <w:rPr>
          <w:noProof/>
        </w:rPr>
        <w:fldChar w:fldCharType="begin"/>
      </w:r>
      <w:r>
        <w:rPr>
          <w:noProof/>
        </w:rPr>
        <w:instrText xml:space="preserve"> PAGEREF _Toc233785379 \h </w:instrText>
      </w:r>
      <w:r w:rsidR="00223976">
        <w:rPr>
          <w:noProof/>
        </w:rPr>
      </w:r>
      <w:r w:rsidR="00223976">
        <w:rPr>
          <w:noProof/>
        </w:rPr>
        <w:fldChar w:fldCharType="separate"/>
      </w:r>
      <w:ins w:id="170" w:author="Ariel Segall" w:date="2013-10-11T22:46:00Z">
        <w:r w:rsidR="00F73D98">
          <w:rPr>
            <w:noProof/>
          </w:rPr>
          <w:t>65</w:t>
        </w:r>
      </w:ins>
      <w:del w:id="171" w:author="Ariel Segall" w:date="2013-10-11T22:46:00Z">
        <w:r w:rsidR="00D82478" w:rsidDel="00F73D98">
          <w:rPr>
            <w:noProof/>
          </w:rPr>
          <w:delText>60</w:delText>
        </w:r>
      </w:del>
      <w:r w:rsidR="00223976">
        <w:rPr>
          <w:noProof/>
        </w:rPr>
        <w:fldChar w:fldCharType="end"/>
      </w:r>
    </w:p>
    <w:p w14:paraId="6A29E520" w14:textId="3DFEC354"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9.8.2</w:t>
      </w:r>
      <w:r w:rsidRPr="00B54BFA">
        <w:rPr>
          <w:rFonts w:ascii="Cambria" w:eastAsia="MS Mincho" w:hAnsi="Cambria" w:cs="Times New Roman"/>
          <w:noProof/>
          <w:sz w:val="24"/>
          <w:szCs w:val="24"/>
          <w:lang w:eastAsia="ja-JP"/>
        </w:rPr>
        <w:tab/>
      </w:r>
      <w:r>
        <w:rPr>
          <w:noProof/>
        </w:rPr>
        <w:t>Backup and Restoration Discussion (informative)</w:t>
      </w:r>
      <w:r>
        <w:rPr>
          <w:noProof/>
        </w:rPr>
        <w:tab/>
      </w:r>
      <w:r w:rsidR="00223976">
        <w:rPr>
          <w:noProof/>
        </w:rPr>
        <w:fldChar w:fldCharType="begin"/>
      </w:r>
      <w:r>
        <w:rPr>
          <w:noProof/>
        </w:rPr>
        <w:instrText xml:space="preserve"> PAGEREF _Toc233785380 \h </w:instrText>
      </w:r>
      <w:r w:rsidR="00223976">
        <w:rPr>
          <w:noProof/>
        </w:rPr>
      </w:r>
      <w:r w:rsidR="00223976">
        <w:rPr>
          <w:noProof/>
        </w:rPr>
        <w:fldChar w:fldCharType="separate"/>
      </w:r>
      <w:ins w:id="172" w:author="Ariel Segall" w:date="2013-10-11T22:46:00Z">
        <w:r w:rsidR="00F73D98">
          <w:rPr>
            <w:noProof/>
          </w:rPr>
          <w:t>66</w:t>
        </w:r>
      </w:ins>
      <w:del w:id="173" w:author="Ariel Segall" w:date="2013-10-11T22:46:00Z">
        <w:r w:rsidR="00D82478" w:rsidDel="00F73D98">
          <w:rPr>
            <w:noProof/>
          </w:rPr>
          <w:delText>60</w:delText>
        </w:r>
      </w:del>
      <w:r w:rsidR="00223976">
        <w:rPr>
          <w:noProof/>
        </w:rPr>
        <w:fldChar w:fldCharType="end"/>
      </w:r>
    </w:p>
    <w:p w14:paraId="6447FED9" w14:textId="71983A50"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9.8.3</w:t>
      </w:r>
      <w:r w:rsidRPr="00B54BFA">
        <w:rPr>
          <w:rFonts w:ascii="Cambria" w:eastAsia="MS Mincho" w:hAnsi="Cambria" w:cs="Times New Roman"/>
          <w:noProof/>
          <w:sz w:val="24"/>
          <w:szCs w:val="24"/>
          <w:lang w:eastAsia="ja-JP"/>
        </w:rPr>
        <w:tab/>
      </w:r>
      <w:r>
        <w:rPr>
          <w:noProof/>
        </w:rPr>
        <w:t>Backups using trusted server key (informative)</w:t>
      </w:r>
      <w:r>
        <w:rPr>
          <w:noProof/>
        </w:rPr>
        <w:tab/>
      </w:r>
      <w:r w:rsidR="00223976">
        <w:rPr>
          <w:noProof/>
        </w:rPr>
        <w:fldChar w:fldCharType="begin"/>
      </w:r>
      <w:r>
        <w:rPr>
          <w:noProof/>
        </w:rPr>
        <w:instrText xml:space="preserve"> PAGEREF _Toc233785381 \h </w:instrText>
      </w:r>
      <w:r w:rsidR="00223976">
        <w:rPr>
          <w:noProof/>
        </w:rPr>
      </w:r>
      <w:r w:rsidR="00223976">
        <w:rPr>
          <w:noProof/>
        </w:rPr>
        <w:fldChar w:fldCharType="separate"/>
      </w:r>
      <w:ins w:id="174" w:author="Ariel Segall" w:date="2013-10-11T22:46:00Z">
        <w:r w:rsidR="00F73D98">
          <w:rPr>
            <w:noProof/>
          </w:rPr>
          <w:t>66</w:t>
        </w:r>
      </w:ins>
      <w:del w:id="175" w:author="Ariel Segall" w:date="2013-10-11T22:46:00Z">
        <w:r w:rsidR="00D82478" w:rsidDel="00F73D98">
          <w:rPr>
            <w:noProof/>
          </w:rPr>
          <w:delText>60</w:delText>
        </w:r>
      </w:del>
      <w:r w:rsidR="00223976">
        <w:rPr>
          <w:noProof/>
        </w:rPr>
        <w:fldChar w:fldCharType="end"/>
      </w:r>
    </w:p>
    <w:p w14:paraId="3908BF32" w14:textId="7802163B"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sidRPr="00871B7F">
        <w:rPr>
          <w:rFonts w:eastAsia="Arial"/>
          <w:noProof/>
        </w:rPr>
        <w:t>9.8.4</w:t>
      </w:r>
      <w:r w:rsidRPr="00B54BFA">
        <w:rPr>
          <w:rFonts w:ascii="Cambria" w:eastAsia="MS Mincho" w:hAnsi="Cambria" w:cs="Times New Roman"/>
          <w:noProof/>
          <w:sz w:val="24"/>
          <w:szCs w:val="24"/>
          <w:lang w:eastAsia="ja-JP"/>
        </w:rPr>
        <w:tab/>
      </w:r>
      <w:r w:rsidRPr="00871B7F">
        <w:rPr>
          <w:rFonts w:eastAsia="Arial"/>
          <w:noProof/>
        </w:rPr>
        <w:t>Rollback Prevention Discussion (informative)</w:t>
      </w:r>
      <w:r>
        <w:rPr>
          <w:noProof/>
        </w:rPr>
        <w:tab/>
      </w:r>
      <w:r w:rsidR="00223976">
        <w:rPr>
          <w:noProof/>
        </w:rPr>
        <w:fldChar w:fldCharType="begin"/>
      </w:r>
      <w:r>
        <w:rPr>
          <w:noProof/>
        </w:rPr>
        <w:instrText xml:space="preserve"> PAGEREF _Toc233785382 \h </w:instrText>
      </w:r>
      <w:r w:rsidR="00223976">
        <w:rPr>
          <w:noProof/>
        </w:rPr>
      </w:r>
      <w:r w:rsidR="00223976">
        <w:rPr>
          <w:noProof/>
        </w:rPr>
        <w:fldChar w:fldCharType="separate"/>
      </w:r>
      <w:ins w:id="176" w:author="Ariel Segall" w:date="2013-10-11T22:46:00Z">
        <w:r w:rsidR="00F73D98">
          <w:rPr>
            <w:noProof/>
          </w:rPr>
          <w:t>66</w:t>
        </w:r>
      </w:ins>
      <w:del w:id="177" w:author="Ariel Segall" w:date="2013-10-11T22:46:00Z">
        <w:r w:rsidR="00D82478" w:rsidDel="00F73D98">
          <w:rPr>
            <w:noProof/>
          </w:rPr>
          <w:delText>61</w:delText>
        </w:r>
      </w:del>
      <w:r w:rsidR="00223976">
        <w:rPr>
          <w:noProof/>
        </w:rPr>
        <w:fldChar w:fldCharType="end"/>
      </w:r>
    </w:p>
    <w:p w14:paraId="1F9BBE61" w14:textId="031BC95A" w:rsidR="0041198E" w:rsidRPr="00B54BFA" w:rsidRDefault="0041198E">
      <w:pPr>
        <w:pStyle w:val="TOC2"/>
        <w:tabs>
          <w:tab w:val="left" w:pos="718"/>
          <w:tab w:val="right" w:leader="dot" w:pos="9350"/>
        </w:tabs>
        <w:rPr>
          <w:rFonts w:ascii="Cambria" w:eastAsia="MS Mincho" w:hAnsi="Cambria" w:cs="Times New Roman"/>
          <w:noProof/>
          <w:sz w:val="24"/>
          <w:szCs w:val="24"/>
          <w:lang w:eastAsia="ja-JP"/>
        </w:rPr>
      </w:pPr>
      <w:r>
        <w:rPr>
          <w:noProof/>
        </w:rPr>
        <w:t>9.9</w:t>
      </w:r>
      <w:r w:rsidRPr="00B54BFA">
        <w:rPr>
          <w:rFonts w:ascii="Cambria" w:eastAsia="MS Mincho" w:hAnsi="Cambria" w:cs="Times New Roman"/>
          <w:noProof/>
          <w:sz w:val="24"/>
          <w:szCs w:val="24"/>
          <w:lang w:eastAsia="ja-JP"/>
        </w:rPr>
        <w:tab/>
      </w:r>
      <w:r>
        <w:rPr>
          <w:noProof/>
        </w:rPr>
        <w:t>Software Upgrade</w:t>
      </w:r>
      <w:r>
        <w:rPr>
          <w:noProof/>
        </w:rPr>
        <w:tab/>
      </w:r>
      <w:r w:rsidR="00223976">
        <w:rPr>
          <w:noProof/>
        </w:rPr>
        <w:fldChar w:fldCharType="begin"/>
      </w:r>
      <w:r>
        <w:rPr>
          <w:noProof/>
        </w:rPr>
        <w:instrText xml:space="preserve"> PAGEREF _Toc233785383 \h </w:instrText>
      </w:r>
      <w:r w:rsidR="00223976">
        <w:rPr>
          <w:noProof/>
        </w:rPr>
      </w:r>
      <w:r w:rsidR="00223976">
        <w:rPr>
          <w:noProof/>
        </w:rPr>
        <w:fldChar w:fldCharType="separate"/>
      </w:r>
      <w:ins w:id="178" w:author="Ariel Segall" w:date="2013-10-11T22:46:00Z">
        <w:r w:rsidR="00F73D98">
          <w:rPr>
            <w:noProof/>
          </w:rPr>
          <w:t>67</w:t>
        </w:r>
      </w:ins>
      <w:del w:id="179" w:author="Ariel Segall" w:date="2013-10-11T22:46:00Z">
        <w:r w:rsidR="00D82478" w:rsidDel="00F73D98">
          <w:rPr>
            <w:noProof/>
          </w:rPr>
          <w:delText>61</w:delText>
        </w:r>
      </w:del>
      <w:r w:rsidR="00223976">
        <w:rPr>
          <w:noProof/>
        </w:rPr>
        <w:fldChar w:fldCharType="end"/>
      </w:r>
    </w:p>
    <w:p w14:paraId="34E34137" w14:textId="5C08352B"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9.9.1</w:t>
      </w:r>
      <w:r w:rsidRPr="00B54BFA">
        <w:rPr>
          <w:rFonts w:ascii="Cambria" w:eastAsia="MS Mincho" w:hAnsi="Cambria" w:cs="Times New Roman"/>
          <w:noProof/>
          <w:sz w:val="24"/>
          <w:szCs w:val="24"/>
          <w:lang w:eastAsia="ja-JP"/>
        </w:rPr>
        <w:tab/>
      </w:r>
      <w:r>
        <w:rPr>
          <w:noProof/>
        </w:rPr>
        <w:t>Upgrade Requirements (normative)</w:t>
      </w:r>
      <w:r>
        <w:rPr>
          <w:noProof/>
        </w:rPr>
        <w:tab/>
      </w:r>
      <w:r w:rsidR="00223976">
        <w:rPr>
          <w:noProof/>
        </w:rPr>
        <w:fldChar w:fldCharType="begin"/>
      </w:r>
      <w:r>
        <w:rPr>
          <w:noProof/>
        </w:rPr>
        <w:instrText xml:space="preserve"> PAGEREF _Toc233785384 \h </w:instrText>
      </w:r>
      <w:r w:rsidR="00223976">
        <w:rPr>
          <w:noProof/>
        </w:rPr>
      </w:r>
      <w:r w:rsidR="00223976">
        <w:rPr>
          <w:noProof/>
        </w:rPr>
        <w:fldChar w:fldCharType="separate"/>
      </w:r>
      <w:ins w:id="180" w:author="Ariel Segall" w:date="2013-10-11T22:46:00Z">
        <w:r w:rsidR="00F73D98">
          <w:rPr>
            <w:noProof/>
          </w:rPr>
          <w:t>67</w:t>
        </w:r>
      </w:ins>
      <w:del w:id="181" w:author="Ariel Segall" w:date="2013-10-11T22:46:00Z">
        <w:r w:rsidR="00D82478" w:rsidDel="00F73D98">
          <w:rPr>
            <w:noProof/>
          </w:rPr>
          <w:delText>61</w:delText>
        </w:r>
      </w:del>
      <w:r w:rsidR="00223976">
        <w:rPr>
          <w:noProof/>
        </w:rPr>
        <w:fldChar w:fldCharType="end"/>
      </w:r>
    </w:p>
    <w:p w14:paraId="0D49BABE" w14:textId="41ECAAA9" w:rsidR="0041198E" w:rsidRPr="00B54BFA" w:rsidRDefault="0041198E">
      <w:pPr>
        <w:pStyle w:val="TOC3"/>
        <w:tabs>
          <w:tab w:val="left" w:pos="1085"/>
          <w:tab w:val="right" w:leader="dot" w:pos="9350"/>
        </w:tabs>
        <w:rPr>
          <w:rFonts w:ascii="Cambria" w:eastAsia="MS Mincho" w:hAnsi="Cambria" w:cs="Times New Roman"/>
          <w:noProof/>
          <w:sz w:val="24"/>
          <w:szCs w:val="24"/>
          <w:lang w:eastAsia="ja-JP"/>
        </w:rPr>
      </w:pPr>
      <w:r>
        <w:rPr>
          <w:noProof/>
        </w:rPr>
        <w:t>9.9.2</w:t>
      </w:r>
      <w:r w:rsidRPr="00B54BFA">
        <w:rPr>
          <w:rFonts w:ascii="Cambria" w:eastAsia="MS Mincho" w:hAnsi="Cambria" w:cs="Times New Roman"/>
          <w:noProof/>
          <w:sz w:val="24"/>
          <w:szCs w:val="24"/>
          <w:lang w:eastAsia="ja-JP"/>
        </w:rPr>
        <w:tab/>
      </w:r>
      <w:r>
        <w:rPr>
          <w:noProof/>
        </w:rPr>
        <w:t>Upgrade Considerations (informative)</w:t>
      </w:r>
      <w:r>
        <w:rPr>
          <w:noProof/>
        </w:rPr>
        <w:tab/>
      </w:r>
      <w:r w:rsidR="00223976">
        <w:rPr>
          <w:noProof/>
        </w:rPr>
        <w:fldChar w:fldCharType="begin"/>
      </w:r>
      <w:r>
        <w:rPr>
          <w:noProof/>
        </w:rPr>
        <w:instrText xml:space="preserve"> PAGEREF _Toc233785385 \h </w:instrText>
      </w:r>
      <w:r w:rsidR="00223976">
        <w:rPr>
          <w:noProof/>
        </w:rPr>
      </w:r>
      <w:r w:rsidR="00223976">
        <w:rPr>
          <w:noProof/>
        </w:rPr>
        <w:fldChar w:fldCharType="separate"/>
      </w:r>
      <w:ins w:id="182" w:author="Ariel Segall" w:date="2013-10-11T22:46:00Z">
        <w:r w:rsidR="00F73D98">
          <w:rPr>
            <w:noProof/>
          </w:rPr>
          <w:t>67</w:t>
        </w:r>
      </w:ins>
      <w:del w:id="183" w:author="Ariel Segall" w:date="2013-10-11T22:46:00Z">
        <w:r w:rsidR="00D82478" w:rsidDel="00F73D98">
          <w:rPr>
            <w:noProof/>
          </w:rPr>
          <w:delText>62</w:delText>
        </w:r>
      </w:del>
      <w:r w:rsidR="00223976">
        <w:rPr>
          <w:noProof/>
        </w:rPr>
        <w:fldChar w:fldCharType="end"/>
      </w:r>
    </w:p>
    <w:p w14:paraId="608DC3BE" w14:textId="2F5BDF6D" w:rsidR="0041198E" w:rsidRPr="00B54BFA" w:rsidRDefault="0041198E">
      <w:pPr>
        <w:pStyle w:val="TOC2"/>
        <w:tabs>
          <w:tab w:val="left" w:pos="829"/>
          <w:tab w:val="right" w:leader="dot" w:pos="9350"/>
        </w:tabs>
        <w:rPr>
          <w:rFonts w:ascii="Cambria" w:eastAsia="MS Mincho" w:hAnsi="Cambria" w:cs="Times New Roman"/>
          <w:noProof/>
          <w:sz w:val="24"/>
          <w:szCs w:val="24"/>
          <w:lang w:eastAsia="ja-JP"/>
        </w:rPr>
      </w:pPr>
      <w:r>
        <w:rPr>
          <w:noProof/>
        </w:rPr>
        <w:lastRenderedPageBreak/>
        <w:t>9.10</w:t>
      </w:r>
      <w:r w:rsidRPr="00B54BFA">
        <w:rPr>
          <w:rFonts w:ascii="Cambria" w:eastAsia="MS Mincho" w:hAnsi="Cambria" w:cs="Times New Roman"/>
          <w:noProof/>
          <w:sz w:val="24"/>
          <w:szCs w:val="24"/>
          <w:lang w:eastAsia="ja-JP"/>
        </w:rPr>
        <w:tab/>
      </w:r>
      <w:r>
        <w:rPr>
          <w:noProof/>
        </w:rPr>
        <w:t>pPlatform</w:t>
      </w:r>
      <w:r w:rsidRPr="00871B7F">
        <w:rPr>
          <w:rFonts w:eastAsia="Arial"/>
          <w:noProof/>
        </w:rPr>
        <w:t xml:space="preserve"> </w:t>
      </w:r>
      <w:r>
        <w:rPr>
          <w:noProof/>
        </w:rPr>
        <w:t>Change (Migration)</w:t>
      </w:r>
      <w:r>
        <w:rPr>
          <w:noProof/>
        </w:rPr>
        <w:tab/>
      </w:r>
      <w:r w:rsidR="00223976">
        <w:rPr>
          <w:noProof/>
        </w:rPr>
        <w:fldChar w:fldCharType="begin"/>
      </w:r>
      <w:r>
        <w:rPr>
          <w:noProof/>
        </w:rPr>
        <w:instrText xml:space="preserve"> PAGEREF _Toc233785386 \h </w:instrText>
      </w:r>
      <w:r w:rsidR="00223976">
        <w:rPr>
          <w:noProof/>
        </w:rPr>
      </w:r>
      <w:r w:rsidR="00223976">
        <w:rPr>
          <w:noProof/>
        </w:rPr>
        <w:fldChar w:fldCharType="separate"/>
      </w:r>
      <w:ins w:id="184" w:author="Ariel Segall" w:date="2013-10-11T22:46:00Z">
        <w:r w:rsidR="00F73D98">
          <w:rPr>
            <w:noProof/>
          </w:rPr>
          <w:t>69</w:t>
        </w:r>
      </w:ins>
      <w:del w:id="185" w:author="Ariel Segall" w:date="2013-10-11T22:46:00Z">
        <w:r w:rsidR="00D82478" w:rsidDel="00F73D98">
          <w:rPr>
            <w:noProof/>
          </w:rPr>
          <w:delText>63</w:delText>
        </w:r>
      </w:del>
      <w:r w:rsidR="00223976">
        <w:rPr>
          <w:noProof/>
        </w:rPr>
        <w:fldChar w:fldCharType="end"/>
      </w:r>
    </w:p>
    <w:p w14:paraId="399B3D1F" w14:textId="72971DC1"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9.10.1</w:t>
      </w:r>
      <w:r w:rsidRPr="00B54BFA">
        <w:rPr>
          <w:rFonts w:ascii="Cambria" w:eastAsia="MS Mincho" w:hAnsi="Cambria" w:cs="Times New Roman"/>
          <w:noProof/>
          <w:sz w:val="24"/>
          <w:szCs w:val="24"/>
          <w:lang w:eastAsia="ja-JP"/>
        </w:rPr>
        <w:tab/>
      </w:r>
      <w:r>
        <w:rPr>
          <w:noProof/>
        </w:rPr>
        <w:t>pPlatform Change Requirements (normative)</w:t>
      </w:r>
      <w:r>
        <w:rPr>
          <w:noProof/>
        </w:rPr>
        <w:tab/>
      </w:r>
      <w:r w:rsidR="00223976">
        <w:rPr>
          <w:noProof/>
        </w:rPr>
        <w:fldChar w:fldCharType="begin"/>
      </w:r>
      <w:r>
        <w:rPr>
          <w:noProof/>
        </w:rPr>
        <w:instrText xml:space="preserve"> PAGEREF _Toc233785387 \h </w:instrText>
      </w:r>
      <w:r w:rsidR="00223976">
        <w:rPr>
          <w:noProof/>
        </w:rPr>
      </w:r>
      <w:r w:rsidR="00223976">
        <w:rPr>
          <w:noProof/>
        </w:rPr>
        <w:fldChar w:fldCharType="separate"/>
      </w:r>
      <w:ins w:id="186" w:author="Ariel Segall" w:date="2013-10-11T22:46:00Z">
        <w:r w:rsidR="00F73D98">
          <w:rPr>
            <w:noProof/>
          </w:rPr>
          <w:t>69</w:t>
        </w:r>
      </w:ins>
      <w:del w:id="187" w:author="Ariel Segall" w:date="2013-10-11T22:46:00Z">
        <w:r w:rsidR="00D82478" w:rsidDel="00F73D98">
          <w:rPr>
            <w:noProof/>
          </w:rPr>
          <w:delText>63</w:delText>
        </w:r>
      </w:del>
      <w:r w:rsidR="00223976">
        <w:rPr>
          <w:noProof/>
        </w:rPr>
        <w:fldChar w:fldCharType="end"/>
      </w:r>
    </w:p>
    <w:p w14:paraId="138493B9" w14:textId="2A5D680E"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9.10.2</w:t>
      </w:r>
      <w:r w:rsidRPr="00B54BFA">
        <w:rPr>
          <w:rFonts w:ascii="Cambria" w:eastAsia="MS Mincho" w:hAnsi="Cambria" w:cs="Times New Roman"/>
          <w:noProof/>
          <w:sz w:val="24"/>
          <w:szCs w:val="24"/>
          <w:lang w:eastAsia="ja-JP"/>
        </w:rPr>
        <w:tab/>
      </w:r>
      <w:r>
        <w:rPr>
          <w:noProof/>
        </w:rPr>
        <w:t>pPlatform Change Discussion (informative)</w:t>
      </w:r>
      <w:r>
        <w:rPr>
          <w:noProof/>
        </w:rPr>
        <w:tab/>
      </w:r>
      <w:r w:rsidR="00223976">
        <w:rPr>
          <w:noProof/>
        </w:rPr>
        <w:fldChar w:fldCharType="begin"/>
      </w:r>
      <w:r>
        <w:rPr>
          <w:noProof/>
        </w:rPr>
        <w:instrText xml:space="preserve"> PAGEREF _Toc233785388 \h </w:instrText>
      </w:r>
      <w:r w:rsidR="00223976">
        <w:rPr>
          <w:noProof/>
        </w:rPr>
      </w:r>
      <w:r w:rsidR="00223976">
        <w:rPr>
          <w:noProof/>
        </w:rPr>
        <w:fldChar w:fldCharType="separate"/>
      </w:r>
      <w:ins w:id="188" w:author="Ariel Segall" w:date="2013-10-11T22:46:00Z">
        <w:r w:rsidR="00F73D98">
          <w:rPr>
            <w:noProof/>
          </w:rPr>
          <w:t>69</w:t>
        </w:r>
      </w:ins>
      <w:del w:id="189" w:author="Ariel Segall" w:date="2013-10-11T22:46:00Z">
        <w:r w:rsidR="00D82478" w:rsidDel="00F73D98">
          <w:rPr>
            <w:noProof/>
          </w:rPr>
          <w:delText>63</w:delText>
        </w:r>
      </w:del>
      <w:r w:rsidR="00223976">
        <w:rPr>
          <w:noProof/>
        </w:rPr>
        <w:fldChar w:fldCharType="end"/>
      </w:r>
    </w:p>
    <w:p w14:paraId="6023E24B" w14:textId="5C6DAD23"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9.10.3</w:t>
      </w:r>
      <w:r w:rsidRPr="00B54BFA">
        <w:rPr>
          <w:rFonts w:ascii="Cambria" w:eastAsia="MS Mincho" w:hAnsi="Cambria" w:cs="Times New Roman"/>
          <w:noProof/>
          <w:sz w:val="24"/>
          <w:szCs w:val="24"/>
          <w:lang w:eastAsia="ja-JP"/>
        </w:rPr>
        <w:tab/>
      </w:r>
      <w:r>
        <w:rPr>
          <w:noProof/>
        </w:rPr>
        <w:t>Migration and Backup Techniques (informative)</w:t>
      </w:r>
      <w:r>
        <w:rPr>
          <w:noProof/>
        </w:rPr>
        <w:tab/>
      </w:r>
      <w:r w:rsidR="00223976">
        <w:rPr>
          <w:noProof/>
        </w:rPr>
        <w:fldChar w:fldCharType="begin"/>
      </w:r>
      <w:r>
        <w:rPr>
          <w:noProof/>
        </w:rPr>
        <w:instrText xml:space="preserve"> PAGEREF _Toc233785389 \h </w:instrText>
      </w:r>
      <w:r w:rsidR="00223976">
        <w:rPr>
          <w:noProof/>
        </w:rPr>
      </w:r>
      <w:r w:rsidR="00223976">
        <w:rPr>
          <w:noProof/>
        </w:rPr>
        <w:fldChar w:fldCharType="separate"/>
      </w:r>
      <w:ins w:id="190" w:author="Ariel Segall" w:date="2013-10-11T22:46:00Z">
        <w:r w:rsidR="00F73D98">
          <w:rPr>
            <w:noProof/>
          </w:rPr>
          <w:t>70</w:t>
        </w:r>
      </w:ins>
      <w:del w:id="191" w:author="Ariel Segall" w:date="2013-10-11T22:46:00Z">
        <w:r w:rsidR="00D82478" w:rsidDel="00F73D98">
          <w:rPr>
            <w:noProof/>
          </w:rPr>
          <w:delText>64</w:delText>
        </w:r>
      </w:del>
      <w:r w:rsidR="00223976">
        <w:rPr>
          <w:noProof/>
        </w:rPr>
        <w:fldChar w:fldCharType="end"/>
      </w:r>
    </w:p>
    <w:p w14:paraId="5BAD3907" w14:textId="7697FF90" w:rsidR="0041198E" w:rsidRPr="00B54BFA" w:rsidRDefault="0041198E">
      <w:pPr>
        <w:pStyle w:val="TOC4"/>
        <w:tabs>
          <w:tab w:val="left" w:pos="1624"/>
          <w:tab w:val="right" w:leader="dot" w:pos="9350"/>
        </w:tabs>
        <w:rPr>
          <w:rFonts w:ascii="Cambria" w:eastAsia="MS Mincho" w:hAnsi="Cambria"/>
          <w:noProof/>
          <w:sz w:val="24"/>
          <w:szCs w:val="24"/>
          <w:lang w:eastAsia="ja-JP"/>
        </w:rPr>
      </w:pPr>
      <w:r>
        <w:rPr>
          <w:noProof/>
        </w:rPr>
        <w:t>9.10.3.1</w:t>
      </w:r>
      <w:r w:rsidRPr="00B54BFA">
        <w:rPr>
          <w:rFonts w:ascii="Cambria" w:eastAsia="MS Mincho" w:hAnsi="Cambria"/>
          <w:noProof/>
          <w:sz w:val="24"/>
          <w:szCs w:val="24"/>
          <w:lang w:eastAsia="ja-JP"/>
        </w:rPr>
        <w:tab/>
      </w:r>
      <w:r>
        <w:rPr>
          <w:noProof/>
        </w:rPr>
        <w:t>Local Owner Approval</w:t>
      </w:r>
      <w:r>
        <w:rPr>
          <w:noProof/>
        </w:rPr>
        <w:tab/>
      </w:r>
      <w:r w:rsidR="00223976">
        <w:rPr>
          <w:noProof/>
        </w:rPr>
        <w:fldChar w:fldCharType="begin"/>
      </w:r>
      <w:r>
        <w:rPr>
          <w:noProof/>
        </w:rPr>
        <w:instrText xml:space="preserve"> PAGEREF _Toc233785390 \h </w:instrText>
      </w:r>
      <w:r w:rsidR="00223976">
        <w:rPr>
          <w:noProof/>
        </w:rPr>
      </w:r>
      <w:r w:rsidR="00223976">
        <w:rPr>
          <w:noProof/>
        </w:rPr>
        <w:fldChar w:fldCharType="separate"/>
      </w:r>
      <w:ins w:id="192" w:author="Ariel Segall" w:date="2013-10-11T22:46:00Z">
        <w:r w:rsidR="00F73D98">
          <w:rPr>
            <w:noProof/>
          </w:rPr>
          <w:t>70</w:t>
        </w:r>
      </w:ins>
      <w:del w:id="193" w:author="Ariel Segall" w:date="2013-10-11T22:46:00Z">
        <w:r w:rsidR="00D82478" w:rsidDel="00F73D98">
          <w:rPr>
            <w:noProof/>
          </w:rPr>
          <w:delText>64</w:delText>
        </w:r>
      </w:del>
      <w:r w:rsidR="00223976">
        <w:rPr>
          <w:noProof/>
        </w:rPr>
        <w:fldChar w:fldCharType="end"/>
      </w:r>
    </w:p>
    <w:p w14:paraId="1F719CF5" w14:textId="40342E13" w:rsidR="0041198E" w:rsidRPr="00B54BFA" w:rsidRDefault="0041198E">
      <w:pPr>
        <w:pStyle w:val="TOC4"/>
        <w:tabs>
          <w:tab w:val="left" w:pos="1624"/>
          <w:tab w:val="right" w:leader="dot" w:pos="9350"/>
        </w:tabs>
        <w:rPr>
          <w:rFonts w:ascii="Cambria" w:eastAsia="MS Mincho" w:hAnsi="Cambria"/>
          <w:noProof/>
          <w:sz w:val="24"/>
          <w:szCs w:val="24"/>
          <w:lang w:eastAsia="ja-JP"/>
        </w:rPr>
      </w:pPr>
      <w:r>
        <w:rPr>
          <w:noProof/>
        </w:rPr>
        <w:t>9.10.3.2</w:t>
      </w:r>
      <w:r w:rsidRPr="00B54BFA">
        <w:rPr>
          <w:rFonts w:ascii="Cambria" w:eastAsia="MS Mincho" w:hAnsi="Cambria"/>
          <w:noProof/>
          <w:sz w:val="24"/>
          <w:szCs w:val="24"/>
          <w:lang w:eastAsia="ja-JP"/>
        </w:rPr>
        <w:tab/>
      </w:r>
      <w:r>
        <w:rPr>
          <w:noProof/>
        </w:rPr>
        <w:t>Using a remote server to approve migrations</w:t>
      </w:r>
      <w:r>
        <w:rPr>
          <w:noProof/>
        </w:rPr>
        <w:tab/>
      </w:r>
      <w:r w:rsidR="00223976">
        <w:rPr>
          <w:noProof/>
        </w:rPr>
        <w:fldChar w:fldCharType="begin"/>
      </w:r>
      <w:r>
        <w:rPr>
          <w:noProof/>
        </w:rPr>
        <w:instrText xml:space="preserve"> PAGEREF _Toc233785391 \h </w:instrText>
      </w:r>
      <w:r w:rsidR="00223976">
        <w:rPr>
          <w:noProof/>
        </w:rPr>
      </w:r>
      <w:r w:rsidR="00223976">
        <w:rPr>
          <w:noProof/>
        </w:rPr>
        <w:fldChar w:fldCharType="separate"/>
      </w:r>
      <w:ins w:id="194" w:author="Ariel Segall" w:date="2013-10-11T22:46:00Z">
        <w:r w:rsidR="00F73D98">
          <w:rPr>
            <w:noProof/>
          </w:rPr>
          <w:t>71</w:t>
        </w:r>
      </w:ins>
      <w:del w:id="195" w:author="Ariel Segall" w:date="2013-10-11T22:46:00Z">
        <w:r w:rsidR="00D82478" w:rsidDel="00F73D98">
          <w:rPr>
            <w:noProof/>
          </w:rPr>
          <w:delText>65</w:delText>
        </w:r>
      </w:del>
      <w:r w:rsidR="00223976">
        <w:rPr>
          <w:noProof/>
        </w:rPr>
        <w:fldChar w:fldCharType="end"/>
      </w:r>
    </w:p>
    <w:p w14:paraId="649F2D8E" w14:textId="2CD864FF" w:rsidR="0041198E" w:rsidRPr="00B54BFA" w:rsidRDefault="0041198E">
      <w:pPr>
        <w:pStyle w:val="TOC4"/>
        <w:tabs>
          <w:tab w:val="left" w:pos="1624"/>
          <w:tab w:val="right" w:leader="dot" w:pos="9350"/>
        </w:tabs>
        <w:rPr>
          <w:rFonts w:ascii="Cambria" w:eastAsia="MS Mincho" w:hAnsi="Cambria"/>
          <w:noProof/>
          <w:sz w:val="24"/>
          <w:szCs w:val="24"/>
          <w:lang w:eastAsia="ja-JP"/>
        </w:rPr>
      </w:pPr>
      <w:r>
        <w:rPr>
          <w:noProof/>
        </w:rPr>
        <w:t>9.10.3.3</w:t>
      </w:r>
      <w:r w:rsidRPr="00B54BFA">
        <w:rPr>
          <w:rFonts w:ascii="Cambria" w:eastAsia="MS Mincho" w:hAnsi="Cambria"/>
          <w:noProof/>
          <w:sz w:val="24"/>
          <w:szCs w:val="24"/>
          <w:lang w:eastAsia="ja-JP"/>
        </w:rPr>
        <w:tab/>
      </w:r>
      <w:r>
        <w:rPr>
          <w:noProof/>
        </w:rPr>
        <w:t>Using</w:t>
      </w:r>
      <w:r w:rsidRPr="00871B7F">
        <w:rPr>
          <w:rFonts w:eastAsia="Arial"/>
          <w:noProof/>
        </w:rPr>
        <w:t xml:space="preserve"> </w:t>
      </w:r>
      <w:r>
        <w:rPr>
          <w:noProof/>
        </w:rPr>
        <w:t>a</w:t>
      </w:r>
      <w:r w:rsidRPr="00871B7F">
        <w:rPr>
          <w:rFonts w:eastAsia="Arial"/>
          <w:noProof/>
        </w:rPr>
        <w:t xml:space="preserve"> </w:t>
      </w:r>
      <w:r>
        <w:rPr>
          <w:noProof/>
        </w:rPr>
        <w:t>local</w:t>
      </w:r>
      <w:r w:rsidRPr="00871B7F">
        <w:rPr>
          <w:rFonts w:eastAsia="Arial"/>
          <w:noProof/>
        </w:rPr>
        <w:t xml:space="preserve"> </w:t>
      </w:r>
      <w:r>
        <w:rPr>
          <w:noProof/>
        </w:rPr>
        <w:t>backup</w:t>
      </w:r>
      <w:r w:rsidRPr="00871B7F">
        <w:rPr>
          <w:rFonts w:eastAsia="Arial"/>
          <w:noProof/>
        </w:rPr>
        <w:t xml:space="preserve"> </w:t>
      </w:r>
      <w:r>
        <w:rPr>
          <w:noProof/>
        </w:rPr>
        <w:t>server</w:t>
      </w:r>
      <w:r>
        <w:rPr>
          <w:noProof/>
        </w:rPr>
        <w:tab/>
      </w:r>
      <w:r w:rsidR="00223976">
        <w:rPr>
          <w:noProof/>
        </w:rPr>
        <w:fldChar w:fldCharType="begin"/>
      </w:r>
      <w:r>
        <w:rPr>
          <w:noProof/>
        </w:rPr>
        <w:instrText xml:space="preserve"> PAGEREF _Toc233785392 \h </w:instrText>
      </w:r>
      <w:r w:rsidR="00223976">
        <w:rPr>
          <w:noProof/>
        </w:rPr>
      </w:r>
      <w:r w:rsidR="00223976">
        <w:rPr>
          <w:noProof/>
        </w:rPr>
        <w:fldChar w:fldCharType="separate"/>
      </w:r>
      <w:ins w:id="196" w:author="Ariel Segall" w:date="2013-10-11T22:46:00Z">
        <w:r w:rsidR="00F73D98">
          <w:rPr>
            <w:noProof/>
          </w:rPr>
          <w:t>71</w:t>
        </w:r>
      </w:ins>
      <w:del w:id="197" w:author="Ariel Segall" w:date="2013-10-11T22:46:00Z">
        <w:r w:rsidR="00D82478" w:rsidDel="00F73D98">
          <w:rPr>
            <w:noProof/>
          </w:rPr>
          <w:delText>65</w:delText>
        </w:r>
      </w:del>
      <w:r w:rsidR="00223976">
        <w:rPr>
          <w:noProof/>
        </w:rPr>
        <w:fldChar w:fldCharType="end"/>
      </w:r>
    </w:p>
    <w:p w14:paraId="49A39686" w14:textId="04A7592A" w:rsidR="0041198E" w:rsidRPr="00B54BFA" w:rsidRDefault="0041198E">
      <w:pPr>
        <w:pStyle w:val="TOC1"/>
        <w:tabs>
          <w:tab w:val="left" w:pos="507"/>
          <w:tab w:val="right" w:leader="dot" w:pos="9350"/>
        </w:tabs>
        <w:rPr>
          <w:rFonts w:ascii="Cambria" w:eastAsia="MS Mincho" w:hAnsi="Cambria" w:cs="Times New Roman"/>
          <w:b w:val="0"/>
          <w:noProof/>
          <w:szCs w:val="24"/>
          <w:lang w:eastAsia="ja-JP"/>
        </w:rPr>
      </w:pPr>
      <w:r w:rsidRPr="00871B7F">
        <w:rPr>
          <w:rFonts w:eastAsia="Arial"/>
          <w:noProof/>
        </w:rPr>
        <w:t>10</w:t>
      </w:r>
      <w:r w:rsidRPr="00B54BFA">
        <w:rPr>
          <w:rFonts w:ascii="Cambria" w:eastAsia="MS Mincho" w:hAnsi="Cambria" w:cs="Times New Roman"/>
          <w:b w:val="0"/>
          <w:noProof/>
          <w:szCs w:val="24"/>
          <w:lang w:eastAsia="ja-JP"/>
        </w:rPr>
        <w:tab/>
      </w:r>
      <w:r w:rsidRPr="00871B7F">
        <w:rPr>
          <w:rFonts w:eastAsia="Arial"/>
          <w:noProof/>
        </w:rPr>
        <w:t>Attestation and Remote Verification</w:t>
      </w:r>
      <w:r>
        <w:rPr>
          <w:noProof/>
        </w:rPr>
        <w:tab/>
      </w:r>
      <w:r w:rsidR="00223976">
        <w:rPr>
          <w:noProof/>
        </w:rPr>
        <w:fldChar w:fldCharType="begin"/>
      </w:r>
      <w:r>
        <w:rPr>
          <w:noProof/>
        </w:rPr>
        <w:instrText xml:space="preserve"> PAGEREF _Toc233785393 \h </w:instrText>
      </w:r>
      <w:r w:rsidR="00223976">
        <w:rPr>
          <w:noProof/>
        </w:rPr>
      </w:r>
      <w:r w:rsidR="00223976">
        <w:rPr>
          <w:noProof/>
        </w:rPr>
        <w:fldChar w:fldCharType="separate"/>
      </w:r>
      <w:ins w:id="198" w:author="Ariel Segall" w:date="2013-10-11T22:46:00Z">
        <w:r w:rsidR="00F73D98">
          <w:rPr>
            <w:noProof/>
          </w:rPr>
          <w:t>73</w:t>
        </w:r>
      </w:ins>
      <w:del w:id="199" w:author="Ariel Segall" w:date="2013-10-11T22:46:00Z">
        <w:r w:rsidR="00D82478" w:rsidDel="00F73D98">
          <w:rPr>
            <w:noProof/>
          </w:rPr>
          <w:delText>67</w:delText>
        </w:r>
      </w:del>
      <w:r w:rsidR="00223976">
        <w:rPr>
          <w:noProof/>
        </w:rPr>
        <w:fldChar w:fldCharType="end"/>
      </w:r>
    </w:p>
    <w:p w14:paraId="23D268C6" w14:textId="23146186" w:rsidR="0041198E" w:rsidRPr="00B54BFA" w:rsidRDefault="0041198E">
      <w:pPr>
        <w:pStyle w:val="TOC2"/>
        <w:tabs>
          <w:tab w:val="left" w:pos="829"/>
          <w:tab w:val="right" w:leader="dot" w:pos="9350"/>
        </w:tabs>
        <w:rPr>
          <w:rFonts w:ascii="Cambria" w:eastAsia="MS Mincho" w:hAnsi="Cambria" w:cs="Times New Roman"/>
          <w:noProof/>
          <w:sz w:val="24"/>
          <w:szCs w:val="24"/>
          <w:lang w:eastAsia="ja-JP"/>
        </w:rPr>
      </w:pPr>
      <w:r>
        <w:rPr>
          <w:noProof/>
        </w:rPr>
        <w:t>10.1</w:t>
      </w:r>
      <w:r w:rsidRPr="00B54BFA">
        <w:rPr>
          <w:rFonts w:ascii="Cambria" w:eastAsia="MS Mincho" w:hAnsi="Cambria" w:cs="Times New Roman"/>
          <w:noProof/>
          <w:sz w:val="24"/>
          <w:szCs w:val="24"/>
          <w:lang w:eastAsia="ja-JP"/>
        </w:rPr>
        <w:tab/>
      </w:r>
      <w:r>
        <w:rPr>
          <w:noProof/>
        </w:rPr>
        <w:t>The Importance of Remote Verification (informative)</w:t>
      </w:r>
      <w:r>
        <w:rPr>
          <w:noProof/>
        </w:rPr>
        <w:tab/>
      </w:r>
      <w:r w:rsidR="00223976">
        <w:rPr>
          <w:noProof/>
        </w:rPr>
        <w:fldChar w:fldCharType="begin"/>
      </w:r>
      <w:r>
        <w:rPr>
          <w:noProof/>
        </w:rPr>
        <w:instrText xml:space="preserve"> PAGEREF _Toc233785394 \h </w:instrText>
      </w:r>
      <w:r w:rsidR="00223976">
        <w:rPr>
          <w:noProof/>
        </w:rPr>
      </w:r>
      <w:r w:rsidR="00223976">
        <w:rPr>
          <w:noProof/>
        </w:rPr>
        <w:fldChar w:fldCharType="separate"/>
      </w:r>
      <w:ins w:id="200" w:author="Ariel Segall" w:date="2013-10-11T22:46:00Z">
        <w:r w:rsidR="00F73D98">
          <w:rPr>
            <w:noProof/>
          </w:rPr>
          <w:t>73</w:t>
        </w:r>
      </w:ins>
      <w:del w:id="201" w:author="Ariel Segall" w:date="2013-10-11T22:46:00Z">
        <w:r w:rsidR="00D82478" w:rsidDel="00F73D98">
          <w:rPr>
            <w:noProof/>
          </w:rPr>
          <w:delText>67</w:delText>
        </w:r>
      </w:del>
      <w:r w:rsidR="00223976">
        <w:rPr>
          <w:noProof/>
        </w:rPr>
        <w:fldChar w:fldCharType="end"/>
      </w:r>
    </w:p>
    <w:p w14:paraId="5A0A4274" w14:textId="5FEE0D2C" w:rsidR="0041198E" w:rsidRPr="00B54BFA" w:rsidRDefault="0041198E">
      <w:pPr>
        <w:pStyle w:val="TOC2"/>
        <w:tabs>
          <w:tab w:val="left" w:pos="829"/>
          <w:tab w:val="right" w:leader="dot" w:pos="9350"/>
        </w:tabs>
        <w:rPr>
          <w:rFonts w:ascii="Cambria" w:eastAsia="MS Mincho" w:hAnsi="Cambria" w:cs="Times New Roman"/>
          <w:noProof/>
          <w:sz w:val="24"/>
          <w:szCs w:val="24"/>
          <w:lang w:eastAsia="ja-JP"/>
        </w:rPr>
      </w:pPr>
      <w:r>
        <w:rPr>
          <w:noProof/>
        </w:rPr>
        <w:t>10.2</w:t>
      </w:r>
      <w:r w:rsidRPr="00B54BFA">
        <w:rPr>
          <w:rFonts w:ascii="Cambria" w:eastAsia="MS Mincho" w:hAnsi="Cambria" w:cs="Times New Roman"/>
          <w:noProof/>
          <w:sz w:val="24"/>
          <w:szCs w:val="24"/>
          <w:lang w:eastAsia="ja-JP"/>
        </w:rPr>
        <w:tab/>
      </w:r>
      <w:r>
        <w:rPr>
          <w:noProof/>
        </w:rPr>
        <w:t>vTPM</w:t>
      </w:r>
      <w:r w:rsidRPr="00871B7F">
        <w:rPr>
          <w:rFonts w:eastAsia="Arial"/>
          <w:noProof/>
        </w:rPr>
        <w:t xml:space="preserve"> </w:t>
      </w:r>
      <w:r>
        <w:rPr>
          <w:noProof/>
        </w:rPr>
        <w:t>Certification Requirements (normative)</w:t>
      </w:r>
      <w:r>
        <w:rPr>
          <w:noProof/>
        </w:rPr>
        <w:tab/>
      </w:r>
      <w:r w:rsidR="00223976">
        <w:rPr>
          <w:noProof/>
        </w:rPr>
        <w:fldChar w:fldCharType="begin"/>
      </w:r>
      <w:r>
        <w:rPr>
          <w:noProof/>
        </w:rPr>
        <w:instrText xml:space="preserve"> PAGEREF _Toc233785395 \h </w:instrText>
      </w:r>
      <w:r w:rsidR="00223976">
        <w:rPr>
          <w:noProof/>
        </w:rPr>
      </w:r>
      <w:r w:rsidR="00223976">
        <w:rPr>
          <w:noProof/>
        </w:rPr>
        <w:fldChar w:fldCharType="separate"/>
      </w:r>
      <w:ins w:id="202" w:author="Ariel Segall" w:date="2013-10-11T22:46:00Z">
        <w:r w:rsidR="00F73D98">
          <w:rPr>
            <w:noProof/>
          </w:rPr>
          <w:t>73</w:t>
        </w:r>
      </w:ins>
      <w:del w:id="203" w:author="Ariel Segall" w:date="2013-10-11T22:46:00Z">
        <w:r w:rsidR="00D82478" w:rsidDel="00F73D98">
          <w:rPr>
            <w:noProof/>
          </w:rPr>
          <w:delText>67</w:delText>
        </w:r>
      </w:del>
      <w:r w:rsidR="00223976">
        <w:rPr>
          <w:noProof/>
        </w:rPr>
        <w:fldChar w:fldCharType="end"/>
      </w:r>
    </w:p>
    <w:p w14:paraId="56A443C4" w14:textId="4A7C335D" w:rsidR="0041198E" w:rsidRPr="00B54BFA" w:rsidRDefault="0041198E">
      <w:pPr>
        <w:pStyle w:val="TOC2"/>
        <w:tabs>
          <w:tab w:val="left" w:pos="829"/>
          <w:tab w:val="right" w:leader="dot" w:pos="9350"/>
        </w:tabs>
        <w:rPr>
          <w:rFonts w:ascii="Cambria" w:eastAsia="MS Mincho" w:hAnsi="Cambria" w:cs="Times New Roman"/>
          <w:noProof/>
          <w:sz w:val="24"/>
          <w:szCs w:val="24"/>
          <w:lang w:eastAsia="ja-JP"/>
        </w:rPr>
      </w:pPr>
      <w:r>
        <w:rPr>
          <w:noProof/>
        </w:rPr>
        <w:t>10.3</w:t>
      </w:r>
      <w:r w:rsidRPr="00B54BFA">
        <w:rPr>
          <w:rFonts w:ascii="Cambria" w:eastAsia="MS Mincho" w:hAnsi="Cambria" w:cs="Times New Roman"/>
          <w:noProof/>
          <w:sz w:val="24"/>
          <w:szCs w:val="24"/>
          <w:lang w:eastAsia="ja-JP"/>
        </w:rPr>
        <w:tab/>
      </w:r>
      <w:r>
        <w:rPr>
          <w:noProof/>
        </w:rPr>
        <w:t>vTPM Certification Discussion (informative)</w:t>
      </w:r>
      <w:r>
        <w:rPr>
          <w:noProof/>
        </w:rPr>
        <w:tab/>
      </w:r>
      <w:r w:rsidR="00223976">
        <w:rPr>
          <w:noProof/>
        </w:rPr>
        <w:fldChar w:fldCharType="begin"/>
      </w:r>
      <w:r>
        <w:rPr>
          <w:noProof/>
        </w:rPr>
        <w:instrText xml:space="preserve"> PAGEREF _Toc233785396 \h </w:instrText>
      </w:r>
      <w:r w:rsidR="00223976">
        <w:rPr>
          <w:noProof/>
        </w:rPr>
      </w:r>
      <w:r w:rsidR="00223976">
        <w:rPr>
          <w:noProof/>
        </w:rPr>
        <w:fldChar w:fldCharType="separate"/>
      </w:r>
      <w:ins w:id="204" w:author="Ariel Segall" w:date="2013-10-11T22:46:00Z">
        <w:r w:rsidR="00F73D98">
          <w:rPr>
            <w:noProof/>
          </w:rPr>
          <w:t>74</w:t>
        </w:r>
      </w:ins>
      <w:del w:id="205" w:author="Ariel Segall" w:date="2013-10-11T22:46:00Z">
        <w:r w:rsidR="00D82478" w:rsidDel="00F73D98">
          <w:rPr>
            <w:noProof/>
          </w:rPr>
          <w:delText>68</w:delText>
        </w:r>
      </w:del>
      <w:r w:rsidR="00223976">
        <w:rPr>
          <w:noProof/>
        </w:rPr>
        <w:fldChar w:fldCharType="end"/>
      </w:r>
    </w:p>
    <w:p w14:paraId="76C8980E" w14:textId="19CB6395" w:rsidR="0041198E" w:rsidRPr="00B54BFA" w:rsidRDefault="0041198E">
      <w:pPr>
        <w:pStyle w:val="TOC2"/>
        <w:tabs>
          <w:tab w:val="left" w:pos="829"/>
          <w:tab w:val="right" w:leader="dot" w:pos="9350"/>
        </w:tabs>
        <w:rPr>
          <w:rFonts w:ascii="Cambria" w:eastAsia="MS Mincho" w:hAnsi="Cambria" w:cs="Times New Roman"/>
          <w:noProof/>
          <w:sz w:val="24"/>
          <w:szCs w:val="24"/>
          <w:lang w:eastAsia="ja-JP"/>
        </w:rPr>
      </w:pPr>
      <w:r w:rsidRPr="00871B7F">
        <w:rPr>
          <w:rFonts w:eastAsia="Arial"/>
          <w:noProof/>
        </w:rPr>
        <w:t>10.4</w:t>
      </w:r>
      <w:r w:rsidRPr="00B54BFA">
        <w:rPr>
          <w:rFonts w:ascii="Cambria" w:eastAsia="MS Mincho" w:hAnsi="Cambria" w:cs="Times New Roman"/>
          <w:noProof/>
          <w:sz w:val="24"/>
          <w:szCs w:val="24"/>
          <w:lang w:eastAsia="ja-JP"/>
        </w:rPr>
        <w:tab/>
      </w:r>
      <w:r w:rsidRPr="00871B7F">
        <w:rPr>
          <w:rFonts w:eastAsia="Arial"/>
          <w:noProof/>
        </w:rPr>
        <w:t>Virtual Platform Credentials</w:t>
      </w:r>
      <w:r>
        <w:rPr>
          <w:noProof/>
        </w:rPr>
        <w:tab/>
      </w:r>
      <w:r w:rsidR="00223976">
        <w:rPr>
          <w:noProof/>
        </w:rPr>
        <w:fldChar w:fldCharType="begin"/>
      </w:r>
      <w:r>
        <w:rPr>
          <w:noProof/>
        </w:rPr>
        <w:instrText xml:space="preserve"> PAGEREF _Toc233785397 \h </w:instrText>
      </w:r>
      <w:r w:rsidR="00223976">
        <w:rPr>
          <w:noProof/>
        </w:rPr>
      </w:r>
      <w:r w:rsidR="00223976">
        <w:rPr>
          <w:noProof/>
        </w:rPr>
        <w:fldChar w:fldCharType="separate"/>
      </w:r>
      <w:ins w:id="206" w:author="Ariel Segall" w:date="2013-10-11T22:46:00Z">
        <w:r w:rsidR="00F73D98">
          <w:rPr>
            <w:noProof/>
          </w:rPr>
          <w:t>75</w:t>
        </w:r>
      </w:ins>
      <w:del w:id="207" w:author="Ariel Segall" w:date="2013-10-11T22:46:00Z">
        <w:r w:rsidR="00D82478" w:rsidDel="00F73D98">
          <w:rPr>
            <w:noProof/>
          </w:rPr>
          <w:delText>69</w:delText>
        </w:r>
      </w:del>
      <w:r w:rsidR="00223976">
        <w:rPr>
          <w:noProof/>
        </w:rPr>
        <w:fldChar w:fldCharType="end"/>
      </w:r>
    </w:p>
    <w:p w14:paraId="087E59D5" w14:textId="2AB81B14"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sidRPr="00871B7F">
        <w:rPr>
          <w:rFonts w:eastAsia="Arial"/>
          <w:noProof/>
        </w:rPr>
        <w:t>10.4.1</w:t>
      </w:r>
      <w:r w:rsidRPr="00B54BFA">
        <w:rPr>
          <w:rFonts w:ascii="Cambria" w:eastAsia="MS Mincho" w:hAnsi="Cambria" w:cs="Times New Roman"/>
          <w:noProof/>
          <w:sz w:val="24"/>
          <w:szCs w:val="24"/>
          <w:lang w:eastAsia="ja-JP"/>
        </w:rPr>
        <w:tab/>
      </w:r>
      <w:r w:rsidRPr="00871B7F">
        <w:rPr>
          <w:rFonts w:eastAsia="Arial"/>
          <w:noProof/>
        </w:rPr>
        <w:t>Virtual Platform Credential Requirements (normative)</w:t>
      </w:r>
      <w:r>
        <w:rPr>
          <w:noProof/>
        </w:rPr>
        <w:tab/>
      </w:r>
      <w:r w:rsidR="00223976">
        <w:rPr>
          <w:noProof/>
        </w:rPr>
        <w:fldChar w:fldCharType="begin"/>
      </w:r>
      <w:r>
        <w:rPr>
          <w:noProof/>
        </w:rPr>
        <w:instrText xml:space="preserve"> PAGEREF _Toc233785398 \h </w:instrText>
      </w:r>
      <w:r w:rsidR="00223976">
        <w:rPr>
          <w:noProof/>
        </w:rPr>
      </w:r>
      <w:r w:rsidR="00223976">
        <w:rPr>
          <w:noProof/>
        </w:rPr>
        <w:fldChar w:fldCharType="separate"/>
      </w:r>
      <w:ins w:id="208" w:author="Ariel Segall" w:date="2013-10-11T22:46:00Z">
        <w:r w:rsidR="00F73D98">
          <w:rPr>
            <w:noProof/>
          </w:rPr>
          <w:t>75</w:t>
        </w:r>
      </w:ins>
      <w:del w:id="209" w:author="Ariel Segall" w:date="2013-10-11T22:46:00Z">
        <w:r w:rsidR="00D82478" w:rsidDel="00F73D98">
          <w:rPr>
            <w:noProof/>
          </w:rPr>
          <w:delText>69</w:delText>
        </w:r>
      </w:del>
      <w:r w:rsidR="00223976">
        <w:rPr>
          <w:noProof/>
        </w:rPr>
        <w:fldChar w:fldCharType="end"/>
      </w:r>
    </w:p>
    <w:p w14:paraId="724906E2" w14:textId="73F3A0D5"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sidRPr="00871B7F">
        <w:rPr>
          <w:rFonts w:eastAsia="Arial"/>
          <w:noProof/>
        </w:rPr>
        <w:t>10.4.2</w:t>
      </w:r>
      <w:r w:rsidRPr="00B54BFA">
        <w:rPr>
          <w:rFonts w:ascii="Cambria" w:eastAsia="MS Mincho" w:hAnsi="Cambria" w:cs="Times New Roman"/>
          <w:noProof/>
          <w:sz w:val="24"/>
          <w:szCs w:val="24"/>
          <w:lang w:eastAsia="ja-JP"/>
        </w:rPr>
        <w:tab/>
      </w:r>
      <w:r w:rsidRPr="00871B7F">
        <w:rPr>
          <w:rFonts w:eastAsia="Arial"/>
          <w:noProof/>
        </w:rPr>
        <w:t>Virtual Platform Credential Discussion (informative)</w:t>
      </w:r>
      <w:r>
        <w:rPr>
          <w:noProof/>
        </w:rPr>
        <w:tab/>
      </w:r>
      <w:r w:rsidR="00223976">
        <w:rPr>
          <w:noProof/>
        </w:rPr>
        <w:fldChar w:fldCharType="begin"/>
      </w:r>
      <w:r>
        <w:rPr>
          <w:noProof/>
        </w:rPr>
        <w:instrText xml:space="preserve"> PAGEREF _Toc233785399 \h </w:instrText>
      </w:r>
      <w:r w:rsidR="00223976">
        <w:rPr>
          <w:noProof/>
        </w:rPr>
      </w:r>
      <w:r w:rsidR="00223976">
        <w:rPr>
          <w:noProof/>
        </w:rPr>
        <w:fldChar w:fldCharType="separate"/>
      </w:r>
      <w:ins w:id="210" w:author="Ariel Segall" w:date="2013-10-11T22:46:00Z">
        <w:r w:rsidR="00F73D98">
          <w:rPr>
            <w:noProof/>
          </w:rPr>
          <w:t>76</w:t>
        </w:r>
      </w:ins>
      <w:del w:id="211" w:author="Ariel Segall" w:date="2013-10-11T22:46:00Z">
        <w:r w:rsidR="00D82478" w:rsidDel="00F73D98">
          <w:rPr>
            <w:noProof/>
          </w:rPr>
          <w:delText>70</w:delText>
        </w:r>
      </w:del>
      <w:r w:rsidR="00223976">
        <w:rPr>
          <w:noProof/>
        </w:rPr>
        <w:fldChar w:fldCharType="end"/>
      </w:r>
    </w:p>
    <w:p w14:paraId="769A0961" w14:textId="646E1206" w:rsidR="0041198E" w:rsidRPr="00B54BFA" w:rsidRDefault="0041198E">
      <w:pPr>
        <w:pStyle w:val="TOC2"/>
        <w:tabs>
          <w:tab w:val="left" w:pos="829"/>
          <w:tab w:val="right" w:leader="dot" w:pos="9350"/>
        </w:tabs>
        <w:rPr>
          <w:rFonts w:ascii="Cambria" w:eastAsia="MS Mincho" w:hAnsi="Cambria" w:cs="Times New Roman"/>
          <w:noProof/>
          <w:sz w:val="24"/>
          <w:szCs w:val="24"/>
          <w:lang w:eastAsia="ja-JP"/>
        </w:rPr>
      </w:pPr>
      <w:r>
        <w:rPr>
          <w:noProof/>
        </w:rPr>
        <w:t>10.5</w:t>
      </w:r>
      <w:r w:rsidRPr="00B54BFA">
        <w:rPr>
          <w:rFonts w:ascii="Cambria" w:eastAsia="MS Mincho" w:hAnsi="Cambria" w:cs="Times New Roman"/>
          <w:noProof/>
          <w:sz w:val="24"/>
          <w:szCs w:val="24"/>
          <w:lang w:eastAsia="ja-JP"/>
        </w:rPr>
        <w:tab/>
      </w:r>
      <w:r>
        <w:rPr>
          <w:noProof/>
        </w:rPr>
        <w:t>Attestation of Virtual Platform State</w:t>
      </w:r>
      <w:r>
        <w:rPr>
          <w:noProof/>
        </w:rPr>
        <w:tab/>
      </w:r>
      <w:r w:rsidR="00223976">
        <w:rPr>
          <w:noProof/>
        </w:rPr>
        <w:fldChar w:fldCharType="begin"/>
      </w:r>
      <w:r>
        <w:rPr>
          <w:noProof/>
        </w:rPr>
        <w:instrText xml:space="preserve"> PAGEREF _Toc233785400 \h </w:instrText>
      </w:r>
      <w:r w:rsidR="00223976">
        <w:rPr>
          <w:noProof/>
        </w:rPr>
      </w:r>
      <w:r w:rsidR="00223976">
        <w:rPr>
          <w:noProof/>
        </w:rPr>
        <w:fldChar w:fldCharType="separate"/>
      </w:r>
      <w:ins w:id="212" w:author="Ariel Segall" w:date="2013-10-11T22:46:00Z">
        <w:r w:rsidR="00F73D98">
          <w:rPr>
            <w:noProof/>
          </w:rPr>
          <w:t>76</w:t>
        </w:r>
      </w:ins>
      <w:del w:id="213" w:author="Ariel Segall" w:date="2013-10-11T22:46:00Z">
        <w:r w:rsidR="00D82478" w:rsidDel="00F73D98">
          <w:rPr>
            <w:noProof/>
          </w:rPr>
          <w:delText>70</w:delText>
        </w:r>
      </w:del>
      <w:r w:rsidR="00223976">
        <w:rPr>
          <w:noProof/>
        </w:rPr>
        <w:fldChar w:fldCharType="end"/>
      </w:r>
    </w:p>
    <w:p w14:paraId="0E66C30E" w14:textId="6DB659C0"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10.5.1</w:t>
      </w:r>
      <w:r w:rsidRPr="00B54BFA">
        <w:rPr>
          <w:rFonts w:ascii="Cambria" w:eastAsia="MS Mincho" w:hAnsi="Cambria" w:cs="Times New Roman"/>
          <w:noProof/>
          <w:sz w:val="24"/>
          <w:szCs w:val="24"/>
          <w:lang w:eastAsia="ja-JP"/>
        </w:rPr>
        <w:tab/>
      </w:r>
      <w:r>
        <w:rPr>
          <w:noProof/>
        </w:rPr>
        <w:t>Virtual Platform Attestation Requirements (normative)</w:t>
      </w:r>
      <w:r>
        <w:rPr>
          <w:noProof/>
        </w:rPr>
        <w:tab/>
      </w:r>
      <w:r w:rsidR="00223976">
        <w:rPr>
          <w:noProof/>
        </w:rPr>
        <w:fldChar w:fldCharType="begin"/>
      </w:r>
      <w:r>
        <w:rPr>
          <w:noProof/>
        </w:rPr>
        <w:instrText xml:space="preserve"> PAGEREF _Toc233785401 \h </w:instrText>
      </w:r>
      <w:r w:rsidR="00223976">
        <w:rPr>
          <w:noProof/>
        </w:rPr>
      </w:r>
      <w:r w:rsidR="00223976">
        <w:rPr>
          <w:noProof/>
        </w:rPr>
        <w:fldChar w:fldCharType="separate"/>
      </w:r>
      <w:ins w:id="214" w:author="Ariel Segall" w:date="2013-10-11T22:46:00Z">
        <w:r w:rsidR="00F73D98">
          <w:rPr>
            <w:noProof/>
          </w:rPr>
          <w:t>76</w:t>
        </w:r>
      </w:ins>
      <w:del w:id="215" w:author="Ariel Segall" w:date="2013-10-11T22:46:00Z">
        <w:r w:rsidR="00D82478" w:rsidDel="00F73D98">
          <w:rPr>
            <w:noProof/>
          </w:rPr>
          <w:delText>70</w:delText>
        </w:r>
      </w:del>
      <w:r w:rsidR="00223976">
        <w:rPr>
          <w:noProof/>
        </w:rPr>
        <w:fldChar w:fldCharType="end"/>
      </w:r>
    </w:p>
    <w:p w14:paraId="1755AA75" w14:textId="079E1855"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10.5.2</w:t>
      </w:r>
      <w:r w:rsidRPr="00B54BFA">
        <w:rPr>
          <w:rFonts w:ascii="Cambria" w:eastAsia="MS Mincho" w:hAnsi="Cambria" w:cs="Times New Roman"/>
          <w:noProof/>
          <w:sz w:val="24"/>
          <w:szCs w:val="24"/>
          <w:lang w:eastAsia="ja-JP"/>
        </w:rPr>
        <w:tab/>
      </w:r>
      <w:r>
        <w:rPr>
          <w:noProof/>
        </w:rPr>
        <w:t>Virtual Platform Attestation Discussion (informative)</w:t>
      </w:r>
      <w:r>
        <w:rPr>
          <w:noProof/>
        </w:rPr>
        <w:tab/>
      </w:r>
      <w:r w:rsidR="00223976">
        <w:rPr>
          <w:noProof/>
        </w:rPr>
        <w:fldChar w:fldCharType="begin"/>
      </w:r>
      <w:r>
        <w:rPr>
          <w:noProof/>
        </w:rPr>
        <w:instrText xml:space="preserve"> PAGEREF _Toc233785402 \h </w:instrText>
      </w:r>
      <w:r w:rsidR="00223976">
        <w:rPr>
          <w:noProof/>
        </w:rPr>
      </w:r>
      <w:r w:rsidR="00223976">
        <w:rPr>
          <w:noProof/>
        </w:rPr>
        <w:fldChar w:fldCharType="separate"/>
      </w:r>
      <w:ins w:id="216" w:author="Ariel Segall" w:date="2013-10-11T22:46:00Z">
        <w:r w:rsidR="00F73D98">
          <w:rPr>
            <w:noProof/>
          </w:rPr>
          <w:t>77</w:t>
        </w:r>
      </w:ins>
      <w:del w:id="217" w:author="Ariel Segall" w:date="2013-10-11T22:46:00Z">
        <w:r w:rsidR="00D82478" w:rsidDel="00F73D98">
          <w:rPr>
            <w:noProof/>
          </w:rPr>
          <w:delText>71</w:delText>
        </w:r>
      </w:del>
      <w:r w:rsidR="00223976">
        <w:rPr>
          <w:noProof/>
        </w:rPr>
        <w:fldChar w:fldCharType="end"/>
      </w:r>
    </w:p>
    <w:p w14:paraId="4C791116" w14:textId="571838D6"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10.5.3</w:t>
      </w:r>
      <w:r w:rsidRPr="00B54BFA">
        <w:rPr>
          <w:rFonts w:ascii="Cambria" w:eastAsia="MS Mincho" w:hAnsi="Cambria" w:cs="Times New Roman"/>
          <w:noProof/>
          <w:sz w:val="24"/>
          <w:szCs w:val="24"/>
          <w:lang w:eastAsia="ja-JP"/>
        </w:rPr>
        <w:tab/>
      </w:r>
      <w:r>
        <w:rPr>
          <w:noProof/>
        </w:rPr>
        <w:t>Virtual Platform RTMs (informative)</w:t>
      </w:r>
      <w:r>
        <w:rPr>
          <w:noProof/>
        </w:rPr>
        <w:tab/>
      </w:r>
      <w:r w:rsidR="00223976">
        <w:rPr>
          <w:noProof/>
        </w:rPr>
        <w:fldChar w:fldCharType="begin"/>
      </w:r>
      <w:r>
        <w:rPr>
          <w:noProof/>
        </w:rPr>
        <w:instrText xml:space="preserve"> PAGEREF _Toc233785403 \h </w:instrText>
      </w:r>
      <w:r w:rsidR="00223976">
        <w:rPr>
          <w:noProof/>
        </w:rPr>
      </w:r>
      <w:r w:rsidR="00223976">
        <w:rPr>
          <w:noProof/>
        </w:rPr>
        <w:fldChar w:fldCharType="separate"/>
      </w:r>
      <w:ins w:id="218" w:author="Ariel Segall" w:date="2013-10-11T22:46:00Z">
        <w:r w:rsidR="00F73D98">
          <w:rPr>
            <w:noProof/>
          </w:rPr>
          <w:t>78</w:t>
        </w:r>
      </w:ins>
      <w:del w:id="219" w:author="Ariel Segall" w:date="2013-10-11T22:46:00Z">
        <w:r w:rsidR="00D82478" w:rsidDel="00F73D98">
          <w:rPr>
            <w:noProof/>
          </w:rPr>
          <w:delText>72</w:delText>
        </w:r>
      </w:del>
      <w:r w:rsidR="00223976">
        <w:rPr>
          <w:noProof/>
        </w:rPr>
        <w:fldChar w:fldCharType="end"/>
      </w:r>
    </w:p>
    <w:p w14:paraId="5B9156E0" w14:textId="57496047"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10.5.4</w:t>
      </w:r>
      <w:r w:rsidRPr="00B54BFA">
        <w:rPr>
          <w:rFonts w:ascii="Cambria" w:eastAsia="MS Mincho" w:hAnsi="Cambria" w:cs="Times New Roman"/>
          <w:noProof/>
          <w:sz w:val="24"/>
          <w:szCs w:val="24"/>
          <w:lang w:eastAsia="ja-JP"/>
        </w:rPr>
        <w:tab/>
      </w:r>
      <w:r>
        <w:rPr>
          <w:noProof/>
        </w:rPr>
        <w:t>Simple Virtual Platform Software Attestation (informative)</w:t>
      </w:r>
      <w:r>
        <w:rPr>
          <w:noProof/>
        </w:rPr>
        <w:tab/>
      </w:r>
      <w:r w:rsidR="00223976">
        <w:rPr>
          <w:noProof/>
        </w:rPr>
        <w:fldChar w:fldCharType="begin"/>
      </w:r>
      <w:r>
        <w:rPr>
          <w:noProof/>
        </w:rPr>
        <w:instrText xml:space="preserve"> PAGEREF _Toc233785404 \h </w:instrText>
      </w:r>
      <w:r w:rsidR="00223976">
        <w:rPr>
          <w:noProof/>
        </w:rPr>
      </w:r>
      <w:r w:rsidR="00223976">
        <w:rPr>
          <w:noProof/>
        </w:rPr>
        <w:fldChar w:fldCharType="separate"/>
      </w:r>
      <w:ins w:id="220" w:author="Ariel Segall" w:date="2013-10-11T22:46:00Z">
        <w:r w:rsidR="00F73D98">
          <w:rPr>
            <w:noProof/>
          </w:rPr>
          <w:t>78</w:t>
        </w:r>
      </w:ins>
      <w:del w:id="221" w:author="Ariel Segall" w:date="2013-10-11T22:46:00Z">
        <w:r w:rsidR="00D82478" w:rsidDel="00F73D98">
          <w:rPr>
            <w:noProof/>
          </w:rPr>
          <w:delText>72</w:delText>
        </w:r>
      </w:del>
      <w:r w:rsidR="00223976">
        <w:rPr>
          <w:noProof/>
        </w:rPr>
        <w:fldChar w:fldCharType="end"/>
      </w:r>
    </w:p>
    <w:p w14:paraId="71BEC010" w14:textId="34FF6B45"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10.5.5</w:t>
      </w:r>
      <w:r w:rsidRPr="00B54BFA">
        <w:rPr>
          <w:rFonts w:ascii="Cambria" w:eastAsia="MS Mincho" w:hAnsi="Cambria" w:cs="Times New Roman"/>
          <w:noProof/>
          <w:sz w:val="24"/>
          <w:szCs w:val="24"/>
          <w:lang w:eastAsia="ja-JP"/>
        </w:rPr>
        <w:tab/>
      </w:r>
      <w:r>
        <w:rPr>
          <w:noProof/>
        </w:rPr>
        <w:t>Complex Virtual Platform Software Attestation (informative)</w:t>
      </w:r>
      <w:r>
        <w:rPr>
          <w:noProof/>
        </w:rPr>
        <w:tab/>
      </w:r>
      <w:r w:rsidR="00223976">
        <w:rPr>
          <w:noProof/>
        </w:rPr>
        <w:fldChar w:fldCharType="begin"/>
      </w:r>
      <w:r>
        <w:rPr>
          <w:noProof/>
        </w:rPr>
        <w:instrText xml:space="preserve"> PAGEREF _Toc233785405 \h </w:instrText>
      </w:r>
      <w:r w:rsidR="00223976">
        <w:rPr>
          <w:noProof/>
        </w:rPr>
      </w:r>
      <w:r w:rsidR="00223976">
        <w:rPr>
          <w:noProof/>
        </w:rPr>
        <w:fldChar w:fldCharType="separate"/>
      </w:r>
      <w:ins w:id="222" w:author="Ariel Segall" w:date="2013-10-11T22:46:00Z">
        <w:r w:rsidR="00F73D98">
          <w:rPr>
            <w:noProof/>
          </w:rPr>
          <w:t>78</w:t>
        </w:r>
      </w:ins>
      <w:del w:id="223" w:author="Ariel Segall" w:date="2013-10-11T22:46:00Z">
        <w:r w:rsidR="00D82478" w:rsidDel="00F73D98">
          <w:rPr>
            <w:noProof/>
          </w:rPr>
          <w:delText>72</w:delText>
        </w:r>
      </w:del>
      <w:r w:rsidR="00223976">
        <w:rPr>
          <w:noProof/>
        </w:rPr>
        <w:fldChar w:fldCharType="end"/>
      </w:r>
    </w:p>
    <w:p w14:paraId="3DDB2D35" w14:textId="45C309FC" w:rsidR="0041198E" w:rsidRPr="00B54BFA" w:rsidRDefault="0041198E">
      <w:pPr>
        <w:pStyle w:val="TOC2"/>
        <w:tabs>
          <w:tab w:val="left" w:pos="829"/>
          <w:tab w:val="right" w:leader="dot" w:pos="9350"/>
        </w:tabs>
        <w:rPr>
          <w:rFonts w:ascii="Cambria" w:eastAsia="MS Mincho" w:hAnsi="Cambria" w:cs="Times New Roman"/>
          <w:noProof/>
          <w:sz w:val="24"/>
          <w:szCs w:val="24"/>
          <w:lang w:eastAsia="ja-JP"/>
        </w:rPr>
      </w:pPr>
      <w:r>
        <w:rPr>
          <w:noProof/>
        </w:rPr>
        <w:t>10.6</w:t>
      </w:r>
      <w:r w:rsidRPr="00B54BFA">
        <w:rPr>
          <w:rFonts w:ascii="Cambria" w:eastAsia="MS Mincho" w:hAnsi="Cambria" w:cs="Times New Roman"/>
          <w:noProof/>
          <w:sz w:val="24"/>
          <w:szCs w:val="24"/>
          <w:lang w:eastAsia="ja-JP"/>
        </w:rPr>
        <w:tab/>
      </w:r>
      <w:r>
        <w:rPr>
          <w:noProof/>
        </w:rPr>
        <w:t>Deep</w:t>
      </w:r>
      <w:r w:rsidRPr="00871B7F">
        <w:rPr>
          <w:rFonts w:eastAsia="Arial"/>
          <w:noProof/>
        </w:rPr>
        <w:t xml:space="preserve"> </w:t>
      </w:r>
      <w:r>
        <w:rPr>
          <w:noProof/>
        </w:rPr>
        <w:t>Attestation</w:t>
      </w:r>
      <w:r>
        <w:rPr>
          <w:noProof/>
        </w:rPr>
        <w:tab/>
      </w:r>
      <w:r w:rsidR="00223976">
        <w:rPr>
          <w:noProof/>
        </w:rPr>
        <w:fldChar w:fldCharType="begin"/>
      </w:r>
      <w:r>
        <w:rPr>
          <w:noProof/>
        </w:rPr>
        <w:instrText xml:space="preserve"> PAGEREF _Toc233785406 \h </w:instrText>
      </w:r>
      <w:r w:rsidR="00223976">
        <w:rPr>
          <w:noProof/>
        </w:rPr>
      </w:r>
      <w:r w:rsidR="00223976">
        <w:rPr>
          <w:noProof/>
        </w:rPr>
        <w:fldChar w:fldCharType="separate"/>
      </w:r>
      <w:ins w:id="224" w:author="Ariel Segall" w:date="2013-10-11T22:46:00Z">
        <w:r w:rsidR="00F73D98">
          <w:rPr>
            <w:noProof/>
          </w:rPr>
          <w:t>79</w:t>
        </w:r>
      </w:ins>
      <w:del w:id="225" w:author="Ariel Segall" w:date="2013-10-11T22:46:00Z">
        <w:r w:rsidR="00D82478" w:rsidDel="00F73D98">
          <w:rPr>
            <w:noProof/>
          </w:rPr>
          <w:delText>73</w:delText>
        </w:r>
      </w:del>
      <w:r w:rsidR="00223976">
        <w:rPr>
          <w:noProof/>
        </w:rPr>
        <w:fldChar w:fldCharType="end"/>
      </w:r>
    </w:p>
    <w:p w14:paraId="1C622CC9" w14:textId="6662F32B"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10.6.1</w:t>
      </w:r>
      <w:r w:rsidRPr="00B54BFA">
        <w:rPr>
          <w:rFonts w:ascii="Cambria" w:eastAsia="MS Mincho" w:hAnsi="Cambria" w:cs="Times New Roman"/>
          <w:noProof/>
          <w:sz w:val="24"/>
          <w:szCs w:val="24"/>
          <w:lang w:eastAsia="ja-JP"/>
        </w:rPr>
        <w:tab/>
      </w:r>
      <w:r>
        <w:rPr>
          <w:noProof/>
        </w:rPr>
        <w:t>Deep Attestation Requirements (normative)</w:t>
      </w:r>
      <w:r>
        <w:rPr>
          <w:noProof/>
        </w:rPr>
        <w:tab/>
      </w:r>
      <w:r w:rsidR="00223976">
        <w:rPr>
          <w:noProof/>
        </w:rPr>
        <w:fldChar w:fldCharType="begin"/>
      </w:r>
      <w:r>
        <w:rPr>
          <w:noProof/>
        </w:rPr>
        <w:instrText xml:space="preserve"> PAGEREF _Toc233785407 \h </w:instrText>
      </w:r>
      <w:r w:rsidR="00223976">
        <w:rPr>
          <w:noProof/>
        </w:rPr>
      </w:r>
      <w:r w:rsidR="00223976">
        <w:rPr>
          <w:noProof/>
        </w:rPr>
        <w:fldChar w:fldCharType="separate"/>
      </w:r>
      <w:ins w:id="226" w:author="Ariel Segall" w:date="2013-10-11T22:46:00Z">
        <w:r w:rsidR="00F73D98">
          <w:rPr>
            <w:noProof/>
          </w:rPr>
          <w:t>79</w:t>
        </w:r>
      </w:ins>
      <w:del w:id="227" w:author="Ariel Segall" w:date="2013-10-11T22:46:00Z">
        <w:r w:rsidR="00D82478" w:rsidDel="00F73D98">
          <w:rPr>
            <w:noProof/>
          </w:rPr>
          <w:delText>73</w:delText>
        </w:r>
      </w:del>
      <w:r w:rsidR="00223976">
        <w:rPr>
          <w:noProof/>
        </w:rPr>
        <w:fldChar w:fldCharType="end"/>
      </w:r>
    </w:p>
    <w:p w14:paraId="7D5CEF63" w14:textId="7D17A4AA"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10.6.2</w:t>
      </w:r>
      <w:r w:rsidRPr="00B54BFA">
        <w:rPr>
          <w:rFonts w:ascii="Cambria" w:eastAsia="MS Mincho" w:hAnsi="Cambria" w:cs="Times New Roman"/>
          <w:noProof/>
          <w:sz w:val="24"/>
          <w:szCs w:val="24"/>
          <w:lang w:eastAsia="ja-JP"/>
        </w:rPr>
        <w:tab/>
      </w:r>
      <w:r>
        <w:rPr>
          <w:noProof/>
        </w:rPr>
        <w:t>Deep Attestation Example Implementations</w:t>
      </w:r>
      <w:r>
        <w:rPr>
          <w:noProof/>
        </w:rPr>
        <w:tab/>
      </w:r>
      <w:r w:rsidR="00223976">
        <w:rPr>
          <w:noProof/>
        </w:rPr>
        <w:fldChar w:fldCharType="begin"/>
      </w:r>
      <w:r>
        <w:rPr>
          <w:noProof/>
        </w:rPr>
        <w:instrText xml:space="preserve"> PAGEREF _Toc233785408 \h </w:instrText>
      </w:r>
      <w:r w:rsidR="00223976">
        <w:rPr>
          <w:noProof/>
        </w:rPr>
      </w:r>
      <w:r w:rsidR="00223976">
        <w:rPr>
          <w:noProof/>
        </w:rPr>
        <w:fldChar w:fldCharType="separate"/>
      </w:r>
      <w:ins w:id="228" w:author="Ariel Segall" w:date="2013-10-11T22:46:00Z">
        <w:r w:rsidR="00F73D98">
          <w:rPr>
            <w:noProof/>
          </w:rPr>
          <w:t>80</w:t>
        </w:r>
      </w:ins>
      <w:del w:id="229" w:author="Ariel Segall" w:date="2013-10-11T22:46:00Z">
        <w:r w:rsidR="00D82478" w:rsidDel="00F73D98">
          <w:rPr>
            <w:noProof/>
          </w:rPr>
          <w:delText>74</w:delText>
        </w:r>
      </w:del>
      <w:r w:rsidR="00223976">
        <w:rPr>
          <w:noProof/>
        </w:rPr>
        <w:fldChar w:fldCharType="end"/>
      </w:r>
    </w:p>
    <w:p w14:paraId="71589708" w14:textId="0F150B1E" w:rsidR="0041198E" w:rsidRPr="00B54BFA" w:rsidRDefault="0041198E">
      <w:pPr>
        <w:pStyle w:val="TOC4"/>
        <w:tabs>
          <w:tab w:val="left" w:pos="1624"/>
          <w:tab w:val="right" w:leader="dot" w:pos="9350"/>
        </w:tabs>
        <w:rPr>
          <w:rFonts w:ascii="Cambria" w:eastAsia="MS Mincho" w:hAnsi="Cambria"/>
          <w:noProof/>
          <w:sz w:val="24"/>
          <w:szCs w:val="24"/>
          <w:lang w:eastAsia="ja-JP"/>
        </w:rPr>
      </w:pPr>
      <w:r>
        <w:rPr>
          <w:noProof/>
        </w:rPr>
        <w:t>10.6.2.1</w:t>
      </w:r>
      <w:r w:rsidRPr="00B54BFA">
        <w:rPr>
          <w:rFonts w:ascii="Cambria" w:eastAsia="MS Mincho" w:hAnsi="Cambria"/>
          <w:noProof/>
          <w:sz w:val="24"/>
          <w:szCs w:val="24"/>
          <w:lang w:eastAsia="ja-JP"/>
        </w:rPr>
        <w:tab/>
      </w:r>
      <w:r>
        <w:rPr>
          <w:noProof/>
        </w:rPr>
        <w:t>Network-Visible Attestation Manager</w:t>
      </w:r>
      <w:r>
        <w:rPr>
          <w:noProof/>
        </w:rPr>
        <w:tab/>
      </w:r>
      <w:r w:rsidR="00223976">
        <w:rPr>
          <w:noProof/>
        </w:rPr>
        <w:fldChar w:fldCharType="begin"/>
      </w:r>
      <w:r>
        <w:rPr>
          <w:noProof/>
        </w:rPr>
        <w:instrText xml:space="preserve"> PAGEREF _Toc233785409 \h </w:instrText>
      </w:r>
      <w:r w:rsidR="00223976">
        <w:rPr>
          <w:noProof/>
        </w:rPr>
      </w:r>
      <w:r w:rsidR="00223976">
        <w:rPr>
          <w:noProof/>
        </w:rPr>
        <w:fldChar w:fldCharType="separate"/>
      </w:r>
      <w:ins w:id="230" w:author="Ariel Segall" w:date="2013-10-11T22:46:00Z">
        <w:r w:rsidR="00F73D98">
          <w:rPr>
            <w:noProof/>
          </w:rPr>
          <w:t>80</w:t>
        </w:r>
      </w:ins>
      <w:del w:id="231" w:author="Ariel Segall" w:date="2013-10-11T22:46:00Z">
        <w:r w:rsidR="00D82478" w:rsidDel="00F73D98">
          <w:rPr>
            <w:noProof/>
          </w:rPr>
          <w:delText>74</w:delText>
        </w:r>
      </w:del>
      <w:r w:rsidR="00223976">
        <w:rPr>
          <w:noProof/>
        </w:rPr>
        <w:fldChar w:fldCharType="end"/>
      </w:r>
    </w:p>
    <w:p w14:paraId="6EA707AA" w14:textId="35582D08" w:rsidR="0041198E" w:rsidRPr="00B54BFA" w:rsidRDefault="0041198E">
      <w:pPr>
        <w:pStyle w:val="TOC4"/>
        <w:tabs>
          <w:tab w:val="left" w:pos="1624"/>
          <w:tab w:val="right" w:leader="dot" w:pos="9350"/>
        </w:tabs>
        <w:rPr>
          <w:rFonts w:ascii="Cambria" w:eastAsia="MS Mincho" w:hAnsi="Cambria"/>
          <w:noProof/>
          <w:sz w:val="24"/>
          <w:szCs w:val="24"/>
          <w:lang w:eastAsia="ja-JP"/>
        </w:rPr>
      </w:pPr>
      <w:r w:rsidRPr="00871B7F">
        <w:rPr>
          <w:rFonts w:eastAsia="Arial"/>
          <w:noProof/>
        </w:rPr>
        <w:t>10.6.2.2</w:t>
      </w:r>
      <w:r w:rsidRPr="00B54BFA">
        <w:rPr>
          <w:rFonts w:ascii="Cambria" w:eastAsia="MS Mincho" w:hAnsi="Cambria"/>
          <w:noProof/>
          <w:sz w:val="24"/>
          <w:szCs w:val="24"/>
          <w:lang w:eastAsia="ja-JP"/>
        </w:rPr>
        <w:tab/>
      </w:r>
      <w:r w:rsidRPr="00871B7F">
        <w:rPr>
          <w:rFonts w:eastAsia="Arial"/>
          <w:noProof/>
        </w:rPr>
        <w:t>Deep Quote Command Description (informative)</w:t>
      </w:r>
      <w:r>
        <w:rPr>
          <w:noProof/>
        </w:rPr>
        <w:tab/>
      </w:r>
      <w:r w:rsidR="00223976">
        <w:rPr>
          <w:noProof/>
        </w:rPr>
        <w:fldChar w:fldCharType="begin"/>
      </w:r>
      <w:r>
        <w:rPr>
          <w:noProof/>
        </w:rPr>
        <w:instrText xml:space="preserve"> PAGEREF _Toc233785410 \h </w:instrText>
      </w:r>
      <w:r w:rsidR="00223976">
        <w:rPr>
          <w:noProof/>
        </w:rPr>
      </w:r>
      <w:r w:rsidR="00223976">
        <w:rPr>
          <w:noProof/>
        </w:rPr>
        <w:fldChar w:fldCharType="separate"/>
      </w:r>
      <w:ins w:id="232" w:author="Ariel Segall" w:date="2013-10-11T22:46:00Z">
        <w:r w:rsidR="00F73D98">
          <w:rPr>
            <w:noProof/>
          </w:rPr>
          <w:t>81</w:t>
        </w:r>
      </w:ins>
      <w:del w:id="233" w:author="Ariel Segall" w:date="2013-10-11T22:46:00Z">
        <w:r w:rsidR="00D82478" w:rsidDel="00F73D98">
          <w:rPr>
            <w:noProof/>
          </w:rPr>
          <w:delText>75</w:delText>
        </w:r>
      </w:del>
      <w:r w:rsidR="00223976">
        <w:rPr>
          <w:noProof/>
        </w:rPr>
        <w:fldChar w:fldCharType="end"/>
      </w:r>
    </w:p>
    <w:p w14:paraId="18DDE50B" w14:textId="12C4490D" w:rsidR="0041198E" w:rsidRPr="00B54BFA" w:rsidRDefault="0041198E">
      <w:pPr>
        <w:pStyle w:val="TOC4"/>
        <w:tabs>
          <w:tab w:val="left" w:pos="1624"/>
          <w:tab w:val="right" w:leader="dot" w:pos="9350"/>
        </w:tabs>
        <w:rPr>
          <w:rFonts w:ascii="Cambria" w:eastAsia="MS Mincho" w:hAnsi="Cambria"/>
          <w:noProof/>
          <w:sz w:val="24"/>
          <w:szCs w:val="24"/>
          <w:lang w:eastAsia="ja-JP"/>
        </w:rPr>
      </w:pPr>
      <w:r w:rsidRPr="00871B7F">
        <w:rPr>
          <w:rFonts w:eastAsia="Arial"/>
          <w:noProof/>
        </w:rPr>
        <w:t>10.6.2.3</w:t>
      </w:r>
      <w:r w:rsidRPr="00B54BFA">
        <w:rPr>
          <w:rFonts w:ascii="Cambria" w:eastAsia="MS Mincho" w:hAnsi="Cambria"/>
          <w:noProof/>
          <w:sz w:val="24"/>
          <w:szCs w:val="24"/>
          <w:lang w:eastAsia="ja-JP"/>
        </w:rPr>
        <w:tab/>
      </w:r>
      <w:r w:rsidRPr="00871B7F">
        <w:rPr>
          <w:rFonts w:eastAsia="Arial"/>
          <w:noProof/>
        </w:rPr>
        <w:t>Deep Quote Command Requirements</w:t>
      </w:r>
      <w:r>
        <w:rPr>
          <w:noProof/>
        </w:rPr>
        <w:tab/>
      </w:r>
      <w:r w:rsidR="00223976">
        <w:rPr>
          <w:noProof/>
        </w:rPr>
        <w:fldChar w:fldCharType="begin"/>
      </w:r>
      <w:r>
        <w:rPr>
          <w:noProof/>
        </w:rPr>
        <w:instrText xml:space="preserve"> PAGEREF _Toc233785411 \h </w:instrText>
      </w:r>
      <w:r w:rsidR="00223976">
        <w:rPr>
          <w:noProof/>
        </w:rPr>
      </w:r>
      <w:r w:rsidR="00223976">
        <w:rPr>
          <w:noProof/>
        </w:rPr>
        <w:fldChar w:fldCharType="separate"/>
      </w:r>
      <w:ins w:id="234" w:author="Ariel Segall" w:date="2013-10-11T22:46:00Z">
        <w:r w:rsidR="00F73D98">
          <w:rPr>
            <w:noProof/>
          </w:rPr>
          <w:t>81</w:t>
        </w:r>
      </w:ins>
      <w:del w:id="235" w:author="Ariel Segall" w:date="2013-10-11T22:46:00Z">
        <w:r w:rsidR="00D82478" w:rsidDel="00F73D98">
          <w:rPr>
            <w:noProof/>
          </w:rPr>
          <w:delText>75</w:delText>
        </w:r>
      </w:del>
      <w:r w:rsidR="00223976">
        <w:rPr>
          <w:noProof/>
        </w:rPr>
        <w:fldChar w:fldCharType="end"/>
      </w:r>
    </w:p>
    <w:p w14:paraId="13A89A36" w14:textId="0F333398" w:rsidR="0041198E" w:rsidRPr="00B54BFA" w:rsidRDefault="0041198E">
      <w:pPr>
        <w:pStyle w:val="TOC4"/>
        <w:tabs>
          <w:tab w:val="left" w:pos="1624"/>
          <w:tab w:val="right" w:leader="dot" w:pos="9350"/>
        </w:tabs>
        <w:rPr>
          <w:rFonts w:ascii="Cambria" w:eastAsia="MS Mincho" w:hAnsi="Cambria"/>
          <w:noProof/>
          <w:sz w:val="24"/>
          <w:szCs w:val="24"/>
          <w:lang w:eastAsia="ja-JP"/>
        </w:rPr>
      </w:pPr>
      <w:r>
        <w:rPr>
          <w:noProof/>
        </w:rPr>
        <w:t>10.6.2.4</w:t>
      </w:r>
      <w:r w:rsidRPr="00B54BFA">
        <w:rPr>
          <w:rFonts w:ascii="Cambria" w:eastAsia="MS Mincho" w:hAnsi="Cambria"/>
          <w:noProof/>
          <w:sz w:val="24"/>
          <w:szCs w:val="24"/>
          <w:lang w:eastAsia="ja-JP"/>
        </w:rPr>
        <w:tab/>
      </w:r>
      <w:r>
        <w:rPr>
          <w:noProof/>
        </w:rPr>
        <w:t>Ephemeral</w:t>
      </w:r>
      <w:r w:rsidRPr="00871B7F">
        <w:rPr>
          <w:rFonts w:eastAsia="Arial"/>
          <w:noProof/>
        </w:rPr>
        <w:t xml:space="preserve"> </w:t>
      </w:r>
      <w:r>
        <w:rPr>
          <w:noProof/>
        </w:rPr>
        <w:t>AIK Description (informative)</w:t>
      </w:r>
      <w:r>
        <w:rPr>
          <w:noProof/>
        </w:rPr>
        <w:tab/>
      </w:r>
      <w:r w:rsidR="00223976">
        <w:rPr>
          <w:noProof/>
        </w:rPr>
        <w:fldChar w:fldCharType="begin"/>
      </w:r>
      <w:r>
        <w:rPr>
          <w:noProof/>
        </w:rPr>
        <w:instrText xml:space="preserve"> PAGEREF _Toc233785412 \h </w:instrText>
      </w:r>
      <w:r w:rsidR="00223976">
        <w:rPr>
          <w:noProof/>
        </w:rPr>
      </w:r>
      <w:r w:rsidR="00223976">
        <w:rPr>
          <w:noProof/>
        </w:rPr>
        <w:fldChar w:fldCharType="separate"/>
      </w:r>
      <w:ins w:id="236" w:author="Ariel Segall" w:date="2013-10-11T22:46:00Z">
        <w:r w:rsidR="00F73D98">
          <w:rPr>
            <w:noProof/>
          </w:rPr>
          <w:t>82</w:t>
        </w:r>
      </w:ins>
      <w:del w:id="237" w:author="Ariel Segall" w:date="2013-10-11T22:46:00Z">
        <w:r w:rsidR="00D82478" w:rsidDel="00F73D98">
          <w:rPr>
            <w:noProof/>
          </w:rPr>
          <w:delText>76</w:delText>
        </w:r>
      </w:del>
      <w:r w:rsidR="00223976">
        <w:rPr>
          <w:noProof/>
        </w:rPr>
        <w:fldChar w:fldCharType="end"/>
      </w:r>
    </w:p>
    <w:p w14:paraId="4630BA78" w14:textId="3A4F06B7" w:rsidR="0041198E" w:rsidRPr="00B54BFA" w:rsidRDefault="0041198E">
      <w:pPr>
        <w:pStyle w:val="TOC4"/>
        <w:tabs>
          <w:tab w:val="left" w:pos="1624"/>
          <w:tab w:val="right" w:leader="dot" w:pos="9350"/>
        </w:tabs>
        <w:rPr>
          <w:rFonts w:ascii="Cambria" w:eastAsia="MS Mincho" w:hAnsi="Cambria"/>
          <w:noProof/>
          <w:sz w:val="24"/>
          <w:szCs w:val="24"/>
          <w:lang w:eastAsia="ja-JP"/>
        </w:rPr>
      </w:pPr>
      <w:r>
        <w:rPr>
          <w:noProof/>
        </w:rPr>
        <w:t>10.6.2.5</w:t>
      </w:r>
      <w:r w:rsidRPr="00B54BFA">
        <w:rPr>
          <w:rFonts w:ascii="Cambria" w:eastAsia="MS Mincho" w:hAnsi="Cambria"/>
          <w:noProof/>
          <w:sz w:val="24"/>
          <w:szCs w:val="24"/>
          <w:lang w:eastAsia="ja-JP"/>
        </w:rPr>
        <w:tab/>
      </w:r>
      <w:r>
        <w:rPr>
          <w:noProof/>
        </w:rPr>
        <w:t>Ephemeral AIK Requirements (normative)</w:t>
      </w:r>
      <w:r>
        <w:rPr>
          <w:noProof/>
        </w:rPr>
        <w:tab/>
      </w:r>
      <w:r w:rsidR="00223976">
        <w:rPr>
          <w:noProof/>
        </w:rPr>
        <w:fldChar w:fldCharType="begin"/>
      </w:r>
      <w:r>
        <w:rPr>
          <w:noProof/>
        </w:rPr>
        <w:instrText xml:space="preserve"> PAGEREF _Toc233785413 \h </w:instrText>
      </w:r>
      <w:r w:rsidR="00223976">
        <w:rPr>
          <w:noProof/>
        </w:rPr>
      </w:r>
      <w:r w:rsidR="00223976">
        <w:rPr>
          <w:noProof/>
        </w:rPr>
        <w:fldChar w:fldCharType="separate"/>
      </w:r>
      <w:ins w:id="238" w:author="Ariel Segall" w:date="2013-10-11T22:46:00Z">
        <w:r w:rsidR="00F73D98">
          <w:rPr>
            <w:noProof/>
          </w:rPr>
          <w:t>83</w:t>
        </w:r>
      </w:ins>
      <w:del w:id="239" w:author="Ariel Segall" w:date="2013-10-11T22:46:00Z">
        <w:r w:rsidR="00D82478" w:rsidDel="00F73D98">
          <w:rPr>
            <w:noProof/>
          </w:rPr>
          <w:delText>77</w:delText>
        </w:r>
      </w:del>
      <w:r w:rsidR="00223976">
        <w:rPr>
          <w:noProof/>
        </w:rPr>
        <w:fldChar w:fldCharType="end"/>
      </w:r>
    </w:p>
    <w:p w14:paraId="566E77EA" w14:textId="04C172AD" w:rsidR="0041198E" w:rsidRPr="00B54BFA" w:rsidRDefault="0041198E">
      <w:pPr>
        <w:pStyle w:val="TOC3"/>
        <w:tabs>
          <w:tab w:val="left" w:pos="1196"/>
          <w:tab w:val="right" w:leader="dot" w:pos="9350"/>
        </w:tabs>
        <w:rPr>
          <w:rFonts w:ascii="Cambria" w:eastAsia="MS Mincho" w:hAnsi="Cambria" w:cs="Times New Roman"/>
          <w:noProof/>
          <w:sz w:val="24"/>
          <w:szCs w:val="24"/>
          <w:lang w:eastAsia="ja-JP"/>
        </w:rPr>
      </w:pPr>
      <w:r>
        <w:rPr>
          <w:noProof/>
        </w:rPr>
        <w:t>10.6.3</w:t>
      </w:r>
      <w:r w:rsidRPr="00B54BFA">
        <w:rPr>
          <w:rFonts w:ascii="Cambria" w:eastAsia="MS Mincho" w:hAnsi="Cambria" w:cs="Times New Roman"/>
          <w:noProof/>
          <w:sz w:val="24"/>
          <w:szCs w:val="24"/>
          <w:lang w:eastAsia="ja-JP"/>
        </w:rPr>
        <w:tab/>
      </w:r>
      <w:r>
        <w:rPr>
          <w:noProof/>
        </w:rPr>
        <w:t>Privacy and Deep Attestation (informative)</w:t>
      </w:r>
      <w:r>
        <w:rPr>
          <w:noProof/>
        </w:rPr>
        <w:tab/>
      </w:r>
      <w:r w:rsidR="00223976">
        <w:rPr>
          <w:noProof/>
        </w:rPr>
        <w:fldChar w:fldCharType="begin"/>
      </w:r>
      <w:r>
        <w:rPr>
          <w:noProof/>
        </w:rPr>
        <w:instrText xml:space="preserve"> PAGEREF _Toc233785414 \h </w:instrText>
      </w:r>
      <w:r w:rsidR="00223976">
        <w:rPr>
          <w:noProof/>
        </w:rPr>
      </w:r>
      <w:r w:rsidR="00223976">
        <w:rPr>
          <w:noProof/>
        </w:rPr>
        <w:fldChar w:fldCharType="separate"/>
      </w:r>
      <w:ins w:id="240" w:author="Ariel Segall" w:date="2013-10-11T22:46:00Z">
        <w:r w:rsidR="00F73D98">
          <w:rPr>
            <w:noProof/>
          </w:rPr>
          <w:t>85</w:t>
        </w:r>
      </w:ins>
      <w:del w:id="241" w:author="Ariel Segall" w:date="2013-10-11T22:46:00Z">
        <w:r w:rsidR="00D82478" w:rsidDel="00F73D98">
          <w:rPr>
            <w:noProof/>
          </w:rPr>
          <w:delText>79</w:delText>
        </w:r>
      </w:del>
      <w:r w:rsidR="00223976">
        <w:rPr>
          <w:noProof/>
        </w:rPr>
        <w:fldChar w:fldCharType="end"/>
      </w:r>
    </w:p>
    <w:p w14:paraId="66FB428B" w14:textId="77777777" w:rsidR="007C472D" w:rsidRDefault="00223976" w:rsidP="004047BE">
      <w:pPr>
        <w:pStyle w:val="TOC2"/>
        <w:tabs>
          <w:tab w:val="right" w:leader="dot" w:pos="9360"/>
        </w:tabs>
        <w:ind w:left="560"/>
        <w:sectPr w:rsidR="007C472D" w:rsidSect="00572A79">
          <w:type w:val="continuous"/>
          <w:pgSz w:w="12240" w:h="15840"/>
          <w:pgMar w:top="1670" w:right="1440" w:bottom="1670" w:left="1440" w:header="1440" w:footer="1440" w:gutter="0"/>
          <w:cols w:space="720"/>
          <w:docGrid w:linePitch="360"/>
        </w:sectPr>
      </w:pPr>
      <w:r>
        <w:fldChar w:fldCharType="end"/>
      </w:r>
    </w:p>
    <w:p w14:paraId="5034B5F9" w14:textId="77777777" w:rsidR="007C472D" w:rsidRDefault="007C472D" w:rsidP="004047BE">
      <w:pPr>
        <w:pStyle w:val="BodyText"/>
        <w:tabs>
          <w:tab w:val="right" w:leader="dot" w:pos="9360"/>
        </w:tabs>
        <w:ind w:left="360"/>
        <w:sectPr w:rsidR="007C472D" w:rsidSect="00572A79">
          <w:type w:val="continuous"/>
          <w:pgSz w:w="12240" w:h="15840"/>
          <w:pgMar w:top="1670" w:right="1440" w:bottom="1670" w:left="1440" w:header="1440" w:footer="1440" w:gutter="0"/>
          <w:cols w:space="720"/>
          <w:docGrid w:linePitch="360"/>
        </w:sectPr>
      </w:pPr>
    </w:p>
    <w:p w14:paraId="1135E561" w14:textId="77777777" w:rsidR="007C472D" w:rsidRDefault="007C472D" w:rsidP="004047BE">
      <w:pPr>
        <w:ind w:left="360"/>
        <w:sectPr w:rsidR="007C472D" w:rsidSect="000E425A">
          <w:type w:val="continuous"/>
          <w:pgSz w:w="12240" w:h="15840"/>
          <w:pgMar w:top="1670" w:right="1440" w:bottom="1670" w:left="1440" w:header="1440" w:footer="1440" w:gutter="0"/>
          <w:cols w:space="720"/>
          <w:docGrid w:linePitch="360"/>
        </w:sectPr>
      </w:pPr>
    </w:p>
    <w:p w14:paraId="5BAD7E7F" w14:textId="77777777" w:rsidR="007C472D" w:rsidRDefault="007C472D" w:rsidP="004047BE">
      <w:pPr>
        <w:ind w:left="360"/>
        <w:sectPr w:rsidR="007C472D" w:rsidSect="00896C49">
          <w:type w:val="continuous"/>
          <w:pgSz w:w="12240" w:h="15840"/>
          <w:pgMar w:top="1670" w:right="1440" w:bottom="1670" w:left="1440" w:header="1440" w:footer="1440" w:gutter="0"/>
          <w:cols w:space="720"/>
          <w:docGrid w:linePitch="360"/>
        </w:sectPr>
      </w:pPr>
    </w:p>
    <w:p w14:paraId="29DABA2F" w14:textId="77777777" w:rsidR="007C472D" w:rsidRDefault="007C472D" w:rsidP="004047BE">
      <w:pPr>
        <w:ind w:left="360"/>
        <w:sectPr w:rsidR="007C472D" w:rsidSect="00A765A8">
          <w:type w:val="continuous"/>
          <w:pgSz w:w="12240" w:h="15840"/>
          <w:pgMar w:top="1670" w:right="1440" w:bottom="1670" w:left="1440" w:header="1440" w:footer="1440" w:gutter="0"/>
          <w:cols w:space="720"/>
          <w:docGrid w:linePitch="360"/>
        </w:sectPr>
      </w:pPr>
    </w:p>
    <w:p w14:paraId="47257411" w14:textId="77777777" w:rsidR="007C472D" w:rsidRDefault="007C472D" w:rsidP="004047BE">
      <w:pPr>
        <w:ind w:left="360"/>
        <w:sectPr w:rsidR="007C472D" w:rsidSect="00BB3792">
          <w:type w:val="continuous"/>
          <w:pgSz w:w="12240" w:h="15840"/>
          <w:pgMar w:top="1670" w:right="1440" w:bottom="1670" w:left="1440" w:header="1440" w:footer="1440" w:gutter="0"/>
          <w:cols w:space="720"/>
          <w:docGrid w:linePitch="360"/>
        </w:sectPr>
      </w:pPr>
    </w:p>
    <w:p w14:paraId="02E28599" w14:textId="77777777" w:rsidR="007C472D" w:rsidRDefault="007C472D" w:rsidP="004047BE">
      <w:pPr>
        <w:ind w:left="360"/>
        <w:sectPr w:rsidR="007C472D" w:rsidSect="00845726">
          <w:type w:val="continuous"/>
          <w:pgSz w:w="12240" w:h="15840"/>
          <w:pgMar w:top="1670" w:right="1440" w:bottom="1670" w:left="1440" w:header="1440" w:footer="1440" w:gutter="0"/>
          <w:cols w:space="720"/>
          <w:docGrid w:linePitch="360"/>
        </w:sectPr>
      </w:pPr>
    </w:p>
    <w:p w14:paraId="472BF4C1" w14:textId="77777777" w:rsidR="007C472D" w:rsidRDefault="007C472D" w:rsidP="004047BE">
      <w:pPr>
        <w:ind w:left="360"/>
        <w:sectPr w:rsidR="007C472D" w:rsidSect="00CF23C7">
          <w:type w:val="continuous"/>
          <w:pgSz w:w="12240" w:h="15840"/>
          <w:pgMar w:top="1670" w:right="1440" w:bottom="1670" w:left="1440" w:header="1440" w:footer="1440" w:gutter="0"/>
          <w:cols w:space="720"/>
          <w:docGrid w:linePitch="360"/>
        </w:sectPr>
      </w:pPr>
    </w:p>
    <w:p w14:paraId="7C597677" w14:textId="77777777" w:rsidR="007C472D" w:rsidRDefault="007C472D" w:rsidP="004047BE">
      <w:pPr>
        <w:ind w:left="360"/>
        <w:sectPr w:rsidR="007C472D" w:rsidSect="00D56109">
          <w:type w:val="continuous"/>
          <w:pgSz w:w="12240" w:h="15840"/>
          <w:pgMar w:top="1670" w:right="1440" w:bottom="1670" w:left="1440" w:header="1440" w:footer="1440" w:gutter="0"/>
          <w:cols w:space="720"/>
          <w:docGrid w:linePitch="360"/>
        </w:sectPr>
      </w:pPr>
    </w:p>
    <w:p w14:paraId="0F22A8B9" w14:textId="77777777" w:rsidR="007C472D" w:rsidRDefault="007C472D" w:rsidP="004047BE">
      <w:pPr>
        <w:ind w:left="360"/>
        <w:sectPr w:rsidR="007C472D" w:rsidSect="00783CF4">
          <w:type w:val="continuous"/>
          <w:pgSz w:w="12240" w:h="15840"/>
          <w:pgMar w:top="1670" w:right="1440" w:bottom="1670" w:left="1440" w:header="1440" w:footer="1440" w:gutter="0"/>
          <w:cols w:space="720"/>
          <w:docGrid w:linePitch="360"/>
        </w:sectPr>
      </w:pPr>
    </w:p>
    <w:p w14:paraId="3FAF6D7D" w14:textId="77777777" w:rsidR="007C472D" w:rsidRDefault="007C472D" w:rsidP="004047BE">
      <w:pPr>
        <w:ind w:left="360"/>
        <w:sectPr w:rsidR="007C472D" w:rsidSect="00DF38F8">
          <w:type w:val="continuous"/>
          <w:pgSz w:w="12240" w:h="15840"/>
          <w:pgMar w:top="1670" w:right="1440" w:bottom="1670" w:left="1440" w:header="1440" w:footer="1440" w:gutter="0"/>
          <w:pgNumType w:fmt="lowerRoman"/>
          <w:cols w:space="720"/>
          <w:docGrid w:linePitch="360"/>
        </w:sectPr>
      </w:pPr>
    </w:p>
    <w:p w14:paraId="48083BA9" w14:textId="77777777" w:rsidR="007C472D" w:rsidRDefault="007C472D">
      <w:pPr>
        <w:pStyle w:val="BodyText"/>
        <w:suppressAutoHyphens w:val="0"/>
        <w:ind w:left="720"/>
        <w:jc w:val="left"/>
      </w:pPr>
      <w:bookmarkStart w:id="242" w:name="_Toc349229579"/>
      <w:bookmarkStart w:id="243" w:name="_Toc349229580"/>
      <w:bookmarkStart w:id="244" w:name="_Toc349229582"/>
      <w:bookmarkStart w:id="245" w:name="_Toc349229584"/>
      <w:bookmarkStart w:id="246" w:name="_Toc349229608"/>
      <w:bookmarkStart w:id="247" w:name="_Toc349229692"/>
      <w:bookmarkStart w:id="248" w:name="_Toc349229699"/>
      <w:bookmarkStart w:id="249" w:name="_Toc349229701"/>
      <w:bookmarkStart w:id="250" w:name="_Toc349229703"/>
      <w:bookmarkStart w:id="251" w:name="_Toc349229705"/>
      <w:bookmarkStart w:id="252" w:name="_Toc349229707"/>
      <w:bookmarkStart w:id="253" w:name="_Toc349229709"/>
      <w:bookmarkStart w:id="254" w:name="_Toc349229711"/>
      <w:bookmarkStart w:id="255" w:name="_Toc349229712"/>
      <w:bookmarkStart w:id="256" w:name="_Toc349229720"/>
      <w:bookmarkStart w:id="257" w:name="_Toc349229722"/>
      <w:bookmarkStart w:id="258" w:name="_Toc349229724"/>
      <w:bookmarkStart w:id="259" w:name="_Toc349229726"/>
      <w:bookmarkStart w:id="260" w:name="_Toc349229735"/>
      <w:bookmarkStart w:id="261" w:name="_Toc349229737"/>
      <w:bookmarkStart w:id="262" w:name="_Toc349229738"/>
      <w:bookmarkStart w:id="263" w:name="_Toc349229740"/>
      <w:bookmarkStart w:id="264" w:name="_Toc349229744"/>
      <w:bookmarkStart w:id="265" w:name="_Toc349229746"/>
      <w:bookmarkStart w:id="266" w:name="_Toc349229748"/>
      <w:bookmarkStart w:id="267" w:name="_Toc349229750"/>
      <w:bookmarkStart w:id="268" w:name="_Toc349229760"/>
      <w:bookmarkStart w:id="269" w:name="_Initial_pTPM_Provisioning"/>
      <w:bookmarkStart w:id="270" w:name="_Ephemeral_AIKs"/>
      <w:bookmarkStart w:id="271" w:name="_Server_backup_public"/>
      <w:bookmarkStart w:id="272" w:name="_Rollback"/>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bookmarkEnd w:id="3"/>
    <w:bookmarkEnd w:id="6"/>
    <w:bookmarkEnd w:id="269"/>
    <w:bookmarkEnd w:id="270"/>
    <w:bookmarkEnd w:id="271"/>
    <w:bookmarkEnd w:id="272"/>
    <w:p w14:paraId="7EE5A7C5" w14:textId="77777777" w:rsidR="007C472D" w:rsidRDefault="007C472D">
      <w:pPr>
        <w:pStyle w:val="BodyText"/>
        <w:suppressAutoHyphens w:val="0"/>
        <w:ind w:left="720"/>
        <w:jc w:val="left"/>
      </w:pPr>
    </w:p>
    <w:p w14:paraId="4B62278D" w14:textId="1AFF9FCE" w:rsidR="007C472D" w:rsidRDefault="007C472D" w:rsidP="004047BE">
      <w:pPr>
        <w:pStyle w:val="Heading1"/>
        <w:tabs>
          <w:tab w:val="clear" w:pos="432"/>
          <w:tab w:val="num" w:pos="1152"/>
        </w:tabs>
        <w:ind w:left="792"/>
        <w:jc w:val="left"/>
      </w:pPr>
      <w:bookmarkStart w:id="273" w:name="_Ref309825261"/>
      <w:bookmarkStart w:id="274" w:name="_Toc233785291"/>
      <w:r>
        <w:lastRenderedPageBreak/>
        <w:t>Introduction</w:t>
      </w:r>
      <w:bookmarkEnd w:id="273"/>
      <w:bookmarkEnd w:id="274"/>
      <w:ins w:id="275" w:author="Ariel Segall" w:date="2013-10-11T14:42:00Z">
        <w:r w:rsidR="00267C9E">
          <w:t xml:space="preserve"> (informative)</w:t>
        </w:r>
      </w:ins>
    </w:p>
    <w:p w14:paraId="0F943726" w14:textId="77777777" w:rsidR="007C472D" w:rsidRDefault="007C472D" w:rsidP="00CB7F44">
      <w:pPr>
        <w:ind w:left="360"/>
      </w:pPr>
      <w:r>
        <w:t>The</w:t>
      </w:r>
      <w:r>
        <w:rPr>
          <w:rFonts w:eastAsia="Arial"/>
        </w:rPr>
        <w:t xml:space="preserve"> </w:t>
      </w:r>
      <w:r>
        <w:t>TCG</w:t>
      </w:r>
      <w:r>
        <w:rPr>
          <w:rFonts w:eastAsia="Arial"/>
        </w:rPr>
        <w:t xml:space="preserve"> </w:t>
      </w:r>
      <w:r>
        <w:t>VPWG</w:t>
      </w:r>
      <w:r>
        <w:rPr>
          <w:rFonts w:eastAsia="Arial"/>
        </w:rPr>
        <w:t xml:space="preserve"> (</w:t>
      </w:r>
      <w:r>
        <w:t>Virtualized</w:t>
      </w:r>
      <w:r>
        <w:rPr>
          <w:rFonts w:eastAsia="Arial"/>
        </w:rPr>
        <w:t xml:space="preserve"> </w:t>
      </w:r>
      <w:r>
        <w:t>Platform</w:t>
      </w:r>
      <w:r>
        <w:rPr>
          <w:rFonts w:eastAsia="Arial"/>
        </w:rPr>
        <w:t xml:space="preserve"> </w:t>
      </w:r>
      <w:r>
        <w:t>Work</w:t>
      </w:r>
      <w:r>
        <w:rPr>
          <w:rFonts w:eastAsia="Arial"/>
        </w:rPr>
        <w:t xml:space="preserve"> </w:t>
      </w:r>
      <w:r>
        <w:t>Group</w:t>
      </w:r>
      <w:r>
        <w:rPr>
          <w:rFonts w:eastAsia="Arial"/>
        </w:rPr>
        <w:t xml:space="preserve">) </w:t>
      </w:r>
      <w:r>
        <w:t>provides</w:t>
      </w:r>
      <w:r>
        <w:rPr>
          <w:rFonts w:eastAsia="Arial"/>
        </w:rPr>
        <w:t xml:space="preserve"> </w:t>
      </w:r>
      <w:r>
        <w:t>a</w:t>
      </w:r>
      <w:r>
        <w:rPr>
          <w:rFonts w:eastAsia="Arial"/>
        </w:rPr>
        <w:t xml:space="preserve"> </w:t>
      </w:r>
      <w:r>
        <w:t>high</w:t>
      </w:r>
      <w:r>
        <w:rPr>
          <w:rFonts w:eastAsia="Arial"/>
        </w:rPr>
        <w:t xml:space="preserve"> </w:t>
      </w:r>
      <w:r>
        <w:t>level</w:t>
      </w:r>
      <w:r>
        <w:rPr>
          <w:rFonts w:eastAsia="Arial"/>
        </w:rPr>
        <w:t xml:space="preserve"> </w:t>
      </w:r>
      <w:r>
        <w:t>architecture</w:t>
      </w:r>
      <w:r>
        <w:rPr>
          <w:rFonts w:eastAsia="Arial"/>
        </w:rPr>
        <w:t xml:space="preserve"> </w:t>
      </w:r>
      <w:r w:rsidR="00223976">
        <w:rPr>
          <w:rFonts w:eastAsia="Arial"/>
        </w:rPr>
        <w:fldChar w:fldCharType="begin"/>
      </w:r>
      <w:r w:rsidR="00DB27F1">
        <w:rPr>
          <w:rFonts w:eastAsia="Arial"/>
        </w:rPr>
        <w:instrText xml:space="preserve"> REF _Ref233889965 \r \h </w:instrText>
      </w:r>
      <w:r w:rsidR="00223976">
        <w:rPr>
          <w:rFonts w:eastAsia="Arial"/>
        </w:rPr>
      </w:r>
      <w:r w:rsidR="00223976">
        <w:rPr>
          <w:rFonts w:eastAsia="Arial"/>
        </w:rPr>
        <w:fldChar w:fldCharType="separate"/>
      </w:r>
      <w:r w:rsidR="00F73D98">
        <w:rPr>
          <w:rFonts w:eastAsia="Arial"/>
        </w:rPr>
        <w:t>[10]</w:t>
      </w:r>
      <w:r w:rsidR="00223976">
        <w:rPr>
          <w:rFonts w:eastAsia="Arial"/>
        </w:rPr>
        <w:fldChar w:fldCharType="end"/>
      </w:r>
      <w:proofErr w:type="gramStart"/>
      <w:r w:rsidR="00DB27F1">
        <w:rPr>
          <w:rFonts w:eastAsia="Arial"/>
        </w:rPr>
        <w:t xml:space="preserve"> </w:t>
      </w:r>
      <w:r>
        <w:t>which</w:t>
      </w:r>
      <w:proofErr w:type="gramEnd"/>
      <w:r>
        <w:rPr>
          <w:rFonts w:eastAsia="Arial"/>
        </w:rPr>
        <w:t xml:space="preserve"> </w:t>
      </w:r>
      <w:r>
        <w:t>describes</w:t>
      </w:r>
      <w:r>
        <w:rPr>
          <w:rFonts w:eastAsia="Arial"/>
        </w:rPr>
        <w:t xml:space="preserve"> </w:t>
      </w:r>
      <w:r>
        <w:t>various</w:t>
      </w:r>
      <w:r>
        <w:rPr>
          <w:rFonts w:eastAsia="Arial"/>
        </w:rPr>
        <w:t xml:space="preserve"> </w:t>
      </w:r>
      <w:r>
        <w:t>methods</w:t>
      </w:r>
      <w:r>
        <w:rPr>
          <w:rFonts w:eastAsia="Arial"/>
        </w:rPr>
        <w:t xml:space="preserve"> </w:t>
      </w:r>
      <w:r>
        <w:t>for</w:t>
      </w:r>
      <w:r>
        <w:rPr>
          <w:rFonts w:eastAsia="Arial"/>
        </w:rPr>
        <w:t xml:space="preserve"> </w:t>
      </w:r>
      <w:r>
        <w:t>managing</w:t>
      </w:r>
      <w:r>
        <w:rPr>
          <w:rFonts w:eastAsia="Arial"/>
        </w:rPr>
        <w:t xml:space="preserve"> </w:t>
      </w:r>
      <w:r>
        <w:t>the</w:t>
      </w:r>
      <w:r>
        <w:rPr>
          <w:rFonts w:eastAsia="Arial"/>
        </w:rPr>
        <w:t xml:space="preserve"> </w:t>
      </w:r>
      <w:r>
        <w:t>security</w:t>
      </w:r>
      <w:r>
        <w:rPr>
          <w:rFonts w:eastAsia="Arial"/>
        </w:rPr>
        <w:t xml:space="preserve"> </w:t>
      </w:r>
      <w:r>
        <w:t>of</w:t>
      </w:r>
      <w:r>
        <w:rPr>
          <w:rFonts w:eastAsia="Arial"/>
        </w:rPr>
        <w:t xml:space="preserve"> </w:t>
      </w:r>
      <w:r>
        <w:t>virtualized</w:t>
      </w:r>
      <w:r>
        <w:rPr>
          <w:rFonts w:eastAsia="Arial"/>
        </w:rPr>
        <w:t xml:space="preserve"> </w:t>
      </w:r>
      <w:r>
        <w:t>platforms</w:t>
      </w:r>
      <w:r>
        <w:rPr>
          <w:rFonts w:eastAsia="Arial"/>
        </w:rPr>
        <w:t xml:space="preserve">.  </w:t>
      </w:r>
      <w:r>
        <w:t>This</w:t>
      </w:r>
      <w:r>
        <w:rPr>
          <w:rFonts w:eastAsia="Arial"/>
        </w:rPr>
        <w:t xml:space="preserve"> </w:t>
      </w:r>
      <w:r>
        <w:t>high</w:t>
      </w:r>
      <w:r>
        <w:rPr>
          <w:rFonts w:eastAsia="Arial"/>
        </w:rPr>
        <w:t xml:space="preserve"> </w:t>
      </w:r>
      <w:r>
        <w:t>level</w:t>
      </w:r>
      <w:r>
        <w:rPr>
          <w:rFonts w:eastAsia="Arial"/>
        </w:rPr>
        <w:t xml:space="preserve"> </w:t>
      </w:r>
      <w:r>
        <w:t>architecture</w:t>
      </w:r>
      <w:r>
        <w:rPr>
          <w:rFonts w:eastAsia="Arial"/>
        </w:rPr>
        <w:t xml:space="preserve"> </w:t>
      </w:r>
      <w:r>
        <w:t>defines</w:t>
      </w:r>
      <w:r>
        <w:rPr>
          <w:rFonts w:eastAsia="Arial"/>
        </w:rPr>
        <w:t xml:space="preserve"> </w:t>
      </w:r>
      <w:r>
        <w:t>terms</w:t>
      </w:r>
      <w:r>
        <w:rPr>
          <w:rFonts w:eastAsia="Arial"/>
        </w:rPr>
        <w:t xml:space="preserve">, </w:t>
      </w:r>
      <w:r>
        <w:t>discusses</w:t>
      </w:r>
      <w:r>
        <w:rPr>
          <w:rFonts w:eastAsia="Arial"/>
        </w:rPr>
        <w:t xml:space="preserve"> </w:t>
      </w:r>
      <w:r>
        <w:t>general</w:t>
      </w:r>
      <w:r>
        <w:rPr>
          <w:rFonts w:eastAsia="Arial"/>
        </w:rPr>
        <w:t xml:space="preserve"> </w:t>
      </w:r>
      <w:r>
        <w:t>problems</w:t>
      </w:r>
      <w:r>
        <w:rPr>
          <w:rFonts w:eastAsia="Arial"/>
        </w:rPr>
        <w:t xml:space="preserve"> </w:t>
      </w:r>
      <w:r>
        <w:t>encountered</w:t>
      </w:r>
      <w:r>
        <w:rPr>
          <w:rFonts w:eastAsia="Arial"/>
        </w:rPr>
        <w:t xml:space="preserve"> </w:t>
      </w:r>
      <w:r>
        <w:t>in</w:t>
      </w:r>
      <w:r>
        <w:rPr>
          <w:rFonts w:eastAsia="Arial"/>
        </w:rPr>
        <w:t xml:space="preserve"> </w:t>
      </w:r>
      <w:r>
        <w:t>virtualized</w:t>
      </w:r>
      <w:r>
        <w:rPr>
          <w:rFonts w:eastAsia="Arial"/>
        </w:rPr>
        <w:t xml:space="preserve"> </w:t>
      </w:r>
      <w:r>
        <w:t>platforms</w:t>
      </w:r>
      <w:r>
        <w:rPr>
          <w:rFonts w:eastAsia="Arial"/>
        </w:rPr>
        <w:t xml:space="preserve">, </w:t>
      </w:r>
      <w:r>
        <w:t>and</w:t>
      </w:r>
      <w:r>
        <w:rPr>
          <w:rFonts w:eastAsia="Arial"/>
        </w:rPr>
        <w:t xml:space="preserve"> </w:t>
      </w:r>
      <w:r>
        <w:t>discusses</w:t>
      </w:r>
      <w:r>
        <w:rPr>
          <w:rFonts w:eastAsia="Arial"/>
        </w:rPr>
        <w:t xml:space="preserve"> </w:t>
      </w:r>
      <w:r>
        <w:t>general</w:t>
      </w:r>
      <w:r>
        <w:rPr>
          <w:rFonts w:eastAsia="Arial"/>
        </w:rPr>
        <w:t xml:space="preserve"> </w:t>
      </w:r>
      <w:r>
        <w:t>techniques</w:t>
      </w:r>
      <w:r>
        <w:rPr>
          <w:rFonts w:eastAsia="Arial"/>
        </w:rPr>
        <w:t xml:space="preserve"> </w:t>
      </w:r>
      <w:r>
        <w:t>for</w:t>
      </w:r>
      <w:r>
        <w:rPr>
          <w:rFonts w:eastAsia="Arial"/>
        </w:rPr>
        <w:t xml:space="preserve"> </w:t>
      </w:r>
      <w:r>
        <w:t>addressing</w:t>
      </w:r>
      <w:r>
        <w:rPr>
          <w:rFonts w:eastAsia="Arial"/>
        </w:rPr>
        <w:t xml:space="preserve"> </w:t>
      </w:r>
      <w:r>
        <w:t>those</w:t>
      </w:r>
      <w:r>
        <w:rPr>
          <w:rFonts w:eastAsia="Arial"/>
        </w:rPr>
        <w:t xml:space="preserve"> </w:t>
      </w:r>
      <w:r>
        <w:t>problems</w:t>
      </w:r>
      <w:r>
        <w:rPr>
          <w:rFonts w:eastAsia="Arial"/>
        </w:rPr>
        <w:t xml:space="preserve">.  </w:t>
      </w:r>
      <w:r>
        <w:t>The</w:t>
      </w:r>
      <w:r>
        <w:rPr>
          <w:rFonts w:eastAsia="Arial"/>
        </w:rPr>
        <w:t xml:space="preserve"> </w:t>
      </w:r>
      <w:proofErr w:type="gramStart"/>
      <w:r>
        <w:t>high</w:t>
      </w:r>
      <w:r>
        <w:rPr>
          <w:rFonts w:eastAsia="Arial"/>
        </w:rPr>
        <w:t xml:space="preserve"> </w:t>
      </w:r>
      <w:r>
        <w:t>level</w:t>
      </w:r>
      <w:proofErr w:type="gramEnd"/>
      <w:r>
        <w:rPr>
          <w:rFonts w:eastAsia="Arial"/>
        </w:rPr>
        <w:t xml:space="preserve"> </w:t>
      </w:r>
      <w:r>
        <w:t>architecture</w:t>
      </w:r>
      <w:r>
        <w:rPr>
          <w:rFonts w:eastAsia="Arial"/>
        </w:rPr>
        <w:t xml:space="preserve"> </w:t>
      </w:r>
      <w:r>
        <w:t>document</w:t>
      </w:r>
      <w:r>
        <w:rPr>
          <w:rFonts w:eastAsia="Arial"/>
        </w:rPr>
        <w:t xml:space="preserve"> </w:t>
      </w:r>
      <w:r>
        <w:t>is</w:t>
      </w:r>
      <w:r>
        <w:rPr>
          <w:rFonts w:eastAsia="Arial"/>
        </w:rPr>
        <w:t xml:space="preserve"> </w:t>
      </w:r>
      <w:r>
        <w:t>not</w:t>
      </w:r>
      <w:r>
        <w:rPr>
          <w:rFonts w:eastAsia="Arial"/>
        </w:rPr>
        <w:t xml:space="preserve"> </w:t>
      </w:r>
      <w:r>
        <w:t>intended</w:t>
      </w:r>
      <w:r>
        <w:rPr>
          <w:rFonts w:eastAsia="Arial"/>
        </w:rPr>
        <w:t xml:space="preserve"> </w:t>
      </w:r>
      <w:r>
        <w:t>to</w:t>
      </w:r>
      <w:r>
        <w:rPr>
          <w:rFonts w:eastAsia="Arial"/>
        </w:rPr>
        <w:t xml:space="preserve"> </w:t>
      </w:r>
      <w:r>
        <w:t>be</w:t>
      </w:r>
      <w:r>
        <w:rPr>
          <w:rFonts w:eastAsia="Arial"/>
        </w:rPr>
        <w:t xml:space="preserve"> </w:t>
      </w:r>
      <w:r>
        <w:t>an</w:t>
      </w:r>
      <w:r>
        <w:rPr>
          <w:rFonts w:eastAsia="Arial"/>
        </w:rPr>
        <w:t xml:space="preserve"> </w:t>
      </w:r>
      <w:r>
        <w:t>implementation</w:t>
      </w:r>
      <w:r>
        <w:rPr>
          <w:rFonts w:eastAsia="Arial"/>
        </w:rPr>
        <w:t xml:space="preserve"> </w:t>
      </w:r>
      <w:r>
        <w:t>guide</w:t>
      </w:r>
      <w:r>
        <w:rPr>
          <w:rFonts w:eastAsia="Arial"/>
        </w:rPr>
        <w:t xml:space="preserve">; </w:t>
      </w:r>
      <w:r>
        <w:t>to</w:t>
      </w:r>
      <w:r>
        <w:rPr>
          <w:rFonts w:eastAsia="Arial"/>
        </w:rPr>
        <w:t xml:space="preserve"> </w:t>
      </w:r>
      <w:r>
        <w:t>assist</w:t>
      </w:r>
      <w:r>
        <w:rPr>
          <w:rFonts w:eastAsia="Arial"/>
        </w:rPr>
        <w:t xml:space="preserve"> </w:t>
      </w:r>
      <w:r>
        <w:t>manufacturers</w:t>
      </w:r>
      <w:r>
        <w:rPr>
          <w:rFonts w:eastAsia="Arial"/>
        </w:rPr>
        <w:t xml:space="preserve"> </w:t>
      </w:r>
      <w:r>
        <w:t>with</w:t>
      </w:r>
      <w:r>
        <w:rPr>
          <w:rFonts w:eastAsia="Arial"/>
        </w:rPr>
        <w:t xml:space="preserve"> </w:t>
      </w:r>
      <w:r>
        <w:t>specific</w:t>
      </w:r>
      <w:r>
        <w:rPr>
          <w:rFonts w:eastAsia="Arial"/>
        </w:rPr>
        <w:t xml:space="preserve"> </w:t>
      </w:r>
      <w:r>
        <w:t>implementations</w:t>
      </w:r>
      <w:r>
        <w:rPr>
          <w:rFonts w:eastAsia="Arial"/>
        </w:rPr>
        <w:t xml:space="preserve"> </w:t>
      </w:r>
      <w:r>
        <w:t>considered</w:t>
      </w:r>
      <w:r>
        <w:rPr>
          <w:rFonts w:eastAsia="Arial"/>
        </w:rPr>
        <w:t xml:space="preserve"> </w:t>
      </w:r>
      <w:r>
        <w:t>to</w:t>
      </w:r>
      <w:r>
        <w:rPr>
          <w:rFonts w:eastAsia="Arial"/>
        </w:rPr>
        <w:t xml:space="preserve"> </w:t>
      </w:r>
      <w:r>
        <w:t>be</w:t>
      </w:r>
      <w:r>
        <w:rPr>
          <w:rFonts w:eastAsia="Arial"/>
        </w:rPr>
        <w:t xml:space="preserve"> </w:t>
      </w:r>
      <w:r>
        <w:t>of</w:t>
      </w:r>
      <w:r>
        <w:rPr>
          <w:rFonts w:eastAsia="Arial"/>
        </w:rPr>
        <w:t xml:space="preserve"> </w:t>
      </w:r>
      <w:r>
        <w:t>primary</w:t>
      </w:r>
      <w:r>
        <w:rPr>
          <w:rFonts w:eastAsia="Arial"/>
        </w:rPr>
        <w:t xml:space="preserve"> </w:t>
      </w:r>
      <w:r>
        <w:t>interest</w:t>
      </w:r>
      <w:r>
        <w:rPr>
          <w:rFonts w:eastAsia="Arial"/>
        </w:rPr>
        <w:t xml:space="preserve"> </w:t>
      </w:r>
      <w:r>
        <w:t>to</w:t>
      </w:r>
      <w:r>
        <w:rPr>
          <w:rFonts w:eastAsia="Arial"/>
        </w:rPr>
        <w:t xml:space="preserve"> </w:t>
      </w:r>
      <w:r>
        <w:t>the</w:t>
      </w:r>
      <w:r>
        <w:rPr>
          <w:rFonts w:eastAsia="Arial"/>
        </w:rPr>
        <w:t xml:space="preserve"> </w:t>
      </w:r>
      <w:r>
        <w:t>industry</w:t>
      </w:r>
      <w:r>
        <w:rPr>
          <w:rFonts w:eastAsia="Arial"/>
        </w:rPr>
        <w:t xml:space="preserve">, </w:t>
      </w:r>
      <w:r>
        <w:t>the</w:t>
      </w:r>
      <w:r>
        <w:rPr>
          <w:rFonts w:eastAsia="Arial"/>
        </w:rPr>
        <w:t xml:space="preserve"> </w:t>
      </w:r>
      <w:r>
        <w:t>VPWG</w:t>
      </w:r>
      <w:r>
        <w:rPr>
          <w:rFonts w:eastAsia="Arial"/>
        </w:rPr>
        <w:t xml:space="preserve"> </w:t>
      </w:r>
      <w:r>
        <w:t>provides</w:t>
      </w:r>
      <w:r>
        <w:rPr>
          <w:rFonts w:eastAsia="Arial"/>
        </w:rPr>
        <w:t xml:space="preserve"> </w:t>
      </w:r>
      <w:r>
        <w:t>deployment</w:t>
      </w:r>
      <w:r>
        <w:rPr>
          <w:rFonts w:eastAsia="Arial"/>
        </w:rPr>
        <w:t xml:space="preserve"> </w:t>
      </w:r>
      <w:r>
        <w:t>scenario</w:t>
      </w:r>
      <w:r>
        <w:rPr>
          <w:rFonts w:eastAsia="Arial"/>
        </w:rPr>
        <w:t xml:space="preserve"> </w:t>
      </w:r>
      <w:r>
        <w:t>auxiliary</w:t>
      </w:r>
      <w:r>
        <w:rPr>
          <w:rFonts w:eastAsia="Arial"/>
        </w:rPr>
        <w:t xml:space="preserve"> </w:t>
      </w:r>
      <w:r>
        <w:t>specifications</w:t>
      </w:r>
      <w:r>
        <w:rPr>
          <w:rFonts w:eastAsia="Arial"/>
        </w:rPr>
        <w:t xml:space="preserve">. </w:t>
      </w:r>
      <w:r>
        <w:t>This</w:t>
      </w:r>
      <w:r>
        <w:rPr>
          <w:rFonts w:eastAsia="Arial"/>
        </w:rPr>
        <w:t xml:space="preserve"> </w:t>
      </w:r>
      <w:r>
        <w:t>document</w:t>
      </w:r>
      <w:r>
        <w:rPr>
          <w:rFonts w:eastAsia="Arial"/>
        </w:rPr>
        <w:t xml:space="preserve"> </w:t>
      </w:r>
      <w:r>
        <w:t>describes</w:t>
      </w:r>
      <w:r>
        <w:rPr>
          <w:rFonts w:eastAsia="Arial"/>
        </w:rPr>
        <w:t xml:space="preserve"> </w:t>
      </w:r>
      <w:r>
        <w:t>one</w:t>
      </w:r>
      <w:r>
        <w:rPr>
          <w:rFonts w:eastAsia="Arial"/>
        </w:rPr>
        <w:t xml:space="preserve"> </w:t>
      </w:r>
      <w:r>
        <w:t>of</w:t>
      </w:r>
      <w:r>
        <w:rPr>
          <w:rFonts w:eastAsia="Arial"/>
        </w:rPr>
        <w:t xml:space="preserve"> </w:t>
      </w:r>
      <w:r>
        <w:t>those</w:t>
      </w:r>
      <w:r>
        <w:rPr>
          <w:rFonts w:eastAsia="Arial"/>
        </w:rPr>
        <w:t xml:space="preserve"> </w:t>
      </w:r>
      <w:r>
        <w:t>deployment</w:t>
      </w:r>
      <w:r>
        <w:rPr>
          <w:rFonts w:eastAsia="Arial"/>
        </w:rPr>
        <w:t xml:space="preserve"> </w:t>
      </w:r>
      <w:r>
        <w:t>scenarios</w:t>
      </w:r>
      <w:r>
        <w:rPr>
          <w:rFonts w:eastAsia="Arial"/>
        </w:rPr>
        <w:t xml:space="preserve">: </w:t>
      </w:r>
      <w:r>
        <w:t>x</w:t>
      </w:r>
      <w:r>
        <w:rPr>
          <w:rFonts w:eastAsia="Arial"/>
        </w:rPr>
        <w:t xml:space="preserve">86 </w:t>
      </w:r>
      <w:r>
        <w:t>Client</w:t>
      </w:r>
      <w:r>
        <w:rPr>
          <w:rFonts w:eastAsia="Arial"/>
        </w:rPr>
        <w:t xml:space="preserve"> </w:t>
      </w:r>
      <w:r>
        <w:t>and</w:t>
      </w:r>
      <w:r>
        <w:rPr>
          <w:rFonts w:eastAsia="Arial"/>
        </w:rPr>
        <w:t xml:space="preserve"> </w:t>
      </w:r>
      <w:r>
        <w:t>Stand</w:t>
      </w:r>
      <w:r>
        <w:rPr>
          <w:rFonts w:eastAsia="Arial"/>
        </w:rPr>
        <w:t xml:space="preserve"> </w:t>
      </w:r>
      <w:r>
        <w:t>Alone</w:t>
      </w:r>
      <w:r>
        <w:rPr>
          <w:rFonts w:eastAsia="Arial"/>
        </w:rPr>
        <w:t xml:space="preserve"> </w:t>
      </w:r>
      <w:r>
        <w:t>Server for TPM</w:t>
      </w:r>
      <w:r>
        <w:rPr>
          <w:rFonts w:eastAsia="Arial"/>
        </w:rPr>
        <w:t xml:space="preserve"> 1.2. We assume that both the hardware TPM and virtual TPMs are using the 1.2 specification</w:t>
      </w:r>
      <w:ins w:id="276" w:author="Challener, David C." w:date="2013-07-18T08:20:00Z">
        <w:r w:rsidR="0072771B">
          <w:rPr>
            <w:rFonts w:eastAsia="Arial"/>
          </w:rPr>
          <w:t xml:space="preserve"> although accommodations for TPM 2.0 have been made</w:t>
        </w:r>
      </w:ins>
      <w:r>
        <w:rPr>
          <w:rFonts w:eastAsia="Arial"/>
        </w:rPr>
        <w:t>; future versions of this specification may use TPM 2.0.</w:t>
      </w:r>
    </w:p>
    <w:p w14:paraId="44146800" w14:textId="2CC3C6AB" w:rsidR="007C472D" w:rsidRDefault="007C472D" w:rsidP="004047BE">
      <w:pPr>
        <w:ind w:left="360"/>
        <w:rPr>
          <w:rFonts w:eastAsia="Arial"/>
        </w:rPr>
      </w:pPr>
      <w:r>
        <w:t xml:space="preserve">This PC Client specific version of the Virtualized Trusted Platform specification addresses clients and </w:t>
      </w:r>
      <w:ins w:id="277" w:author="Ariel Segall" w:date="2013-07-30T16:08:00Z">
        <w:r w:rsidR="00B0051B">
          <w:t xml:space="preserve">low-end servers such as </w:t>
        </w:r>
      </w:ins>
      <w:r>
        <w:t>SOHO (Small Office, Home Office)</w:t>
      </w:r>
      <w:ins w:id="278" w:author="Ariel Segall" w:date="2013-07-30T16:09:00Z">
        <w:r w:rsidR="00DF4881">
          <w:t xml:space="preserve"> servers</w:t>
        </w:r>
      </w:ins>
      <w:r>
        <w:t>. Future versions of this specification</w:t>
      </w:r>
      <w:ins w:id="279" w:author="Ariel Segall" w:date="2013-07-30T16:06:00Z">
        <w:r w:rsidR="00F9363C">
          <w:t xml:space="preserve"> or related specifications</w:t>
        </w:r>
      </w:ins>
      <w:r>
        <w:t xml:space="preserve"> may expand into full data center virtualized platforms and alternative platforms such as mobile or embedded virtualized platforms.</w:t>
      </w:r>
      <w:r>
        <w:rPr>
          <w:rFonts w:eastAsia="Arial"/>
        </w:rPr>
        <w:t xml:space="preserve"> </w:t>
      </w:r>
      <w:r>
        <w:t>The</w:t>
      </w:r>
      <w:r>
        <w:rPr>
          <w:rFonts w:eastAsia="Arial"/>
        </w:rPr>
        <w:t xml:space="preserve"> </w:t>
      </w:r>
      <w:r>
        <w:t>platforms</w:t>
      </w:r>
      <w:r>
        <w:rPr>
          <w:rFonts w:eastAsia="Arial"/>
        </w:rPr>
        <w:t xml:space="preserve"> </w:t>
      </w:r>
      <w:r>
        <w:t xml:space="preserve">most likely to use </w:t>
      </w:r>
      <w:proofErr w:type="gramStart"/>
      <w:r>
        <w:t>the  PC</w:t>
      </w:r>
      <w:proofErr w:type="gramEnd"/>
      <w:r>
        <w:t xml:space="preserve"> Client version of the</w:t>
      </w:r>
      <w:r>
        <w:rPr>
          <w:rFonts w:eastAsia="Arial"/>
        </w:rPr>
        <w:t xml:space="preserve"> </w:t>
      </w:r>
      <w:r>
        <w:t>specification</w:t>
      </w:r>
      <w:r>
        <w:rPr>
          <w:rFonts w:eastAsia="Arial"/>
        </w:rPr>
        <w:t xml:space="preserve"> </w:t>
      </w:r>
      <w:r>
        <w:t>are</w:t>
      </w:r>
      <w:r>
        <w:rPr>
          <w:rFonts w:eastAsia="Arial"/>
        </w:rPr>
        <w:t xml:space="preserve"> </w:t>
      </w:r>
      <w:r>
        <w:t>the</w:t>
      </w:r>
      <w:r>
        <w:rPr>
          <w:rFonts w:eastAsia="Arial"/>
        </w:rPr>
        <w:t xml:space="preserve"> </w:t>
      </w:r>
      <w:r>
        <w:t>same</w:t>
      </w:r>
      <w:r>
        <w:rPr>
          <w:rFonts w:eastAsia="Arial"/>
        </w:rPr>
        <w:t xml:space="preserve"> </w:t>
      </w:r>
      <w:r>
        <w:t>ones</w:t>
      </w:r>
      <w:r>
        <w:rPr>
          <w:rFonts w:eastAsia="Arial"/>
        </w:rPr>
        <w:t xml:space="preserve"> </w:t>
      </w:r>
      <w:r>
        <w:t>that</w:t>
      </w:r>
      <w:r>
        <w:rPr>
          <w:rFonts w:eastAsia="Arial"/>
        </w:rPr>
        <w:t xml:space="preserve"> </w:t>
      </w:r>
      <w:r>
        <w:t>are</w:t>
      </w:r>
      <w:r>
        <w:rPr>
          <w:rFonts w:eastAsia="Arial"/>
        </w:rPr>
        <w:t xml:space="preserve"> </w:t>
      </w:r>
      <w:r>
        <w:t>likely</w:t>
      </w:r>
      <w:r>
        <w:rPr>
          <w:rFonts w:eastAsia="Arial"/>
        </w:rPr>
        <w:t xml:space="preserve"> </w:t>
      </w:r>
      <w:r>
        <w:t>to</w:t>
      </w:r>
      <w:r>
        <w:rPr>
          <w:rFonts w:eastAsia="Arial"/>
        </w:rPr>
        <w:t xml:space="preserve"> </w:t>
      </w:r>
      <w:r>
        <w:t>use</w:t>
      </w:r>
      <w:r>
        <w:rPr>
          <w:rFonts w:eastAsia="Arial"/>
        </w:rPr>
        <w:t xml:space="preserve"> </w:t>
      </w:r>
      <w:r>
        <w:t>the</w:t>
      </w:r>
      <w:r>
        <w:rPr>
          <w:rFonts w:eastAsia="Arial"/>
        </w:rPr>
        <w:t xml:space="preserve"> </w:t>
      </w:r>
      <w:r>
        <w:t>TCG</w:t>
      </w:r>
      <w:r>
        <w:rPr>
          <w:rFonts w:eastAsia="Arial"/>
        </w:rPr>
        <w:t xml:space="preserve"> </w:t>
      </w:r>
      <w:r>
        <w:t>PC</w:t>
      </w:r>
      <w:r>
        <w:rPr>
          <w:rFonts w:eastAsia="Arial"/>
        </w:rPr>
        <w:t xml:space="preserve"> </w:t>
      </w:r>
      <w:r>
        <w:t>Client</w:t>
      </w:r>
      <w:r>
        <w:rPr>
          <w:rFonts w:eastAsia="Arial"/>
        </w:rPr>
        <w:t xml:space="preserve"> </w:t>
      </w:r>
      <w:r>
        <w:t>Specific</w:t>
      </w:r>
      <w:r>
        <w:rPr>
          <w:rFonts w:eastAsia="Arial"/>
        </w:rPr>
        <w:t xml:space="preserve"> </w:t>
      </w:r>
      <w:r>
        <w:t>Implementation</w:t>
      </w:r>
      <w:r>
        <w:rPr>
          <w:rFonts w:eastAsia="Arial"/>
        </w:rPr>
        <w:t xml:space="preserve"> </w:t>
      </w:r>
      <w:r>
        <w:t>Specifications</w:t>
      </w:r>
      <w:r>
        <w:rPr>
          <w:rFonts w:eastAsia="Arial"/>
        </w:rPr>
        <w:t xml:space="preserve"> </w:t>
      </w:r>
      <w:r>
        <w:t>for</w:t>
      </w:r>
      <w:r>
        <w:rPr>
          <w:rFonts w:eastAsia="Arial"/>
        </w:rPr>
        <w:t xml:space="preserve"> </w:t>
      </w:r>
      <w:r>
        <w:t>building</w:t>
      </w:r>
      <w:r>
        <w:rPr>
          <w:rFonts w:eastAsia="Arial"/>
        </w:rPr>
        <w:t xml:space="preserve"> </w:t>
      </w:r>
      <w:r>
        <w:t>hardware</w:t>
      </w:r>
      <w:r>
        <w:rPr>
          <w:rFonts w:eastAsia="Arial"/>
        </w:rPr>
        <w:t>, although future versions may support broader architectural choices.</w:t>
      </w:r>
    </w:p>
    <w:p w14:paraId="5DE68E82" w14:textId="77777777" w:rsidR="007C472D" w:rsidRDefault="007C472D" w:rsidP="004047BE">
      <w:pPr>
        <w:ind w:left="360"/>
        <w:rPr>
          <w:rFonts w:eastAsia="Arial"/>
        </w:rPr>
      </w:pPr>
      <w:r>
        <w:rPr>
          <w:rFonts w:eastAsia="Arial"/>
        </w:rPr>
        <w:t xml:space="preserve"> </w:t>
      </w:r>
    </w:p>
    <w:p w14:paraId="70F5E824" w14:textId="77777777" w:rsidR="007C472D" w:rsidRDefault="007C472D" w:rsidP="004047BE">
      <w:pPr>
        <w:pStyle w:val="BodyText"/>
        <w:ind w:left="360"/>
      </w:pPr>
    </w:p>
    <w:p w14:paraId="24D7A1E5" w14:textId="77777777" w:rsidR="007C472D" w:rsidRDefault="007C472D" w:rsidP="004047BE">
      <w:pPr>
        <w:pStyle w:val="Heading1"/>
        <w:tabs>
          <w:tab w:val="clear" w:pos="432"/>
          <w:tab w:val="num" w:pos="792"/>
        </w:tabs>
        <w:ind w:left="792"/>
      </w:pPr>
      <w:bookmarkStart w:id="280" w:name="_Toc233785292"/>
      <w:r>
        <w:lastRenderedPageBreak/>
        <w:t>Scope (informative)</w:t>
      </w:r>
      <w:bookmarkEnd w:id="280"/>
    </w:p>
    <w:p w14:paraId="7F6A888F" w14:textId="77777777" w:rsidR="007C472D" w:rsidRDefault="007C472D" w:rsidP="004047BE">
      <w:pPr>
        <w:ind w:left="360"/>
      </w:pPr>
    </w:p>
    <w:p w14:paraId="3505C2E5" w14:textId="33485765" w:rsidR="007C472D" w:rsidRDefault="007C472D" w:rsidP="00E4314C">
      <w:pPr>
        <w:ind w:left="360"/>
        <w:rPr>
          <w:rFonts w:eastAsia="Arial"/>
        </w:rPr>
      </w:pPr>
      <w:r>
        <w:t xml:space="preserve">This specification is intended for developers of systems providing trusted virtual environments based on client or </w:t>
      </w:r>
      <w:ins w:id="281" w:author="Ariel Segall" w:date="2013-07-30T16:06:00Z">
        <w:r w:rsidR="00313760">
          <w:t xml:space="preserve">low-end </w:t>
        </w:r>
      </w:ins>
      <w:r>
        <w:t>servers.  The</w:t>
      </w:r>
      <w:r>
        <w:rPr>
          <w:rFonts w:eastAsia="Arial"/>
        </w:rPr>
        <w:t xml:space="preserve"> </w:t>
      </w:r>
      <w:r>
        <w:t>virtual</w:t>
      </w:r>
      <w:r>
        <w:rPr>
          <w:rFonts w:eastAsia="Arial"/>
        </w:rPr>
        <w:t xml:space="preserve"> </w:t>
      </w:r>
      <w:r>
        <w:t>environments</w:t>
      </w:r>
      <w:r>
        <w:rPr>
          <w:rFonts w:eastAsia="Arial"/>
        </w:rPr>
        <w:t xml:space="preserve"> </w:t>
      </w:r>
      <w:r>
        <w:t>are</w:t>
      </w:r>
      <w:r>
        <w:rPr>
          <w:rFonts w:eastAsia="Arial"/>
        </w:rPr>
        <w:t xml:space="preserve"> </w:t>
      </w:r>
      <w:r>
        <w:t>not</w:t>
      </w:r>
      <w:r>
        <w:rPr>
          <w:rFonts w:eastAsia="Arial"/>
        </w:rPr>
        <w:t xml:space="preserve"> </w:t>
      </w:r>
      <w:r>
        <w:t>expected</w:t>
      </w:r>
      <w:r>
        <w:rPr>
          <w:rFonts w:eastAsia="Arial"/>
        </w:rPr>
        <w:t xml:space="preserve"> </w:t>
      </w:r>
      <w:r>
        <w:t>to</w:t>
      </w:r>
      <w:r>
        <w:rPr>
          <w:rFonts w:eastAsia="Arial"/>
        </w:rPr>
        <w:t xml:space="preserve"> </w:t>
      </w:r>
      <w:r>
        <w:t>migrate, between</w:t>
      </w:r>
      <w:r>
        <w:rPr>
          <w:rFonts w:eastAsia="Arial"/>
        </w:rPr>
        <w:t xml:space="preserve"> </w:t>
      </w:r>
      <w:r>
        <w:t>different</w:t>
      </w:r>
      <w:r>
        <w:rPr>
          <w:rFonts w:eastAsia="Arial"/>
        </w:rPr>
        <w:t xml:space="preserve"> </w:t>
      </w:r>
      <w:r>
        <w:t>physical</w:t>
      </w:r>
      <w:r>
        <w:rPr>
          <w:rFonts w:eastAsia="Arial"/>
        </w:rPr>
        <w:t xml:space="preserve"> </w:t>
      </w:r>
      <w:r>
        <w:t>platforms</w:t>
      </w:r>
      <w:r>
        <w:rPr>
          <w:rFonts w:eastAsia="Arial"/>
        </w:rPr>
        <w:t xml:space="preserve"> </w:t>
      </w:r>
      <w:r>
        <w:t>during</w:t>
      </w:r>
      <w:r>
        <w:rPr>
          <w:rFonts w:eastAsia="Arial"/>
        </w:rPr>
        <w:t xml:space="preserve"> </w:t>
      </w:r>
      <w:r>
        <w:t>normal</w:t>
      </w:r>
      <w:r>
        <w:rPr>
          <w:rFonts w:eastAsia="Arial"/>
        </w:rPr>
        <w:t xml:space="preserve"> </w:t>
      </w:r>
      <w:r>
        <w:t>use</w:t>
      </w:r>
      <w:r>
        <w:rPr>
          <w:rFonts w:eastAsia="Arial"/>
        </w:rPr>
        <w:t xml:space="preserve">.  This specification does provide for replacement of physical components, including the physical platform TPM, for repair or upgrade.  It also provides for offline migration of the all the virtual environments </w:t>
      </w:r>
      <w:r>
        <w:rPr>
          <w:rFonts w:eastAsia="Arial"/>
          <w:i/>
        </w:rPr>
        <w:t>en masse</w:t>
      </w:r>
      <w:r>
        <w:rPr>
          <w:rFonts w:eastAsia="Arial"/>
        </w:rPr>
        <w:t xml:space="preserve"> to a different physical platform, as this is equivalent to replacement of the underlying physical platform parts.  </w:t>
      </w:r>
    </w:p>
    <w:p w14:paraId="3912A93A" w14:textId="77777777" w:rsidR="00B773F9" w:rsidRDefault="007C472D" w:rsidP="00E4314C">
      <w:pPr>
        <w:ind w:left="360"/>
        <w:rPr>
          <w:rFonts w:eastAsia="Arial"/>
        </w:rPr>
      </w:pPr>
      <w:r>
        <w:t>This</w:t>
      </w:r>
      <w:r>
        <w:rPr>
          <w:rFonts w:eastAsia="Arial"/>
        </w:rPr>
        <w:t xml:space="preserve"> </w:t>
      </w:r>
      <w:r>
        <w:t>specification</w:t>
      </w:r>
      <w:r>
        <w:rPr>
          <w:rFonts w:eastAsia="Arial"/>
        </w:rPr>
        <w:t xml:space="preserve"> </w:t>
      </w:r>
      <w:r>
        <w:t>does</w:t>
      </w:r>
      <w:r>
        <w:rPr>
          <w:rFonts w:eastAsia="Arial"/>
        </w:rPr>
        <w:t xml:space="preserve"> </w:t>
      </w:r>
      <w:r>
        <w:t>not</w:t>
      </w:r>
      <w:r>
        <w:rPr>
          <w:rFonts w:eastAsia="Arial"/>
        </w:rPr>
        <w:t xml:space="preserve"> </w:t>
      </w:r>
      <w:r>
        <w:t>describe</w:t>
      </w:r>
      <w:r>
        <w:rPr>
          <w:rFonts w:eastAsia="Arial"/>
        </w:rPr>
        <w:t xml:space="preserve"> </w:t>
      </w:r>
      <w:r>
        <w:t>in</w:t>
      </w:r>
      <w:r>
        <w:rPr>
          <w:rFonts w:eastAsia="Arial"/>
        </w:rPr>
        <w:t xml:space="preserve"> </w:t>
      </w:r>
      <w:r>
        <w:t>detail</w:t>
      </w:r>
      <w:r>
        <w:rPr>
          <w:rFonts w:eastAsia="Arial"/>
        </w:rPr>
        <w:t xml:space="preserve"> </w:t>
      </w:r>
      <w:r>
        <w:t>the</w:t>
      </w:r>
      <w:r>
        <w:rPr>
          <w:rFonts w:eastAsia="Arial"/>
        </w:rPr>
        <w:t xml:space="preserve"> </w:t>
      </w:r>
      <w:r>
        <w:t>launch</w:t>
      </w:r>
      <w:r>
        <w:rPr>
          <w:rFonts w:eastAsia="Arial"/>
        </w:rPr>
        <w:t xml:space="preserve"> </w:t>
      </w:r>
      <w:r>
        <w:t>and</w:t>
      </w:r>
      <w:r>
        <w:rPr>
          <w:rFonts w:eastAsia="Arial"/>
        </w:rPr>
        <w:t xml:space="preserve"> </w:t>
      </w:r>
      <w:r>
        <w:t>measurement</w:t>
      </w:r>
      <w:r>
        <w:rPr>
          <w:rFonts w:eastAsia="Arial"/>
        </w:rPr>
        <w:t xml:space="preserve"> </w:t>
      </w:r>
      <w:r>
        <w:t>of</w:t>
      </w:r>
      <w:r>
        <w:rPr>
          <w:rFonts w:eastAsia="Arial"/>
        </w:rPr>
        <w:t xml:space="preserve"> </w:t>
      </w:r>
      <w:r>
        <w:t>a</w:t>
      </w:r>
      <w:r>
        <w:rPr>
          <w:rFonts w:eastAsia="Arial"/>
        </w:rPr>
        <w:t xml:space="preserve"> </w:t>
      </w:r>
      <w:r>
        <w:t>trusted</w:t>
      </w:r>
      <w:r>
        <w:rPr>
          <w:rFonts w:eastAsia="Arial"/>
        </w:rPr>
        <w:t xml:space="preserve"> </w:t>
      </w:r>
      <w:proofErr w:type="gramStart"/>
      <w:r>
        <w:t>VMM</w:t>
      </w:r>
      <w:r>
        <w:rPr>
          <w:rFonts w:eastAsia="Arial"/>
        </w:rPr>
        <w:t xml:space="preserve"> .</w:t>
      </w:r>
      <w:proofErr w:type="gramEnd"/>
      <w:r>
        <w:rPr>
          <w:rFonts w:eastAsia="Arial"/>
        </w:rPr>
        <w:t xml:space="preserve">  </w:t>
      </w:r>
      <w:r>
        <w:t>Instead</w:t>
      </w:r>
      <w:r>
        <w:rPr>
          <w:rFonts w:eastAsia="Arial"/>
        </w:rPr>
        <w:t xml:space="preserve">, </w:t>
      </w:r>
      <w:r>
        <w:t>it</w:t>
      </w:r>
      <w:r>
        <w:rPr>
          <w:rFonts w:eastAsia="Arial"/>
        </w:rPr>
        <w:t xml:space="preserve"> </w:t>
      </w:r>
      <w:r>
        <w:t>assumes</w:t>
      </w:r>
      <w:r>
        <w:rPr>
          <w:rFonts w:eastAsia="Arial"/>
        </w:rPr>
        <w:t xml:space="preserve"> </w:t>
      </w:r>
      <w:r>
        <w:t>that</w:t>
      </w:r>
      <w:r>
        <w:rPr>
          <w:rFonts w:eastAsia="Arial"/>
        </w:rPr>
        <w:t xml:space="preserve"> </w:t>
      </w:r>
      <w:r>
        <w:t>such</w:t>
      </w:r>
      <w:r>
        <w:rPr>
          <w:rFonts w:eastAsia="Arial"/>
        </w:rPr>
        <w:t xml:space="preserve"> </w:t>
      </w:r>
      <w:r>
        <w:t>an</w:t>
      </w:r>
      <w:r>
        <w:rPr>
          <w:rFonts w:eastAsia="Arial"/>
        </w:rPr>
        <w:t xml:space="preserve"> </w:t>
      </w:r>
      <w:r>
        <w:t>implementation</w:t>
      </w:r>
      <w:r>
        <w:rPr>
          <w:rFonts w:eastAsia="Arial"/>
        </w:rPr>
        <w:t xml:space="preserve"> </w:t>
      </w:r>
      <w:r>
        <w:t>is</w:t>
      </w:r>
      <w:r>
        <w:rPr>
          <w:rFonts w:eastAsia="Arial"/>
        </w:rPr>
        <w:t xml:space="preserve"> </w:t>
      </w:r>
      <w:r>
        <w:t>based</w:t>
      </w:r>
      <w:r>
        <w:rPr>
          <w:rFonts w:eastAsia="Arial"/>
        </w:rPr>
        <w:t xml:space="preserve"> </w:t>
      </w:r>
      <w:r>
        <w:t>on</w:t>
      </w:r>
      <w:r>
        <w:rPr>
          <w:rFonts w:eastAsia="Arial"/>
        </w:rPr>
        <w:t xml:space="preserve"> </w:t>
      </w:r>
      <w:r>
        <w:t>the</w:t>
      </w:r>
      <w:r>
        <w:rPr>
          <w:rFonts w:eastAsia="Arial"/>
        </w:rPr>
        <w:t xml:space="preserve"> </w:t>
      </w:r>
      <w:r>
        <w:t>TCG</w:t>
      </w:r>
      <w:r>
        <w:rPr>
          <w:rFonts w:eastAsia="Arial"/>
        </w:rPr>
        <w:t xml:space="preserve"> </w:t>
      </w:r>
      <w:r>
        <w:t>PC</w:t>
      </w:r>
      <w:r>
        <w:rPr>
          <w:rFonts w:eastAsia="Arial"/>
        </w:rPr>
        <w:t xml:space="preserve"> </w:t>
      </w:r>
      <w:r>
        <w:t>Client</w:t>
      </w:r>
      <w:r>
        <w:rPr>
          <w:rFonts w:eastAsia="Arial"/>
        </w:rPr>
        <w:t xml:space="preserve"> </w:t>
      </w:r>
      <w:r>
        <w:t>specifications</w:t>
      </w:r>
      <w:r>
        <w:rPr>
          <w:rFonts w:eastAsia="Arial"/>
        </w:rPr>
        <w:t xml:space="preserve">, </w:t>
      </w:r>
      <w:r>
        <w:t>including</w:t>
      </w:r>
      <w:r>
        <w:rPr>
          <w:rFonts w:eastAsia="Arial"/>
        </w:rPr>
        <w:t xml:space="preserve"> </w:t>
      </w:r>
      <w:r>
        <w:t>possible</w:t>
      </w:r>
      <w:r>
        <w:rPr>
          <w:rFonts w:eastAsia="Arial"/>
        </w:rPr>
        <w:t xml:space="preserve"> </w:t>
      </w:r>
      <w:r>
        <w:t>use</w:t>
      </w:r>
      <w:r>
        <w:rPr>
          <w:rFonts w:eastAsia="Arial"/>
        </w:rPr>
        <w:t xml:space="preserve"> </w:t>
      </w:r>
      <w:r>
        <w:t>of</w:t>
      </w:r>
      <w:r>
        <w:rPr>
          <w:rFonts w:eastAsia="Arial"/>
        </w:rPr>
        <w:t xml:space="preserve"> </w:t>
      </w:r>
      <w:r>
        <w:t>the</w:t>
      </w:r>
      <w:r>
        <w:rPr>
          <w:rFonts w:eastAsia="Arial"/>
        </w:rPr>
        <w:t xml:space="preserve"> </w:t>
      </w:r>
      <w:r>
        <w:t>DRTM</w:t>
      </w:r>
      <w:r>
        <w:rPr>
          <w:rFonts w:eastAsia="Arial"/>
        </w:rPr>
        <w:t xml:space="preserve"> </w:t>
      </w:r>
      <w:r>
        <w:t>specification</w:t>
      </w:r>
      <w:r>
        <w:rPr>
          <w:rFonts w:eastAsia="Arial"/>
        </w:rPr>
        <w:t xml:space="preserve">.  </w:t>
      </w:r>
    </w:p>
    <w:p w14:paraId="1BF2EE57" w14:textId="77777777" w:rsidR="007C472D" w:rsidRPr="00E4314C" w:rsidRDefault="00B773F9" w:rsidP="00E4314C">
      <w:pPr>
        <w:ind w:left="360"/>
        <w:rPr>
          <w:rFonts w:eastAsia="Arial"/>
        </w:rPr>
      </w:pPr>
      <w:r>
        <w:rPr>
          <w:rFonts w:eastAsia="Arial"/>
        </w:rPr>
        <w:t xml:space="preserve">This specification is, to the best of the writers’ ability, implementation-independent; it provides a set of requirements and </w:t>
      </w:r>
      <w:proofErr w:type="gramStart"/>
      <w:r>
        <w:rPr>
          <w:rFonts w:eastAsia="Arial"/>
        </w:rPr>
        <w:t>recommendations which</w:t>
      </w:r>
      <w:proofErr w:type="gramEnd"/>
      <w:r>
        <w:rPr>
          <w:rFonts w:eastAsia="Arial"/>
        </w:rPr>
        <w:t xml:space="preserve">, if met, should allow a system to support trusted virtualization use cases. </w:t>
      </w:r>
    </w:p>
    <w:p w14:paraId="51AE3208" w14:textId="77777777" w:rsidR="007C472D" w:rsidRDefault="000073CD" w:rsidP="004047BE">
      <w:pPr>
        <w:ind w:left="360"/>
      </w:pPr>
      <w:r>
        <w:rPr>
          <w:noProof/>
        </w:rPr>
        <w:drawing>
          <wp:inline distT="0" distB="0" distL="0" distR="0" wp14:anchorId="1C6B947E" wp14:editId="662C60BD">
            <wp:extent cx="4913630" cy="3100705"/>
            <wp:effectExtent l="19050" t="0" r="1270" b="0"/>
            <wp:docPr id="2" name="Picture 2" descr="example-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client"/>
                    <pic:cNvPicPr>
                      <a:picLocks noChangeAspect="1" noChangeArrowheads="1"/>
                    </pic:cNvPicPr>
                  </pic:nvPicPr>
                  <pic:blipFill>
                    <a:blip r:embed="rId25" cstate="print"/>
                    <a:srcRect/>
                    <a:stretch>
                      <a:fillRect/>
                    </a:stretch>
                  </pic:blipFill>
                  <pic:spPr bwMode="auto">
                    <a:xfrm>
                      <a:off x="0" y="0"/>
                      <a:ext cx="4913630" cy="3100705"/>
                    </a:xfrm>
                    <a:prstGeom prst="rect">
                      <a:avLst/>
                    </a:prstGeom>
                    <a:noFill/>
                    <a:ln w="9525">
                      <a:noFill/>
                      <a:miter lim="800000"/>
                      <a:headEnd/>
                      <a:tailEnd/>
                    </a:ln>
                  </pic:spPr>
                </pic:pic>
              </a:graphicData>
            </a:graphic>
          </wp:inline>
        </w:drawing>
      </w:r>
    </w:p>
    <w:p w14:paraId="22C2401D" w14:textId="77777777" w:rsidR="007C472D" w:rsidRDefault="007C472D" w:rsidP="004047BE">
      <w:pPr>
        <w:pStyle w:val="Caption"/>
        <w:ind w:left="360"/>
        <w:jc w:val="left"/>
      </w:pPr>
      <w:bookmarkStart w:id="282" w:name="_Ref122419415"/>
      <w:bookmarkStart w:id="283" w:name="_Ref92169734"/>
      <w:r>
        <w:t>Figure</w:t>
      </w:r>
      <w:r>
        <w:rPr>
          <w:rFonts w:eastAsia="Arial"/>
        </w:rPr>
        <w:t xml:space="preserve"> </w:t>
      </w:r>
      <w:fldSimple w:instr=" SEQ &quot;Figure&quot; \*Arabic ">
        <w:r w:rsidR="00F73D98">
          <w:rPr>
            <w:noProof/>
          </w:rPr>
          <w:t>1</w:t>
        </w:r>
      </w:fldSimple>
      <w:bookmarkEnd w:id="282"/>
      <w:r>
        <w:rPr>
          <w:rFonts w:eastAsia="Arial"/>
        </w:rPr>
        <w:t xml:space="preserve"> – An Example </w:t>
      </w:r>
      <w:r>
        <w:t>x</w:t>
      </w:r>
      <w:r>
        <w:rPr>
          <w:rFonts w:eastAsia="Arial"/>
        </w:rPr>
        <w:t xml:space="preserve">86 </w:t>
      </w:r>
      <w:r>
        <w:t>Client</w:t>
      </w:r>
      <w:r>
        <w:rPr>
          <w:rFonts w:eastAsia="Arial"/>
        </w:rPr>
        <w:t xml:space="preserve"> / </w:t>
      </w:r>
      <w:r>
        <w:t>Low</w:t>
      </w:r>
      <w:r>
        <w:rPr>
          <w:rFonts w:eastAsia="Arial"/>
        </w:rPr>
        <w:t xml:space="preserve"> </w:t>
      </w:r>
      <w:r>
        <w:t>End</w:t>
      </w:r>
      <w:r>
        <w:rPr>
          <w:rFonts w:eastAsia="Arial"/>
        </w:rPr>
        <w:t xml:space="preserve">, </w:t>
      </w:r>
      <w:r>
        <w:t>Stand</w:t>
      </w:r>
      <w:r>
        <w:rPr>
          <w:rFonts w:eastAsia="Arial"/>
        </w:rPr>
        <w:t xml:space="preserve"> </w:t>
      </w:r>
      <w:r>
        <w:t>Alone</w:t>
      </w:r>
      <w:r>
        <w:rPr>
          <w:rFonts w:eastAsia="Arial"/>
        </w:rPr>
        <w:t xml:space="preserve"> </w:t>
      </w:r>
      <w:r>
        <w:t>Server</w:t>
      </w:r>
      <w:r>
        <w:rPr>
          <w:rFonts w:eastAsia="Arial"/>
        </w:rPr>
        <w:t xml:space="preserve"> </w:t>
      </w:r>
      <w:r>
        <w:t>Deployment</w:t>
      </w:r>
      <w:r>
        <w:rPr>
          <w:rFonts w:eastAsia="Arial"/>
        </w:rPr>
        <w:t xml:space="preserve"> </w:t>
      </w:r>
      <w:r>
        <w:t>Scenario</w:t>
      </w:r>
    </w:p>
    <w:bookmarkEnd w:id="283"/>
    <w:p w14:paraId="11225EE5" w14:textId="77777777" w:rsidR="007C472D" w:rsidRDefault="007C472D" w:rsidP="004047BE">
      <w:pPr>
        <w:pStyle w:val="BodyText"/>
        <w:ind w:left="360"/>
        <w:jc w:val="left"/>
      </w:pPr>
    </w:p>
    <w:p w14:paraId="6E9F402B" w14:textId="77777777" w:rsidR="007C472D" w:rsidRDefault="007C472D" w:rsidP="004047BE">
      <w:pPr>
        <w:ind w:left="360"/>
      </w:pPr>
    </w:p>
    <w:p w14:paraId="6E6DAEAD" w14:textId="13C405B5" w:rsidR="007C472D" w:rsidRDefault="007C472D" w:rsidP="004047BE">
      <w:pPr>
        <w:pStyle w:val="Heading2"/>
        <w:tabs>
          <w:tab w:val="clear" w:pos="648"/>
          <w:tab w:val="num" w:pos="1008"/>
        </w:tabs>
        <w:ind w:left="1008"/>
        <w:jc w:val="left"/>
      </w:pPr>
      <w:bookmarkStart w:id="284" w:name="_Toc233785293"/>
      <w:r>
        <w:lastRenderedPageBreak/>
        <w:t>Goals</w:t>
      </w:r>
      <w:bookmarkEnd w:id="284"/>
      <w:ins w:id="285" w:author="Ariel Segall" w:date="2013-10-11T14:42:00Z">
        <w:r w:rsidR="00267C9E">
          <w:t xml:space="preserve"> (informative)</w:t>
        </w:r>
      </w:ins>
    </w:p>
    <w:p w14:paraId="00D302D6" w14:textId="77777777" w:rsidR="007C472D" w:rsidRDefault="007C472D" w:rsidP="004047BE">
      <w:pPr>
        <w:pStyle w:val="WW-Textbody1"/>
        <w:widowControl/>
        <w:suppressLineNumbers/>
        <w:ind w:left="360"/>
        <w:jc w:val="left"/>
        <w:rPr>
          <w:rFonts w:ascii="Arial" w:eastAsia="Arial" w:hAnsi="Arial" w:cs="Arial"/>
          <w:lang w:val="en-US"/>
        </w:rPr>
      </w:pPr>
      <w:r>
        <w:rPr>
          <w:rFonts w:ascii="Arial" w:hAnsi="Arial" w:cs="Arial"/>
          <w:lang w:val="en-US"/>
        </w:rPr>
        <w:t>The</w:t>
      </w:r>
      <w:r>
        <w:rPr>
          <w:rFonts w:ascii="Arial" w:eastAsia="Arial" w:hAnsi="Arial" w:cs="Arial"/>
          <w:lang w:val="en-US"/>
        </w:rPr>
        <w:t xml:space="preserve"> </w:t>
      </w:r>
      <w:r>
        <w:rPr>
          <w:rFonts w:ascii="Arial" w:hAnsi="Arial" w:cs="Arial"/>
          <w:lang w:val="en-US"/>
        </w:rPr>
        <w:t>goals</w:t>
      </w:r>
      <w:r>
        <w:rPr>
          <w:rFonts w:ascii="Arial" w:eastAsia="Arial" w:hAnsi="Arial" w:cs="Arial"/>
          <w:lang w:val="en-US"/>
        </w:rPr>
        <w:t xml:space="preserve"> </w:t>
      </w:r>
      <w:r>
        <w:rPr>
          <w:rFonts w:ascii="Arial" w:hAnsi="Arial" w:cs="Arial"/>
          <w:lang w:val="en-US"/>
        </w:rPr>
        <w:t>of</w:t>
      </w:r>
      <w:r>
        <w:rPr>
          <w:rFonts w:ascii="Arial" w:eastAsia="Arial" w:hAnsi="Arial" w:cs="Arial"/>
          <w:lang w:val="en-US"/>
        </w:rPr>
        <w:t xml:space="preserve"> </w:t>
      </w:r>
      <w:r>
        <w:rPr>
          <w:rFonts w:ascii="Arial" w:hAnsi="Arial" w:cs="Arial"/>
          <w:lang w:val="en-US"/>
        </w:rPr>
        <w:t>this</w:t>
      </w:r>
      <w:r>
        <w:rPr>
          <w:rFonts w:ascii="Arial" w:eastAsia="Arial" w:hAnsi="Arial" w:cs="Arial"/>
          <w:lang w:val="en-US"/>
        </w:rPr>
        <w:t xml:space="preserve"> </w:t>
      </w:r>
      <w:r>
        <w:rPr>
          <w:rFonts w:ascii="Arial" w:hAnsi="Arial" w:cs="Arial"/>
          <w:lang w:val="en-US"/>
        </w:rPr>
        <w:t>specification</w:t>
      </w:r>
      <w:r>
        <w:rPr>
          <w:rFonts w:ascii="Arial" w:eastAsia="Arial" w:hAnsi="Arial" w:cs="Arial"/>
          <w:lang w:val="en-US"/>
        </w:rPr>
        <w:t xml:space="preserve"> </w:t>
      </w:r>
      <w:r>
        <w:rPr>
          <w:rFonts w:ascii="Arial" w:hAnsi="Arial" w:cs="Arial"/>
          <w:lang w:val="en-US"/>
        </w:rPr>
        <w:t>are</w:t>
      </w:r>
      <w:r>
        <w:rPr>
          <w:rFonts w:ascii="Arial" w:eastAsia="Arial" w:hAnsi="Arial" w:cs="Arial"/>
          <w:lang w:val="en-US"/>
        </w:rPr>
        <w:t xml:space="preserve"> </w:t>
      </w:r>
      <w:r>
        <w:rPr>
          <w:rFonts w:ascii="Arial" w:hAnsi="Arial" w:cs="Arial"/>
          <w:lang w:val="en-US"/>
        </w:rPr>
        <w:t>to</w:t>
      </w:r>
      <w:r>
        <w:rPr>
          <w:rFonts w:ascii="Arial" w:eastAsia="Arial" w:hAnsi="Arial" w:cs="Arial"/>
          <w:lang w:val="en-US"/>
        </w:rPr>
        <w:t>:</w:t>
      </w:r>
    </w:p>
    <w:p w14:paraId="3A207315" w14:textId="77777777" w:rsidR="007C472D" w:rsidRDefault="007C472D" w:rsidP="000775B5">
      <w:pPr>
        <w:pStyle w:val="WW-Textbody1"/>
        <w:widowControl/>
        <w:numPr>
          <w:ilvl w:val="0"/>
          <w:numId w:val="12"/>
        </w:numPr>
        <w:suppressLineNumbers/>
        <w:tabs>
          <w:tab w:val="clear" w:pos="720"/>
          <w:tab w:val="num" w:pos="1080"/>
        </w:tabs>
        <w:ind w:left="1080"/>
        <w:jc w:val="left"/>
        <w:rPr>
          <w:rFonts w:ascii="Arial" w:hAnsi="Arial" w:cs="Arial"/>
          <w:lang w:val="en-US"/>
        </w:rPr>
      </w:pPr>
      <w:r w:rsidRPr="00641757">
        <w:rPr>
          <w:rFonts w:ascii="Arial" w:hAnsi="Arial" w:cs="Arial"/>
          <w:lang w:val="en-US"/>
        </w:rPr>
        <w:t>Document</w:t>
      </w:r>
      <w:r w:rsidRPr="00641757">
        <w:rPr>
          <w:rFonts w:ascii="Arial" w:eastAsia="Arial" w:hAnsi="Arial" w:cs="Arial"/>
          <w:lang w:val="en-US"/>
        </w:rPr>
        <w:t xml:space="preserve"> </w:t>
      </w:r>
      <w:r w:rsidRPr="00641757">
        <w:rPr>
          <w:rFonts w:ascii="Arial" w:hAnsi="Arial" w:cs="Arial"/>
          <w:lang w:val="en-US"/>
        </w:rPr>
        <w:t>the</w:t>
      </w:r>
      <w:r w:rsidRPr="00641757">
        <w:rPr>
          <w:rFonts w:ascii="Arial" w:eastAsia="Arial" w:hAnsi="Arial" w:cs="Arial"/>
          <w:lang w:val="en-US"/>
        </w:rPr>
        <w:t xml:space="preserve"> </w:t>
      </w:r>
      <w:r w:rsidRPr="00641757">
        <w:rPr>
          <w:rFonts w:ascii="Arial" w:hAnsi="Arial" w:cs="Arial"/>
          <w:lang w:val="en-US"/>
        </w:rPr>
        <w:t>design</w:t>
      </w:r>
      <w:r w:rsidRPr="00641757">
        <w:rPr>
          <w:rFonts w:ascii="Arial" w:eastAsia="Arial" w:hAnsi="Arial" w:cs="Arial"/>
          <w:lang w:val="en-US"/>
        </w:rPr>
        <w:t xml:space="preserve"> </w:t>
      </w:r>
      <w:r w:rsidRPr="00641757">
        <w:rPr>
          <w:rFonts w:ascii="Arial" w:hAnsi="Arial" w:cs="Arial"/>
          <w:lang w:val="en-US"/>
        </w:rPr>
        <w:t>considerations</w:t>
      </w:r>
      <w:r w:rsidRPr="00641757">
        <w:rPr>
          <w:rFonts w:ascii="Arial" w:eastAsia="Arial" w:hAnsi="Arial" w:cs="Arial"/>
          <w:lang w:val="en-US"/>
        </w:rPr>
        <w:t xml:space="preserve"> </w:t>
      </w:r>
      <w:r w:rsidRPr="00641757">
        <w:rPr>
          <w:rFonts w:ascii="Arial" w:hAnsi="Arial" w:cs="Arial"/>
          <w:lang w:val="en-US"/>
        </w:rPr>
        <w:t>of</w:t>
      </w:r>
      <w:r w:rsidRPr="00641757">
        <w:rPr>
          <w:rFonts w:ascii="Arial" w:eastAsia="Arial" w:hAnsi="Arial" w:cs="Arial"/>
          <w:lang w:val="en-US"/>
        </w:rPr>
        <w:t xml:space="preserve"> </w:t>
      </w:r>
      <w:r w:rsidRPr="00641757">
        <w:rPr>
          <w:rFonts w:ascii="Arial" w:hAnsi="Arial" w:cs="Arial"/>
          <w:lang w:val="en-US"/>
        </w:rPr>
        <w:t>a</w:t>
      </w:r>
      <w:r w:rsidRPr="00641757">
        <w:rPr>
          <w:rFonts w:ascii="Arial" w:eastAsia="Arial" w:hAnsi="Arial" w:cs="Arial"/>
          <w:lang w:val="en-US"/>
        </w:rPr>
        <w:t xml:space="preserve"> </w:t>
      </w:r>
      <w:r w:rsidRPr="00641757">
        <w:rPr>
          <w:rFonts w:ascii="Arial" w:hAnsi="Arial" w:cs="Arial"/>
          <w:lang w:val="en-US"/>
        </w:rPr>
        <w:t>virtualized</w:t>
      </w:r>
      <w:r w:rsidRPr="00641757">
        <w:rPr>
          <w:rFonts w:ascii="Arial" w:eastAsia="Arial" w:hAnsi="Arial" w:cs="Arial"/>
          <w:lang w:val="en-US"/>
        </w:rPr>
        <w:t xml:space="preserve"> </w:t>
      </w:r>
      <w:r w:rsidRPr="00641757">
        <w:rPr>
          <w:rFonts w:ascii="Arial" w:hAnsi="Arial" w:cs="Arial"/>
          <w:lang w:val="en-US"/>
        </w:rPr>
        <w:t>trusted</w:t>
      </w:r>
      <w:r w:rsidRPr="00641757">
        <w:rPr>
          <w:rFonts w:ascii="Arial" w:eastAsia="Arial" w:hAnsi="Arial" w:cs="Arial"/>
          <w:lang w:val="en-US"/>
        </w:rPr>
        <w:t xml:space="preserve"> </w:t>
      </w:r>
      <w:r w:rsidRPr="00641757">
        <w:rPr>
          <w:rFonts w:ascii="Arial" w:hAnsi="Arial" w:cs="Arial"/>
          <w:lang w:val="en-US"/>
        </w:rPr>
        <w:t>platform</w:t>
      </w:r>
      <w:r>
        <w:rPr>
          <w:rFonts w:ascii="Arial" w:hAnsi="Arial" w:cs="Arial"/>
          <w:lang w:val="en-US"/>
        </w:rPr>
        <w:t xml:space="preserve"> built on the following TCG platforms:</w:t>
      </w:r>
    </w:p>
    <w:p w14:paraId="09EBADF9" w14:textId="77777777" w:rsidR="007C472D" w:rsidRPr="005F2C2D" w:rsidRDefault="007C472D" w:rsidP="000775B5">
      <w:pPr>
        <w:pStyle w:val="WW-Textbody1"/>
        <w:widowControl/>
        <w:numPr>
          <w:ilvl w:val="0"/>
          <w:numId w:val="12"/>
        </w:numPr>
        <w:suppressLineNumbers/>
        <w:tabs>
          <w:tab w:val="clear" w:pos="720"/>
          <w:tab w:val="num" w:pos="1440"/>
        </w:tabs>
        <w:ind w:left="1440"/>
        <w:jc w:val="left"/>
        <w:rPr>
          <w:rFonts w:ascii="Arial" w:hAnsi="Arial" w:cs="Arial"/>
          <w:lang w:val="en-US"/>
        </w:rPr>
      </w:pPr>
      <w:r>
        <w:rPr>
          <w:rFonts w:ascii="Arial" w:hAnsi="Arial" w:cs="Arial"/>
          <w:lang w:val="en-US"/>
        </w:rPr>
        <w:t>PC Client Platform</w:t>
      </w:r>
    </w:p>
    <w:p w14:paraId="317DD105" w14:textId="77777777" w:rsidR="007C472D" w:rsidRPr="00641757" w:rsidRDefault="007C472D" w:rsidP="000775B5">
      <w:pPr>
        <w:pStyle w:val="WW-Textbody1"/>
        <w:widowControl/>
        <w:numPr>
          <w:ilvl w:val="0"/>
          <w:numId w:val="12"/>
        </w:numPr>
        <w:suppressLineNumbers/>
        <w:tabs>
          <w:tab w:val="clear" w:pos="720"/>
          <w:tab w:val="num" w:pos="1080"/>
        </w:tabs>
        <w:ind w:left="1080"/>
        <w:jc w:val="left"/>
        <w:rPr>
          <w:rFonts w:ascii="Arial" w:hAnsi="Arial" w:cs="Arial"/>
          <w:lang w:val="en-US"/>
        </w:rPr>
      </w:pPr>
      <w:r w:rsidRPr="00641757">
        <w:rPr>
          <w:rFonts w:ascii="Arial" w:hAnsi="Arial" w:cs="Arial"/>
          <w:lang w:val="en-US"/>
        </w:rPr>
        <w:t>Document</w:t>
      </w:r>
      <w:r w:rsidRPr="00641757">
        <w:rPr>
          <w:rFonts w:ascii="Arial" w:eastAsia="Arial" w:hAnsi="Arial" w:cs="Arial"/>
          <w:lang w:val="en-US"/>
        </w:rPr>
        <w:t xml:space="preserve"> some </w:t>
      </w:r>
      <w:r w:rsidRPr="00641757">
        <w:rPr>
          <w:rFonts w:ascii="Arial" w:hAnsi="Arial" w:cs="Arial"/>
          <w:lang w:val="en-US"/>
        </w:rPr>
        <w:t>deployment</w:t>
      </w:r>
      <w:r w:rsidRPr="00641757">
        <w:rPr>
          <w:rFonts w:ascii="Arial" w:eastAsia="Arial" w:hAnsi="Arial" w:cs="Arial"/>
          <w:lang w:val="en-US"/>
        </w:rPr>
        <w:t xml:space="preserve"> </w:t>
      </w:r>
      <w:r w:rsidRPr="00641757">
        <w:rPr>
          <w:rFonts w:ascii="Arial" w:hAnsi="Arial" w:cs="Arial"/>
          <w:lang w:val="en-US"/>
        </w:rPr>
        <w:t>considerations</w:t>
      </w:r>
      <w:r w:rsidRPr="00641757">
        <w:rPr>
          <w:rFonts w:ascii="Arial" w:eastAsia="Arial" w:hAnsi="Arial" w:cs="Arial"/>
          <w:lang w:val="en-US"/>
        </w:rPr>
        <w:t xml:space="preserve"> </w:t>
      </w:r>
      <w:r w:rsidRPr="00641757">
        <w:rPr>
          <w:rFonts w:ascii="Arial" w:hAnsi="Arial" w:cs="Arial"/>
          <w:lang w:val="en-US"/>
        </w:rPr>
        <w:t>of</w:t>
      </w:r>
      <w:r w:rsidRPr="00641757">
        <w:rPr>
          <w:rFonts w:ascii="Arial" w:eastAsia="Arial" w:hAnsi="Arial" w:cs="Arial"/>
          <w:lang w:val="en-US"/>
        </w:rPr>
        <w:t xml:space="preserve"> </w:t>
      </w:r>
      <w:r w:rsidRPr="00641757">
        <w:rPr>
          <w:rFonts w:ascii="Arial" w:hAnsi="Arial" w:cs="Arial"/>
          <w:lang w:val="en-US"/>
        </w:rPr>
        <w:t>a</w:t>
      </w:r>
      <w:r w:rsidRPr="00641757">
        <w:rPr>
          <w:rFonts w:ascii="Arial" w:eastAsia="Arial" w:hAnsi="Arial" w:cs="Arial"/>
          <w:lang w:val="en-US"/>
        </w:rPr>
        <w:t xml:space="preserve"> </w:t>
      </w:r>
      <w:r w:rsidRPr="00641757">
        <w:rPr>
          <w:rFonts w:ascii="Arial" w:hAnsi="Arial" w:cs="Arial"/>
          <w:lang w:val="en-US"/>
        </w:rPr>
        <w:t>virtualized</w:t>
      </w:r>
      <w:r w:rsidRPr="00641757">
        <w:rPr>
          <w:rFonts w:ascii="Arial" w:eastAsia="Arial" w:hAnsi="Arial" w:cs="Arial"/>
          <w:lang w:val="en-US"/>
        </w:rPr>
        <w:t xml:space="preserve"> </w:t>
      </w:r>
      <w:r w:rsidRPr="00641757">
        <w:rPr>
          <w:rFonts w:ascii="Arial" w:hAnsi="Arial" w:cs="Arial"/>
          <w:lang w:val="en-US"/>
        </w:rPr>
        <w:t>trusted</w:t>
      </w:r>
      <w:r w:rsidRPr="00641757">
        <w:rPr>
          <w:rFonts w:ascii="Arial" w:eastAsia="Arial" w:hAnsi="Arial" w:cs="Arial"/>
          <w:lang w:val="en-US"/>
        </w:rPr>
        <w:t xml:space="preserve"> </w:t>
      </w:r>
      <w:r w:rsidRPr="00641757">
        <w:rPr>
          <w:rFonts w:ascii="Arial" w:hAnsi="Arial" w:cs="Arial"/>
          <w:lang w:val="en-US"/>
        </w:rPr>
        <w:t>platform</w:t>
      </w:r>
      <w:r w:rsidRPr="00641757">
        <w:rPr>
          <w:rFonts w:ascii="Arial" w:eastAsia="Arial" w:hAnsi="Arial" w:cs="Arial"/>
          <w:lang w:val="en-US"/>
        </w:rPr>
        <w:t xml:space="preserve"> </w:t>
      </w:r>
      <w:r w:rsidRPr="00641757">
        <w:rPr>
          <w:rFonts w:ascii="Arial" w:hAnsi="Arial" w:cs="Arial"/>
          <w:lang w:val="en-US"/>
        </w:rPr>
        <w:t>on a PC Client Platform that affect the design of a trustworthy system.  These considerations will be largely applicable to other platform</w:t>
      </w:r>
      <w:r>
        <w:rPr>
          <w:rFonts w:ascii="Arial" w:hAnsi="Arial" w:cs="Arial"/>
          <w:lang w:val="en-US"/>
        </w:rPr>
        <w:t xml:space="preserve"> architectures</w:t>
      </w:r>
      <w:r w:rsidRPr="00641757">
        <w:rPr>
          <w:rFonts w:ascii="Arial" w:hAnsi="Arial" w:cs="Arial"/>
          <w:lang w:val="en-US"/>
        </w:rPr>
        <w:t xml:space="preserve">, but the focus of this specification will be </w:t>
      </w:r>
      <w:r>
        <w:rPr>
          <w:rFonts w:ascii="Arial" w:hAnsi="Arial" w:cs="Arial"/>
          <w:lang w:val="en-US"/>
        </w:rPr>
        <w:t xml:space="preserve">on </w:t>
      </w:r>
      <w:r w:rsidRPr="00641757">
        <w:rPr>
          <w:rFonts w:ascii="Arial" w:hAnsi="Arial" w:cs="Arial"/>
          <w:lang w:val="en-US"/>
        </w:rPr>
        <w:t>the PC Client.</w:t>
      </w:r>
    </w:p>
    <w:p w14:paraId="42C8830F" w14:textId="77777777" w:rsidR="007C472D" w:rsidRDefault="007C472D" w:rsidP="000775B5">
      <w:pPr>
        <w:pStyle w:val="WW-Textbody1"/>
        <w:widowControl/>
        <w:numPr>
          <w:ilvl w:val="0"/>
          <w:numId w:val="12"/>
        </w:numPr>
        <w:suppressLineNumbers/>
        <w:tabs>
          <w:tab w:val="clear" w:pos="720"/>
          <w:tab w:val="num" w:pos="1080"/>
        </w:tabs>
        <w:ind w:left="1080"/>
        <w:jc w:val="left"/>
        <w:rPr>
          <w:rFonts w:ascii="Arial" w:eastAsia="Arial" w:hAnsi="Arial" w:cs="Arial"/>
          <w:lang w:val="en-US"/>
        </w:rPr>
      </w:pPr>
      <w:r>
        <w:rPr>
          <w:rFonts w:ascii="Arial" w:hAnsi="Arial" w:cs="Arial"/>
          <w:lang w:val="en-US"/>
        </w:rPr>
        <w:t>Identify</w:t>
      </w:r>
      <w:r>
        <w:rPr>
          <w:rFonts w:ascii="Arial" w:eastAsia="Arial" w:hAnsi="Arial" w:cs="Arial"/>
          <w:lang w:val="en-US"/>
        </w:rPr>
        <w:t xml:space="preserve"> </w:t>
      </w:r>
      <w:r>
        <w:rPr>
          <w:rFonts w:ascii="Arial" w:hAnsi="Arial" w:cs="Arial"/>
          <w:lang w:val="en-US"/>
        </w:rPr>
        <w:t>and</w:t>
      </w:r>
      <w:r>
        <w:rPr>
          <w:rFonts w:ascii="Arial" w:eastAsia="Arial" w:hAnsi="Arial" w:cs="Arial"/>
          <w:lang w:val="en-US"/>
        </w:rPr>
        <w:t xml:space="preserve"> </w:t>
      </w:r>
      <w:r>
        <w:rPr>
          <w:rFonts w:ascii="Arial" w:hAnsi="Arial" w:cs="Arial"/>
          <w:lang w:val="en-US"/>
        </w:rPr>
        <w:t>describe</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r>
        <w:rPr>
          <w:rFonts w:ascii="Arial" w:hAnsi="Arial" w:cs="Arial"/>
          <w:lang w:val="en-US"/>
        </w:rPr>
        <w:t>primary</w:t>
      </w:r>
      <w:r>
        <w:rPr>
          <w:rFonts w:ascii="Arial" w:eastAsia="Arial" w:hAnsi="Arial" w:cs="Arial"/>
          <w:lang w:val="en-US"/>
        </w:rPr>
        <w:t xml:space="preserve"> </w:t>
      </w:r>
      <w:r>
        <w:rPr>
          <w:rFonts w:ascii="Arial" w:hAnsi="Arial" w:cs="Arial"/>
          <w:lang w:val="en-US"/>
        </w:rPr>
        <w:t>components</w:t>
      </w:r>
      <w:r>
        <w:rPr>
          <w:rFonts w:ascii="Arial" w:eastAsia="Arial" w:hAnsi="Arial" w:cs="Arial"/>
          <w:lang w:val="en-US"/>
        </w:rPr>
        <w:t xml:space="preserve"> </w:t>
      </w:r>
      <w:r>
        <w:rPr>
          <w:rFonts w:ascii="Arial" w:hAnsi="Arial" w:cs="Arial"/>
          <w:lang w:val="en-US"/>
        </w:rPr>
        <w:t>in</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r>
        <w:rPr>
          <w:rFonts w:ascii="Arial" w:hAnsi="Arial" w:cs="Arial"/>
          <w:lang w:val="en-US"/>
        </w:rPr>
        <w:t>system</w:t>
      </w:r>
      <w:proofErr w:type="gramStart"/>
      <w:r>
        <w:rPr>
          <w:rFonts w:ascii="Arial" w:hAnsi="Arial" w:cs="Arial"/>
          <w:lang w:val="en-US"/>
        </w:rPr>
        <w:t>,and</w:t>
      </w:r>
      <w:proofErr w:type="gramEnd"/>
      <w:r>
        <w:rPr>
          <w:rFonts w:ascii="Arial" w:eastAsia="Arial" w:hAnsi="Arial" w:cs="Arial"/>
          <w:lang w:val="en-US"/>
        </w:rPr>
        <w:t xml:space="preserve"> </w:t>
      </w:r>
      <w:r>
        <w:rPr>
          <w:rFonts w:ascii="Arial" w:hAnsi="Arial" w:cs="Arial"/>
          <w:lang w:val="en-US"/>
        </w:rPr>
        <w:t>how</w:t>
      </w:r>
      <w:r>
        <w:rPr>
          <w:rFonts w:ascii="Arial" w:eastAsia="Arial" w:hAnsi="Arial" w:cs="Arial"/>
          <w:lang w:val="en-US"/>
        </w:rPr>
        <w:t xml:space="preserve"> </w:t>
      </w:r>
      <w:r>
        <w:rPr>
          <w:rFonts w:ascii="Arial" w:hAnsi="Arial" w:cs="Arial"/>
          <w:lang w:val="en-US"/>
        </w:rPr>
        <w:t>they</w:t>
      </w:r>
      <w:r>
        <w:rPr>
          <w:rFonts w:ascii="Arial" w:eastAsia="Arial" w:hAnsi="Arial" w:cs="Arial"/>
          <w:lang w:val="en-US"/>
        </w:rPr>
        <w:t xml:space="preserve"> </w:t>
      </w:r>
      <w:r>
        <w:rPr>
          <w:rFonts w:ascii="Arial" w:hAnsi="Arial" w:cs="Arial"/>
          <w:lang w:val="en-US"/>
        </w:rPr>
        <w:t>are</w:t>
      </w:r>
      <w:r>
        <w:rPr>
          <w:rFonts w:ascii="Arial" w:eastAsia="Arial" w:hAnsi="Arial" w:cs="Arial"/>
          <w:lang w:val="en-US"/>
        </w:rPr>
        <w:t xml:space="preserve"> </w:t>
      </w:r>
      <w:r>
        <w:rPr>
          <w:rFonts w:ascii="Arial" w:hAnsi="Arial" w:cs="Arial"/>
          <w:lang w:val="en-US"/>
        </w:rPr>
        <w:t>used in common client and low-end server operations</w:t>
      </w:r>
      <w:r>
        <w:rPr>
          <w:rFonts w:ascii="Arial" w:eastAsia="Arial" w:hAnsi="Arial" w:cs="Arial"/>
          <w:lang w:val="en-US"/>
        </w:rPr>
        <w:t>.</w:t>
      </w:r>
    </w:p>
    <w:p w14:paraId="2158B2EA" w14:textId="77777777" w:rsidR="007C472D" w:rsidRDefault="007C472D" w:rsidP="000775B5">
      <w:pPr>
        <w:pStyle w:val="WW-Textbody1"/>
        <w:widowControl/>
        <w:numPr>
          <w:ilvl w:val="0"/>
          <w:numId w:val="12"/>
        </w:numPr>
        <w:suppressLineNumbers/>
        <w:tabs>
          <w:tab w:val="clear" w:pos="720"/>
          <w:tab w:val="num" w:pos="1080"/>
        </w:tabs>
        <w:ind w:left="1080"/>
        <w:jc w:val="left"/>
        <w:rPr>
          <w:rFonts w:ascii="Arial" w:eastAsia="Arial" w:hAnsi="Arial" w:cs="Arial"/>
          <w:lang w:val="en-US"/>
        </w:rPr>
      </w:pPr>
      <w:r>
        <w:rPr>
          <w:rFonts w:ascii="Arial" w:hAnsi="Arial" w:cs="Arial"/>
          <w:lang w:val="en-US"/>
        </w:rPr>
        <w:t>Discuss</w:t>
      </w:r>
      <w:r>
        <w:rPr>
          <w:rFonts w:ascii="Arial" w:eastAsia="Arial" w:hAnsi="Arial" w:cs="Arial"/>
          <w:lang w:val="en-US"/>
        </w:rPr>
        <w:t xml:space="preserve"> </w:t>
      </w:r>
      <w:r>
        <w:rPr>
          <w:rFonts w:ascii="Arial" w:hAnsi="Arial" w:cs="Arial"/>
          <w:lang w:val="en-US"/>
        </w:rPr>
        <w:t>responsibilities</w:t>
      </w:r>
      <w:r>
        <w:rPr>
          <w:rFonts w:ascii="Arial" w:eastAsia="Arial" w:hAnsi="Arial" w:cs="Arial"/>
          <w:lang w:val="en-US"/>
        </w:rPr>
        <w:t xml:space="preserve"> </w:t>
      </w:r>
      <w:r>
        <w:rPr>
          <w:rFonts w:ascii="Arial" w:hAnsi="Arial" w:cs="Arial"/>
          <w:lang w:val="en-US"/>
        </w:rPr>
        <w:t>and</w:t>
      </w:r>
      <w:r>
        <w:rPr>
          <w:rFonts w:ascii="Arial" w:eastAsia="Arial" w:hAnsi="Arial" w:cs="Arial"/>
          <w:lang w:val="en-US"/>
        </w:rPr>
        <w:t xml:space="preserve"> security considerations </w:t>
      </w:r>
      <w:r>
        <w:rPr>
          <w:rFonts w:ascii="Arial" w:hAnsi="Arial" w:cs="Arial"/>
          <w:lang w:val="en-US"/>
        </w:rPr>
        <w:t>for</w:t>
      </w:r>
      <w:r>
        <w:rPr>
          <w:rFonts w:ascii="Arial" w:eastAsia="Arial" w:hAnsi="Arial" w:cs="Arial"/>
          <w:lang w:val="en-US"/>
        </w:rPr>
        <w:t xml:space="preserve"> </w:t>
      </w:r>
      <w:r>
        <w:rPr>
          <w:rFonts w:ascii="Arial" w:hAnsi="Arial" w:cs="Arial"/>
          <w:lang w:val="en-US"/>
        </w:rPr>
        <w:t>each</w:t>
      </w:r>
      <w:r>
        <w:rPr>
          <w:rFonts w:ascii="Arial" w:eastAsia="Arial" w:hAnsi="Arial" w:cs="Arial"/>
          <w:lang w:val="en-US"/>
        </w:rPr>
        <w:t xml:space="preserve"> </w:t>
      </w:r>
      <w:r>
        <w:rPr>
          <w:rFonts w:ascii="Arial" w:hAnsi="Arial" w:cs="Arial"/>
          <w:lang w:val="en-US"/>
        </w:rPr>
        <w:t>of</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r>
        <w:rPr>
          <w:rFonts w:ascii="Arial" w:hAnsi="Arial" w:cs="Arial"/>
          <w:lang w:val="en-US"/>
        </w:rPr>
        <w:t>identified</w:t>
      </w:r>
      <w:r>
        <w:rPr>
          <w:rFonts w:ascii="Arial" w:eastAsia="Arial" w:hAnsi="Arial" w:cs="Arial"/>
          <w:lang w:val="en-US"/>
        </w:rPr>
        <w:t xml:space="preserve"> </w:t>
      </w:r>
      <w:r>
        <w:rPr>
          <w:rFonts w:ascii="Arial" w:hAnsi="Arial" w:cs="Arial"/>
          <w:lang w:val="en-US"/>
        </w:rPr>
        <w:t>components</w:t>
      </w:r>
      <w:r>
        <w:rPr>
          <w:rFonts w:ascii="Arial" w:eastAsia="Arial" w:hAnsi="Arial" w:cs="Arial"/>
          <w:lang w:val="en-US"/>
        </w:rPr>
        <w:t>.</w:t>
      </w:r>
    </w:p>
    <w:p w14:paraId="62D47407" w14:textId="77777777" w:rsidR="007C472D" w:rsidRDefault="007C472D" w:rsidP="000775B5">
      <w:pPr>
        <w:pStyle w:val="WW-Textbody1"/>
        <w:widowControl/>
        <w:numPr>
          <w:ilvl w:val="0"/>
          <w:numId w:val="12"/>
        </w:numPr>
        <w:suppressLineNumbers/>
        <w:tabs>
          <w:tab w:val="clear" w:pos="720"/>
          <w:tab w:val="num" w:pos="1080"/>
        </w:tabs>
        <w:ind w:left="1080"/>
        <w:jc w:val="left"/>
        <w:rPr>
          <w:rFonts w:ascii="Arial" w:eastAsia="Arial" w:hAnsi="Arial" w:cs="Arial"/>
          <w:lang w:val="en-US"/>
        </w:rPr>
      </w:pPr>
      <w:r>
        <w:rPr>
          <w:rFonts w:ascii="Arial" w:hAnsi="Arial" w:cs="Arial"/>
          <w:lang w:val="en-US"/>
        </w:rPr>
        <w:t>Identify</w:t>
      </w:r>
      <w:r>
        <w:rPr>
          <w:rFonts w:ascii="Arial" w:eastAsia="Arial" w:hAnsi="Arial" w:cs="Arial"/>
          <w:lang w:val="en-US"/>
        </w:rPr>
        <w:t xml:space="preserve"> </w:t>
      </w:r>
      <w:r>
        <w:rPr>
          <w:rFonts w:ascii="Arial" w:hAnsi="Arial" w:cs="Arial"/>
          <w:lang w:val="en-US"/>
        </w:rPr>
        <w:t>detailed</w:t>
      </w:r>
      <w:r>
        <w:rPr>
          <w:rFonts w:ascii="Arial" w:eastAsia="Arial" w:hAnsi="Arial" w:cs="Arial"/>
          <w:lang w:val="en-US"/>
        </w:rPr>
        <w:t xml:space="preserve"> </w:t>
      </w:r>
      <w:r>
        <w:rPr>
          <w:rFonts w:ascii="Arial" w:hAnsi="Arial" w:cs="Arial"/>
          <w:lang w:val="en-US"/>
        </w:rPr>
        <w:t>requirements</w:t>
      </w:r>
      <w:r>
        <w:rPr>
          <w:rFonts w:ascii="Arial" w:eastAsia="Arial" w:hAnsi="Arial" w:cs="Arial"/>
          <w:lang w:val="en-US"/>
        </w:rPr>
        <w:t xml:space="preserve"> </w:t>
      </w:r>
      <w:r>
        <w:rPr>
          <w:rFonts w:ascii="Arial" w:hAnsi="Arial" w:cs="Arial"/>
          <w:lang w:val="en-US"/>
        </w:rPr>
        <w:t>and</w:t>
      </w:r>
      <w:r>
        <w:rPr>
          <w:rFonts w:ascii="Arial" w:eastAsia="Arial" w:hAnsi="Arial" w:cs="Arial"/>
          <w:lang w:val="en-US"/>
        </w:rPr>
        <w:t xml:space="preserve"> recommended </w:t>
      </w:r>
      <w:r>
        <w:rPr>
          <w:rFonts w:ascii="Arial" w:hAnsi="Arial" w:cs="Arial"/>
          <w:lang w:val="en-US"/>
        </w:rPr>
        <w:t>approaches</w:t>
      </w:r>
      <w:r>
        <w:rPr>
          <w:rFonts w:ascii="Arial" w:eastAsia="Arial" w:hAnsi="Arial" w:cs="Arial"/>
          <w:lang w:val="en-US"/>
        </w:rPr>
        <w:t xml:space="preserve"> </w:t>
      </w:r>
      <w:r>
        <w:rPr>
          <w:rFonts w:ascii="Arial" w:hAnsi="Arial" w:cs="Arial"/>
          <w:lang w:val="en-US"/>
        </w:rPr>
        <w:t>for</w:t>
      </w:r>
      <w:r>
        <w:rPr>
          <w:rFonts w:ascii="Arial" w:eastAsia="Arial" w:hAnsi="Arial" w:cs="Arial"/>
          <w:lang w:val="en-US"/>
        </w:rPr>
        <w:t xml:space="preserve"> </w:t>
      </w:r>
      <w:r>
        <w:rPr>
          <w:rFonts w:ascii="Arial" w:hAnsi="Arial" w:cs="Arial"/>
          <w:lang w:val="en-US"/>
        </w:rPr>
        <w:t>each</w:t>
      </w:r>
      <w:r>
        <w:rPr>
          <w:rFonts w:ascii="Arial" w:eastAsia="Arial" w:hAnsi="Arial" w:cs="Arial"/>
          <w:lang w:val="en-US"/>
        </w:rPr>
        <w:t xml:space="preserve"> </w:t>
      </w:r>
      <w:r>
        <w:rPr>
          <w:rFonts w:ascii="Arial" w:hAnsi="Arial" w:cs="Arial"/>
          <w:lang w:val="en-US"/>
        </w:rPr>
        <w:t>component</w:t>
      </w:r>
      <w:r>
        <w:rPr>
          <w:rFonts w:ascii="Arial" w:eastAsia="Arial" w:hAnsi="Arial" w:cs="Arial"/>
          <w:lang w:val="en-US"/>
        </w:rPr>
        <w:t xml:space="preserve"> </w:t>
      </w:r>
      <w:r>
        <w:rPr>
          <w:rFonts w:ascii="Arial" w:hAnsi="Arial" w:cs="Arial"/>
          <w:lang w:val="en-US"/>
        </w:rPr>
        <w:t>when</w:t>
      </w:r>
      <w:r>
        <w:rPr>
          <w:rFonts w:ascii="Arial" w:eastAsia="Arial" w:hAnsi="Arial" w:cs="Arial"/>
          <w:lang w:val="en-US"/>
        </w:rPr>
        <w:t xml:space="preserve"> </w:t>
      </w:r>
      <w:r>
        <w:rPr>
          <w:rFonts w:ascii="Arial" w:hAnsi="Arial" w:cs="Arial"/>
          <w:lang w:val="en-US"/>
        </w:rPr>
        <w:t>appropriate</w:t>
      </w:r>
      <w:r>
        <w:rPr>
          <w:rFonts w:ascii="Arial" w:eastAsia="Arial" w:hAnsi="Arial" w:cs="Arial"/>
          <w:lang w:val="en-US"/>
        </w:rPr>
        <w:t xml:space="preserve">.  </w:t>
      </w:r>
      <w:r>
        <w:rPr>
          <w:rFonts w:ascii="Arial" w:hAnsi="Arial" w:cs="Arial"/>
          <w:lang w:val="en-US"/>
        </w:rPr>
        <w:t>This</w:t>
      </w:r>
      <w:r>
        <w:rPr>
          <w:rFonts w:ascii="Arial" w:eastAsia="Arial" w:hAnsi="Arial" w:cs="Arial"/>
          <w:lang w:val="en-US"/>
        </w:rPr>
        <w:t xml:space="preserve"> </w:t>
      </w:r>
      <w:r>
        <w:rPr>
          <w:rFonts w:ascii="Arial" w:hAnsi="Arial" w:cs="Arial"/>
          <w:lang w:val="en-US"/>
        </w:rPr>
        <w:t>specification</w:t>
      </w:r>
      <w:r>
        <w:rPr>
          <w:rFonts w:ascii="Arial" w:eastAsia="Arial" w:hAnsi="Arial" w:cs="Arial"/>
          <w:lang w:val="en-US"/>
        </w:rPr>
        <w:t xml:space="preserve"> </w:t>
      </w:r>
      <w:r>
        <w:rPr>
          <w:rFonts w:ascii="Arial" w:hAnsi="Arial" w:cs="Arial"/>
          <w:lang w:val="en-US"/>
        </w:rPr>
        <w:t>follows</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r>
        <w:rPr>
          <w:rFonts w:ascii="Arial" w:hAnsi="Arial" w:cs="Arial"/>
          <w:lang w:val="en-US"/>
        </w:rPr>
        <w:t>guidelines</w:t>
      </w:r>
      <w:r>
        <w:rPr>
          <w:rFonts w:ascii="Arial" w:eastAsia="Arial" w:hAnsi="Arial" w:cs="Arial"/>
          <w:lang w:val="en-US"/>
        </w:rPr>
        <w:t xml:space="preserve"> </w:t>
      </w:r>
      <w:r>
        <w:rPr>
          <w:rFonts w:ascii="Arial" w:hAnsi="Arial" w:cs="Arial"/>
          <w:lang w:val="en-US"/>
        </w:rPr>
        <w:t>identified</w:t>
      </w:r>
      <w:r>
        <w:rPr>
          <w:rFonts w:ascii="Arial" w:eastAsia="Arial" w:hAnsi="Arial" w:cs="Arial"/>
          <w:lang w:val="en-US"/>
        </w:rPr>
        <w:t xml:space="preserve"> </w:t>
      </w:r>
      <w:r>
        <w:rPr>
          <w:rFonts w:ascii="Arial" w:hAnsi="Arial" w:cs="Arial"/>
          <w:lang w:val="en-US"/>
        </w:rPr>
        <w:t>in</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r>
        <w:rPr>
          <w:rFonts w:ascii="Arial" w:hAnsi="Arial" w:cs="Arial"/>
        </w:rPr>
        <w:t>Virtualized</w:t>
      </w:r>
      <w:r>
        <w:rPr>
          <w:rFonts w:ascii="Arial" w:eastAsia="Arial" w:hAnsi="Arial" w:cs="Arial"/>
        </w:rPr>
        <w:t xml:space="preserve"> </w:t>
      </w:r>
      <w:r>
        <w:rPr>
          <w:rFonts w:ascii="Arial" w:hAnsi="Arial" w:cs="Arial"/>
        </w:rPr>
        <w:t>Trusted</w:t>
      </w:r>
      <w:r>
        <w:rPr>
          <w:rFonts w:ascii="Arial" w:eastAsia="Arial" w:hAnsi="Arial" w:cs="Arial"/>
        </w:rPr>
        <w:t xml:space="preserve"> </w:t>
      </w:r>
      <w:r>
        <w:rPr>
          <w:rFonts w:ascii="Arial" w:hAnsi="Arial" w:cs="Arial"/>
        </w:rPr>
        <w:t>Platform</w:t>
      </w:r>
      <w:r>
        <w:rPr>
          <w:rFonts w:ascii="Arial" w:eastAsia="Arial" w:hAnsi="Arial" w:cs="Arial"/>
        </w:rPr>
        <w:t xml:space="preserve"> </w:t>
      </w:r>
      <w:r>
        <w:rPr>
          <w:rFonts w:ascii="Arial" w:hAnsi="Arial" w:cs="Arial"/>
        </w:rPr>
        <w:t>Architecture</w:t>
      </w:r>
      <w:r>
        <w:rPr>
          <w:rFonts w:ascii="Arial" w:eastAsia="Arial" w:hAnsi="Arial" w:cs="Arial"/>
        </w:rPr>
        <w:t xml:space="preserve"> </w:t>
      </w:r>
      <w:r>
        <w:rPr>
          <w:rFonts w:ascii="Arial" w:hAnsi="Arial" w:cs="Arial"/>
        </w:rPr>
        <w:t>Specification [10]</w:t>
      </w:r>
      <w:r>
        <w:rPr>
          <w:rFonts w:ascii="Arial" w:eastAsia="Arial" w:hAnsi="Arial" w:cs="Arial"/>
          <w:lang w:val="en-US"/>
        </w:rPr>
        <w:t>.</w:t>
      </w:r>
    </w:p>
    <w:p w14:paraId="0B741327" w14:textId="77777777" w:rsidR="007C472D" w:rsidRPr="00AF4D09" w:rsidRDefault="007C472D" w:rsidP="000775B5">
      <w:pPr>
        <w:pStyle w:val="WW-Textbody1"/>
        <w:widowControl/>
        <w:numPr>
          <w:ilvl w:val="0"/>
          <w:numId w:val="12"/>
        </w:numPr>
        <w:suppressLineNumbers/>
        <w:tabs>
          <w:tab w:val="clear" w:pos="720"/>
          <w:tab w:val="num" w:pos="1080"/>
        </w:tabs>
        <w:ind w:left="1080"/>
        <w:jc w:val="left"/>
      </w:pPr>
      <w:r>
        <w:rPr>
          <w:rFonts w:ascii="Arial" w:hAnsi="Arial" w:cs="Arial"/>
          <w:lang w:val="en-US"/>
        </w:rPr>
        <w:t>Minimize</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r>
        <w:rPr>
          <w:rFonts w:ascii="Arial" w:hAnsi="Arial" w:cs="Arial"/>
          <w:lang w:val="en-US"/>
        </w:rPr>
        <w:t>number</w:t>
      </w:r>
      <w:r>
        <w:rPr>
          <w:rFonts w:ascii="Arial" w:eastAsia="Arial" w:hAnsi="Arial" w:cs="Arial"/>
          <w:lang w:val="en-US"/>
        </w:rPr>
        <w:t xml:space="preserve"> </w:t>
      </w:r>
      <w:r>
        <w:rPr>
          <w:rFonts w:ascii="Arial" w:hAnsi="Arial" w:cs="Arial"/>
          <w:lang w:val="en-US"/>
        </w:rPr>
        <w:t>of</w:t>
      </w:r>
      <w:r>
        <w:rPr>
          <w:rFonts w:ascii="Arial" w:eastAsia="Arial" w:hAnsi="Arial" w:cs="Arial"/>
          <w:lang w:val="en-US"/>
        </w:rPr>
        <w:t xml:space="preserve"> </w:t>
      </w:r>
      <w:r>
        <w:rPr>
          <w:rFonts w:ascii="Arial" w:hAnsi="Arial" w:cs="Arial"/>
          <w:lang w:val="en-US"/>
        </w:rPr>
        <w:t>changes</w:t>
      </w:r>
      <w:r>
        <w:rPr>
          <w:rFonts w:ascii="Arial" w:eastAsia="Arial" w:hAnsi="Arial" w:cs="Arial"/>
          <w:lang w:val="en-US"/>
        </w:rPr>
        <w:t xml:space="preserve"> </w:t>
      </w:r>
      <w:r>
        <w:rPr>
          <w:rFonts w:ascii="Arial" w:hAnsi="Arial" w:cs="Arial"/>
          <w:lang w:val="en-US"/>
        </w:rPr>
        <w:t>to</w:t>
      </w:r>
      <w:r>
        <w:rPr>
          <w:rFonts w:ascii="Arial" w:eastAsia="Arial" w:hAnsi="Arial" w:cs="Arial"/>
          <w:lang w:val="en-US"/>
        </w:rPr>
        <w:t xml:space="preserve"> </w:t>
      </w:r>
      <w:r>
        <w:rPr>
          <w:rFonts w:ascii="Arial" w:hAnsi="Arial" w:cs="Arial"/>
          <w:lang w:val="en-US"/>
        </w:rPr>
        <w:t>existing</w:t>
      </w:r>
      <w:r>
        <w:rPr>
          <w:rFonts w:ascii="Arial" w:eastAsia="Arial" w:hAnsi="Arial" w:cs="Arial"/>
          <w:lang w:val="en-US"/>
        </w:rPr>
        <w:t xml:space="preserve"> </w:t>
      </w:r>
      <w:r>
        <w:rPr>
          <w:rFonts w:ascii="Arial" w:hAnsi="Arial" w:cs="Arial"/>
          <w:lang w:val="en-US"/>
        </w:rPr>
        <w:t>TCG</w:t>
      </w:r>
      <w:r>
        <w:rPr>
          <w:rFonts w:ascii="Arial" w:eastAsia="Arial" w:hAnsi="Arial" w:cs="Arial"/>
          <w:lang w:val="en-US"/>
        </w:rPr>
        <w:t xml:space="preserve"> </w:t>
      </w:r>
      <w:r>
        <w:rPr>
          <w:rFonts w:ascii="Arial" w:hAnsi="Arial" w:cs="Arial"/>
          <w:lang w:val="en-US"/>
        </w:rPr>
        <w:t>technologies</w:t>
      </w:r>
      <w:r>
        <w:rPr>
          <w:rFonts w:ascii="Arial" w:eastAsia="Arial" w:hAnsi="Arial" w:cs="Arial"/>
          <w:lang w:val="en-US"/>
        </w:rPr>
        <w:t xml:space="preserve"> </w:t>
      </w:r>
      <w:r>
        <w:rPr>
          <w:rFonts w:ascii="Arial" w:hAnsi="Arial" w:cs="Arial"/>
          <w:lang w:val="en-US"/>
        </w:rPr>
        <w:t>required</w:t>
      </w:r>
      <w:r>
        <w:rPr>
          <w:rFonts w:ascii="Arial" w:eastAsia="Arial" w:hAnsi="Arial" w:cs="Arial"/>
          <w:lang w:val="en-US"/>
        </w:rPr>
        <w:t xml:space="preserve"> </w:t>
      </w:r>
      <w:r>
        <w:rPr>
          <w:rFonts w:ascii="Arial" w:hAnsi="Arial" w:cs="Arial"/>
          <w:lang w:val="en-US"/>
        </w:rPr>
        <w:t>to</w:t>
      </w:r>
      <w:r>
        <w:rPr>
          <w:rFonts w:ascii="Arial" w:eastAsia="Arial" w:hAnsi="Arial" w:cs="Arial"/>
          <w:lang w:val="en-US"/>
        </w:rPr>
        <w:t xml:space="preserve"> </w:t>
      </w:r>
      <w:r>
        <w:rPr>
          <w:rFonts w:ascii="Arial" w:hAnsi="Arial" w:cs="Arial"/>
          <w:lang w:val="en-US"/>
        </w:rPr>
        <w:t>support</w:t>
      </w:r>
      <w:r>
        <w:rPr>
          <w:rFonts w:ascii="Arial" w:eastAsia="Arial" w:hAnsi="Arial" w:cs="Arial"/>
          <w:lang w:val="en-US"/>
        </w:rPr>
        <w:t xml:space="preserve"> </w:t>
      </w:r>
      <w:r>
        <w:rPr>
          <w:rFonts w:ascii="Arial" w:hAnsi="Arial" w:cs="Arial"/>
          <w:lang w:val="en-US"/>
        </w:rPr>
        <w:t>virtualized</w:t>
      </w:r>
      <w:r>
        <w:rPr>
          <w:rFonts w:ascii="Arial" w:eastAsia="Arial" w:hAnsi="Arial" w:cs="Arial"/>
          <w:lang w:val="en-US"/>
        </w:rPr>
        <w:t xml:space="preserve"> </w:t>
      </w:r>
      <w:r>
        <w:rPr>
          <w:rFonts w:ascii="Arial" w:hAnsi="Arial" w:cs="Arial"/>
          <w:lang w:val="en-US"/>
        </w:rPr>
        <w:t>trusted</w:t>
      </w:r>
      <w:r>
        <w:rPr>
          <w:rFonts w:ascii="Arial" w:eastAsia="Arial" w:hAnsi="Arial" w:cs="Arial"/>
          <w:lang w:val="en-US"/>
        </w:rPr>
        <w:t xml:space="preserve"> </w:t>
      </w:r>
      <w:r>
        <w:rPr>
          <w:rFonts w:ascii="Arial" w:hAnsi="Arial" w:cs="Arial"/>
          <w:lang w:val="en-US"/>
        </w:rPr>
        <w:t>platforms</w:t>
      </w:r>
      <w:r>
        <w:rPr>
          <w:rFonts w:ascii="Arial" w:eastAsia="Arial" w:hAnsi="Arial" w:cs="Arial"/>
          <w:lang w:val="en-US"/>
        </w:rPr>
        <w:t>. In particular, we should provide the necessary components to support TNC at the level of the virtual platform, and should support vTPMs consistent with the TPM specification.</w:t>
      </w:r>
    </w:p>
    <w:p w14:paraId="7F0F7424" w14:textId="1B2256CD" w:rsidR="00AF4D09" w:rsidRDefault="00AF4D09" w:rsidP="000775B5">
      <w:pPr>
        <w:pStyle w:val="WW-Textbody1"/>
        <w:widowControl/>
        <w:numPr>
          <w:ilvl w:val="0"/>
          <w:numId w:val="12"/>
        </w:numPr>
        <w:suppressLineNumbers/>
        <w:tabs>
          <w:tab w:val="clear" w:pos="720"/>
          <w:tab w:val="num" w:pos="1080"/>
        </w:tabs>
        <w:ind w:left="1080"/>
        <w:jc w:val="left"/>
      </w:pPr>
      <w:r>
        <w:rPr>
          <w:rFonts w:ascii="Arial" w:eastAsia="Arial" w:hAnsi="Arial" w:cs="Arial"/>
          <w:lang w:val="en-US"/>
        </w:rPr>
        <w:t>For simplicity, this specification assumes a single VMM is running on the platform (not nested VMMs).  The concepts provided in this specification can be extended to nested VMMs and this use is not precluded.</w:t>
      </w:r>
    </w:p>
    <w:p w14:paraId="0EE77308" w14:textId="77777777" w:rsidR="007C472D" w:rsidRDefault="007C472D" w:rsidP="004047BE">
      <w:pPr>
        <w:pStyle w:val="WW-Textbody1"/>
        <w:widowControl/>
        <w:suppressLineNumbers/>
        <w:ind w:left="360"/>
        <w:jc w:val="left"/>
      </w:pPr>
    </w:p>
    <w:p w14:paraId="6034A763" w14:textId="77777777" w:rsidR="007C472D" w:rsidRDefault="007C472D" w:rsidP="004047BE">
      <w:pPr>
        <w:pStyle w:val="BodyText"/>
        <w:ind w:left="360"/>
        <w:jc w:val="left"/>
      </w:pPr>
    </w:p>
    <w:p w14:paraId="5F06649E" w14:textId="77777777" w:rsidR="007C472D" w:rsidRDefault="007C472D" w:rsidP="004047BE">
      <w:pPr>
        <w:pStyle w:val="Heading2"/>
        <w:tabs>
          <w:tab w:val="clear" w:pos="648"/>
          <w:tab w:val="num" w:pos="1008"/>
        </w:tabs>
        <w:ind w:left="1008"/>
        <w:jc w:val="left"/>
      </w:pPr>
      <w:bookmarkStart w:id="286" w:name="_Toc233785294"/>
      <w:r>
        <w:t>Current Non</w:t>
      </w:r>
      <w:r>
        <w:rPr>
          <w:rFonts w:eastAsia="Arial"/>
        </w:rPr>
        <w:t>-</w:t>
      </w:r>
      <w:r>
        <w:t>Goals</w:t>
      </w:r>
      <w:bookmarkEnd w:id="286"/>
    </w:p>
    <w:p w14:paraId="134EF192" w14:textId="77777777" w:rsidR="007C472D" w:rsidRDefault="007C472D" w:rsidP="004047BE">
      <w:pPr>
        <w:pStyle w:val="WW-Textbody"/>
        <w:suppressLineNumbers/>
        <w:ind w:left="720"/>
        <w:jc w:val="left"/>
        <w:rPr>
          <w:rFonts w:ascii="Arial" w:eastAsia="Arial" w:hAnsi="Arial" w:cs="Arial"/>
          <w:bCs/>
        </w:rPr>
      </w:pPr>
      <w:r>
        <w:rPr>
          <w:rFonts w:ascii="Arial" w:hAnsi="Arial" w:cs="Arial"/>
          <w:lang w:val="en-US"/>
        </w:rPr>
        <w:t>The</w:t>
      </w:r>
      <w:r>
        <w:rPr>
          <w:rFonts w:ascii="Arial" w:eastAsia="Arial" w:hAnsi="Arial" w:cs="Arial"/>
          <w:lang w:val="en-US"/>
        </w:rPr>
        <w:t xml:space="preserve"> </w:t>
      </w:r>
      <w:r>
        <w:rPr>
          <w:rFonts w:ascii="Arial" w:hAnsi="Arial" w:cs="Arial"/>
          <w:lang w:val="en-US"/>
        </w:rPr>
        <w:t>following</w:t>
      </w:r>
      <w:r>
        <w:rPr>
          <w:rFonts w:ascii="Arial" w:eastAsia="Arial" w:hAnsi="Arial" w:cs="Arial"/>
          <w:lang w:val="en-US"/>
        </w:rPr>
        <w:t xml:space="preserve"> </w:t>
      </w:r>
      <w:r>
        <w:rPr>
          <w:rFonts w:ascii="Arial" w:hAnsi="Arial" w:cs="Arial"/>
          <w:lang w:val="en-US"/>
        </w:rPr>
        <w:t>lists</w:t>
      </w:r>
      <w:r>
        <w:rPr>
          <w:rFonts w:ascii="Arial" w:eastAsia="Arial" w:hAnsi="Arial" w:cs="Arial"/>
          <w:lang w:val="en-US"/>
        </w:rPr>
        <w:t xml:space="preserve"> </w:t>
      </w:r>
      <w:r>
        <w:rPr>
          <w:rFonts w:ascii="Arial" w:hAnsi="Arial" w:cs="Arial"/>
          <w:lang w:val="en-US"/>
        </w:rPr>
        <w:t>several</w:t>
      </w:r>
      <w:r>
        <w:rPr>
          <w:rFonts w:ascii="Arial" w:eastAsia="Arial" w:hAnsi="Arial" w:cs="Arial"/>
          <w:lang w:val="en-US"/>
        </w:rPr>
        <w:t xml:space="preserve"> </w:t>
      </w:r>
      <w:r>
        <w:rPr>
          <w:rFonts w:ascii="Arial" w:hAnsi="Arial" w:cs="Arial"/>
          <w:lang w:val="en-US"/>
        </w:rPr>
        <w:t>of</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r>
        <w:rPr>
          <w:rFonts w:ascii="Arial" w:hAnsi="Arial" w:cs="Arial"/>
          <w:lang w:val="en-US"/>
        </w:rPr>
        <w:t>key</w:t>
      </w:r>
      <w:r>
        <w:rPr>
          <w:rFonts w:ascii="Arial" w:eastAsia="Arial" w:hAnsi="Arial" w:cs="Arial"/>
          <w:lang w:val="en-US"/>
        </w:rPr>
        <w:t xml:space="preserve"> </w:t>
      </w:r>
      <w:r>
        <w:rPr>
          <w:rFonts w:ascii="Arial" w:hAnsi="Arial" w:cs="Arial"/>
          <w:lang w:val="en-US"/>
        </w:rPr>
        <w:t>non</w:t>
      </w:r>
      <w:r>
        <w:rPr>
          <w:rFonts w:ascii="Arial" w:eastAsia="Arial" w:hAnsi="Arial" w:cs="Arial"/>
          <w:lang w:val="en-US"/>
        </w:rPr>
        <w:t>-</w:t>
      </w:r>
      <w:r>
        <w:rPr>
          <w:rFonts w:ascii="Arial" w:hAnsi="Arial" w:cs="Arial"/>
          <w:lang w:val="en-US"/>
        </w:rPr>
        <w:t>goals</w:t>
      </w:r>
      <w:r>
        <w:rPr>
          <w:rFonts w:ascii="Arial" w:eastAsia="Arial" w:hAnsi="Arial" w:cs="Arial"/>
          <w:lang w:val="en-US"/>
        </w:rPr>
        <w:t xml:space="preserve"> </w:t>
      </w:r>
      <w:r>
        <w:rPr>
          <w:rFonts w:ascii="Arial" w:hAnsi="Arial" w:cs="Arial"/>
          <w:lang w:val="en-US"/>
        </w:rPr>
        <w:t>or</w:t>
      </w:r>
      <w:r>
        <w:rPr>
          <w:rFonts w:ascii="Arial" w:eastAsia="Arial" w:hAnsi="Arial" w:cs="Arial"/>
          <w:lang w:val="en-US"/>
        </w:rPr>
        <w:t xml:space="preserve"> </w:t>
      </w:r>
      <w:r>
        <w:rPr>
          <w:rFonts w:ascii="Arial" w:hAnsi="Arial" w:cs="Arial"/>
          <w:lang w:val="en-US"/>
        </w:rPr>
        <w:t>out</w:t>
      </w:r>
      <w:r>
        <w:rPr>
          <w:rFonts w:ascii="Arial" w:eastAsia="Arial" w:hAnsi="Arial" w:cs="Arial"/>
          <w:lang w:val="en-US"/>
        </w:rPr>
        <w:t xml:space="preserve"> </w:t>
      </w:r>
      <w:r>
        <w:rPr>
          <w:rFonts w:ascii="Arial" w:hAnsi="Arial" w:cs="Arial"/>
          <w:lang w:val="en-US"/>
        </w:rPr>
        <w:t>of</w:t>
      </w:r>
      <w:r>
        <w:rPr>
          <w:rFonts w:ascii="Arial" w:eastAsia="Arial" w:hAnsi="Arial" w:cs="Arial"/>
          <w:lang w:val="en-US"/>
        </w:rPr>
        <w:t xml:space="preserve"> </w:t>
      </w:r>
      <w:r>
        <w:rPr>
          <w:rFonts w:ascii="Arial" w:hAnsi="Arial" w:cs="Arial"/>
          <w:lang w:val="en-US"/>
        </w:rPr>
        <w:t>scope</w:t>
      </w:r>
      <w:r>
        <w:rPr>
          <w:rFonts w:ascii="Arial" w:eastAsia="Arial" w:hAnsi="Arial" w:cs="Arial"/>
          <w:lang w:val="en-US"/>
        </w:rPr>
        <w:t xml:space="preserve"> </w:t>
      </w:r>
      <w:r>
        <w:rPr>
          <w:rFonts w:ascii="Arial" w:hAnsi="Arial" w:cs="Arial"/>
          <w:lang w:val="en-US"/>
        </w:rPr>
        <w:t>items</w:t>
      </w:r>
      <w:r>
        <w:rPr>
          <w:rFonts w:ascii="Arial" w:eastAsia="Arial" w:hAnsi="Arial" w:cs="Arial"/>
          <w:lang w:val="en-US"/>
        </w:rPr>
        <w:t xml:space="preserve"> </w:t>
      </w:r>
      <w:r>
        <w:rPr>
          <w:rFonts w:ascii="Arial" w:hAnsi="Arial" w:cs="Arial"/>
          <w:lang w:val="en-US"/>
        </w:rPr>
        <w:t>for</w:t>
      </w:r>
      <w:r>
        <w:rPr>
          <w:rFonts w:ascii="Arial" w:eastAsia="Arial" w:hAnsi="Arial" w:cs="Arial"/>
          <w:lang w:val="en-US"/>
        </w:rPr>
        <w:t xml:space="preserve"> </w:t>
      </w:r>
      <w:r>
        <w:rPr>
          <w:rFonts w:ascii="Arial" w:hAnsi="Arial" w:cs="Arial"/>
          <w:lang w:val="en-US"/>
        </w:rPr>
        <w:t>this</w:t>
      </w:r>
      <w:r>
        <w:rPr>
          <w:rFonts w:ascii="Arial" w:eastAsia="Arial" w:hAnsi="Arial" w:cs="Arial"/>
          <w:lang w:val="en-US"/>
        </w:rPr>
        <w:t xml:space="preserve"> version of this </w:t>
      </w:r>
      <w:r>
        <w:rPr>
          <w:rFonts w:ascii="Arial" w:hAnsi="Arial" w:cs="Arial"/>
          <w:lang w:val="en-US"/>
        </w:rPr>
        <w:t>specification</w:t>
      </w:r>
      <w:r>
        <w:rPr>
          <w:rFonts w:ascii="Arial" w:eastAsia="Arial" w:hAnsi="Arial" w:cs="Arial"/>
          <w:lang w:val="en-US"/>
        </w:rPr>
        <w:t xml:space="preserve">.  </w:t>
      </w:r>
      <w:r>
        <w:rPr>
          <w:rFonts w:ascii="Arial" w:hAnsi="Arial" w:cs="Arial"/>
          <w:lang w:val="en-US"/>
        </w:rPr>
        <w:t>Such</w:t>
      </w:r>
      <w:r>
        <w:rPr>
          <w:rFonts w:ascii="Arial" w:eastAsia="Arial" w:hAnsi="Arial" w:cs="Arial"/>
          <w:lang w:val="en-US"/>
        </w:rPr>
        <w:t xml:space="preserve"> </w:t>
      </w:r>
      <w:r>
        <w:rPr>
          <w:rFonts w:ascii="Arial" w:hAnsi="Arial" w:cs="Arial"/>
          <w:lang w:val="en-US"/>
        </w:rPr>
        <w:t>things</w:t>
      </w:r>
      <w:r>
        <w:rPr>
          <w:rFonts w:ascii="Arial" w:eastAsia="Arial" w:hAnsi="Arial" w:cs="Arial"/>
          <w:lang w:val="en-US"/>
        </w:rPr>
        <w:t xml:space="preserve"> </w:t>
      </w:r>
      <w:r>
        <w:rPr>
          <w:rFonts w:ascii="Arial" w:hAnsi="Arial" w:cs="Arial"/>
          <w:lang w:val="en-US"/>
        </w:rPr>
        <w:t>may</w:t>
      </w:r>
      <w:r>
        <w:rPr>
          <w:rFonts w:ascii="Arial" w:eastAsia="Arial" w:hAnsi="Arial" w:cs="Arial"/>
          <w:lang w:val="en-US"/>
        </w:rPr>
        <w:t xml:space="preserve"> </w:t>
      </w:r>
      <w:r>
        <w:rPr>
          <w:rFonts w:ascii="Arial" w:hAnsi="Arial" w:cs="Arial"/>
          <w:lang w:val="en-US"/>
        </w:rPr>
        <w:t>be</w:t>
      </w:r>
      <w:r>
        <w:rPr>
          <w:rFonts w:ascii="Arial" w:eastAsia="Arial" w:hAnsi="Arial" w:cs="Arial"/>
          <w:lang w:val="en-US"/>
        </w:rPr>
        <w:t xml:space="preserve"> </w:t>
      </w:r>
      <w:r>
        <w:rPr>
          <w:rFonts w:ascii="Arial" w:hAnsi="Arial" w:cs="Arial"/>
          <w:lang w:val="en-US"/>
        </w:rPr>
        <w:t>provided</w:t>
      </w:r>
      <w:r>
        <w:rPr>
          <w:rFonts w:ascii="Arial" w:eastAsia="Arial" w:hAnsi="Arial" w:cs="Arial"/>
          <w:lang w:val="en-US"/>
        </w:rPr>
        <w:t xml:space="preserve"> </w:t>
      </w:r>
      <w:r>
        <w:rPr>
          <w:rFonts w:ascii="Arial" w:hAnsi="Arial" w:cs="Arial"/>
          <w:lang w:val="en-US"/>
        </w:rPr>
        <w:t>by</w:t>
      </w:r>
      <w:r>
        <w:rPr>
          <w:rFonts w:ascii="Arial" w:eastAsia="Arial" w:hAnsi="Arial" w:cs="Arial"/>
          <w:lang w:val="en-US"/>
        </w:rPr>
        <w:t xml:space="preserve"> </w:t>
      </w:r>
      <w:r>
        <w:rPr>
          <w:rFonts w:ascii="Arial" w:hAnsi="Arial" w:cs="Arial"/>
          <w:lang w:val="en-US"/>
        </w:rPr>
        <w:t>an implementation that meets this specification</w:t>
      </w:r>
      <w:r>
        <w:rPr>
          <w:rFonts w:ascii="Arial" w:eastAsia="Arial" w:hAnsi="Arial" w:cs="Arial"/>
          <w:lang w:val="en-US"/>
        </w:rPr>
        <w:t xml:space="preserve">, </w:t>
      </w:r>
      <w:r>
        <w:rPr>
          <w:rFonts w:ascii="Arial" w:hAnsi="Arial" w:cs="Arial"/>
          <w:lang w:val="en-US"/>
        </w:rPr>
        <w:t>but</w:t>
      </w:r>
      <w:r>
        <w:rPr>
          <w:rFonts w:ascii="Arial" w:eastAsia="Arial" w:hAnsi="Arial" w:cs="Arial"/>
          <w:lang w:val="en-US"/>
        </w:rPr>
        <w:t xml:space="preserve"> </w:t>
      </w:r>
      <w:r>
        <w:rPr>
          <w:rFonts w:ascii="Arial" w:hAnsi="Arial" w:cs="Arial"/>
          <w:lang w:val="en-US"/>
        </w:rPr>
        <w:t>this</w:t>
      </w:r>
      <w:r>
        <w:rPr>
          <w:rFonts w:ascii="Arial" w:eastAsia="Arial" w:hAnsi="Arial" w:cs="Arial"/>
          <w:lang w:val="en-US"/>
        </w:rPr>
        <w:t xml:space="preserve"> </w:t>
      </w:r>
      <w:r>
        <w:rPr>
          <w:rFonts w:ascii="Arial" w:hAnsi="Arial" w:cs="Arial"/>
          <w:lang w:val="en-US"/>
        </w:rPr>
        <w:t>specification</w:t>
      </w:r>
      <w:r>
        <w:rPr>
          <w:rFonts w:ascii="Arial" w:eastAsia="Arial" w:hAnsi="Arial" w:cs="Arial"/>
          <w:lang w:val="en-US"/>
        </w:rPr>
        <w:t xml:space="preserve"> </w:t>
      </w:r>
      <w:r>
        <w:rPr>
          <w:rFonts w:ascii="Arial" w:hAnsi="Arial" w:cs="Arial"/>
          <w:lang w:val="en-US"/>
        </w:rPr>
        <w:t>will</w:t>
      </w:r>
      <w:r>
        <w:rPr>
          <w:rFonts w:ascii="Arial" w:eastAsia="Arial" w:hAnsi="Arial" w:cs="Arial"/>
          <w:lang w:val="en-US"/>
        </w:rPr>
        <w:t xml:space="preserve"> </w:t>
      </w:r>
      <w:r>
        <w:rPr>
          <w:rFonts w:ascii="Arial" w:hAnsi="Arial" w:cs="Arial"/>
          <w:lang w:val="en-US"/>
        </w:rPr>
        <w:t>not</w:t>
      </w:r>
      <w:r>
        <w:rPr>
          <w:rFonts w:ascii="Arial" w:eastAsia="Arial" w:hAnsi="Arial" w:cs="Arial"/>
          <w:lang w:val="en-US"/>
        </w:rPr>
        <w:t xml:space="preserve"> </w:t>
      </w:r>
      <w:r>
        <w:rPr>
          <w:rFonts w:ascii="Arial" w:hAnsi="Arial" w:cs="Arial"/>
          <w:lang w:val="en-US"/>
        </w:rPr>
        <w:t>try</w:t>
      </w:r>
      <w:r>
        <w:rPr>
          <w:rFonts w:ascii="Arial" w:eastAsia="Arial" w:hAnsi="Arial" w:cs="Arial"/>
          <w:lang w:val="en-US"/>
        </w:rPr>
        <w:t xml:space="preserve"> </w:t>
      </w:r>
      <w:r>
        <w:rPr>
          <w:rFonts w:ascii="Arial" w:hAnsi="Arial" w:cs="Arial"/>
          <w:lang w:val="en-US"/>
        </w:rPr>
        <w:t>to</w:t>
      </w:r>
      <w:r>
        <w:rPr>
          <w:rFonts w:ascii="Arial" w:eastAsia="Arial" w:hAnsi="Arial" w:cs="Arial"/>
          <w:lang w:val="en-US"/>
        </w:rPr>
        <w:t xml:space="preserve"> </w:t>
      </w:r>
      <w:r>
        <w:rPr>
          <w:rFonts w:ascii="Arial" w:hAnsi="Arial" w:cs="Arial"/>
          <w:lang w:val="en-US"/>
        </w:rPr>
        <w:t>provide</w:t>
      </w:r>
      <w:r>
        <w:rPr>
          <w:rFonts w:ascii="Arial" w:eastAsia="Arial" w:hAnsi="Arial" w:cs="Arial"/>
          <w:lang w:val="en-US"/>
        </w:rPr>
        <w:t xml:space="preserve"> </w:t>
      </w:r>
      <w:r>
        <w:rPr>
          <w:rFonts w:ascii="Arial" w:hAnsi="Arial" w:cs="Arial"/>
          <w:lang w:val="en-US"/>
        </w:rPr>
        <w:t>a</w:t>
      </w:r>
      <w:r>
        <w:rPr>
          <w:rFonts w:ascii="Arial" w:eastAsia="Arial" w:hAnsi="Arial" w:cs="Arial"/>
          <w:lang w:val="en-US"/>
        </w:rPr>
        <w:t xml:space="preserve"> </w:t>
      </w:r>
      <w:r>
        <w:rPr>
          <w:rFonts w:ascii="Arial" w:hAnsi="Arial" w:cs="Arial"/>
          <w:lang w:val="en-US"/>
        </w:rPr>
        <w:t>means</w:t>
      </w:r>
      <w:r>
        <w:rPr>
          <w:rFonts w:ascii="Arial" w:eastAsia="Arial" w:hAnsi="Arial" w:cs="Arial"/>
          <w:lang w:val="en-US"/>
        </w:rPr>
        <w:t xml:space="preserve"> </w:t>
      </w:r>
      <w:r>
        <w:rPr>
          <w:rFonts w:ascii="Arial" w:hAnsi="Arial" w:cs="Arial"/>
          <w:lang w:val="en-US"/>
        </w:rPr>
        <w:t>of</w:t>
      </w:r>
      <w:r>
        <w:rPr>
          <w:rFonts w:ascii="Arial" w:eastAsia="Arial" w:hAnsi="Arial" w:cs="Arial"/>
          <w:lang w:val="en-US"/>
        </w:rPr>
        <w:t xml:space="preserve"> </w:t>
      </w:r>
      <w:r>
        <w:rPr>
          <w:rFonts w:ascii="Arial" w:hAnsi="Arial" w:cs="Arial"/>
          <w:lang w:val="en-US"/>
        </w:rPr>
        <w:t>solving</w:t>
      </w:r>
      <w:r>
        <w:rPr>
          <w:rFonts w:ascii="Arial" w:eastAsia="Arial" w:hAnsi="Arial" w:cs="Arial"/>
          <w:lang w:val="en-US"/>
        </w:rPr>
        <w:t xml:space="preserve"> </w:t>
      </w:r>
      <w:r>
        <w:rPr>
          <w:rFonts w:ascii="Arial" w:hAnsi="Arial" w:cs="Arial"/>
          <w:lang w:val="en-US"/>
        </w:rPr>
        <w:t>these</w:t>
      </w:r>
      <w:r>
        <w:rPr>
          <w:rFonts w:ascii="Arial" w:eastAsia="Arial" w:hAnsi="Arial" w:cs="Arial"/>
          <w:lang w:val="en-US"/>
        </w:rPr>
        <w:t xml:space="preserve"> </w:t>
      </w:r>
      <w:r>
        <w:rPr>
          <w:rFonts w:ascii="Arial" w:hAnsi="Arial" w:cs="Arial"/>
          <w:lang w:val="en-US"/>
        </w:rPr>
        <w:t>problems</w:t>
      </w:r>
      <w:r>
        <w:rPr>
          <w:rFonts w:ascii="Arial" w:eastAsia="Arial" w:hAnsi="Arial" w:cs="Arial"/>
          <w:lang w:val="en-US"/>
        </w:rPr>
        <w:t xml:space="preserve">. </w:t>
      </w:r>
    </w:p>
    <w:p w14:paraId="56961E4B" w14:textId="77777777" w:rsidR="007C472D" w:rsidRPr="00536F6C" w:rsidRDefault="007C472D" w:rsidP="000775B5">
      <w:pPr>
        <w:pStyle w:val="BodyText"/>
        <w:numPr>
          <w:ilvl w:val="0"/>
          <w:numId w:val="4"/>
        </w:numPr>
        <w:tabs>
          <w:tab w:val="clear" w:pos="0"/>
          <w:tab w:val="left" w:pos="-360"/>
          <w:tab w:val="num" w:pos="360"/>
        </w:tabs>
        <w:jc w:val="left"/>
        <w:rPr>
          <w:rFonts w:eastAsia="Arial"/>
        </w:rPr>
      </w:pPr>
      <w:r>
        <w:t>Identifying specific data</w:t>
      </w:r>
      <w:r>
        <w:rPr>
          <w:rFonts w:eastAsia="Arial"/>
        </w:rPr>
        <w:t xml:space="preserve"> </w:t>
      </w:r>
      <w:r>
        <w:t>necessary</w:t>
      </w:r>
      <w:r>
        <w:rPr>
          <w:rFonts w:eastAsia="Arial"/>
        </w:rPr>
        <w:t xml:space="preserve"> </w:t>
      </w:r>
      <w:r>
        <w:t>to</w:t>
      </w:r>
      <w:r>
        <w:rPr>
          <w:rFonts w:eastAsia="Arial"/>
        </w:rPr>
        <w:t xml:space="preserve"> </w:t>
      </w:r>
      <w:r>
        <w:t>describe</w:t>
      </w:r>
      <w:r>
        <w:rPr>
          <w:rFonts w:eastAsia="Arial"/>
        </w:rPr>
        <w:t xml:space="preserve"> </w:t>
      </w:r>
      <w:r>
        <w:t>the</w:t>
      </w:r>
      <w:r>
        <w:rPr>
          <w:rFonts w:eastAsia="Arial"/>
        </w:rPr>
        <w:t xml:space="preserve"> </w:t>
      </w:r>
      <w:r>
        <w:t>security</w:t>
      </w:r>
      <w:r>
        <w:rPr>
          <w:rFonts w:eastAsia="Arial"/>
        </w:rPr>
        <w:t xml:space="preserve"> </w:t>
      </w:r>
      <w:r>
        <w:t>state</w:t>
      </w:r>
      <w:r>
        <w:rPr>
          <w:rFonts w:eastAsia="Arial"/>
        </w:rPr>
        <w:t xml:space="preserve"> </w:t>
      </w:r>
      <w:r>
        <w:t>of</w:t>
      </w:r>
      <w:r>
        <w:rPr>
          <w:rFonts w:eastAsia="Arial"/>
        </w:rPr>
        <w:t xml:space="preserve"> </w:t>
      </w:r>
      <w:r>
        <w:t>the</w:t>
      </w:r>
      <w:r>
        <w:rPr>
          <w:rFonts w:eastAsia="Arial"/>
        </w:rPr>
        <w:t xml:space="preserve"> </w:t>
      </w:r>
      <w:r>
        <w:t>VMM</w:t>
      </w:r>
      <w:r>
        <w:rPr>
          <w:rFonts w:eastAsia="Arial"/>
        </w:rPr>
        <w:t xml:space="preserve"> </w:t>
      </w:r>
      <w:r>
        <w:t>or</w:t>
      </w:r>
      <w:r>
        <w:rPr>
          <w:rFonts w:eastAsia="Arial"/>
        </w:rPr>
        <w:t xml:space="preserve"> </w:t>
      </w:r>
      <w:r>
        <w:t>VMs.</w:t>
      </w:r>
      <w:r>
        <w:rPr>
          <w:rFonts w:eastAsia="Arial"/>
        </w:rPr>
        <w:t xml:space="preserve"> </w:t>
      </w:r>
    </w:p>
    <w:p w14:paraId="5814FC2F" w14:textId="77777777" w:rsidR="007C472D" w:rsidRDefault="007C472D" w:rsidP="000775B5">
      <w:pPr>
        <w:pStyle w:val="BodyText"/>
        <w:numPr>
          <w:ilvl w:val="0"/>
          <w:numId w:val="4"/>
        </w:numPr>
        <w:tabs>
          <w:tab w:val="clear" w:pos="0"/>
          <w:tab w:val="left" w:pos="-360"/>
          <w:tab w:val="num" w:pos="720"/>
        </w:tabs>
        <w:ind w:left="1080"/>
        <w:jc w:val="left"/>
        <w:rPr>
          <w:rFonts w:eastAsia="Arial"/>
        </w:rPr>
      </w:pPr>
      <w:r>
        <w:rPr>
          <w:rFonts w:eastAsia="Arial"/>
        </w:rPr>
        <w:t>This data is both implementation and appraiser specific, and too detailed for a general-purpose specification.</w:t>
      </w:r>
      <w:r w:rsidR="00945E38">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that</w:t>
      </w:r>
      <w:r>
        <w:rPr>
          <w:rFonts w:eastAsia="Arial"/>
        </w:rPr>
        <w:t xml:space="preserve"> </w:t>
      </w:r>
      <w:r>
        <w:t>TNC</w:t>
      </w:r>
      <w:r>
        <w:rPr>
          <w:rFonts w:eastAsia="Arial"/>
        </w:rPr>
        <w:t xml:space="preserve">, </w:t>
      </w:r>
      <w:r>
        <w:t>PTS</w:t>
      </w:r>
      <w:r>
        <w:rPr>
          <w:rFonts w:eastAsia="Arial"/>
        </w:rPr>
        <w:t xml:space="preserve">, </w:t>
      </w:r>
      <w:r>
        <w:t>SCAP</w:t>
      </w:r>
      <w:r>
        <w:rPr>
          <w:rFonts w:eastAsia="Arial"/>
        </w:rPr>
        <w:t xml:space="preserve">, </w:t>
      </w:r>
      <w:r>
        <w:t>etc</w:t>
      </w:r>
      <w:r>
        <w:rPr>
          <w:rFonts w:eastAsia="Arial"/>
        </w:rPr>
        <w:t xml:space="preserve">. </w:t>
      </w:r>
      <w:r>
        <w:t>specifications</w:t>
      </w:r>
      <w:r>
        <w:rPr>
          <w:rFonts w:eastAsia="Arial"/>
        </w:rPr>
        <w:t xml:space="preserve"> </w:t>
      </w:r>
      <w:r>
        <w:t>will</w:t>
      </w:r>
      <w:r>
        <w:rPr>
          <w:rFonts w:eastAsia="Arial"/>
        </w:rPr>
        <w:t xml:space="preserve"> </w:t>
      </w:r>
      <w:r>
        <w:t>be</w:t>
      </w:r>
      <w:r>
        <w:rPr>
          <w:rFonts w:eastAsia="Arial"/>
        </w:rPr>
        <w:t xml:space="preserve"> </w:t>
      </w:r>
      <w:r>
        <w:t>relevant to implementations.</w:t>
      </w:r>
    </w:p>
    <w:p w14:paraId="381B8837" w14:textId="77777777" w:rsidR="007C472D" w:rsidRDefault="007C472D" w:rsidP="000775B5">
      <w:pPr>
        <w:pStyle w:val="BodyText"/>
        <w:numPr>
          <w:ilvl w:val="0"/>
          <w:numId w:val="4"/>
        </w:numPr>
        <w:tabs>
          <w:tab w:val="clear" w:pos="0"/>
          <w:tab w:val="left" w:pos="-360"/>
          <w:tab w:val="num" w:pos="720"/>
        </w:tabs>
        <w:ind w:left="1080"/>
        <w:jc w:val="left"/>
        <w:rPr>
          <w:rFonts w:eastAsia="Arial"/>
        </w:rPr>
      </w:pPr>
      <w:r>
        <w:rPr>
          <w:rFonts w:eastAsia="Arial"/>
        </w:rPr>
        <w:t>This specification does provide requirements for key system information that the chosen data must cover.</w:t>
      </w:r>
    </w:p>
    <w:p w14:paraId="13458A76" w14:textId="77777777" w:rsidR="007C472D" w:rsidRDefault="007C472D" w:rsidP="000775B5">
      <w:pPr>
        <w:pStyle w:val="BodyText"/>
        <w:numPr>
          <w:ilvl w:val="0"/>
          <w:numId w:val="4"/>
        </w:numPr>
        <w:tabs>
          <w:tab w:val="clear" w:pos="0"/>
          <w:tab w:val="left" w:pos="-360"/>
          <w:tab w:val="num" w:pos="360"/>
        </w:tabs>
        <w:jc w:val="left"/>
        <w:rPr>
          <w:rFonts w:eastAsia="Arial"/>
        </w:rPr>
      </w:pPr>
      <w:r>
        <w:rPr>
          <w:rFonts w:eastAsia="Arial"/>
        </w:rPr>
        <w:t>Para-virtualization (i.e. use of physical TPM to provide functionality of multiple “virtual” TPMs.)</w:t>
      </w:r>
    </w:p>
    <w:p w14:paraId="6DDD9A98" w14:textId="77777777" w:rsidR="007C472D" w:rsidRDefault="007C472D" w:rsidP="000775B5">
      <w:pPr>
        <w:pStyle w:val="BodyText"/>
        <w:numPr>
          <w:ilvl w:val="0"/>
          <w:numId w:val="4"/>
        </w:numPr>
        <w:tabs>
          <w:tab w:val="clear" w:pos="0"/>
          <w:tab w:val="left" w:pos="-360"/>
          <w:tab w:val="num" w:pos="360"/>
        </w:tabs>
        <w:jc w:val="left"/>
        <w:rPr>
          <w:rFonts w:eastAsia="Arial"/>
        </w:rPr>
      </w:pPr>
      <w:r>
        <w:rPr>
          <w:rFonts w:eastAsia="Arial"/>
        </w:rPr>
        <w:t>Non-trusted Virtual Platforms (Virtual Platforms without vTPMs)</w:t>
      </w:r>
    </w:p>
    <w:p w14:paraId="6980AF3B" w14:textId="77777777" w:rsidR="007C472D" w:rsidRDefault="007C472D" w:rsidP="004047BE">
      <w:pPr>
        <w:pStyle w:val="BodyText"/>
        <w:tabs>
          <w:tab w:val="left" w:pos="-360"/>
        </w:tabs>
        <w:ind w:left="720" w:hanging="360"/>
        <w:jc w:val="left"/>
      </w:pPr>
    </w:p>
    <w:p w14:paraId="08CF4793" w14:textId="77777777" w:rsidR="007C472D" w:rsidRDefault="007C472D" w:rsidP="004047BE">
      <w:pPr>
        <w:pStyle w:val="Heading2"/>
        <w:tabs>
          <w:tab w:val="clear" w:pos="648"/>
          <w:tab w:val="num" w:pos="1008"/>
        </w:tabs>
        <w:ind w:left="1008"/>
        <w:jc w:val="left"/>
      </w:pPr>
      <w:bookmarkStart w:id="287" w:name="_Toc233785295"/>
      <w:r>
        <w:lastRenderedPageBreak/>
        <w:t>Intended Future Goals (Not Addressed in this Version)</w:t>
      </w:r>
      <w:bookmarkEnd w:id="287"/>
    </w:p>
    <w:p w14:paraId="12F97D6A" w14:textId="77777777" w:rsidR="007C472D" w:rsidRDefault="007C472D" w:rsidP="004047BE">
      <w:pPr>
        <w:pStyle w:val="WW-Textbody"/>
        <w:suppressLineNumbers/>
        <w:ind w:left="720"/>
        <w:jc w:val="left"/>
        <w:rPr>
          <w:rFonts w:ascii="Arial" w:eastAsia="Arial" w:hAnsi="Arial" w:cs="Arial"/>
          <w:lang w:val="en-US"/>
        </w:rPr>
      </w:pPr>
      <w:r>
        <w:rPr>
          <w:rFonts w:ascii="Arial" w:hAnsi="Arial" w:cs="Arial"/>
          <w:lang w:val="en-US"/>
        </w:rPr>
        <w:t>The</w:t>
      </w:r>
      <w:r>
        <w:rPr>
          <w:rFonts w:ascii="Arial" w:eastAsia="Arial" w:hAnsi="Arial" w:cs="Arial"/>
          <w:lang w:val="en-US"/>
        </w:rPr>
        <w:t xml:space="preserve"> </w:t>
      </w:r>
      <w:r>
        <w:rPr>
          <w:rFonts w:ascii="Arial" w:hAnsi="Arial" w:cs="Arial"/>
          <w:lang w:val="en-US"/>
        </w:rPr>
        <w:t>following</w:t>
      </w:r>
      <w:r>
        <w:rPr>
          <w:rFonts w:ascii="Arial" w:eastAsia="Arial" w:hAnsi="Arial" w:cs="Arial"/>
          <w:lang w:val="en-US"/>
        </w:rPr>
        <w:t xml:space="preserve"> </w:t>
      </w:r>
      <w:r>
        <w:rPr>
          <w:rFonts w:ascii="Arial" w:hAnsi="Arial" w:cs="Arial"/>
          <w:lang w:val="en-US"/>
        </w:rPr>
        <w:t>lists</w:t>
      </w:r>
      <w:r>
        <w:rPr>
          <w:rFonts w:ascii="Arial" w:eastAsia="Arial" w:hAnsi="Arial" w:cs="Arial"/>
          <w:lang w:val="en-US"/>
        </w:rPr>
        <w:t xml:space="preserve"> </w:t>
      </w:r>
      <w:r>
        <w:rPr>
          <w:rFonts w:ascii="Arial" w:hAnsi="Arial" w:cs="Arial"/>
          <w:lang w:val="en-US"/>
        </w:rPr>
        <w:t>several</w:t>
      </w:r>
      <w:r>
        <w:rPr>
          <w:rFonts w:ascii="Arial" w:eastAsia="Arial" w:hAnsi="Arial" w:cs="Arial"/>
          <w:lang w:val="en-US"/>
        </w:rPr>
        <w:t xml:space="preserve"> future goals of the </w:t>
      </w:r>
      <w:proofErr w:type="gramStart"/>
      <w:r>
        <w:rPr>
          <w:rFonts w:ascii="Arial" w:eastAsia="Arial" w:hAnsi="Arial" w:cs="Arial"/>
          <w:lang w:val="en-US"/>
        </w:rPr>
        <w:t>VPWG which</w:t>
      </w:r>
      <w:proofErr w:type="gramEnd"/>
      <w:r>
        <w:rPr>
          <w:rFonts w:ascii="Arial" w:eastAsia="Arial" w:hAnsi="Arial" w:cs="Arial"/>
          <w:lang w:val="en-US"/>
        </w:rPr>
        <w:t xml:space="preserve"> are not addressed in this version of the specification.  The plan is to address these in future versions of this specification or other VPWG specifications.</w:t>
      </w:r>
    </w:p>
    <w:p w14:paraId="084D0907" w14:textId="77777777" w:rsidR="007C472D" w:rsidRPr="005A55B2" w:rsidRDefault="007C472D" w:rsidP="000775B5">
      <w:pPr>
        <w:pStyle w:val="WW-Textbody"/>
        <w:numPr>
          <w:ilvl w:val="0"/>
          <w:numId w:val="9"/>
        </w:numPr>
        <w:suppressLineNumbers/>
        <w:tabs>
          <w:tab w:val="clear" w:pos="432"/>
          <w:tab w:val="num" w:pos="792"/>
        </w:tabs>
        <w:ind w:left="792"/>
        <w:jc w:val="left"/>
        <w:rPr>
          <w:rFonts w:ascii="Arial" w:eastAsia="Arial" w:hAnsi="Arial" w:cs="Arial"/>
          <w:bCs/>
        </w:rPr>
      </w:pPr>
      <w:r>
        <w:rPr>
          <w:rFonts w:ascii="Arial" w:hAnsi="Arial" w:cs="Arial"/>
          <w:lang w:val="en-US"/>
        </w:rPr>
        <w:t>Live Migration of a Virtual Platform</w:t>
      </w:r>
    </w:p>
    <w:p w14:paraId="0E6009E4" w14:textId="77777777" w:rsidR="007C472D" w:rsidRPr="005A55B2" w:rsidRDefault="007C472D" w:rsidP="000775B5">
      <w:pPr>
        <w:pStyle w:val="WW-Textbody"/>
        <w:numPr>
          <w:ilvl w:val="0"/>
          <w:numId w:val="9"/>
        </w:numPr>
        <w:suppressLineNumbers/>
        <w:tabs>
          <w:tab w:val="clear" w:pos="432"/>
          <w:tab w:val="num" w:pos="792"/>
        </w:tabs>
        <w:ind w:left="792"/>
        <w:jc w:val="left"/>
        <w:rPr>
          <w:rFonts w:ascii="Arial" w:eastAsia="Arial" w:hAnsi="Arial" w:cs="Arial"/>
          <w:bCs/>
        </w:rPr>
      </w:pPr>
      <w:r>
        <w:rPr>
          <w:rFonts w:ascii="Arial" w:hAnsi="Arial" w:cs="Arial"/>
          <w:lang w:val="en-US"/>
        </w:rPr>
        <w:t>Migration Authority details</w:t>
      </w:r>
    </w:p>
    <w:p w14:paraId="15683A16" w14:textId="77777777" w:rsidR="007C472D" w:rsidRPr="005A55B2" w:rsidRDefault="007C472D" w:rsidP="000775B5">
      <w:pPr>
        <w:pStyle w:val="WW-Textbody"/>
        <w:numPr>
          <w:ilvl w:val="0"/>
          <w:numId w:val="9"/>
        </w:numPr>
        <w:suppressLineNumbers/>
        <w:tabs>
          <w:tab w:val="clear" w:pos="432"/>
          <w:tab w:val="num" w:pos="792"/>
        </w:tabs>
        <w:ind w:left="792"/>
        <w:jc w:val="left"/>
        <w:rPr>
          <w:rFonts w:ascii="Arial" w:eastAsia="Arial" w:hAnsi="Arial" w:cs="Arial"/>
          <w:bCs/>
        </w:rPr>
      </w:pPr>
      <w:r>
        <w:rPr>
          <w:rFonts w:ascii="Arial" w:hAnsi="Arial" w:cs="Arial"/>
          <w:lang w:val="en-US"/>
        </w:rPr>
        <w:t>Canonical description of TPM 1.2 and 2.0 TPM contents, for purposes of migratable and/or interoperable vTPMs.</w:t>
      </w:r>
    </w:p>
    <w:p w14:paraId="5A8911B1" w14:textId="77777777" w:rsidR="007C472D" w:rsidRDefault="007C472D" w:rsidP="000775B5">
      <w:pPr>
        <w:pStyle w:val="BodyText"/>
        <w:numPr>
          <w:ilvl w:val="0"/>
          <w:numId w:val="9"/>
        </w:numPr>
        <w:tabs>
          <w:tab w:val="clear" w:pos="432"/>
          <w:tab w:val="left" w:pos="-360"/>
          <w:tab w:val="num" w:pos="792"/>
        </w:tabs>
        <w:ind w:left="792"/>
        <w:jc w:val="left"/>
      </w:pPr>
      <w:r>
        <w:t>Hot</w:t>
      </w:r>
      <w:r>
        <w:rPr>
          <w:rFonts w:eastAsia="Arial"/>
        </w:rPr>
        <w:t xml:space="preserve"> </w:t>
      </w:r>
      <w:r>
        <w:t>standby, in which an identical backup VM (including vTPM) is running in parallel with the primary copy so as to allow rapid switching in the event of a failure</w:t>
      </w:r>
    </w:p>
    <w:p w14:paraId="577899E0" w14:textId="77777777" w:rsidR="007C472D" w:rsidRPr="00D51096" w:rsidRDefault="007C472D" w:rsidP="000775B5">
      <w:pPr>
        <w:pStyle w:val="BodyText"/>
        <w:numPr>
          <w:ilvl w:val="0"/>
          <w:numId w:val="9"/>
        </w:numPr>
        <w:tabs>
          <w:tab w:val="clear" w:pos="432"/>
          <w:tab w:val="left" w:pos="-360"/>
          <w:tab w:val="num" w:pos="792"/>
        </w:tabs>
        <w:ind w:left="792"/>
        <w:jc w:val="left"/>
      </w:pPr>
      <w:r>
        <w:t>Hibernation and suspension of the physical platform that is supporting virtual platforms.</w:t>
      </w:r>
    </w:p>
    <w:p w14:paraId="48B419C4" w14:textId="77777777" w:rsidR="007C472D" w:rsidRDefault="007C472D" w:rsidP="004047BE">
      <w:pPr>
        <w:pStyle w:val="BodyText"/>
        <w:tabs>
          <w:tab w:val="left" w:pos="-360"/>
        </w:tabs>
        <w:ind w:left="720" w:hanging="360"/>
        <w:jc w:val="left"/>
      </w:pPr>
    </w:p>
    <w:p w14:paraId="404D438D" w14:textId="77777777" w:rsidR="007C472D" w:rsidRDefault="007C472D" w:rsidP="004047BE">
      <w:pPr>
        <w:pStyle w:val="Heading2"/>
      </w:pPr>
      <w:bookmarkStart w:id="288" w:name="_Toc233785296"/>
      <w:r>
        <w:t>Target</w:t>
      </w:r>
      <w:r>
        <w:rPr>
          <w:rFonts w:eastAsia="Arial"/>
        </w:rPr>
        <w:t xml:space="preserve"> Trusted Platform </w:t>
      </w:r>
      <w:r>
        <w:t>Functions</w:t>
      </w:r>
      <w:bookmarkEnd w:id="288"/>
    </w:p>
    <w:p w14:paraId="6F255FC5" w14:textId="77777777" w:rsidR="007C472D" w:rsidRDefault="007C472D" w:rsidP="004047BE">
      <w:pPr>
        <w:pStyle w:val="BodyText"/>
        <w:ind w:left="360"/>
        <w:jc w:val="left"/>
        <w:rPr>
          <w:rFonts w:eastAsia="Arial"/>
        </w:rPr>
      </w:pPr>
      <w:r>
        <w:t>The</w:t>
      </w:r>
      <w:r>
        <w:rPr>
          <w:rFonts w:eastAsia="Arial"/>
        </w:rPr>
        <w:t xml:space="preserve"> </w:t>
      </w:r>
      <w:r>
        <w:t>goal</w:t>
      </w:r>
      <w:r>
        <w:rPr>
          <w:rFonts w:eastAsia="Arial"/>
        </w:rPr>
        <w:t xml:space="preserve"> </w:t>
      </w:r>
      <w:r>
        <w:t>of</w:t>
      </w:r>
      <w:r>
        <w:rPr>
          <w:rFonts w:eastAsia="Arial"/>
        </w:rPr>
        <w:t xml:space="preserve"> </w:t>
      </w:r>
      <w:r>
        <w:t>this</w:t>
      </w:r>
      <w:r>
        <w:rPr>
          <w:rFonts w:eastAsia="Arial"/>
        </w:rPr>
        <w:t xml:space="preserve"> </w:t>
      </w:r>
      <w:r>
        <w:t>specification</w:t>
      </w:r>
      <w:r>
        <w:rPr>
          <w:rFonts w:eastAsia="Arial"/>
        </w:rPr>
        <w:t xml:space="preserve"> </w:t>
      </w:r>
      <w:r>
        <w:t>is</w:t>
      </w:r>
      <w:r>
        <w:rPr>
          <w:rFonts w:eastAsia="Arial"/>
        </w:rPr>
        <w:t xml:space="preserve"> </w:t>
      </w:r>
      <w:r>
        <w:t>to</w:t>
      </w:r>
      <w:r>
        <w:rPr>
          <w:rFonts w:eastAsia="Arial"/>
        </w:rPr>
        <w:t xml:space="preserve"> </w:t>
      </w:r>
      <w:r>
        <w:t>provide</w:t>
      </w:r>
      <w:r>
        <w:rPr>
          <w:rFonts w:eastAsia="Arial"/>
        </w:rPr>
        <w:t xml:space="preserve"> descriptions of and </w:t>
      </w:r>
      <w:r>
        <w:t>support</w:t>
      </w:r>
      <w:r>
        <w:rPr>
          <w:rFonts w:eastAsia="Arial"/>
        </w:rPr>
        <w:t xml:space="preserve"> </w:t>
      </w:r>
      <w:r>
        <w:t>for</w:t>
      </w:r>
      <w:r>
        <w:rPr>
          <w:rFonts w:eastAsia="Arial"/>
        </w:rPr>
        <w:t xml:space="preserve"> </w:t>
      </w:r>
      <w:r>
        <w:t>the</w:t>
      </w:r>
      <w:r>
        <w:rPr>
          <w:rFonts w:eastAsia="Arial"/>
        </w:rPr>
        <w:t xml:space="preserve"> </w:t>
      </w:r>
      <w:r>
        <w:t>following</w:t>
      </w:r>
      <w:r>
        <w:rPr>
          <w:rFonts w:eastAsia="Arial"/>
        </w:rPr>
        <w:t xml:space="preserve"> </w:t>
      </w:r>
      <w:r>
        <w:t>functions:</w:t>
      </w:r>
    </w:p>
    <w:p w14:paraId="07D809D2" w14:textId="77777777" w:rsidR="007C472D" w:rsidRDefault="007C472D" w:rsidP="000775B5">
      <w:pPr>
        <w:pStyle w:val="BodyText"/>
        <w:numPr>
          <w:ilvl w:val="0"/>
          <w:numId w:val="7"/>
        </w:numPr>
        <w:suppressAutoHyphens w:val="0"/>
        <w:jc w:val="left"/>
      </w:pPr>
      <w:r>
        <w:t>Initial physical</w:t>
      </w:r>
      <w:r>
        <w:rPr>
          <w:rFonts w:eastAsia="Arial"/>
        </w:rPr>
        <w:t xml:space="preserve"> </w:t>
      </w:r>
      <w:r>
        <w:t>TPM</w:t>
      </w:r>
      <w:r>
        <w:rPr>
          <w:rFonts w:eastAsia="Arial"/>
        </w:rPr>
        <w:t xml:space="preserve"> (</w:t>
      </w:r>
      <w:r>
        <w:t>pTPM</w:t>
      </w:r>
      <w:r>
        <w:rPr>
          <w:rFonts w:eastAsia="Arial"/>
        </w:rPr>
        <w:t xml:space="preserve">) </w:t>
      </w:r>
      <w:r>
        <w:t>provisioning</w:t>
      </w:r>
      <w:r>
        <w:rPr>
          <w:rFonts w:eastAsia="Arial"/>
        </w:rPr>
        <w:t xml:space="preserve"> </w:t>
      </w:r>
      <w:r>
        <w:t>Platform</w:t>
      </w:r>
      <w:r w:rsidRPr="00245700">
        <w:rPr>
          <w:rFonts w:eastAsia="Arial"/>
        </w:rPr>
        <w:t xml:space="preserve"> </w:t>
      </w:r>
      <w:r>
        <w:t>Startup (including pTPM)</w:t>
      </w:r>
    </w:p>
    <w:p w14:paraId="05FD7D82" w14:textId="77777777" w:rsidR="007C472D" w:rsidRPr="005A55B2" w:rsidRDefault="007C472D" w:rsidP="000775B5">
      <w:pPr>
        <w:pStyle w:val="BodyText"/>
        <w:numPr>
          <w:ilvl w:val="0"/>
          <w:numId w:val="7"/>
        </w:numPr>
        <w:suppressAutoHyphens w:val="0"/>
        <w:jc w:val="left"/>
      </w:pPr>
      <w:r>
        <w:t>Prepare</w:t>
      </w:r>
      <w:r w:rsidRPr="00245700">
        <w:rPr>
          <w:rFonts w:eastAsia="Arial"/>
        </w:rPr>
        <w:t xml:space="preserve"> </w:t>
      </w:r>
      <w:r>
        <w:t>field</w:t>
      </w:r>
      <w:r w:rsidRPr="00245700">
        <w:rPr>
          <w:rFonts w:eastAsia="Arial"/>
        </w:rPr>
        <w:t xml:space="preserve"> </w:t>
      </w:r>
      <w:r>
        <w:t>replaceable</w:t>
      </w:r>
      <w:r w:rsidRPr="00245700">
        <w:rPr>
          <w:rFonts w:eastAsia="Arial"/>
        </w:rPr>
        <w:t xml:space="preserve"> </w:t>
      </w:r>
      <w:r>
        <w:t>unit</w:t>
      </w:r>
      <w:r w:rsidRPr="00245700">
        <w:rPr>
          <w:rFonts w:eastAsia="Arial"/>
        </w:rPr>
        <w:t xml:space="preserve"> (</w:t>
      </w:r>
      <w:r>
        <w:t>FRU</w:t>
      </w:r>
      <w:r w:rsidRPr="00245700">
        <w:rPr>
          <w:rFonts w:eastAsia="Arial"/>
        </w:rPr>
        <w:t xml:space="preserve"> </w:t>
      </w:r>
      <w:r>
        <w:t>Stock</w:t>
      </w:r>
      <w:r w:rsidRPr="00245700">
        <w:rPr>
          <w:rFonts w:eastAsia="Arial"/>
        </w:rPr>
        <w:t>)</w:t>
      </w:r>
    </w:p>
    <w:p w14:paraId="68C48AE3" w14:textId="77777777" w:rsidR="007C472D" w:rsidRDefault="007C472D" w:rsidP="000775B5">
      <w:pPr>
        <w:pStyle w:val="BodyText"/>
        <w:numPr>
          <w:ilvl w:val="0"/>
          <w:numId w:val="7"/>
        </w:numPr>
        <w:suppressAutoHyphens w:val="0"/>
        <w:jc w:val="left"/>
      </w:pPr>
      <w:r>
        <w:t>Virtual</w:t>
      </w:r>
      <w:r w:rsidRPr="00245700">
        <w:rPr>
          <w:rFonts w:eastAsia="Arial"/>
        </w:rPr>
        <w:t xml:space="preserve"> </w:t>
      </w:r>
      <w:r>
        <w:t>platform</w:t>
      </w:r>
      <w:r w:rsidRPr="00245700">
        <w:rPr>
          <w:rFonts w:eastAsia="Arial"/>
        </w:rPr>
        <w:t xml:space="preserve"> </w:t>
      </w:r>
      <w:r>
        <w:t>preparation</w:t>
      </w:r>
      <w:r w:rsidRPr="00245700">
        <w:rPr>
          <w:rFonts w:eastAsia="Arial"/>
        </w:rPr>
        <w:t xml:space="preserve"> </w:t>
      </w:r>
      <w:r>
        <w:t>and</w:t>
      </w:r>
      <w:r w:rsidRPr="00245700">
        <w:rPr>
          <w:rFonts w:eastAsia="Arial"/>
        </w:rPr>
        <w:t xml:space="preserve"> </w:t>
      </w:r>
      <w:r>
        <w:t>usage</w:t>
      </w:r>
    </w:p>
    <w:p w14:paraId="57111C2D" w14:textId="77777777" w:rsidR="007C472D" w:rsidRDefault="007C472D" w:rsidP="000775B5">
      <w:pPr>
        <w:pStyle w:val="BodyText"/>
        <w:numPr>
          <w:ilvl w:val="0"/>
          <w:numId w:val="7"/>
        </w:numPr>
        <w:tabs>
          <w:tab w:val="left" w:pos="1080"/>
        </w:tabs>
        <w:suppressAutoHyphens w:val="0"/>
        <w:jc w:val="left"/>
      </w:pPr>
      <w:r>
        <w:t>Initial</w:t>
      </w:r>
      <w:r>
        <w:rPr>
          <w:rFonts w:eastAsia="Arial"/>
        </w:rPr>
        <w:t xml:space="preserve"> </w:t>
      </w:r>
      <w:r>
        <w:t>provisioning</w:t>
      </w:r>
      <w:r>
        <w:rPr>
          <w:rFonts w:eastAsia="Arial"/>
        </w:rPr>
        <w:t xml:space="preserve"> </w:t>
      </w:r>
      <w:r>
        <w:t>of</w:t>
      </w:r>
      <w:r>
        <w:rPr>
          <w:rFonts w:eastAsia="Arial"/>
        </w:rPr>
        <w:t xml:space="preserve"> </w:t>
      </w:r>
      <w:r>
        <w:t>vTPM</w:t>
      </w:r>
    </w:p>
    <w:p w14:paraId="4672D1E6" w14:textId="77777777" w:rsidR="007C472D" w:rsidRDefault="007C472D" w:rsidP="000775B5">
      <w:pPr>
        <w:pStyle w:val="BodyText"/>
        <w:numPr>
          <w:ilvl w:val="0"/>
          <w:numId w:val="7"/>
        </w:numPr>
        <w:tabs>
          <w:tab w:val="left" w:pos="1080"/>
        </w:tabs>
        <w:suppressAutoHyphens w:val="0"/>
        <w:jc w:val="left"/>
      </w:pPr>
      <w:r>
        <w:t>Binding</w:t>
      </w:r>
      <w:r>
        <w:rPr>
          <w:rFonts w:eastAsia="Arial"/>
        </w:rPr>
        <w:t xml:space="preserve"> </w:t>
      </w:r>
      <w:r>
        <w:t>a</w:t>
      </w:r>
      <w:r>
        <w:rPr>
          <w:rFonts w:eastAsia="Arial"/>
        </w:rPr>
        <w:t xml:space="preserve"> </w:t>
      </w:r>
      <w:r>
        <w:t>virtual</w:t>
      </w:r>
      <w:r>
        <w:rPr>
          <w:rFonts w:eastAsia="Arial"/>
        </w:rPr>
        <w:t xml:space="preserve"> </w:t>
      </w:r>
      <w:r>
        <w:t>TPM</w:t>
      </w:r>
      <w:r>
        <w:rPr>
          <w:rFonts w:eastAsia="Arial"/>
        </w:rPr>
        <w:t xml:space="preserve"> (</w:t>
      </w:r>
      <w:r>
        <w:t>vTPM</w:t>
      </w:r>
      <w:r>
        <w:rPr>
          <w:rFonts w:eastAsia="Arial"/>
        </w:rPr>
        <w:t xml:space="preserve">) </w:t>
      </w:r>
      <w:r>
        <w:t>to</w:t>
      </w:r>
      <w:r>
        <w:rPr>
          <w:rFonts w:eastAsia="Arial"/>
        </w:rPr>
        <w:t xml:space="preserve"> </w:t>
      </w:r>
      <w:r>
        <w:t>a</w:t>
      </w:r>
      <w:r>
        <w:rPr>
          <w:rFonts w:eastAsia="Arial"/>
        </w:rPr>
        <w:t xml:space="preserve"> </w:t>
      </w:r>
      <w:r>
        <w:t>VM</w:t>
      </w:r>
    </w:p>
    <w:p w14:paraId="3DEB3F71" w14:textId="77777777" w:rsidR="007C472D" w:rsidRDefault="007C472D" w:rsidP="000775B5">
      <w:pPr>
        <w:pStyle w:val="BodyText"/>
        <w:numPr>
          <w:ilvl w:val="0"/>
          <w:numId w:val="7"/>
        </w:numPr>
        <w:tabs>
          <w:tab w:val="left" w:pos="1080"/>
        </w:tabs>
        <w:suppressAutoHyphens w:val="0"/>
        <w:jc w:val="left"/>
        <w:rPr>
          <w:rFonts w:eastAsia="Arial"/>
        </w:rPr>
      </w:pPr>
      <w:r>
        <w:t>Establishing initial measurements in vTPM PCRs</w:t>
      </w:r>
      <w:r>
        <w:rPr>
          <w:rFonts w:eastAsia="Arial"/>
        </w:rPr>
        <w:t xml:space="preserve"> </w:t>
      </w:r>
      <w:r>
        <w:t>during</w:t>
      </w:r>
      <w:r>
        <w:rPr>
          <w:rFonts w:eastAsia="Arial"/>
        </w:rPr>
        <w:t xml:space="preserve"> </w:t>
      </w:r>
      <w:r>
        <w:t>VM</w:t>
      </w:r>
      <w:r>
        <w:rPr>
          <w:rFonts w:eastAsia="Arial"/>
        </w:rPr>
        <w:t xml:space="preserve"> </w:t>
      </w:r>
      <w:r>
        <w:t>startup</w:t>
      </w:r>
      <w:r>
        <w:rPr>
          <w:rFonts w:eastAsia="Arial"/>
        </w:rPr>
        <w:t xml:space="preserve">. </w:t>
      </w:r>
    </w:p>
    <w:p w14:paraId="04EDB88E" w14:textId="77777777" w:rsidR="007C472D" w:rsidRDefault="007C472D" w:rsidP="000775B5">
      <w:pPr>
        <w:pStyle w:val="BodyText"/>
        <w:numPr>
          <w:ilvl w:val="0"/>
          <w:numId w:val="7"/>
        </w:numPr>
        <w:tabs>
          <w:tab w:val="left" w:pos="1080"/>
        </w:tabs>
        <w:suppressAutoHyphens w:val="0"/>
        <w:jc w:val="left"/>
        <w:rPr>
          <w:rFonts w:eastAsia="Arial"/>
        </w:rPr>
      </w:pPr>
      <w:r>
        <w:t>Secure</w:t>
      </w:r>
      <w:r>
        <w:rPr>
          <w:rFonts w:eastAsia="Arial"/>
        </w:rPr>
        <w:t xml:space="preserve"> </w:t>
      </w:r>
      <w:r>
        <w:t>linkage</w:t>
      </w:r>
      <w:r>
        <w:rPr>
          <w:rFonts w:eastAsia="Arial"/>
        </w:rPr>
        <w:t xml:space="preserve"> </w:t>
      </w:r>
      <w:r>
        <w:t>between</w:t>
      </w:r>
      <w:r>
        <w:rPr>
          <w:rFonts w:eastAsia="Arial"/>
        </w:rPr>
        <w:t xml:space="preserve"> </w:t>
      </w:r>
      <w:r>
        <w:t>a</w:t>
      </w:r>
      <w:r>
        <w:rPr>
          <w:rFonts w:eastAsia="Arial"/>
        </w:rPr>
        <w:t xml:space="preserve"> </w:t>
      </w:r>
      <w:r>
        <w:t>VM</w:t>
      </w:r>
      <w:r>
        <w:rPr>
          <w:rFonts w:eastAsia="Arial"/>
        </w:rPr>
        <w:t xml:space="preserve"> </w:t>
      </w:r>
      <w:r>
        <w:t>and</w:t>
      </w:r>
      <w:r>
        <w:rPr>
          <w:rFonts w:eastAsia="Arial"/>
        </w:rPr>
        <w:t xml:space="preserve"> </w:t>
      </w:r>
      <w:r>
        <w:t>its</w:t>
      </w:r>
      <w:r>
        <w:rPr>
          <w:rFonts w:eastAsia="Arial"/>
        </w:rPr>
        <w:t xml:space="preserve"> </w:t>
      </w:r>
      <w:r>
        <w:t>underlying</w:t>
      </w:r>
      <w:r>
        <w:rPr>
          <w:rFonts w:eastAsia="Arial"/>
        </w:rPr>
        <w:t xml:space="preserve"> </w:t>
      </w:r>
      <w:r>
        <w:t>VMM</w:t>
      </w:r>
      <w:r>
        <w:rPr>
          <w:rFonts w:eastAsia="Arial"/>
        </w:rPr>
        <w:t xml:space="preserve"> </w:t>
      </w:r>
      <w:r>
        <w:t>via</w:t>
      </w:r>
      <w:r>
        <w:rPr>
          <w:rFonts w:eastAsia="Arial"/>
        </w:rPr>
        <w:t xml:space="preserve"> </w:t>
      </w:r>
      <w:r>
        <w:t>the</w:t>
      </w:r>
      <w:r>
        <w:rPr>
          <w:rFonts w:eastAsia="Arial"/>
        </w:rPr>
        <w:t xml:space="preserve"> </w:t>
      </w:r>
      <w:r>
        <w:t>vTPM</w:t>
      </w:r>
      <w:r>
        <w:rPr>
          <w:rFonts w:eastAsia="Arial"/>
        </w:rPr>
        <w:t>.</w:t>
      </w:r>
    </w:p>
    <w:p w14:paraId="2ECDE5A5" w14:textId="77777777" w:rsidR="007C472D" w:rsidRDefault="007C472D" w:rsidP="000775B5">
      <w:pPr>
        <w:pStyle w:val="BodyText"/>
        <w:numPr>
          <w:ilvl w:val="0"/>
          <w:numId w:val="7"/>
        </w:numPr>
        <w:tabs>
          <w:tab w:val="left" w:pos="1080"/>
        </w:tabs>
        <w:suppressAutoHyphens w:val="0"/>
        <w:jc w:val="left"/>
      </w:pPr>
      <w:r>
        <w:t>Secure storage</w:t>
      </w:r>
      <w:r>
        <w:rPr>
          <w:rFonts w:eastAsia="Arial"/>
        </w:rPr>
        <w:t xml:space="preserve"> </w:t>
      </w:r>
      <w:r>
        <w:t>of</w:t>
      </w:r>
      <w:r>
        <w:rPr>
          <w:rFonts w:eastAsia="Arial"/>
        </w:rPr>
        <w:t xml:space="preserve"> </w:t>
      </w:r>
      <w:r>
        <w:t>vTPM</w:t>
      </w:r>
      <w:r>
        <w:rPr>
          <w:rFonts w:eastAsia="Arial"/>
        </w:rPr>
        <w:t xml:space="preserve"> </w:t>
      </w:r>
      <w:r>
        <w:t>secrets</w:t>
      </w:r>
      <w:r>
        <w:rPr>
          <w:rFonts w:eastAsia="Arial"/>
        </w:rPr>
        <w:t xml:space="preserve"> </w:t>
      </w:r>
      <w:r>
        <w:t>using</w:t>
      </w:r>
      <w:r>
        <w:rPr>
          <w:rFonts w:eastAsia="Arial"/>
        </w:rPr>
        <w:t xml:space="preserve"> </w:t>
      </w:r>
      <w:r>
        <w:t>pTPM</w:t>
      </w:r>
    </w:p>
    <w:p w14:paraId="2BEFBE6A" w14:textId="77777777" w:rsidR="007C472D" w:rsidRDefault="007C472D" w:rsidP="000775B5">
      <w:pPr>
        <w:pStyle w:val="BodyText"/>
        <w:numPr>
          <w:ilvl w:val="0"/>
          <w:numId w:val="7"/>
        </w:numPr>
        <w:tabs>
          <w:tab w:val="left" w:pos="1080"/>
        </w:tabs>
        <w:suppressAutoHyphens w:val="0"/>
        <w:jc w:val="left"/>
        <w:rPr>
          <w:rFonts w:eastAsia="Arial"/>
        </w:rPr>
      </w:pPr>
      <w:r>
        <w:t>Anti</w:t>
      </w:r>
      <w:r>
        <w:rPr>
          <w:rFonts w:eastAsia="Arial"/>
        </w:rPr>
        <w:t>-</w:t>
      </w:r>
      <w:r>
        <w:t>rollback</w:t>
      </w:r>
      <w:r>
        <w:rPr>
          <w:rFonts w:eastAsia="Arial"/>
        </w:rPr>
        <w:t xml:space="preserve"> </w:t>
      </w:r>
      <w:r>
        <w:t>of</w:t>
      </w:r>
      <w:r>
        <w:rPr>
          <w:rFonts w:eastAsia="Arial"/>
        </w:rPr>
        <w:t xml:space="preserve"> </w:t>
      </w:r>
      <w:r>
        <w:t>vTPM</w:t>
      </w:r>
      <w:r>
        <w:rPr>
          <w:rFonts w:eastAsia="Arial"/>
        </w:rPr>
        <w:t xml:space="preserve"> </w:t>
      </w:r>
      <w:r>
        <w:t>data</w:t>
      </w:r>
      <w:r>
        <w:rPr>
          <w:rFonts w:eastAsia="Arial"/>
        </w:rPr>
        <w:t xml:space="preserve"> </w:t>
      </w:r>
    </w:p>
    <w:p w14:paraId="2768A953" w14:textId="77777777" w:rsidR="007C472D" w:rsidRPr="0035042F" w:rsidRDefault="007C472D" w:rsidP="000775B5">
      <w:pPr>
        <w:pStyle w:val="BodyText"/>
        <w:numPr>
          <w:ilvl w:val="0"/>
          <w:numId w:val="7"/>
        </w:numPr>
        <w:tabs>
          <w:tab w:val="left" w:pos="1080"/>
        </w:tabs>
        <w:suppressAutoHyphens w:val="0"/>
        <w:jc w:val="left"/>
        <w:rPr>
          <w:rFonts w:eastAsia="Arial"/>
        </w:rPr>
      </w:pPr>
      <w:r w:rsidRPr="0035042F">
        <w:rPr>
          <w:rFonts w:eastAsia="Arial"/>
        </w:rPr>
        <w:t>Unique execution of each vTPM (i.e. only one active copy at a time)</w:t>
      </w:r>
    </w:p>
    <w:p w14:paraId="75348D32" w14:textId="77777777" w:rsidR="007C472D" w:rsidRDefault="007C472D" w:rsidP="000775B5">
      <w:pPr>
        <w:pStyle w:val="BodyText"/>
        <w:numPr>
          <w:ilvl w:val="0"/>
          <w:numId w:val="7"/>
        </w:numPr>
        <w:tabs>
          <w:tab w:val="left" w:pos="1080"/>
        </w:tabs>
        <w:suppressAutoHyphens w:val="0"/>
        <w:jc w:val="left"/>
      </w:pPr>
      <w:r>
        <w:rPr>
          <w:rFonts w:eastAsia="Arial"/>
        </w:rPr>
        <w:t>Use of a vTPM to identify a Virtual Platform</w:t>
      </w:r>
    </w:p>
    <w:p w14:paraId="7C19B245" w14:textId="77777777" w:rsidR="007C472D" w:rsidRDefault="007C472D" w:rsidP="000775B5">
      <w:pPr>
        <w:pStyle w:val="BodyText"/>
        <w:numPr>
          <w:ilvl w:val="0"/>
          <w:numId w:val="7"/>
        </w:numPr>
        <w:tabs>
          <w:tab w:val="left" w:pos="1080"/>
        </w:tabs>
        <w:suppressAutoHyphens w:val="0"/>
        <w:jc w:val="left"/>
        <w:rPr>
          <w:rFonts w:eastAsia="Arial"/>
        </w:rPr>
      </w:pPr>
      <w:r>
        <w:t>Trusted</w:t>
      </w:r>
      <w:r>
        <w:rPr>
          <w:rFonts w:eastAsia="Arial"/>
        </w:rPr>
        <w:t xml:space="preserve"> </w:t>
      </w:r>
      <w:r>
        <w:t>attestation</w:t>
      </w:r>
      <w:r>
        <w:rPr>
          <w:rFonts w:eastAsia="Arial"/>
        </w:rPr>
        <w:t xml:space="preserve"> </w:t>
      </w:r>
      <w:r>
        <w:t>for</w:t>
      </w:r>
      <w:r>
        <w:rPr>
          <w:rFonts w:eastAsia="Arial"/>
        </w:rPr>
        <w:t xml:space="preserve"> </w:t>
      </w:r>
      <w:r>
        <w:t>VMs</w:t>
      </w:r>
      <w:r>
        <w:rPr>
          <w:rFonts w:eastAsia="Arial"/>
        </w:rPr>
        <w:t xml:space="preserve"> (</w:t>
      </w:r>
      <w:r>
        <w:t>e</w:t>
      </w:r>
      <w:r>
        <w:rPr>
          <w:rFonts w:eastAsia="Arial"/>
        </w:rPr>
        <w:t>.</w:t>
      </w:r>
      <w:r>
        <w:t>g</w:t>
      </w:r>
      <w:r>
        <w:rPr>
          <w:rFonts w:eastAsia="Arial"/>
        </w:rPr>
        <w:t xml:space="preserve">., </w:t>
      </w:r>
      <w:r>
        <w:t>extending</w:t>
      </w:r>
      <w:r>
        <w:rPr>
          <w:rFonts w:eastAsia="Arial"/>
        </w:rPr>
        <w:t xml:space="preserve"> </w:t>
      </w:r>
      <w:r>
        <w:t>certificate</w:t>
      </w:r>
      <w:r>
        <w:rPr>
          <w:rFonts w:eastAsia="Arial"/>
        </w:rPr>
        <w:t xml:space="preserve"> </w:t>
      </w:r>
      <w:r>
        <w:t>chain</w:t>
      </w:r>
      <w:r>
        <w:rPr>
          <w:rFonts w:eastAsia="Arial"/>
        </w:rPr>
        <w:t>)</w:t>
      </w:r>
    </w:p>
    <w:p w14:paraId="00D8EBB2" w14:textId="77777777" w:rsidR="007C472D" w:rsidRDefault="007C472D" w:rsidP="000775B5">
      <w:pPr>
        <w:pStyle w:val="BodyText"/>
        <w:numPr>
          <w:ilvl w:val="0"/>
          <w:numId w:val="7"/>
        </w:numPr>
        <w:tabs>
          <w:tab w:val="left" w:pos="1080"/>
        </w:tabs>
        <w:suppressAutoHyphens w:val="0"/>
        <w:jc w:val="left"/>
        <w:rPr>
          <w:rFonts w:eastAsia="Arial"/>
        </w:rPr>
      </w:pPr>
      <w:r>
        <w:t>Re</w:t>
      </w:r>
      <w:r>
        <w:rPr>
          <w:rFonts w:eastAsia="Arial"/>
        </w:rPr>
        <w:t>-</w:t>
      </w:r>
      <w:r>
        <w:t>provisioning</w:t>
      </w:r>
      <w:r>
        <w:rPr>
          <w:rFonts w:eastAsia="Arial"/>
        </w:rPr>
        <w:t xml:space="preserve"> (</w:t>
      </w:r>
      <w:r>
        <w:t>VMM</w:t>
      </w:r>
      <w:r>
        <w:rPr>
          <w:rFonts w:eastAsia="Arial"/>
        </w:rPr>
        <w:t xml:space="preserve"> </w:t>
      </w:r>
      <w:r>
        <w:t>upgrade</w:t>
      </w:r>
      <w:r>
        <w:rPr>
          <w:rFonts w:eastAsia="Arial"/>
        </w:rPr>
        <w:t>)</w:t>
      </w:r>
    </w:p>
    <w:p w14:paraId="1CD6AB10" w14:textId="77777777" w:rsidR="007C472D" w:rsidRDefault="007C472D" w:rsidP="000775B5">
      <w:pPr>
        <w:pStyle w:val="BodyText"/>
        <w:numPr>
          <w:ilvl w:val="0"/>
          <w:numId w:val="7"/>
        </w:numPr>
        <w:tabs>
          <w:tab w:val="left" w:pos="1080"/>
        </w:tabs>
        <w:suppressAutoHyphens w:val="0"/>
        <w:jc w:val="left"/>
      </w:pPr>
      <w:proofErr w:type="gramStart"/>
      <w:r>
        <w:t>vTPM</w:t>
      </w:r>
      <w:proofErr w:type="gramEnd"/>
      <w:r>
        <w:rPr>
          <w:rFonts w:eastAsia="Arial"/>
        </w:rPr>
        <w:t xml:space="preserve"> </w:t>
      </w:r>
      <w:r>
        <w:t>backup</w:t>
      </w:r>
    </w:p>
    <w:p w14:paraId="726D3C68" w14:textId="77777777" w:rsidR="007C472D" w:rsidRDefault="007C472D" w:rsidP="000775B5">
      <w:pPr>
        <w:pStyle w:val="BodyText"/>
        <w:numPr>
          <w:ilvl w:val="0"/>
          <w:numId w:val="7"/>
        </w:numPr>
        <w:tabs>
          <w:tab w:val="left" w:pos="1080"/>
        </w:tabs>
        <w:suppressAutoHyphens w:val="0"/>
        <w:jc w:val="left"/>
        <w:rPr>
          <w:rFonts w:eastAsia="Arial"/>
        </w:rPr>
      </w:pPr>
      <w:proofErr w:type="gramStart"/>
      <w:r>
        <w:t>vTPM</w:t>
      </w:r>
      <w:proofErr w:type="gramEnd"/>
      <w:r>
        <w:rPr>
          <w:rFonts w:eastAsia="Arial"/>
        </w:rPr>
        <w:t xml:space="preserve"> </w:t>
      </w:r>
      <w:r>
        <w:t>move</w:t>
      </w:r>
      <w:r>
        <w:rPr>
          <w:rFonts w:eastAsia="Arial"/>
        </w:rPr>
        <w:t xml:space="preserve"> (</w:t>
      </w:r>
      <w:r>
        <w:t>e</w:t>
      </w:r>
      <w:r>
        <w:rPr>
          <w:rFonts w:eastAsia="Arial"/>
        </w:rPr>
        <w:t>.</w:t>
      </w:r>
      <w:r>
        <w:t>g</w:t>
      </w:r>
      <w:r>
        <w:rPr>
          <w:rFonts w:eastAsia="Arial"/>
        </w:rPr>
        <w:t xml:space="preserve">., </w:t>
      </w:r>
      <w:r>
        <w:t>maintenance</w:t>
      </w:r>
      <w:r>
        <w:rPr>
          <w:rFonts w:eastAsia="Arial"/>
        </w:rPr>
        <w:t xml:space="preserve"> </w:t>
      </w:r>
      <w:r>
        <w:t>and</w:t>
      </w:r>
      <w:r>
        <w:rPr>
          <w:rFonts w:eastAsia="Arial"/>
        </w:rPr>
        <w:t xml:space="preserve"> </w:t>
      </w:r>
      <w:r>
        <w:t>upgrade</w:t>
      </w:r>
      <w:r>
        <w:rPr>
          <w:rFonts w:eastAsia="Arial"/>
        </w:rPr>
        <w:t xml:space="preserve"> </w:t>
      </w:r>
      <w:r>
        <w:t>of</w:t>
      </w:r>
      <w:r>
        <w:rPr>
          <w:rFonts w:eastAsia="Arial"/>
        </w:rPr>
        <w:t xml:space="preserve"> </w:t>
      </w:r>
      <w:r>
        <w:t>system</w:t>
      </w:r>
      <w:r>
        <w:rPr>
          <w:rFonts w:eastAsia="Arial"/>
        </w:rPr>
        <w:t xml:space="preserve"> </w:t>
      </w:r>
      <w:r>
        <w:t>hardware</w:t>
      </w:r>
      <w:r>
        <w:rPr>
          <w:rFonts w:eastAsia="Arial"/>
        </w:rPr>
        <w:t>)</w:t>
      </w:r>
    </w:p>
    <w:p w14:paraId="63B364F1" w14:textId="77777777" w:rsidR="007C472D" w:rsidRDefault="007C472D" w:rsidP="000775B5">
      <w:pPr>
        <w:pStyle w:val="BodyText"/>
        <w:numPr>
          <w:ilvl w:val="0"/>
          <w:numId w:val="7"/>
        </w:numPr>
        <w:tabs>
          <w:tab w:val="left" w:pos="1080"/>
        </w:tabs>
        <w:suppressAutoHyphens w:val="0"/>
        <w:jc w:val="left"/>
        <w:rPr>
          <w:rFonts w:eastAsia="Arial"/>
        </w:rPr>
      </w:pPr>
      <w:proofErr w:type="gramStart"/>
      <w:r>
        <w:t>vTPM</w:t>
      </w:r>
      <w:proofErr w:type="gramEnd"/>
      <w:r>
        <w:rPr>
          <w:rFonts w:eastAsia="Arial"/>
        </w:rPr>
        <w:t xml:space="preserve"> </w:t>
      </w:r>
      <w:r>
        <w:t>upgrade</w:t>
      </w:r>
      <w:r>
        <w:rPr>
          <w:rFonts w:eastAsia="Arial"/>
        </w:rPr>
        <w:t xml:space="preserve"> (</w:t>
      </w:r>
      <w:r>
        <w:t>e</w:t>
      </w:r>
      <w:r>
        <w:rPr>
          <w:rFonts w:eastAsia="Arial"/>
        </w:rPr>
        <w:t>.</w:t>
      </w:r>
      <w:r>
        <w:t>g</w:t>
      </w:r>
      <w:r>
        <w:rPr>
          <w:rFonts w:eastAsia="Arial"/>
        </w:rPr>
        <w:t xml:space="preserve">., </w:t>
      </w:r>
      <w:r>
        <w:t>new</w:t>
      </w:r>
      <w:r>
        <w:rPr>
          <w:rFonts w:eastAsia="Arial"/>
        </w:rPr>
        <w:t xml:space="preserve"> </w:t>
      </w:r>
      <w:r>
        <w:t>hashing</w:t>
      </w:r>
      <w:r>
        <w:rPr>
          <w:rFonts w:eastAsia="Arial"/>
        </w:rPr>
        <w:t xml:space="preserve"> </w:t>
      </w:r>
      <w:r>
        <w:t>algorithm</w:t>
      </w:r>
      <w:r>
        <w:rPr>
          <w:rFonts w:eastAsia="Arial"/>
        </w:rPr>
        <w:t>)</w:t>
      </w:r>
    </w:p>
    <w:p w14:paraId="74345D38" w14:textId="77777777" w:rsidR="007C472D" w:rsidRDefault="007C472D" w:rsidP="000775B5">
      <w:pPr>
        <w:pStyle w:val="BodyText"/>
        <w:numPr>
          <w:ilvl w:val="0"/>
          <w:numId w:val="7"/>
        </w:numPr>
        <w:tabs>
          <w:tab w:val="left" w:pos="1080"/>
        </w:tabs>
        <w:suppressAutoHyphens w:val="0"/>
        <w:jc w:val="left"/>
      </w:pPr>
      <w:proofErr w:type="gramStart"/>
      <w:r>
        <w:t>vTPM</w:t>
      </w:r>
      <w:proofErr w:type="gramEnd"/>
      <w:r>
        <w:rPr>
          <w:rFonts w:eastAsia="Arial"/>
        </w:rPr>
        <w:t xml:space="preserve"> </w:t>
      </w:r>
      <w:r>
        <w:t>startup</w:t>
      </w:r>
    </w:p>
    <w:p w14:paraId="17E92E39" w14:textId="77777777" w:rsidR="007C472D" w:rsidRDefault="007C472D" w:rsidP="000775B5">
      <w:pPr>
        <w:pStyle w:val="BodyText"/>
        <w:numPr>
          <w:ilvl w:val="0"/>
          <w:numId w:val="7"/>
        </w:numPr>
        <w:tabs>
          <w:tab w:val="left" w:pos="1080"/>
        </w:tabs>
        <w:suppressAutoHyphens w:val="0"/>
        <w:jc w:val="left"/>
      </w:pPr>
      <w:proofErr w:type="gramStart"/>
      <w:r>
        <w:t>vTPM</w:t>
      </w:r>
      <w:proofErr w:type="gramEnd"/>
      <w:r>
        <w:rPr>
          <w:rFonts w:eastAsia="Arial"/>
        </w:rPr>
        <w:t xml:space="preserve"> </w:t>
      </w:r>
      <w:r>
        <w:t>shutdown</w:t>
      </w:r>
      <w:r>
        <w:rPr>
          <w:rFonts w:eastAsia="Arial"/>
        </w:rPr>
        <w:t xml:space="preserve">, </w:t>
      </w:r>
      <w:r>
        <w:t>orderly</w:t>
      </w:r>
      <w:r>
        <w:rPr>
          <w:rFonts w:eastAsia="Arial"/>
        </w:rPr>
        <w:t xml:space="preserve"> </w:t>
      </w:r>
      <w:r>
        <w:t>and</w:t>
      </w:r>
      <w:r>
        <w:rPr>
          <w:rFonts w:eastAsia="Arial"/>
        </w:rPr>
        <w:t xml:space="preserve"> </w:t>
      </w:r>
      <w:r>
        <w:t>abrupt</w:t>
      </w:r>
    </w:p>
    <w:p w14:paraId="679F045D" w14:textId="77777777" w:rsidR="007C472D" w:rsidRDefault="007C472D" w:rsidP="000775B5">
      <w:pPr>
        <w:pStyle w:val="BodyText"/>
        <w:numPr>
          <w:ilvl w:val="0"/>
          <w:numId w:val="7"/>
        </w:numPr>
        <w:tabs>
          <w:tab w:val="left" w:pos="1080"/>
        </w:tabs>
        <w:suppressAutoHyphens w:val="0"/>
        <w:jc w:val="left"/>
        <w:rPr>
          <w:rFonts w:eastAsia="Arial"/>
        </w:rPr>
      </w:pPr>
      <w:proofErr w:type="gramStart"/>
      <w:r>
        <w:t>vTPM</w:t>
      </w:r>
      <w:proofErr w:type="gramEnd"/>
      <w:r>
        <w:rPr>
          <w:rFonts w:eastAsia="Arial"/>
        </w:rPr>
        <w:t xml:space="preserve"> </w:t>
      </w:r>
      <w:r>
        <w:t>suspend</w:t>
      </w:r>
      <w:r>
        <w:rPr>
          <w:rFonts w:eastAsia="Arial"/>
        </w:rPr>
        <w:t xml:space="preserve"> </w:t>
      </w:r>
    </w:p>
    <w:p w14:paraId="5A7764CF" w14:textId="77777777" w:rsidR="007C472D" w:rsidRDefault="007C472D" w:rsidP="000775B5">
      <w:pPr>
        <w:pStyle w:val="BodyText"/>
        <w:numPr>
          <w:ilvl w:val="0"/>
          <w:numId w:val="7"/>
        </w:numPr>
        <w:tabs>
          <w:tab w:val="left" w:pos="1080"/>
        </w:tabs>
        <w:suppressAutoHyphens w:val="0"/>
        <w:jc w:val="left"/>
      </w:pPr>
      <w:proofErr w:type="gramStart"/>
      <w:r>
        <w:lastRenderedPageBreak/>
        <w:t>vTPM</w:t>
      </w:r>
      <w:proofErr w:type="gramEnd"/>
      <w:r>
        <w:rPr>
          <w:rFonts w:eastAsia="Arial"/>
        </w:rPr>
        <w:t xml:space="preserve"> </w:t>
      </w:r>
      <w:r>
        <w:t>destruction</w:t>
      </w:r>
    </w:p>
    <w:p w14:paraId="31635129" w14:textId="77777777" w:rsidR="007C472D" w:rsidRDefault="007C472D" w:rsidP="000775B5">
      <w:pPr>
        <w:pStyle w:val="BodyText"/>
        <w:numPr>
          <w:ilvl w:val="0"/>
          <w:numId w:val="7"/>
        </w:numPr>
        <w:tabs>
          <w:tab w:val="left" w:pos="1080"/>
        </w:tabs>
        <w:suppressAutoHyphens w:val="0"/>
        <w:jc w:val="left"/>
      </w:pPr>
      <w:proofErr w:type="gramStart"/>
      <w:r>
        <w:t>vTPM</w:t>
      </w:r>
      <w:proofErr w:type="gramEnd"/>
      <w:r>
        <w:rPr>
          <w:rFonts w:eastAsia="Arial"/>
        </w:rPr>
        <w:t xml:space="preserve"> </w:t>
      </w:r>
      <w:r>
        <w:t>reset</w:t>
      </w:r>
    </w:p>
    <w:p w14:paraId="4A2D6451" w14:textId="77777777" w:rsidR="007C472D" w:rsidRDefault="007C472D">
      <w:pPr>
        <w:pStyle w:val="BodyText"/>
        <w:tabs>
          <w:tab w:val="left" w:pos="-360"/>
        </w:tabs>
        <w:ind w:left="360" w:hanging="360"/>
        <w:jc w:val="left"/>
      </w:pPr>
    </w:p>
    <w:p w14:paraId="4A6E49C6" w14:textId="77777777" w:rsidR="007C472D" w:rsidRDefault="007C472D">
      <w:pPr>
        <w:pStyle w:val="Heading1"/>
      </w:pPr>
      <w:bookmarkStart w:id="289" w:name="_Toc233785297"/>
      <w:r>
        <w:lastRenderedPageBreak/>
        <w:t>References (informative)</w:t>
      </w:r>
      <w:bookmarkEnd w:id="289"/>
    </w:p>
    <w:p w14:paraId="0410FC50" w14:textId="77777777" w:rsidR="007C472D" w:rsidRPr="002E0E62" w:rsidRDefault="007C472D">
      <w:r>
        <w:t>For dated references, only the edition cited applies.  For undated references, the latest edition of the referenced document (including any amendments) applies.</w:t>
      </w:r>
    </w:p>
    <w:p w14:paraId="1AAC3233" w14:textId="77777777" w:rsidR="007C472D" w:rsidRPr="00D51096" w:rsidRDefault="007C472D" w:rsidP="000775B5">
      <w:pPr>
        <w:pStyle w:val="BodyText"/>
        <w:numPr>
          <w:ilvl w:val="0"/>
          <w:numId w:val="5"/>
        </w:numPr>
        <w:jc w:val="left"/>
        <w:rPr>
          <w:rFonts w:eastAsia="Arial"/>
        </w:rPr>
      </w:pPr>
      <w:r>
        <w:t>Bradner</w:t>
      </w:r>
      <w:r>
        <w:rPr>
          <w:rFonts w:eastAsia="Arial"/>
        </w:rPr>
        <w:t xml:space="preserve">, </w:t>
      </w:r>
      <w:r>
        <w:t>S</w:t>
      </w:r>
      <w:r>
        <w:rPr>
          <w:rFonts w:eastAsia="Arial"/>
        </w:rPr>
        <w:t>., “</w:t>
      </w:r>
      <w:r>
        <w:t>Key</w:t>
      </w:r>
      <w:r>
        <w:rPr>
          <w:rFonts w:eastAsia="Arial"/>
        </w:rPr>
        <w:t xml:space="preserve"> </w:t>
      </w:r>
      <w:r>
        <w:t>words</w:t>
      </w:r>
      <w:r>
        <w:rPr>
          <w:rFonts w:eastAsia="Arial"/>
        </w:rPr>
        <w:t xml:space="preserve"> </w:t>
      </w:r>
      <w:r>
        <w:t>for</w:t>
      </w:r>
      <w:r>
        <w:rPr>
          <w:rFonts w:eastAsia="Arial"/>
        </w:rPr>
        <w:t xml:space="preserve"> </w:t>
      </w:r>
      <w:r>
        <w:t>use</w:t>
      </w:r>
      <w:r>
        <w:rPr>
          <w:rFonts w:eastAsia="Arial"/>
        </w:rPr>
        <w:t xml:space="preserve"> </w:t>
      </w:r>
      <w:r>
        <w:t>in</w:t>
      </w:r>
      <w:r>
        <w:rPr>
          <w:rFonts w:eastAsia="Arial"/>
        </w:rPr>
        <w:t xml:space="preserve"> </w:t>
      </w:r>
      <w:r>
        <w:t>RFCs</w:t>
      </w:r>
      <w:r>
        <w:rPr>
          <w:rFonts w:eastAsia="Arial"/>
        </w:rPr>
        <w:t xml:space="preserve"> </w:t>
      </w:r>
      <w:r>
        <w:t>to</w:t>
      </w:r>
      <w:r>
        <w:rPr>
          <w:rFonts w:eastAsia="Arial"/>
        </w:rPr>
        <w:t xml:space="preserve"> </w:t>
      </w:r>
      <w:r>
        <w:t>Indicate</w:t>
      </w:r>
      <w:r>
        <w:rPr>
          <w:rFonts w:eastAsia="Arial"/>
        </w:rPr>
        <w:t xml:space="preserve"> </w:t>
      </w:r>
      <w:r>
        <w:t>Requirement</w:t>
      </w:r>
      <w:r>
        <w:rPr>
          <w:rFonts w:eastAsia="Arial"/>
        </w:rPr>
        <w:t xml:space="preserve"> </w:t>
      </w:r>
      <w:r>
        <w:t>Levels</w:t>
      </w:r>
      <w:r>
        <w:rPr>
          <w:rFonts w:eastAsia="Arial"/>
        </w:rPr>
        <w:t xml:space="preserve">”, </w:t>
      </w:r>
      <w:r>
        <w:t>Internet</w:t>
      </w:r>
      <w:r>
        <w:rPr>
          <w:rFonts w:eastAsia="Arial"/>
        </w:rPr>
        <w:t xml:space="preserve"> </w:t>
      </w:r>
      <w:r>
        <w:t>Engineering</w:t>
      </w:r>
      <w:r>
        <w:rPr>
          <w:rFonts w:eastAsia="Arial"/>
        </w:rPr>
        <w:t xml:space="preserve"> </w:t>
      </w:r>
      <w:r>
        <w:t>Task</w:t>
      </w:r>
      <w:r>
        <w:rPr>
          <w:rFonts w:eastAsia="Arial"/>
        </w:rPr>
        <w:t xml:space="preserve"> </w:t>
      </w:r>
      <w:r>
        <w:t>Force</w:t>
      </w:r>
      <w:r>
        <w:rPr>
          <w:rFonts w:eastAsia="Arial"/>
        </w:rPr>
        <w:t xml:space="preserve"> </w:t>
      </w:r>
      <w:r>
        <w:t>RFC</w:t>
      </w:r>
      <w:r>
        <w:rPr>
          <w:rFonts w:eastAsia="Arial"/>
        </w:rPr>
        <w:t xml:space="preserve"> 2119, </w:t>
      </w:r>
      <w:r>
        <w:t>March</w:t>
      </w:r>
      <w:r>
        <w:rPr>
          <w:rFonts w:eastAsia="Arial"/>
        </w:rPr>
        <w:t xml:space="preserve"> 1997. </w:t>
      </w:r>
      <w:hyperlink r:id="rId26" w:history="1">
        <w:r w:rsidRPr="00CA630C">
          <w:rPr>
            <w:rStyle w:val="Hyperlink"/>
            <w:rFonts w:eastAsia="Arial"/>
          </w:rPr>
          <w:t>http://www.ietf.org/rfc/rfc2119.txt</w:t>
        </w:r>
      </w:hyperlink>
      <w:r>
        <w:rPr>
          <w:rFonts w:eastAsia="Arial"/>
        </w:rPr>
        <w:t xml:space="preserve"> </w:t>
      </w:r>
    </w:p>
    <w:p w14:paraId="5B0E9DA6" w14:textId="77777777" w:rsidR="007C472D" w:rsidRDefault="007C472D" w:rsidP="000775B5">
      <w:pPr>
        <w:pStyle w:val="BodyText"/>
        <w:numPr>
          <w:ilvl w:val="0"/>
          <w:numId w:val="5"/>
        </w:numPr>
        <w:jc w:val="left"/>
        <w:rPr>
          <w:rFonts w:eastAsia="Arial"/>
        </w:rPr>
      </w:pPr>
      <w:r>
        <w:t>Trusted</w:t>
      </w:r>
      <w:r>
        <w:rPr>
          <w:rFonts w:eastAsia="Arial"/>
        </w:rPr>
        <w:t xml:space="preserve"> </w:t>
      </w:r>
      <w:r>
        <w:t>Computing</w:t>
      </w:r>
      <w:r>
        <w:rPr>
          <w:rFonts w:eastAsia="Arial"/>
        </w:rPr>
        <w:t xml:space="preserve"> </w:t>
      </w:r>
      <w:r>
        <w:t>Group</w:t>
      </w:r>
      <w:r>
        <w:rPr>
          <w:rFonts w:eastAsia="Arial"/>
        </w:rPr>
        <w:t xml:space="preserve">, </w:t>
      </w:r>
      <w:r>
        <w:t>TCG</w:t>
      </w:r>
      <w:r>
        <w:rPr>
          <w:rFonts w:eastAsia="Arial"/>
        </w:rPr>
        <w:t xml:space="preserve"> </w:t>
      </w:r>
      <w:r>
        <w:t>Credentials</w:t>
      </w:r>
      <w:r>
        <w:rPr>
          <w:rFonts w:eastAsia="Arial"/>
        </w:rPr>
        <w:t xml:space="preserve"> </w:t>
      </w:r>
      <w:r>
        <w:t>Profiles</w:t>
      </w:r>
      <w:r>
        <w:rPr>
          <w:rFonts w:eastAsia="Arial"/>
        </w:rPr>
        <w:t xml:space="preserve"> </w:t>
      </w:r>
      <w:r>
        <w:t>Specification</w:t>
      </w:r>
      <w:r>
        <w:rPr>
          <w:rFonts w:eastAsia="Arial"/>
        </w:rPr>
        <w:t xml:space="preserve"> </w:t>
      </w:r>
      <w:r>
        <w:t>Version</w:t>
      </w:r>
      <w:r>
        <w:rPr>
          <w:rFonts w:eastAsia="Arial"/>
        </w:rPr>
        <w:t xml:space="preserve"> 1.1, </w:t>
      </w:r>
      <w:hyperlink r:id="rId27" w:history="1">
        <w:r>
          <w:rPr>
            <w:rStyle w:val="Hyperlink"/>
          </w:rPr>
          <w:t>http</w:t>
        </w:r>
      </w:hyperlink>
      <w:hyperlink r:id="rId28" w:history="1">
        <w:r>
          <w:rPr>
            <w:rStyle w:val="Hyperlink"/>
            <w:rFonts w:eastAsia="Arial"/>
          </w:rPr>
          <w:t>://</w:t>
        </w:r>
      </w:hyperlink>
      <w:hyperlink r:id="rId29" w:history="1">
        <w:r>
          <w:rPr>
            <w:rStyle w:val="Hyperlink"/>
          </w:rPr>
          <w:t>www</w:t>
        </w:r>
      </w:hyperlink>
      <w:hyperlink r:id="rId30" w:history="1">
        <w:r>
          <w:rPr>
            <w:rStyle w:val="Hyperlink"/>
            <w:rFonts w:eastAsia="Arial"/>
          </w:rPr>
          <w:t>.</w:t>
        </w:r>
      </w:hyperlink>
      <w:hyperlink r:id="rId31" w:history="1">
        <w:proofErr w:type="gramStart"/>
        <w:r>
          <w:rPr>
            <w:rStyle w:val="Hyperlink"/>
          </w:rPr>
          <w:t>trustedcomputinggroup</w:t>
        </w:r>
        <w:proofErr w:type="gramEnd"/>
      </w:hyperlink>
      <w:hyperlink r:id="rId32" w:history="1">
        <w:r>
          <w:rPr>
            <w:rStyle w:val="Hyperlink"/>
            <w:rFonts w:eastAsia="Arial"/>
          </w:rPr>
          <w:t>.</w:t>
        </w:r>
      </w:hyperlink>
      <w:hyperlink r:id="rId33" w:history="1">
        <w:proofErr w:type="gramStart"/>
        <w:r>
          <w:rPr>
            <w:rStyle w:val="Hyperlink"/>
          </w:rPr>
          <w:t>org</w:t>
        </w:r>
        <w:proofErr w:type="gramEnd"/>
      </w:hyperlink>
      <w:hyperlink r:id="rId34" w:history="1">
        <w:r>
          <w:rPr>
            <w:rStyle w:val="Hyperlink"/>
            <w:rFonts w:eastAsia="Arial"/>
          </w:rPr>
          <w:t>/</w:t>
        </w:r>
      </w:hyperlink>
      <w:hyperlink r:id="rId35" w:history="1">
        <w:r>
          <w:rPr>
            <w:rStyle w:val="Hyperlink"/>
          </w:rPr>
          <w:t>resources</w:t>
        </w:r>
      </w:hyperlink>
      <w:hyperlink r:id="rId36" w:history="1">
        <w:r>
          <w:rPr>
            <w:rStyle w:val="Hyperlink"/>
            <w:rFonts w:eastAsia="Arial"/>
          </w:rPr>
          <w:t>/</w:t>
        </w:r>
      </w:hyperlink>
      <w:hyperlink r:id="rId37" w:history="1">
        <w:r>
          <w:rPr>
            <w:rStyle w:val="Hyperlink"/>
          </w:rPr>
          <w:t>infrastructure</w:t>
        </w:r>
      </w:hyperlink>
      <w:hyperlink r:id="rId38" w:history="1">
        <w:r>
          <w:rPr>
            <w:rStyle w:val="Hyperlink"/>
            <w:rFonts w:eastAsia="Arial"/>
          </w:rPr>
          <w:t>_</w:t>
        </w:r>
      </w:hyperlink>
      <w:hyperlink r:id="rId39" w:history="1">
        <w:r>
          <w:rPr>
            <w:rStyle w:val="Hyperlink"/>
          </w:rPr>
          <w:t>work</w:t>
        </w:r>
      </w:hyperlink>
      <w:hyperlink r:id="rId40" w:history="1">
        <w:r>
          <w:rPr>
            <w:rStyle w:val="Hyperlink"/>
            <w:rFonts w:eastAsia="Arial"/>
          </w:rPr>
          <w:t>_</w:t>
        </w:r>
      </w:hyperlink>
      <w:hyperlink r:id="rId41" w:history="1">
        <w:r>
          <w:rPr>
            <w:rStyle w:val="Hyperlink"/>
          </w:rPr>
          <w:t>group</w:t>
        </w:r>
      </w:hyperlink>
      <w:hyperlink r:id="rId42" w:history="1">
        <w:r>
          <w:rPr>
            <w:rStyle w:val="Hyperlink"/>
            <w:rFonts w:eastAsia="Arial"/>
          </w:rPr>
          <w:t>_</w:t>
        </w:r>
      </w:hyperlink>
      <w:hyperlink r:id="rId43" w:history="1">
        <w:r>
          <w:rPr>
            <w:rStyle w:val="Hyperlink"/>
          </w:rPr>
          <w:t>tcg</w:t>
        </w:r>
      </w:hyperlink>
      <w:hyperlink r:id="rId44" w:history="1">
        <w:r>
          <w:rPr>
            <w:rStyle w:val="Hyperlink"/>
            <w:rFonts w:eastAsia="Arial"/>
          </w:rPr>
          <w:t>_</w:t>
        </w:r>
      </w:hyperlink>
      <w:hyperlink r:id="rId45" w:history="1">
        <w:r>
          <w:rPr>
            <w:rStyle w:val="Hyperlink"/>
          </w:rPr>
          <w:t>credential</w:t>
        </w:r>
      </w:hyperlink>
      <w:hyperlink r:id="rId46" w:history="1">
        <w:r>
          <w:rPr>
            <w:rStyle w:val="Hyperlink"/>
            <w:rFonts w:eastAsia="Arial"/>
          </w:rPr>
          <w:t>_</w:t>
        </w:r>
      </w:hyperlink>
      <w:hyperlink r:id="rId47" w:history="1">
        <w:r>
          <w:rPr>
            <w:rStyle w:val="Hyperlink"/>
          </w:rPr>
          <w:t>profiles</w:t>
        </w:r>
      </w:hyperlink>
      <w:hyperlink r:id="rId48" w:history="1">
        <w:r>
          <w:rPr>
            <w:rStyle w:val="Hyperlink"/>
            <w:rFonts w:eastAsia="Arial"/>
          </w:rPr>
          <w:t>_</w:t>
        </w:r>
      </w:hyperlink>
      <w:hyperlink r:id="rId49" w:history="1">
        <w:r>
          <w:rPr>
            <w:rStyle w:val="Hyperlink"/>
          </w:rPr>
          <w:t>specification</w:t>
        </w:r>
      </w:hyperlink>
      <w:r>
        <w:rPr>
          <w:rFonts w:eastAsia="Arial"/>
        </w:rPr>
        <w:t xml:space="preserve">, </w:t>
      </w:r>
      <w:r>
        <w:t>May</w:t>
      </w:r>
      <w:r>
        <w:rPr>
          <w:rFonts w:eastAsia="Arial"/>
        </w:rPr>
        <w:t xml:space="preserve"> 2007.</w:t>
      </w:r>
    </w:p>
    <w:p w14:paraId="5AC2E250" w14:textId="77096D9E" w:rsidR="007C472D" w:rsidRDefault="007C472D" w:rsidP="000775B5">
      <w:pPr>
        <w:pStyle w:val="BodyText"/>
        <w:numPr>
          <w:ilvl w:val="0"/>
          <w:numId w:val="5"/>
        </w:numPr>
        <w:suppressAutoHyphens w:val="0"/>
        <w:jc w:val="left"/>
        <w:rPr>
          <w:rFonts w:eastAsia="Arial"/>
        </w:rPr>
      </w:pPr>
      <w:r>
        <w:t>Trusted</w:t>
      </w:r>
      <w:r>
        <w:rPr>
          <w:rFonts w:eastAsia="Arial"/>
        </w:rPr>
        <w:t xml:space="preserve"> </w:t>
      </w:r>
      <w:r>
        <w:t>Computing</w:t>
      </w:r>
      <w:r>
        <w:rPr>
          <w:rFonts w:eastAsia="Arial"/>
        </w:rPr>
        <w:t xml:space="preserve"> </w:t>
      </w:r>
      <w:r>
        <w:t>Group</w:t>
      </w:r>
      <w:r>
        <w:rPr>
          <w:rFonts w:eastAsia="Arial"/>
        </w:rPr>
        <w:t xml:space="preserve">, </w:t>
      </w:r>
      <w:r>
        <w:rPr>
          <w:i/>
        </w:rPr>
        <w:t>TNC</w:t>
      </w:r>
      <w:r>
        <w:rPr>
          <w:rFonts w:eastAsia="Arial"/>
          <w:i/>
        </w:rPr>
        <w:t xml:space="preserve"> </w:t>
      </w:r>
      <w:r>
        <w:rPr>
          <w:i/>
        </w:rPr>
        <w:t>Architecture</w:t>
      </w:r>
      <w:r>
        <w:rPr>
          <w:rFonts w:eastAsia="Arial"/>
          <w:i/>
        </w:rPr>
        <w:t xml:space="preserve"> </w:t>
      </w:r>
      <w:r>
        <w:rPr>
          <w:i/>
        </w:rPr>
        <w:t>for</w:t>
      </w:r>
      <w:r>
        <w:rPr>
          <w:rFonts w:eastAsia="Arial"/>
          <w:i/>
        </w:rPr>
        <w:t xml:space="preserve"> </w:t>
      </w:r>
      <w:r>
        <w:rPr>
          <w:i/>
        </w:rPr>
        <w:t>Interoperability</w:t>
      </w:r>
      <w:r>
        <w:rPr>
          <w:rFonts w:eastAsia="Arial"/>
        </w:rPr>
        <w:t xml:space="preserve">, </w:t>
      </w:r>
      <w:r>
        <w:t>Specification</w:t>
      </w:r>
      <w:r>
        <w:rPr>
          <w:rFonts w:eastAsia="Arial"/>
        </w:rPr>
        <w:t xml:space="preserve"> </w:t>
      </w:r>
      <w:r>
        <w:t>Version</w:t>
      </w:r>
      <w:r>
        <w:rPr>
          <w:rFonts w:eastAsia="Arial"/>
        </w:rPr>
        <w:t xml:space="preserve"> 1.0, </w:t>
      </w:r>
      <w:ins w:id="290" w:author="Ariel Segall" w:date="2013-07-30T18:01:00Z">
        <w:r w:rsidR="0019099D">
          <w:rPr>
            <w:rFonts w:eastAsia="Arial"/>
          </w:rPr>
          <w:fldChar w:fldCharType="begin"/>
        </w:r>
        <w:r w:rsidR="0019099D">
          <w:rPr>
            <w:rFonts w:eastAsia="Arial"/>
          </w:rPr>
          <w:instrText xml:space="preserve"> HYPERLINK "</w:instrText>
        </w:r>
        <w:r w:rsidR="0019099D" w:rsidRPr="0019099D">
          <w:rPr>
            <w:rFonts w:eastAsia="Arial"/>
          </w:rPr>
          <w:instrText>http://www.trustedcomputinggroup.org/resources/tnc_architecture_for_interoperability_specification</w:instrText>
        </w:r>
        <w:r w:rsidR="0019099D">
          <w:rPr>
            <w:rFonts w:eastAsia="Arial"/>
          </w:rPr>
          <w:instrText xml:space="preserve">" </w:instrText>
        </w:r>
        <w:r w:rsidR="0019099D">
          <w:rPr>
            <w:rFonts w:eastAsia="Arial"/>
          </w:rPr>
          <w:fldChar w:fldCharType="separate"/>
        </w:r>
        <w:r w:rsidR="0019099D" w:rsidRPr="00D90FBC">
          <w:rPr>
            <w:rStyle w:val="Hyperlink"/>
            <w:rFonts w:eastAsia="Arial"/>
          </w:rPr>
          <w:t>http://www.trustedcomputinggroup.org/resources/tnc_architecture_for_interoperability_specification</w:t>
        </w:r>
        <w:r w:rsidR="0019099D">
          <w:rPr>
            <w:rFonts w:eastAsia="Arial"/>
          </w:rPr>
          <w:fldChar w:fldCharType="end"/>
        </w:r>
        <w:r w:rsidR="0019099D">
          <w:rPr>
            <w:rFonts w:eastAsia="Arial"/>
          </w:rPr>
          <w:t>,</w:t>
        </w:r>
      </w:ins>
      <w:r>
        <w:rPr>
          <w:rFonts w:eastAsia="Arial"/>
        </w:rPr>
        <w:t xml:space="preserve"> </w:t>
      </w:r>
      <w:r>
        <w:t>April</w:t>
      </w:r>
      <w:r>
        <w:rPr>
          <w:rFonts w:eastAsia="Arial"/>
        </w:rPr>
        <w:t xml:space="preserve"> 2005. </w:t>
      </w:r>
    </w:p>
    <w:p w14:paraId="0170FE51" w14:textId="77777777" w:rsidR="007C472D" w:rsidRDefault="007C472D" w:rsidP="000775B5">
      <w:pPr>
        <w:pStyle w:val="BodyText"/>
        <w:numPr>
          <w:ilvl w:val="0"/>
          <w:numId w:val="5"/>
        </w:numPr>
        <w:jc w:val="left"/>
        <w:rPr>
          <w:rFonts w:eastAsia="Arial"/>
        </w:rPr>
      </w:pPr>
      <w:r>
        <w:t>Trusted</w:t>
      </w:r>
      <w:r>
        <w:rPr>
          <w:rFonts w:eastAsia="Arial"/>
        </w:rPr>
        <w:t xml:space="preserve"> </w:t>
      </w:r>
      <w:r>
        <w:t>Computing</w:t>
      </w:r>
      <w:r>
        <w:rPr>
          <w:rFonts w:eastAsia="Arial"/>
        </w:rPr>
        <w:t xml:space="preserve"> </w:t>
      </w:r>
      <w:r>
        <w:t>Group</w:t>
      </w:r>
      <w:r>
        <w:rPr>
          <w:rFonts w:eastAsia="Arial"/>
        </w:rPr>
        <w:t xml:space="preserve">, </w:t>
      </w:r>
      <w:r>
        <w:t>TPM</w:t>
      </w:r>
      <w:r>
        <w:rPr>
          <w:rFonts w:eastAsia="Arial"/>
        </w:rPr>
        <w:t xml:space="preserve"> </w:t>
      </w:r>
      <w:r>
        <w:t>Main</w:t>
      </w:r>
      <w:r>
        <w:rPr>
          <w:rFonts w:eastAsia="Arial"/>
        </w:rPr>
        <w:t xml:space="preserve"> </w:t>
      </w:r>
      <w:r>
        <w:t>Specifications</w:t>
      </w:r>
      <w:r>
        <w:rPr>
          <w:rFonts w:eastAsia="Arial"/>
        </w:rPr>
        <w:t xml:space="preserve">, </w:t>
      </w:r>
      <w:r>
        <w:t>Version</w:t>
      </w:r>
      <w:r>
        <w:rPr>
          <w:rFonts w:eastAsia="Arial"/>
        </w:rPr>
        <w:t xml:space="preserve"> 1.2 </w:t>
      </w:r>
      <w:hyperlink r:id="rId50" w:history="1">
        <w:r>
          <w:rPr>
            <w:rStyle w:val="Hyperlink"/>
          </w:rPr>
          <w:t>http</w:t>
        </w:r>
      </w:hyperlink>
      <w:hyperlink r:id="rId51" w:history="1">
        <w:r>
          <w:rPr>
            <w:rStyle w:val="Hyperlink"/>
            <w:rFonts w:eastAsia="Arial"/>
          </w:rPr>
          <w:t>://</w:t>
        </w:r>
      </w:hyperlink>
      <w:hyperlink r:id="rId52" w:history="1">
        <w:r>
          <w:rPr>
            <w:rStyle w:val="Hyperlink"/>
          </w:rPr>
          <w:t>www</w:t>
        </w:r>
      </w:hyperlink>
      <w:hyperlink r:id="rId53" w:history="1">
        <w:r>
          <w:rPr>
            <w:rStyle w:val="Hyperlink"/>
            <w:rFonts w:eastAsia="Arial"/>
          </w:rPr>
          <w:t>.</w:t>
        </w:r>
      </w:hyperlink>
      <w:hyperlink r:id="rId54" w:history="1">
        <w:proofErr w:type="gramStart"/>
        <w:r>
          <w:rPr>
            <w:rStyle w:val="Hyperlink"/>
          </w:rPr>
          <w:t>trustedcomputinggroup</w:t>
        </w:r>
        <w:proofErr w:type="gramEnd"/>
      </w:hyperlink>
      <w:hyperlink r:id="rId55" w:history="1">
        <w:r>
          <w:rPr>
            <w:rStyle w:val="Hyperlink"/>
            <w:rFonts w:eastAsia="Arial"/>
          </w:rPr>
          <w:t>.</w:t>
        </w:r>
      </w:hyperlink>
      <w:hyperlink r:id="rId56" w:history="1">
        <w:proofErr w:type="gramStart"/>
        <w:r>
          <w:rPr>
            <w:rStyle w:val="Hyperlink"/>
          </w:rPr>
          <w:t>org</w:t>
        </w:r>
        <w:proofErr w:type="gramEnd"/>
      </w:hyperlink>
      <w:hyperlink r:id="rId57" w:history="1">
        <w:r>
          <w:rPr>
            <w:rStyle w:val="Hyperlink"/>
            <w:rFonts w:eastAsia="Arial"/>
          </w:rPr>
          <w:t>/</w:t>
        </w:r>
      </w:hyperlink>
      <w:hyperlink r:id="rId58" w:history="1">
        <w:r>
          <w:rPr>
            <w:rStyle w:val="Hyperlink"/>
          </w:rPr>
          <w:t>resources</w:t>
        </w:r>
      </w:hyperlink>
      <w:hyperlink r:id="rId59" w:history="1">
        <w:r>
          <w:rPr>
            <w:rStyle w:val="Hyperlink"/>
            <w:rFonts w:eastAsia="Arial"/>
          </w:rPr>
          <w:t>/</w:t>
        </w:r>
      </w:hyperlink>
      <w:hyperlink r:id="rId60" w:history="1">
        <w:r>
          <w:rPr>
            <w:rStyle w:val="Hyperlink"/>
          </w:rPr>
          <w:t>tpm</w:t>
        </w:r>
      </w:hyperlink>
      <w:hyperlink r:id="rId61" w:history="1">
        <w:r>
          <w:rPr>
            <w:rStyle w:val="Hyperlink"/>
            <w:rFonts w:eastAsia="Arial"/>
          </w:rPr>
          <w:t>_</w:t>
        </w:r>
      </w:hyperlink>
      <w:hyperlink r:id="rId62" w:history="1">
        <w:r>
          <w:rPr>
            <w:rStyle w:val="Hyperlink"/>
          </w:rPr>
          <w:t>main</w:t>
        </w:r>
      </w:hyperlink>
      <w:hyperlink r:id="rId63" w:history="1">
        <w:r>
          <w:rPr>
            <w:rStyle w:val="Hyperlink"/>
            <w:rFonts w:eastAsia="Arial"/>
          </w:rPr>
          <w:t>_</w:t>
        </w:r>
      </w:hyperlink>
      <w:hyperlink r:id="rId64" w:history="1">
        <w:r>
          <w:rPr>
            <w:rStyle w:val="Hyperlink"/>
          </w:rPr>
          <w:t>specification</w:t>
        </w:r>
      </w:hyperlink>
      <w:r>
        <w:rPr>
          <w:rFonts w:eastAsia="Arial"/>
        </w:rPr>
        <w:t>.</w:t>
      </w:r>
    </w:p>
    <w:p w14:paraId="66D92870" w14:textId="77777777" w:rsidR="007C472D" w:rsidRDefault="007C472D" w:rsidP="000775B5">
      <w:pPr>
        <w:pStyle w:val="BodyText"/>
        <w:numPr>
          <w:ilvl w:val="0"/>
          <w:numId w:val="5"/>
        </w:numPr>
        <w:jc w:val="left"/>
        <w:rPr>
          <w:rFonts w:eastAsia="Arial"/>
        </w:rPr>
      </w:pPr>
      <w:r>
        <w:t>Trusted</w:t>
      </w:r>
      <w:r>
        <w:rPr>
          <w:rFonts w:eastAsia="Arial"/>
        </w:rPr>
        <w:t xml:space="preserve"> </w:t>
      </w:r>
      <w:r>
        <w:t>Computing</w:t>
      </w:r>
      <w:r>
        <w:rPr>
          <w:rFonts w:eastAsia="Arial"/>
        </w:rPr>
        <w:t xml:space="preserve"> </w:t>
      </w:r>
      <w:r>
        <w:t>Group</w:t>
      </w:r>
      <w:r>
        <w:rPr>
          <w:rFonts w:eastAsia="Arial"/>
        </w:rPr>
        <w:t xml:space="preserve">, </w:t>
      </w:r>
      <w:r>
        <w:t>Platform</w:t>
      </w:r>
      <w:r>
        <w:rPr>
          <w:rFonts w:eastAsia="Arial"/>
        </w:rPr>
        <w:t xml:space="preserve"> </w:t>
      </w:r>
      <w:r>
        <w:t>Trust</w:t>
      </w:r>
      <w:r>
        <w:rPr>
          <w:rFonts w:eastAsia="Arial"/>
        </w:rPr>
        <w:t xml:space="preserve"> </w:t>
      </w:r>
      <w:r>
        <w:t>Services</w:t>
      </w:r>
      <w:r>
        <w:rPr>
          <w:rFonts w:eastAsia="Arial"/>
        </w:rPr>
        <w:t xml:space="preserve"> </w:t>
      </w:r>
      <w:r>
        <w:t>Interface</w:t>
      </w:r>
      <w:r>
        <w:rPr>
          <w:rFonts w:eastAsia="Arial"/>
        </w:rPr>
        <w:t xml:space="preserve"> </w:t>
      </w:r>
      <w:r>
        <w:t>Specification</w:t>
      </w:r>
      <w:r>
        <w:rPr>
          <w:rFonts w:eastAsia="Arial"/>
        </w:rPr>
        <w:t xml:space="preserve"> (</w:t>
      </w:r>
      <w:r>
        <w:t>IF</w:t>
      </w:r>
      <w:r>
        <w:rPr>
          <w:rFonts w:eastAsia="Arial"/>
        </w:rPr>
        <w:t>-</w:t>
      </w:r>
      <w:r>
        <w:t>PTS</w:t>
      </w:r>
      <w:r>
        <w:rPr>
          <w:rFonts w:eastAsia="Arial"/>
        </w:rPr>
        <w:t xml:space="preserve">), </w:t>
      </w:r>
      <w:hyperlink r:id="rId65" w:history="1">
        <w:r>
          <w:rPr>
            <w:rStyle w:val="Hyperlink"/>
          </w:rPr>
          <w:t>http</w:t>
        </w:r>
      </w:hyperlink>
      <w:hyperlink r:id="rId66" w:history="1">
        <w:r>
          <w:rPr>
            <w:rStyle w:val="Hyperlink"/>
            <w:rFonts w:eastAsia="Arial"/>
          </w:rPr>
          <w:t>://</w:t>
        </w:r>
      </w:hyperlink>
      <w:hyperlink r:id="rId67" w:history="1">
        <w:r>
          <w:rPr>
            <w:rStyle w:val="Hyperlink"/>
          </w:rPr>
          <w:t>www</w:t>
        </w:r>
      </w:hyperlink>
      <w:hyperlink r:id="rId68" w:history="1">
        <w:r>
          <w:rPr>
            <w:rStyle w:val="Hyperlink"/>
            <w:rFonts w:eastAsia="Arial"/>
          </w:rPr>
          <w:t>.</w:t>
        </w:r>
      </w:hyperlink>
      <w:hyperlink r:id="rId69" w:history="1">
        <w:proofErr w:type="gramStart"/>
        <w:r>
          <w:rPr>
            <w:rStyle w:val="Hyperlink"/>
          </w:rPr>
          <w:t>trustedcomputinggroup</w:t>
        </w:r>
        <w:proofErr w:type="gramEnd"/>
      </w:hyperlink>
      <w:hyperlink r:id="rId70" w:history="1">
        <w:r>
          <w:rPr>
            <w:rStyle w:val="Hyperlink"/>
            <w:rFonts w:eastAsia="Arial"/>
          </w:rPr>
          <w:t>.</w:t>
        </w:r>
      </w:hyperlink>
      <w:hyperlink r:id="rId71" w:history="1">
        <w:proofErr w:type="gramStart"/>
        <w:r>
          <w:rPr>
            <w:rStyle w:val="Hyperlink"/>
          </w:rPr>
          <w:t>org</w:t>
        </w:r>
        <w:proofErr w:type="gramEnd"/>
      </w:hyperlink>
      <w:hyperlink r:id="rId72" w:history="1">
        <w:r>
          <w:rPr>
            <w:rStyle w:val="Hyperlink"/>
            <w:rFonts w:eastAsia="Arial"/>
          </w:rPr>
          <w:t>/</w:t>
        </w:r>
      </w:hyperlink>
      <w:hyperlink r:id="rId73" w:history="1">
        <w:r>
          <w:rPr>
            <w:rStyle w:val="Hyperlink"/>
          </w:rPr>
          <w:t>resources</w:t>
        </w:r>
      </w:hyperlink>
      <w:hyperlink r:id="rId74" w:history="1">
        <w:r>
          <w:rPr>
            <w:rStyle w:val="Hyperlink"/>
            <w:rFonts w:eastAsia="Arial"/>
          </w:rPr>
          <w:t>/</w:t>
        </w:r>
      </w:hyperlink>
      <w:hyperlink r:id="rId75" w:history="1">
        <w:r>
          <w:rPr>
            <w:rStyle w:val="Hyperlink"/>
          </w:rPr>
          <w:t>infrastructure</w:t>
        </w:r>
      </w:hyperlink>
      <w:hyperlink r:id="rId76" w:history="1">
        <w:r>
          <w:rPr>
            <w:rStyle w:val="Hyperlink"/>
            <w:rFonts w:eastAsia="Arial"/>
          </w:rPr>
          <w:t>_</w:t>
        </w:r>
      </w:hyperlink>
      <w:hyperlink r:id="rId77" w:history="1">
        <w:r>
          <w:rPr>
            <w:rStyle w:val="Hyperlink"/>
          </w:rPr>
          <w:t>work</w:t>
        </w:r>
      </w:hyperlink>
      <w:hyperlink r:id="rId78" w:history="1">
        <w:r>
          <w:rPr>
            <w:rStyle w:val="Hyperlink"/>
            <w:rFonts w:eastAsia="Arial"/>
          </w:rPr>
          <w:t>_</w:t>
        </w:r>
      </w:hyperlink>
      <w:hyperlink r:id="rId79" w:history="1">
        <w:r>
          <w:rPr>
            <w:rStyle w:val="Hyperlink"/>
          </w:rPr>
          <w:t>group</w:t>
        </w:r>
      </w:hyperlink>
      <w:hyperlink r:id="rId80" w:history="1">
        <w:r>
          <w:rPr>
            <w:rStyle w:val="Hyperlink"/>
            <w:rFonts w:eastAsia="Arial"/>
          </w:rPr>
          <w:t>_</w:t>
        </w:r>
      </w:hyperlink>
      <w:hyperlink r:id="rId81" w:history="1">
        <w:r>
          <w:rPr>
            <w:rStyle w:val="Hyperlink"/>
          </w:rPr>
          <w:t>platform</w:t>
        </w:r>
      </w:hyperlink>
      <w:hyperlink r:id="rId82" w:history="1">
        <w:r>
          <w:rPr>
            <w:rStyle w:val="Hyperlink"/>
            <w:rFonts w:eastAsia="Arial"/>
          </w:rPr>
          <w:t>_</w:t>
        </w:r>
      </w:hyperlink>
      <w:hyperlink r:id="rId83" w:history="1">
        <w:r>
          <w:rPr>
            <w:rStyle w:val="Hyperlink"/>
          </w:rPr>
          <w:t>trust</w:t>
        </w:r>
      </w:hyperlink>
      <w:hyperlink r:id="rId84" w:history="1">
        <w:r>
          <w:rPr>
            <w:rStyle w:val="Hyperlink"/>
            <w:rFonts w:eastAsia="Arial"/>
          </w:rPr>
          <w:t>_</w:t>
        </w:r>
      </w:hyperlink>
      <w:hyperlink r:id="rId85" w:history="1">
        <w:r>
          <w:rPr>
            <w:rStyle w:val="Hyperlink"/>
          </w:rPr>
          <w:t>services</w:t>
        </w:r>
      </w:hyperlink>
      <w:hyperlink r:id="rId86" w:history="1">
        <w:r>
          <w:rPr>
            <w:rStyle w:val="Hyperlink"/>
            <w:rFonts w:eastAsia="Arial"/>
          </w:rPr>
          <w:t>_</w:t>
        </w:r>
      </w:hyperlink>
      <w:hyperlink r:id="rId87" w:history="1">
        <w:r>
          <w:rPr>
            <w:rStyle w:val="Hyperlink"/>
          </w:rPr>
          <w:t>interface</w:t>
        </w:r>
      </w:hyperlink>
      <w:hyperlink r:id="rId88" w:history="1">
        <w:r>
          <w:rPr>
            <w:rStyle w:val="Hyperlink"/>
            <w:rFonts w:eastAsia="Arial"/>
          </w:rPr>
          <w:t>_</w:t>
        </w:r>
      </w:hyperlink>
      <w:hyperlink r:id="rId89" w:history="1">
        <w:r>
          <w:rPr>
            <w:rStyle w:val="Hyperlink"/>
          </w:rPr>
          <w:t>specification</w:t>
        </w:r>
      </w:hyperlink>
      <w:hyperlink r:id="rId90" w:history="1">
        <w:r>
          <w:rPr>
            <w:rStyle w:val="Hyperlink"/>
            <w:rFonts w:eastAsia="Arial"/>
          </w:rPr>
          <w:t>_</w:t>
        </w:r>
      </w:hyperlink>
      <w:hyperlink r:id="rId91" w:history="1">
        <w:r>
          <w:rPr>
            <w:rStyle w:val="Hyperlink"/>
          </w:rPr>
          <w:t>ifpts</w:t>
        </w:r>
      </w:hyperlink>
      <w:hyperlink r:id="rId92" w:history="1">
        <w:r>
          <w:rPr>
            <w:rStyle w:val="Hyperlink"/>
            <w:rFonts w:eastAsia="Arial"/>
          </w:rPr>
          <w:t>_</w:t>
        </w:r>
      </w:hyperlink>
      <w:hyperlink r:id="rId93" w:history="1">
        <w:r>
          <w:rPr>
            <w:rStyle w:val="Hyperlink"/>
          </w:rPr>
          <w:t>version</w:t>
        </w:r>
      </w:hyperlink>
      <w:hyperlink r:id="rId94" w:history="1">
        <w:r>
          <w:rPr>
            <w:rStyle w:val="Hyperlink"/>
            <w:rFonts w:eastAsia="Arial"/>
          </w:rPr>
          <w:t>_10</w:t>
        </w:r>
      </w:hyperlink>
      <w:r>
        <w:rPr>
          <w:rFonts w:eastAsia="Arial"/>
        </w:rPr>
        <w:t xml:space="preserve">, </w:t>
      </w:r>
      <w:r>
        <w:t>November</w:t>
      </w:r>
      <w:r>
        <w:rPr>
          <w:rFonts w:eastAsia="Arial"/>
        </w:rPr>
        <w:t xml:space="preserve"> 2006.</w:t>
      </w:r>
    </w:p>
    <w:p w14:paraId="33F147AD" w14:textId="77777777" w:rsidR="007C472D" w:rsidRDefault="007C472D" w:rsidP="000775B5">
      <w:pPr>
        <w:pStyle w:val="BodyText"/>
        <w:numPr>
          <w:ilvl w:val="0"/>
          <w:numId w:val="5"/>
        </w:numPr>
        <w:jc w:val="left"/>
        <w:rPr>
          <w:rFonts w:eastAsia="Arial"/>
        </w:rPr>
      </w:pPr>
      <w:r>
        <w:t>Trusted</w:t>
      </w:r>
      <w:r>
        <w:rPr>
          <w:rFonts w:eastAsia="Arial"/>
        </w:rPr>
        <w:t xml:space="preserve"> </w:t>
      </w:r>
      <w:r>
        <w:t>Computing</w:t>
      </w:r>
      <w:r>
        <w:rPr>
          <w:rFonts w:eastAsia="Arial"/>
        </w:rPr>
        <w:t xml:space="preserve"> </w:t>
      </w:r>
      <w:r>
        <w:t>Group</w:t>
      </w:r>
      <w:r>
        <w:rPr>
          <w:rFonts w:eastAsia="Arial"/>
        </w:rPr>
        <w:t xml:space="preserve">, </w:t>
      </w:r>
      <w:r>
        <w:t>TNC</w:t>
      </w:r>
      <w:r>
        <w:rPr>
          <w:rFonts w:eastAsia="Arial"/>
        </w:rPr>
        <w:t xml:space="preserve"> </w:t>
      </w:r>
      <w:r>
        <w:t>Architecture</w:t>
      </w:r>
      <w:r>
        <w:rPr>
          <w:rFonts w:eastAsia="Arial"/>
        </w:rPr>
        <w:t xml:space="preserve"> </w:t>
      </w:r>
      <w:r>
        <w:t>for</w:t>
      </w:r>
      <w:r>
        <w:rPr>
          <w:rFonts w:eastAsia="Arial"/>
        </w:rPr>
        <w:t xml:space="preserve"> </w:t>
      </w:r>
      <w:r>
        <w:t>Interoperability</w:t>
      </w:r>
      <w:r>
        <w:rPr>
          <w:rFonts w:eastAsia="Arial"/>
        </w:rPr>
        <w:t xml:space="preserve">, </w:t>
      </w:r>
      <w:hyperlink r:id="rId95" w:history="1">
        <w:r>
          <w:rPr>
            <w:rStyle w:val="Hyperlink"/>
          </w:rPr>
          <w:t>http</w:t>
        </w:r>
      </w:hyperlink>
      <w:hyperlink r:id="rId96" w:history="1">
        <w:r>
          <w:rPr>
            <w:rStyle w:val="Hyperlink"/>
            <w:rFonts w:eastAsia="Arial"/>
          </w:rPr>
          <w:t>://</w:t>
        </w:r>
      </w:hyperlink>
      <w:hyperlink r:id="rId97" w:history="1">
        <w:r>
          <w:rPr>
            <w:rStyle w:val="Hyperlink"/>
          </w:rPr>
          <w:t>www</w:t>
        </w:r>
      </w:hyperlink>
      <w:hyperlink r:id="rId98" w:history="1">
        <w:r>
          <w:rPr>
            <w:rStyle w:val="Hyperlink"/>
            <w:rFonts w:eastAsia="Arial"/>
          </w:rPr>
          <w:t>.</w:t>
        </w:r>
      </w:hyperlink>
      <w:hyperlink r:id="rId99" w:history="1">
        <w:proofErr w:type="gramStart"/>
        <w:r>
          <w:rPr>
            <w:rStyle w:val="Hyperlink"/>
          </w:rPr>
          <w:t>trustedcomputinggroup</w:t>
        </w:r>
        <w:proofErr w:type="gramEnd"/>
      </w:hyperlink>
      <w:hyperlink r:id="rId100" w:history="1">
        <w:r>
          <w:rPr>
            <w:rStyle w:val="Hyperlink"/>
            <w:rFonts w:eastAsia="Arial"/>
          </w:rPr>
          <w:t>.</w:t>
        </w:r>
      </w:hyperlink>
      <w:hyperlink r:id="rId101" w:history="1">
        <w:proofErr w:type="gramStart"/>
        <w:r>
          <w:rPr>
            <w:rStyle w:val="Hyperlink"/>
          </w:rPr>
          <w:t>org</w:t>
        </w:r>
        <w:proofErr w:type="gramEnd"/>
      </w:hyperlink>
      <w:hyperlink r:id="rId102" w:history="1">
        <w:r>
          <w:rPr>
            <w:rStyle w:val="Hyperlink"/>
            <w:rFonts w:eastAsia="Arial"/>
          </w:rPr>
          <w:t>/</w:t>
        </w:r>
      </w:hyperlink>
      <w:hyperlink r:id="rId103" w:history="1">
        <w:r>
          <w:rPr>
            <w:rStyle w:val="Hyperlink"/>
          </w:rPr>
          <w:t>resources</w:t>
        </w:r>
      </w:hyperlink>
      <w:hyperlink r:id="rId104" w:history="1">
        <w:r>
          <w:rPr>
            <w:rStyle w:val="Hyperlink"/>
            <w:rFonts w:eastAsia="Arial"/>
          </w:rPr>
          <w:t>/</w:t>
        </w:r>
      </w:hyperlink>
      <w:hyperlink r:id="rId105" w:history="1">
        <w:r>
          <w:rPr>
            <w:rStyle w:val="Hyperlink"/>
          </w:rPr>
          <w:t>tnc</w:t>
        </w:r>
      </w:hyperlink>
      <w:hyperlink r:id="rId106" w:history="1">
        <w:r>
          <w:rPr>
            <w:rStyle w:val="Hyperlink"/>
            <w:rFonts w:eastAsia="Arial"/>
          </w:rPr>
          <w:t>_</w:t>
        </w:r>
      </w:hyperlink>
      <w:hyperlink r:id="rId107" w:history="1">
        <w:r>
          <w:rPr>
            <w:rStyle w:val="Hyperlink"/>
          </w:rPr>
          <w:t>architecture</w:t>
        </w:r>
      </w:hyperlink>
      <w:hyperlink r:id="rId108" w:history="1">
        <w:r>
          <w:rPr>
            <w:rStyle w:val="Hyperlink"/>
            <w:rFonts w:eastAsia="Arial"/>
          </w:rPr>
          <w:t>_</w:t>
        </w:r>
      </w:hyperlink>
      <w:hyperlink r:id="rId109" w:history="1">
        <w:r>
          <w:rPr>
            <w:rStyle w:val="Hyperlink"/>
          </w:rPr>
          <w:t>for</w:t>
        </w:r>
      </w:hyperlink>
      <w:hyperlink r:id="rId110" w:history="1">
        <w:r>
          <w:rPr>
            <w:rStyle w:val="Hyperlink"/>
            <w:rFonts w:eastAsia="Arial"/>
          </w:rPr>
          <w:t>_</w:t>
        </w:r>
      </w:hyperlink>
      <w:hyperlink r:id="rId111" w:history="1">
        <w:r>
          <w:rPr>
            <w:rStyle w:val="Hyperlink"/>
          </w:rPr>
          <w:t>interoperability</w:t>
        </w:r>
      </w:hyperlink>
      <w:hyperlink r:id="rId112" w:history="1">
        <w:r>
          <w:rPr>
            <w:rStyle w:val="Hyperlink"/>
            <w:rFonts w:eastAsia="Arial"/>
          </w:rPr>
          <w:t>_</w:t>
        </w:r>
      </w:hyperlink>
      <w:hyperlink r:id="rId113" w:history="1">
        <w:r>
          <w:rPr>
            <w:rStyle w:val="Hyperlink"/>
          </w:rPr>
          <w:t>specification</w:t>
        </w:r>
      </w:hyperlink>
      <w:r>
        <w:rPr>
          <w:rFonts w:eastAsia="Arial"/>
        </w:rPr>
        <w:t xml:space="preserve">, </w:t>
      </w:r>
      <w:r>
        <w:t>May</w:t>
      </w:r>
      <w:r>
        <w:rPr>
          <w:rFonts w:eastAsia="Arial"/>
        </w:rPr>
        <w:t xml:space="preserve"> 2009.</w:t>
      </w:r>
    </w:p>
    <w:p w14:paraId="4A5787DF" w14:textId="77777777" w:rsidR="007C472D" w:rsidRDefault="007C472D" w:rsidP="000775B5">
      <w:pPr>
        <w:pStyle w:val="BodyText"/>
        <w:numPr>
          <w:ilvl w:val="0"/>
          <w:numId w:val="5"/>
        </w:numPr>
        <w:jc w:val="left"/>
        <w:rPr>
          <w:rFonts w:eastAsia="Arial"/>
        </w:rPr>
      </w:pPr>
      <w:r>
        <w:t>Trusted</w:t>
      </w:r>
      <w:r>
        <w:rPr>
          <w:rFonts w:eastAsia="Arial"/>
        </w:rPr>
        <w:t xml:space="preserve"> </w:t>
      </w:r>
      <w:r>
        <w:t>Computing</w:t>
      </w:r>
      <w:r>
        <w:rPr>
          <w:rFonts w:eastAsia="Arial"/>
        </w:rPr>
        <w:t xml:space="preserve"> </w:t>
      </w:r>
      <w:r>
        <w:t>Group</w:t>
      </w:r>
      <w:r>
        <w:rPr>
          <w:rFonts w:eastAsia="Arial"/>
        </w:rPr>
        <w:t xml:space="preserve">, </w:t>
      </w:r>
      <w:r>
        <w:t>TCG</w:t>
      </w:r>
      <w:r>
        <w:rPr>
          <w:rFonts w:eastAsia="Arial"/>
        </w:rPr>
        <w:t xml:space="preserve"> </w:t>
      </w:r>
      <w:r>
        <w:t>Architecture</w:t>
      </w:r>
      <w:r>
        <w:rPr>
          <w:rFonts w:eastAsia="Arial"/>
        </w:rPr>
        <w:t xml:space="preserve"> </w:t>
      </w:r>
      <w:r>
        <w:t>Overview</w:t>
      </w:r>
      <w:r>
        <w:rPr>
          <w:rFonts w:eastAsia="Arial"/>
        </w:rPr>
        <w:t xml:space="preserve">, </w:t>
      </w:r>
      <w:hyperlink r:id="rId114" w:history="1">
        <w:r>
          <w:rPr>
            <w:rStyle w:val="Hyperlink"/>
          </w:rPr>
          <w:t>http</w:t>
        </w:r>
      </w:hyperlink>
      <w:hyperlink r:id="rId115" w:history="1">
        <w:r>
          <w:rPr>
            <w:rStyle w:val="Hyperlink"/>
            <w:rFonts w:eastAsia="Arial"/>
          </w:rPr>
          <w:t>://</w:t>
        </w:r>
      </w:hyperlink>
      <w:hyperlink r:id="rId116" w:history="1">
        <w:r>
          <w:rPr>
            <w:rStyle w:val="Hyperlink"/>
          </w:rPr>
          <w:t>www</w:t>
        </w:r>
      </w:hyperlink>
      <w:hyperlink r:id="rId117" w:history="1">
        <w:r>
          <w:rPr>
            <w:rStyle w:val="Hyperlink"/>
            <w:rFonts w:eastAsia="Arial"/>
          </w:rPr>
          <w:t>.</w:t>
        </w:r>
      </w:hyperlink>
      <w:hyperlink r:id="rId118" w:history="1">
        <w:proofErr w:type="gramStart"/>
        <w:r>
          <w:rPr>
            <w:rStyle w:val="Hyperlink"/>
          </w:rPr>
          <w:t>trustedcomputinggroup</w:t>
        </w:r>
        <w:proofErr w:type="gramEnd"/>
      </w:hyperlink>
      <w:hyperlink r:id="rId119" w:history="1">
        <w:r>
          <w:rPr>
            <w:rStyle w:val="Hyperlink"/>
            <w:rFonts w:eastAsia="Arial"/>
          </w:rPr>
          <w:t>.</w:t>
        </w:r>
      </w:hyperlink>
      <w:hyperlink r:id="rId120" w:history="1">
        <w:proofErr w:type="gramStart"/>
        <w:r>
          <w:rPr>
            <w:rStyle w:val="Hyperlink"/>
          </w:rPr>
          <w:t>org</w:t>
        </w:r>
        <w:proofErr w:type="gramEnd"/>
      </w:hyperlink>
      <w:hyperlink r:id="rId121" w:history="1">
        <w:r>
          <w:rPr>
            <w:rStyle w:val="Hyperlink"/>
            <w:rFonts w:eastAsia="Arial"/>
          </w:rPr>
          <w:t>/</w:t>
        </w:r>
      </w:hyperlink>
      <w:hyperlink r:id="rId122" w:history="1">
        <w:r>
          <w:rPr>
            <w:rStyle w:val="Hyperlink"/>
          </w:rPr>
          <w:t>files</w:t>
        </w:r>
      </w:hyperlink>
      <w:hyperlink r:id="rId123" w:history="1">
        <w:r>
          <w:rPr>
            <w:rStyle w:val="Hyperlink"/>
            <w:rFonts w:eastAsia="Arial"/>
          </w:rPr>
          <w:t>/</w:t>
        </w:r>
      </w:hyperlink>
      <w:hyperlink r:id="rId124" w:history="1">
        <w:r>
          <w:rPr>
            <w:rStyle w:val="Hyperlink"/>
          </w:rPr>
          <w:t>resource</w:t>
        </w:r>
      </w:hyperlink>
      <w:hyperlink r:id="rId125" w:history="1">
        <w:r>
          <w:rPr>
            <w:rStyle w:val="Hyperlink"/>
            <w:rFonts w:eastAsia="Arial"/>
          </w:rPr>
          <w:t>_</w:t>
        </w:r>
      </w:hyperlink>
      <w:hyperlink r:id="rId126" w:history="1">
        <w:r>
          <w:rPr>
            <w:rStyle w:val="Hyperlink"/>
          </w:rPr>
          <w:t>files</w:t>
        </w:r>
      </w:hyperlink>
      <w:hyperlink r:id="rId127" w:history="1">
        <w:r>
          <w:rPr>
            <w:rStyle w:val="Hyperlink"/>
            <w:rFonts w:eastAsia="Arial"/>
          </w:rPr>
          <w:t>/</w:t>
        </w:r>
      </w:hyperlink>
      <w:hyperlink r:id="rId128" w:history="1">
        <w:r>
          <w:rPr>
            <w:rStyle w:val="Hyperlink"/>
          </w:rPr>
          <w:t>AC</w:t>
        </w:r>
      </w:hyperlink>
      <w:hyperlink r:id="rId129" w:history="1">
        <w:r>
          <w:rPr>
            <w:rStyle w:val="Hyperlink"/>
            <w:rFonts w:eastAsia="Arial"/>
          </w:rPr>
          <w:t>652</w:t>
        </w:r>
      </w:hyperlink>
      <w:hyperlink r:id="rId130" w:history="1">
        <w:r>
          <w:rPr>
            <w:rStyle w:val="Hyperlink"/>
          </w:rPr>
          <w:t>DE</w:t>
        </w:r>
      </w:hyperlink>
      <w:hyperlink r:id="rId131" w:history="1">
        <w:r>
          <w:rPr>
            <w:rStyle w:val="Hyperlink"/>
            <w:rFonts w:eastAsia="Arial"/>
          </w:rPr>
          <w:t>1-1</w:t>
        </w:r>
      </w:hyperlink>
      <w:hyperlink r:id="rId132" w:history="1">
        <w:r>
          <w:rPr>
            <w:rStyle w:val="Hyperlink"/>
          </w:rPr>
          <w:t>D</w:t>
        </w:r>
      </w:hyperlink>
      <w:hyperlink r:id="rId133" w:history="1">
        <w:r>
          <w:rPr>
            <w:rStyle w:val="Hyperlink"/>
            <w:rFonts w:eastAsia="Arial"/>
          </w:rPr>
          <w:t>09-3519-</w:t>
        </w:r>
      </w:hyperlink>
      <w:hyperlink r:id="rId134" w:history="1">
        <w:r>
          <w:rPr>
            <w:rStyle w:val="Hyperlink"/>
          </w:rPr>
          <w:t>ADA</w:t>
        </w:r>
      </w:hyperlink>
      <w:hyperlink r:id="rId135" w:history="1">
        <w:r>
          <w:rPr>
            <w:rStyle w:val="Hyperlink"/>
            <w:rFonts w:eastAsia="Arial"/>
          </w:rPr>
          <w:t>026</w:t>
        </w:r>
      </w:hyperlink>
      <w:hyperlink r:id="rId136" w:history="1">
        <w:r>
          <w:rPr>
            <w:rStyle w:val="Hyperlink"/>
          </w:rPr>
          <w:t>A</w:t>
        </w:r>
      </w:hyperlink>
      <w:hyperlink r:id="rId137" w:history="1">
        <w:r>
          <w:rPr>
            <w:rStyle w:val="Hyperlink"/>
            <w:rFonts w:eastAsia="Arial"/>
          </w:rPr>
          <w:t>0</w:t>
        </w:r>
      </w:hyperlink>
      <w:hyperlink r:id="rId138" w:history="1">
        <w:r>
          <w:rPr>
            <w:rStyle w:val="Hyperlink"/>
          </w:rPr>
          <w:t>C</w:t>
        </w:r>
      </w:hyperlink>
      <w:hyperlink r:id="rId139" w:history="1">
        <w:r>
          <w:rPr>
            <w:rStyle w:val="Hyperlink"/>
            <w:rFonts w:eastAsia="Arial"/>
          </w:rPr>
          <w:t>05</w:t>
        </w:r>
      </w:hyperlink>
      <w:hyperlink r:id="rId140" w:history="1">
        <w:r>
          <w:rPr>
            <w:rStyle w:val="Hyperlink"/>
          </w:rPr>
          <w:t>CFAC</w:t>
        </w:r>
      </w:hyperlink>
      <w:hyperlink r:id="rId141" w:history="1">
        <w:r>
          <w:rPr>
            <w:rStyle w:val="Hyperlink"/>
            <w:rFonts w:eastAsia="Arial"/>
          </w:rPr>
          <w:t>2/</w:t>
        </w:r>
      </w:hyperlink>
      <w:hyperlink r:id="rId142" w:history="1">
        <w:r>
          <w:rPr>
            <w:rStyle w:val="Hyperlink"/>
          </w:rPr>
          <w:t>TCG</w:t>
        </w:r>
      </w:hyperlink>
      <w:hyperlink r:id="rId143" w:history="1">
        <w:r>
          <w:rPr>
            <w:rStyle w:val="Hyperlink"/>
            <w:rFonts w:eastAsia="Arial"/>
          </w:rPr>
          <w:t>_1_4_</w:t>
        </w:r>
      </w:hyperlink>
      <w:hyperlink r:id="rId144" w:history="1">
        <w:r>
          <w:rPr>
            <w:rStyle w:val="Hyperlink"/>
          </w:rPr>
          <w:t>Architecture</w:t>
        </w:r>
      </w:hyperlink>
      <w:hyperlink r:id="rId145" w:history="1">
        <w:r>
          <w:rPr>
            <w:rStyle w:val="Hyperlink"/>
            <w:rFonts w:eastAsia="Arial"/>
          </w:rPr>
          <w:t>_</w:t>
        </w:r>
      </w:hyperlink>
      <w:hyperlink r:id="rId146" w:history="1">
        <w:r>
          <w:rPr>
            <w:rStyle w:val="Hyperlink"/>
          </w:rPr>
          <w:t>Overview</w:t>
        </w:r>
      </w:hyperlink>
      <w:hyperlink r:id="rId147" w:history="1">
        <w:r>
          <w:rPr>
            <w:rStyle w:val="Hyperlink"/>
            <w:rFonts w:eastAsia="Arial"/>
          </w:rPr>
          <w:t>.</w:t>
        </w:r>
      </w:hyperlink>
      <w:hyperlink r:id="rId148" w:history="1">
        <w:proofErr w:type="gramStart"/>
        <w:r>
          <w:rPr>
            <w:rStyle w:val="Hyperlink"/>
          </w:rPr>
          <w:t>pdf</w:t>
        </w:r>
        <w:proofErr w:type="gramEnd"/>
      </w:hyperlink>
      <w:r>
        <w:rPr>
          <w:rFonts w:eastAsia="Arial"/>
        </w:rPr>
        <w:t xml:space="preserve">, </w:t>
      </w:r>
      <w:r>
        <w:t>August</w:t>
      </w:r>
      <w:r>
        <w:rPr>
          <w:rFonts w:eastAsia="Arial"/>
        </w:rPr>
        <w:t xml:space="preserve"> 2007.</w:t>
      </w:r>
    </w:p>
    <w:p w14:paraId="1B044F8E" w14:textId="77777777" w:rsidR="007C472D" w:rsidRDefault="007C472D" w:rsidP="000775B5">
      <w:pPr>
        <w:pStyle w:val="BodyText"/>
        <w:numPr>
          <w:ilvl w:val="0"/>
          <w:numId w:val="5"/>
        </w:numPr>
        <w:jc w:val="left"/>
        <w:rPr>
          <w:rFonts w:eastAsia="Arial"/>
        </w:rPr>
      </w:pPr>
      <w:bookmarkStart w:id="291" w:name="_Ref232766422"/>
      <w:r>
        <w:t>Trusted</w:t>
      </w:r>
      <w:r>
        <w:rPr>
          <w:rFonts w:eastAsia="Arial"/>
        </w:rPr>
        <w:t xml:space="preserve"> </w:t>
      </w:r>
      <w:r>
        <w:t>Computing</w:t>
      </w:r>
      <w:r>
        <w:rPr>
          <w:rFonts w:eastAsia="Arial"/>
        </w:rPr>
        <w:t xml:space="preserve"> </w:t>
      </w:r>
      <w:r>
        <w:t>Group</w:t>
      </w:r>
      <w:r>
        <w:rPr>
          <w:rFonts w:eastAsia="Arial"/>
        </w:rPr>
        <w:t xml:space="preserve">, </w:t>
      </w:r>
      <w:r>
        <w:t>PC</w:t>
      </w:r>
      <w:r>
        <w:rPr>
          <w:rFonts w:eastAsia="Arial"/>
        </w:rPr>
        <w:t xml:space="preserve"> </w:t>
      </w:r>
      <w:r>
        <w:t>Specific</w:t>
      </w:r>
      <w:r>
        <w:rPr>
          <w:rFonts w:eastAsia="Arial"/>
        </w:rPr>
        <w:t xml:space="preserve"> </w:t>
      </w:r>
      <w:r>
        <w:t>Implementation</w:t>
      </w:r>
      <w:r>
        <w:rPr>
          <w:rFonts w:eastAsia="Arial"/>
        </w:rPr>
        <w:t xml:space="preserve"> </w:t>
      </w:r>
      <w:r>
        <w:t>Specification</w:t>
      </w:r>
      <w:r>
        <w:rPr>
          <w:rFonts w:eastAsia="Arial"/>
        </w:rPr>
        <w:t xml:space="preserve">, </w:t>
      </w:r>
      <w:hyperlink r:id="rId149" w:history="1">
        <w:r>
          <w:rPr>
            <w:rStyle w:val="Hyperlink"/>
          </w:rPr>
          <w:t>http</w:t>
        </w:r>
      </w:hyperlink>
      <w:hyperlink r:id="rId150" w:history="1">
        <w:r>
          <w:rPr>
            <w:rStyle w:val="Hyperlink"/>
            <w:rFonts w:eastAsia="Arial"/>
          </w:rPr>
          <w:t>://</w:t>
        </w:r>
      </w:hyperlink>
      <w:hyperlink r:id="rId151" w:history="1">
        <w:r>
          <w:rPr>
            <w:rStyle w:val="Hyperlink"/>
          </w:rPr>
          <w:t>www</w:t>
        </w:r>
      </w:hyperlink>
      <w:hyperlink r:id="rId152" w:history="1">
        <w:r>
          <w:rPr>
            <w:rStyle w:val="Hyperlink"/>
            <w:rFonts w:eastAsia="Arial"/>
          </w:rPr>
          <w:t>.</w:t>
        </w:r>
      </w:hyperlink>
      <w:hyperlink r:id="rId153" w:history="1">
        <w:proofErr w:type="gramStart"/>
        <w:r>
          <w:rPr>
            <w:rStyle w:val="Hyperlink"/>
          </w:rPr>
          <w:t>trustedcomputinggroup</w:t>
        </w:r>
        <w:proofErr w:type="gramEnd"/>
      </w:hyperlink>
      <w:hyperlink r:id="rId154" w:history="1">
        <w:r>
          <w:rPr>
            <w:rStyle w:val="Hyperlink"/>
            <w:rFonts w:eastAsia="Arial"/>
          </w:rPr>
          <w:t>.</w:t>
        </w:r>
      </w:hyperlink>
      <w:hyperlink r:id="rId155" w:history="1">
        <w:proofErr w:type="gramStart"/>
        <w:r>
          <w:rPr>
            <w:rStyle w:val="Hyperlink"/>
          </w:rPr>
          <w:t>org</w:t>
        </w:r>
        <w:proofErr w:type="gramEnd"/>
      </w:hyperlink>
      <w:hyperlink r:id="rId156" w:history="1">
        <w:r>
          <w:rPr>
            <w:rStyle w:val="Hyperlink"/>
            <w:rFonts w:eastAsia="Arial"/>
          </w:rPr>
          <w:t>/</w:t>
        </w:r>
      </w:hyperlink>
      <w:hyperlink r:id="rId157" w:history="1">
        <w:r>
          <w:rPr>
            <w:rStyle w:val="Hyperlink"/>
          </w:rPr>
          <w:t>resources</w:t>
        </w:r>
      </w:hyperlink>
      <w:hyperlink r:id="rId158" w:history="1">
        <w:r>
          <w:rPr>
            <w:rStyle w:val="Hyperlink"/>
            <w:rFonts w:eastAsia="Arial"/>
          </w:rPr>
          <w:t>/</w:t>
        </w:r>
      </w:hyperlink>
      <w:hyperlink r:id="rId159" w:history="1">
        <w:r>
          <w:rPr>
            <w:rStyle w:val="Hyperlink"/>
          </w:rPr>
          <w:t>pc</w:t>
        </w:r>
      </w:hyperlink>
      <w:hyperlink r:id="rId160" w:history="1">
        <w:r>
          <w:rPr>
            <w:rStyle w:val="Hyperlink"/>
            <w:rFonts w:eastAsia="Arial"/>
          </w:rPr>
          <w:t>_</w:t>
        </w:r>
      </w:hyperlink>
      <w:hyperlink r:id="rId161" w:history="1">
        <w:r>
          <w:rPr>
            <w:rStyle w:val="Hyperlink"/>
          </w:rPr>
          <w:t>client</w:t>
        </w:r>
      </w:hyperlink>
      <w:hyperlink r:id="rId162" w:history="1">
        <w:r>
          <w:rPr>
            <w:rStyle w:val="Hyperlink"/>
            <w:rFonts w:eastAsia="Arial"/>
          </w:rPr>
          <w:t>_</w:t>
        </w:r>
      </w:hyperlink>
      <w:hyperlink r:id="rId163" w:history="1">
        <w:r>
          <w:rPr>
            <w:rStyle w:val="Hyperlink"/>
          </w:rPr>
          <w:t>work</w:t>
        </w:r>
      </w:hyperlink>
      <w:hyperlink r:id="rId164" w:history="1">
        <w:r>
          <w:rPr>
            <w:rStyle w:val="Hyperlink"/>
            <w:rFonts w:eastAsia="Arial"/>
          </w:rPr>
          <w:t>_</w:t>
        </w:r>
      </w:hyperlink>
      <w:hyperlink r:id="rId165" w:history="1">
        <w:r>
          <w:rPr>
            <w:rStyle w:val="Hyperlink"/>
          </w:rPr>
          <w:t>group</w:t>
        </w:r>
      </w:hyperlink>
      <w:hyperlink r:id="rId166" w:history="1">
        <w:r>
          <w:rPr>
            <w:rStyle w:val="Hyperlink"/>
            <w:rFonts w:eastAsia="Arial"/>
          </w:rPr>
          <w:t>_</w:t>
        </w:r>
      </w:hyperlink>
      <w:hyperlink r:id="rId167" w:history="1">
        <w:r>
          <w:rPr>
            <w:rStyle w:val="Hyperlink"/>
          </w:rPr>
          <w:t>pc</w:t>
        </w:r>
      </w:hyperlink>
      <w:hyperlink r:id="rId168" w:history="1">
        <w:r>
          <w:rPr>
            <w:rStyle w:val="Hyperlink"/>
            <w:rFonts w:eastAsia="Arial"/>
          </w:rPr>
          <w:t>_</w:t>
        </w:r>
      </w:hyperlink>
      <w:hyperlink r:id="rId169" w:history="1">
        <w:r>
          <w:rPr>
            <w:rStyle w:val="Hyperlink"/>
          </w:rPr>
          <w:t>specific</w:t>
        </w:r>
      </w:hyperlink>
      <w:hyperlink r:id="rId170" w:history="1">
        <w:r>
          <w:rPr>
            <w:rStyle w:val="Hyperlink"/>
            <w:rFonts w:eastAsia="Arial"/>
          </w:rPr>
          <w:t>_</w:t>
        </w:r>
      </w:hyperlink>
      <w:hyperlink r:id="rId171" w:history="1">
        <w:r>
          <w:rPr>
            <w:rStyle w:val="Hyperlink"/>
          </w:rPr>
          <w:t>implementation</w:t>
        </w:r>
      </w:hyperlink>
      <w:hyperlink r:id="rId172" w:history="1">
        <w:r>
          <w:rPr>
            <w:rStyle w:val="Hyperlink"/>
            <w:rFonts w:eastAsia="Arial"/>
          </w:rPr>
          <w:t>_</w:t>
        </w:r>
      </w:hyperlink>
      <w:hyperlink r:id="rId173" w:history="1">
        <w:r>
          <w:rPr>
            <w:rStyle w:val="Hyperlink"/>
          </w:rPr>
          <w:t>specification</w:t>
        </w:r>
      </w:hyperlink>
      <w:hyperlink r:id="rId174" w:history="1">
        <w:r>
          <w:rPr>
            <w:rStyle w:val="Hyperlink"/>
            <w:rFonts w:eastAsia="Arial"/>
          </w:rPr>
          <w:t>_</w:t>
        </w:r>
      </w:hyperlink>
      <w:hyperlink r:id="rId175" w:history="1">
        <w:r>
          <w:rPr>
            <w:rStyle w:val="Hyperlink"/>
          </w:rPr>
          <w:t>version</w:t>
        </w:r>
      </w:hyperlink>
      <w:hyperlink r:id="rId176" w:history="1">
        <w:r>
          <w:rPr>
            <w:rStyle w:val="Hyperlink"/>
            <w:rFonts w:eastAsia="Arial"/>
          </w:rPr>
          <w:t>_11</w:t>
        </w:r>
      </w:hyperlink>
      <w:r>
        <w:rPr>
          <w:rFonts w:eastAsia="Arial"/>
        </w:rPr>
        <w:t xml:space="preserve">, </w:t>
      </w:r>
      <w:r>
        <w:t>August</w:t>
      </w:r>
      <w:r>
        <w:rPr>
          <w:rFonts w:eastAsia="Arial"/>
        </w:rPr>
        <w:t xml:space="preserve"> 2003.</w:t>
      </w:r>
      <w:bookmarkEnd w:id="291"/>
    </w:p>
    <w:p w14:paraId="0F6CB063" w14:textId="77777777" w:rsidR="007C472D" w:rsidRDefault="007C472D" w:rsidP="000775B5">
      <w:pPr>
        <w:pStyle w:val="BodyText"/>
        <w:numPr>
          <w:ilvl w:val="0"/>
          <w:numId w:val="5"/>
        </w:numPr>
        <w:jc w:val="left"/>
        <w:rPr>
          <w:rFonts w:eastAsia="Arial"/>
        </w:rPr>
      </w:pPr>
      <w:r>
        <w:t>Trusted</w:t>
      </w:r>
      <w:r>
        <w:rPr>
          <w:rFonts w:eastAsia="Arial"/>
        </w:rPr>
        <w:t xml:space="preserve"> </w:t>
      </w:r>
      <w:r>
        <w:t>Computing</w:t>
      </w:r>
      <w:r>
        <w:rPr>
          <w:rFonts w:eastAsia="Arial"/>
        </w:rPr>
        <w:t xml:space="preserve"> </w:t>
      </w:r>
      <w:r>
        <w:t>Group</w:t>
      </w:r>
      <w:r>
        <w:rPr>
          <w:rFonts w:eastAsia="Arial"/>
        </w:rPr>
        <w:t xml:space="preserve">, </w:t>
      </w:r>
      <w:r>
        <w:t>TNC</w:t>
      </w:r>
      <w:r>
        <w:rPr>
          <w:rFonts w:eastAsia="Arial"/>
        </w:rPr>
        <w:t xml:space="preserve"> </w:t>
      </w:r>
      <w:r>
        <w:t>IF</w:t>
      </w:r>
      <w:r>
        <w:rPr>
          <w:rFonts w:eastAsia="Arial"/>
        </w:rPr>
        <w:t>-</w:t>
      </w:r>
      <w:r>
        <w:t>MAP</w:t>
      </w:r>
      <w:r>
        <w:rPr>
          <w:rFonts w:eastAsia="Arial"/>
        </w:rPr>
        <w:t xml:space="preserve"> </w:t>
      </w:r>
      <w:r>
        <w:t>Binding</w:t>
      </w:r>
      <w:r>
        <w:rPr>
          <w:rFonts w:eastAsia="Arial"/>
        </w:rPr>
        <w:t xml:space="preserve"> </w:t>
      </w:r>
      <w:r>
        <w:t>for</w:t>
      </w:r>
      <w:r>
        <w:rPr>
          <w:rFonts w:eastAsia="Arial"/>
        </w:rPr>
        <w:t xml:space="preserve"> </w:t>
      </w:r>
      <w:r>
        <w:t>SOAP</w:t>
      </w:r>
      <w:r>
        <w:rPr>
          <w:rFonts w:eastAsia="Arial"/>
        </w:rPr>
        <w:t xml:space="preserve"> </w:t>
      </w:r>
      <w:r>
        <w:t>Specification</w:t>
      </w:r>
      <w:r>
        <w:rPr>
          <w:rFonts w:eastAsia="Arial"/>
        </w:rPr>
        <w:t xml:space="preserve">, </w:t>
      </w:r>
      <w:hyperlink r:id="rId177" w:history="1">
        <w:r>
          <w:rPr>
            <w:rStyle w:val="Hyperlink"/>
          </w:rPr>
          <w:t>http</w:t>
        </w:r>
      </w:hyperlink>
      <w:hyperlink r:id="rId178" w:history="1">
        <w:r>
          <w:rPr>
            <w:rStyle w:val="Hyperlink"/>
            <w:rFonts w:eastAsia="Arial"/>
          </w:rPr>
          <w:t>://</w:t>
        </w:r>
      </w:hyperlink>
      <w:hyperlink r:id="rId179" w:history="1">
        <w:r>
          <w:rPr>
            <w:rStyle w:val="Hyperlink"/>
          </w:rPr>
          <w:t>www</w:t>
        </w:r>
      </w:hyperlink>
      <w:hyperlink r:id="rId180" w:history="1">
        <w:r>
          <w:rPr>
            <w:rStyle w:val="Hyperlink"/>
            <w:rFonts w:eastAsia="Arial"/>
          </w:rPr>
          <w:t>.</w:t>
        </w:r>
      </w:hyperlink>
      <w:hyperlink r:id="rId181" w:history="1">
        <w:proofErr w:type="gramStart"/>
        <w:r>
          <w:rPr>
            <w:rStyle w:val="Hyperlink"/>
          </w:rPr>
          <w:t>trustedcomputinggroup</w:t>
        </w:r>
        <w:proofErr w:type="gramEnd"/>
      </w:hyperlink>
      <w:hyperlink r:id="rId182" w:history="1">
        <w:r>
          <w:rPr>
            <w:rStyle w:val="Hyperlink"/>
            <w:rFonts w:eastAsia="Arial"/>
          </w:rPr>
          <w:t>.</w:t>
        </w:r>
      </w:hyperlink>
      <w:hyperlink r:id="rId183" w:history="1">
        <w:proofErr w:type="gramStart"/>
        <w:r>
          <w:rPr>
            <w:rStyle w:val="Hyperlink"/>
          </w:rPr>
          <w:t>org</w:t>
        </w:r>
        <w:proofErr w:type="gramEnd"/>
      </w:hyperlink>
      <w:hyperlink r:id="rId184" w:history="1">
        <w:r>
          <w:rPr>
            <w:rStyle w:val="Hyperlink"/>
            <w:rFonts w:eastAsia="Arial"/>
          </w:rPr>
          <w:t>/</w:t>
        </w:r>
      </w:hyperlink>
      <w:hyperlink r:id="rId185" w:history="1">
        <w:r>
          <w:rPr>
            <w:rStyle w:val="Hyperlink"/>
          </w:rPr>
          <w:t>resources</w:t>
        </w:r>
      </w:hyperlink>
      <w:hyperlink r:id="rId186" w:history="1">
        <w:r>
          <w:rPr>
            <w:rStyle w:val="Hyperlink"/>
            <w:rFonts w:eastAsia="Arial"/>
          </w:rPr>
          <w:t>/</w:t>
        </w:r>
      </w:hyperlink>
      <w:hyperlink r:id="rId187" w:history="1">
        <w:r>
          <w:rPr>
            <w:rStyle w:val="Hyperlink"/>
          </w:rPr>
          <w:t>tnc</w:t>
        </w:r>
      </w:hyperlink>
      <w:hyperlink r:id="rId188" w:history="1">
        <w:r>
          <w:rPr>
            <w:rStyle w:val="Hyperlink"/>
            <w:rFonts w:eastAsia="Arial"/>
          </w:rPr>
          <w:t>_</w:t>
        </w:r>
      </w:hyperlink>
      <w:hyperlink r:id="rId189" w:history="1">
        <w:r>
          <w:rPr>
            <w:rStyle w:val="Hyperlink"/>
          </w:rPr>
          <w:t>ifmap</w:t>
        </w:r>
      </w:hyperlink>
      <w:hyperlink r:id="rId190" w:history="1">
        <w:r>
          <w:rPr>
            <w:rStyle w:val="Hyperlink"/>
            <w:rFonts w:eastAsia="Arial"/>
          </w:rPr>
          <w:t>_</w:t>
        </w:r>
      </w:hyperlink>
      <w:hyperlink r:id="rId191" w:history="1">
        <w:r>
          <w:rPr>
            <w:rStyle w:val="Hyperlink"/>
          </w:rPr>
          <w:t>binding</w:t>
        </w:r>
      </w:hyperlink>
      <w:hyperlink r:id="rId192" w:history="1">
        <w:r>
          <w:rPr>
            <w:rStyle w:val="Hyperlink"/>
            <w:rFonts w:eastAsia="Arial"/>
          </w:rPr>
          <w:t>_</w:t>
        </w:r>
      </w:hyperlink>
      <w:hyperlink r:id="rId193" w:history="1">
        <w:r>
          <w:rPr>
            <w:rStyle w:val="Hyperlink"/>
          </w:rPr>
          <w:t>for</w:t>
        </w:r>
      </w:hyperlink>
      <w:hyperlink r:id="rId194" w:history="1">
        <w:r>
          <w:rPr>
            <w:rStyle w:val="Hyperlink"/>
            <w:rFonts w:eastAsia="Arial"/>
          </w:rPr>
          <w:t>_</w:t>
        </w:r>
      </w:hyperlink>
      <w:hyperlink r:id="rId195" w:history="1">
        <w:r>
          <w:rPr>
            <w:rStyle w:val="Hyperlink"/>
          </w:rPr>
          <w:t>soap</w:t>
        </w:r>
      </w:hyperlink>
      <w:hyperlink r:id="rId196" w:history="1">
        <w:r>
          <w:rPr>
            <w:rStyle w:val="Hyperlink"/>
            <w:rFonts w:eastAsia="Arial"/>
          </w:rPr>
          <w:t>_</w:t>
        </w:r>
      </w:hyperlink>
      <w:hyperlink r:id="rId197" w:history="1">
        <w:r>
          <w:rPr>
            <w:rStyle w:val="Hyperlink"/>
          </w:rPr>
          <w:t>specification</w:t>
        </w:r>
      </w:hyperlink>
      <w:r>
        <w:rPr>
          <w:rFonts w:eastAsia="Arial"/>
        </w:rPr>
        <w:t xml:space="preserve">, </w:t>
      </w:r>
      <w:r>
        <w:t>July</w:t>
      </w:r>
      <w:r>
        <w:rPr>
          <w:rFonts w:eastAsia="Arial"/>
        </w:rPr>
        <w:t xml:space="preserve"> 2010.</w:t>
      </w:r>
    </w:p>
    <w:p w14:paraId="57B78979" w14:textId="77777777" w:rsidR="007C472D" w:rsidRDefault="007C472D" w:rsidP="000775B5">
      <w:pPr>
        <w:pStyle w:val="BodyText"/>
        <w:numPr>
          <w:ilvl w:val="0"/>
          <w:numId w:val="5"/>
        </w:numPr>
        <w:jc w:val="left"/>
        <w:rPr>
          <w:rFonts w:eastAsia="Arial"/>
        </w:rPr>
      </w:pPr>
      <w:bookmarkStart w:id="292" w:name="_Ref233889965"/>
      <w:r>
        <w:rPr>
          <w:rFonts w:eastAsia="Arial"/>
        </w:rPr>
        <w:t xml:space="preserve">Trusted Computing Group, Virtualized Trusted Platform Architecture Specification, </w:t>
      </w:r>
      <w:hyperlink r:id="rId198" w:history="1">
        <w:r w:rsidRPr="0094674C">
          <w:rPr>
            <w:rStyle w:val="Hyperlink"/>
            <w:rFonts w:eastAsia="Arial"/>
          </w:rPr>
          <w:t>http://www.trustedcomputinggroup.org/resources/virtualized_trusted_platform_architecture_specification</w:t>
        </w:r>
      </w:hyperlink>
      <w:r>
        <w:rPr>
          <w:rFonts w:eastAsia="Arial"/>
        </w:rPr>
        <w:t>, September 2011.</w:t>
      </w:r>
      <w:bookmarkEnd w:id="292"/>
    </w:p>
    <w:p w14:paraId="3721DA0C" w14:textId="77777777" w:rsidR="007C472D" w:rsidRDefault="007C472D" w:rsidP="000775B5">
      <w:pPr>
        <w:pStyle w:val="BodyText"/>
        <w:numPr>
          <w:ilvl w:val="0"/>
          <w:numId w:val="5"/>
        </w:numPr>
        <w:jc w:val="left"/>
        <w:rPr>
          <w:rFonts w:eastAsia="Arial"/>
        </w:rPr>
      </w:pPr>
      <w:r>
        <w:rPr>
          <w:rFonts w:eastAsia="Arial"/>
        </w:rPr>
        <w:t xml:space="preserve">Trusted Computing Group, TCG EFI Platform Specification Version 1.20, </w:t>
      </w:r>
      <w:hyperlink r:id="rId199" w:history="1">
        <w:r w:rsidR="00832C3C" w:rsidRPr="007074E8">
          <w:rPr>
            <w:rStyle w:val="Hyperlink"/>
            <w:rFonts w:eastAsia="Arial"/>
          </w:rPr>
          <w:t>http://www.trustedcomputinggroup.org/resources/tcg_efi_platform_specification_version_120_revision_10</w:t>
        </w:r>
      </w:hyperlink>
    </w:p>
    <w:p w14:paraId="28B6D833" w14:textId="77777777" w:rsidR="00832C3C" w:rsidRDefault="000825CF" w:rsidP="000775B5">
      <w:pPr>
        <w:pStyle w:val="BodyText"/>
        <w:numPr>
          <w:ilvl w:val="0"/>
          <w:numId w:val="5"/>
        </w:numPr>
        <w:jc w:val="left"/>
        <w:rPr>
          <w:rFonts w:eastAsia="Arial"/>
        </w:rPr>
      </w:pPr>
      <w:r>
        <w:rPr>
          <w:rFonts w:eastAsia="Arial"/>
        </w:rPr>
        <w:t xml:space="preserve">Trusted Computing Group, TCG Design, Implementation, and Usage Principles, </w:t>
      </w:r>
      <w:hyperlink r:id="rId200" w:history="1">
        <w:r w:rsidRPr="000825CF">
          <w:rPr>
            <w:rStyle w:val="Hyperlink"/>
            <w:rFonts w:eastAsia="Arial"/>
          </w:rPr>
          <w:t>http://www.trustedcomputinggroup.org/resources/tcg_design_implementation_and_usage_principles_best_practices</w:t>
        </w:r>
      </w:hyperlink>
    </w:p>
    <w:p w14:paraId="0990EE34" w14:textId="0A368AFA" w:rsidR="000825CF" w:rsidDel="0008589B" w:rsidRDefault="000825CF" w:rsidP="000775B5">
      <w:pPr>
        <w:widowControl w:val="0"/>
        <w:numPr>
          <w:ilvl w:val="0"/>
          <w:numId w:val="5"/>
        </w:numPr>
        <w:spacing w:after="0" w:line="240" w:lineRule="auto"/>
        <w:rPr>
          <w:del w:id="293" w:author="Ariel Segall" w:date="2013-10-11T13:33:00Z"/>
        </w:rPr>
      </w:pPr>
      <w:bookmarkStart w:id="294" w:name="_Ref232766322"/>
      <w:del w:id="295" w:author="Ariel Segall" w:date="2013-10-11T13:33:00Z">
        <w:r w:rsidDel="0008589B">
          <w:delText>TCG</w:delText>
        </w:r>
        <w:r w:rsidDel="0008589B">
          <w:rPr>
            <w:rFonts w:eastAsia="Arial"/>
          </w:rPr>
          <w:delText xml:space="preserve"> </w:delText>
        </w:r>
        <w:r w:rsidDel="0008589B">
          <w:delText>D</w:delText>
        </w:r>
        <w:r w:rsidDel="0008589B">
          <w:rPr>
            <w:rFonts w:eastAsia="Arial"/>
          </w:rPr>
          <w:delText>-</w:delText>
        </w:r>
        <w:r w:rsidDel="0008589B">
          <w:delText>RTM</w:delText>
        </w:r>
        <w:r w:rsidDel="0008589B">
          <w:rPr>
            <w:rFonts w:eastAsia="Arial"/>
          </w:rPr>
          <w:delText xml:space="preserve"> </w:delText>
        </w:r>
        <w:r w:rsidDel="0008589B">
          <w:delText>Architecture [TBD]</w:delText>
        </w:r>
        <w:bookmarkEnd w:id="294"/>
      </w:del>
    </w:p>
    <w:p w14:paraId="180EF3EB" w14:textId="77777777" w:rsidR="000825CF" w:rsidRDefault="002E0E62" w:rsidP="000775B5">
      <w:pPr>
        <w:pStyle w:val="BodyText"/>
        <w:numPr>
          <w:ilvl w:val="0"/>
          <w:numId w:val="5"/>
        </w:numPr>
        <w:jc w:val="left"/>
        <w:rPr>
          <w:rFonts w:eastAsia="Arial"/>
        </w:rPr>
      </w:pPr>
      <w:bookmarkStart w:id="296" w:name="_Ref232766308"/>
      <w:r>
        <w:rPr>
          <w:rFonts w:eastAsia="Arial"/>
        </w:rPr>
        <w:t xml:space="preserve">Trusted Computing Group, PC Client Work Group Specific Implementation Specification for Conventional BIOS Specifiation, Version 1.2, </w:t>
      </w:r>
      <w:hyperlink r:id="rId201" w:history="1">
        <w:r w:rsidRPr="002E0E62">
          <w:rPr>
            <w:rStyle w:val="Hyperlink"/>
            <w:rFonts w:eastAsia="Arial"/>
          </w:rPr>
          <w:t>http://www.trustedcomputinggroup.org/resources/pc_client_work_group_specific_implementation_specification_for_conventional_bios_specification_version_12</w:t>
        </w:r>
      </w:hyperlink>
      <w:bookmarkEnd w:id="296"/>
    </w:p>
    <w:p w14:paraId="7F520426" w14:textId="77777777" w:rsidR="00927002" w:rsidRPr="00927002" w:rsidRDefault="00FF6009" w:rsidP="00E351E0">
      <w:pPr>
        <w:pStyle w:val="BodyText"/>
        <w:numPr>
          <w:ilvl w:val="0"/>
          <w:numId w:val="5"/>
        </w:numPr>
        <w:jc w:val="left"/>
        <w:rPr>
          <w:ins w:id="297" w:author="Ariel Segall" w:date="2013-10-10T14:08:00Z"/>
          <w:rStyle w:val="Hyperlink"/>
          <w:rFonts w:eastAsia="Arial"/>
          <w:color w:val="auto"/>
          <w:u w:val="none"/>
        </w:rPr>
      </w:pPr>
      <w:bookmarkStart w:id="298" w:name="_Ref232766542"/>
      <w:r>
        <w:rPr>
          <w:rFonts w:eastAsia="Arial"/>
        </w:rPr>
        <w:lastRenderedPageBreak/>
        <w:t xml:space="preserve">Trusted Computing Group, PC Client Specific TPM Interface Specification (TIS), </w:t>
      </w:r>
      <w:hyperlink r:id="rId202" w:history="1">
        <w:r w:rsidRPr="00FF6009">
          <w:rPr>
            <w:rStyle w:val="Hyperlink"/>
            <w:rFonts w:eastAsia="Arial"/>
          </w:rPr>
          <w:t>http://www.trustedcomputinggroup.org/resources/pc_client_work_group_pc_client_specific_tpm_interface_specification_tis</w:t>
        </w:r>
      </w:hyperlink>
      <w:bookmarkEnd w:id="298"/>
    </w:p>
    <w:p w14:paraId="0F1E9B2F" w14:textId="5C099D90" w:rsidR="00927002" w:rsidRPr="00F16740" w:rsidRDefault="00927002" w:rsidP="00E351E0">
      <w:pPr>
        <w:pStyle w:val="BodyText"/>
        <w:numPr>
          <w:ilvl w:val="0"/>
          <w:numId w:val="5"/>
        </w:numPr>
        <w:jc w:val="left"/>
        <w:rPr>
          <w:ins w:id="299" w:author="Ariel Segall" w:date="2013-10-10T18:14:00Z"/>
          <w:rStyle w:val="Hyperlink"/>
          <w:rFonts w:eastAsia="Arial"/>
          <w:color w:val="auto"/>
          <w:u w:val="none"/>
        </w:rPr>
      </w:pPr>
      <w:bookmarkStart w:id="300" w:name="_Ref243033503"/>
      <w:ins w:id="301" w:author="Ariel Segall" w:date="2013-10-10T14:08:00Z">
        <w:r w:rsidRPr="00927002">
          <w:rPr>
            <w:rStyle w:val="Hyperlink"/>
            <w:rFonts w:eastAsia="Arial"/>
          </w:rPr>
          <w:t>Trusted Computing Group, Registry of Reserved TPM 2.0 Handles and Localities</w:t>
        </w:r>
        <w:proofErr w:type="gramStart"/>
        <w:r w:rsidRPr="00927002">
          <w:rPr>
            <w:rStyle w:val="Hyperlink"/>
            <w:rFonts w:eastAsia="Arial"/>
          </w:rPr>
          <w:t xml:space="preserve">,  </w:t>
        </w:r>
      </w:ins>
      <w:proofErr w:type="gramEnd"/>
      <w:ins w:id="302" w:author="Ariel Segall" w:date="2013-10-10T14:09:00Z">
        <w:r w:rsidR="00F22A22">
          <w:rPr>
            <w:rStyle w:val="Hyperlink"/>
            <w:rFonts w:eastAsia="Arial"/>
          </w:rPr>
          <w:fldChar w:fldCharType="begin"/>
        </w:r>
        <w:r w:rsidR="00F22A22">
          <w:rPr>
            <w:rStyle w:val="Hyperlink"/>
            <w:rFonts w:eastAsia="Arial"/>
          </w:rPr>
          <w:instrText xml:space="preserve"> HYPERLINK "http://www.trustedcomputinggroup.org/files/static_page_files/10437541-1A4B-B294-D0CBCDA0D8979C91/Registry of Reserved TPM 2.0 Handles and Localities_v1.0r0.pdf" </w:instrText>
        </w:r>
        <w:r w:rsidR="00F22A22">
          <w:rPr>
            <w:rStyle w:val="Hyperlink"/>
            <w:rFonts w:eastAsia="Arial"/>
          </w:rPr>
        </w:r>
        <w:r w:rsidR="00F22A22">
          <w:rPr>
            <w:rStyle w:val="Hyperlink"/>
            <w:rFonts w:eastAsia="Arial"/>
          </w:rPr>
          <w:fldChar w:fldCharType="separate"/>
        </w:r>
        <w:r w:rsidR="00F22A22" w:rsidRPr="00F22A22">
          <w:rPr>
            <w:rStyle w:val="Hyperlink"/>
            <w:rFonts w:eastAsia="Arial"/>
          </w:rPr>
          <w:t>http://www.trustedcomputinggroup.org/files/static_page_files/10437541-1A4B-B294-D0CBCDA0D8979C91/Registry of Reserved TPM 2.0 Handles and Localities_v1.0r0.pdf</w:t>
        </w:r>
        <w:r w:rsidR="00F22A22">
          <w:rPr>
            <w:rStyle w:val="Hyperlink"/>
            <w:rFonts w:eastAsia="Arial"/>
          </w:rPr>
          <w:fldChar w:fldCharType="end"/>
        </w:r>
      </w:ins>
      <w:bookmarkEnd w:id="300"/>
    </w:p>
    <w:p w14:paraId="3E73BCD5" w14:textId="0B3F64E1" w:rsidR="00F16740" w:rsidRPr="0008589B" w:rsidRDefault="00F16740" w:rsidP="00E351E0">
      <w:pPr>
        <w:pStyle w:val="BodyText"/>
        <w:numPr>
          <w:ilvl w:val="0"/>
          <w:numId w:val="5"/>
        </w:numPr>
        <w:jc w:val="left"/>
        <w:rPr>
          <w:ins w:id="303" w:author="Ariel Segall" w:date="2013-10-11T13:33:00Z"/>
          <w:rStyle w:val="Hyperlink"/>
          <w:rFonts w:eastAsia="Arial"/>
          <w:color w:val="auto"/>
          <w:u w:val="none"/>
        </w:rPr>
      </w:pPr>
      <w:bookmarkStart w:id="304" w:name="_Ref243048215"/>
      <w:ins w:id="305" w:author="Ariel Segall" w:date="2013-10-10T18:14:00Z">
        <w:r>
          <w:rPr>
            <w:rStyle w:val="Hyperlink"/>
            <w:rFonts w:eastAsia="Arial"/>
          </w:rPr>
          <w:t xml:space="preserve">Trusted Computing Group, D-RTM Architecture Specification, </w:t>
        </w:r>
        <w:r>
          <w:rPr>
            <w:rStyle w:val="Hyperlink"/>
            <w:rFonts w:eastAsia="Arial"/>
          </w:rPr>
          <w:fldChar w:fldCharType="begin"/>
        </w:r>
        <w:r>
          <w:rPr>
            <w:rStyle w:val="Hyperlink"/>
            <w:rFonts w:eastAsia="Arial"/>
          </w:rPr>
          <w:instrText xml:space="preserve"> HYPERLINK "https://www.trustedcomputinggroup.org/resources/drtm_architecture_specification" </w:instrText>
        </w:r>
        <w:r>
          <w:rPr>
            <w:rStyle w:val="Hyperlink"/>
            <w:rFonts w:eastAsia="Arial"/>
          </w:rPr>
        </w:r>
        <w:r>
          <w:rPr>
            <w:rStyle w:val="Hyperlink"/>
            <w:rFonts w:eastAsia="Arial"/>
          </w:rPr>
          <w:fldChar w:fldCharType="separate"/>
        </w:r>
        <w:r w:rsidRPr="00F16740">
          <w:rPr>
            <w:rStyle w:val="Hyperlink"/>
            <w:rFonts w:eastAsia="Arial"/>
          </w:rPr>
          <w:t>https://www.trustedcomputinggroup.org/resources/drtm_architecture_specification</w:t>
        </w:r>
        <w:r>
          <w:rPr>
            <w:rStyle w:val="Hyperlink"/>
            <w:rFonts w:eastAsia="Arial"/>
          </w:rPr>
          <w:fldChar w:fldCharType="end"/>
        </w:r>
      </w:ins>
      <w:bookmarkEnd w:id="304"/>
    </w:p>
    <w:p w14:paraId="51A4034C" w14:textId="01ECA42E" w:rsidR="0008589B" w:rsidRPr="00927002" w:rsidRDefault="00A63CDF" w:rsidP="00E351E0">
      <w:pPr>
        <w:pStyle w:val="BodyText"/>
        <w:numPr>
          <w:ilvl w:val="0"/>
          <w:numId w:val="5"/>
        </w:numPr>
        <w:jc w:val="left"/>
        <w:rPr>
          <w:ins w:id="306" w:author="Ariel Segall" w:date="2013-10-10T14:08:00Z"/>
          <w:rStyle w:val="Hyperlink"/>
          <w:rFonts w:eastAsia="Arial"/>
          <w:color w:val="auto"/>
          <w:u w:val="none"/>
        </w:rPr>
      </w:pPr>
      <w:bookmarkStart w:id="307" w:name="_Ref243121452"/>
      <w:ins w:id="308" w:author="Ariel Segall" w:date="2013-10-11T14:33:00Z">
        <w:r>
          <w:rPr>
            <w:rStyle w:val="Hyperlink"/>
            <w:rFonts w:eastAsia="Arial"/>
            <w:color w:val="auto"/>
            <w:u w:val="none"/>
          </w:rPr>
          <w:t>Trusted Computing Group, Trusted Platform Module Library Specification, Family “2.0”</w:t>
        </w:r>
        <w:proofErr w:type="gramStart"/>
        <w:r>
          <w:rPr>
            <w:rStyle w:val="Hyperlink"/>
            <w:rFonts w:eastAsia="Arial"/>
            <w:color w:val="auto"/>
            <w:u w:val="none"/>
          </w:rPr>
          <w:t xml:space="preserve">,  </w:t>
        </w:r>
      </w:ins>
      <w:proofErr w:type="gramEnd"/>
      <w:ins w:id="309" w:author="Ariel Segall" w:date="2013-10-11T14:35:00Z">
        <w:r>
          <w:rPr>
            <w:rStyle w:val="Hyperlink"/>
            <w:rFonts w:eastAsia="Arial"/>
            <w:color w:val="auto"/>
            <w:u w:val="none"/>
          </w:rPr>
          <w:fldChar w:fldCharType="begin"/>
        </w:r>
        <w:r>
          <w:rPr>
            <w:rStyle w:val="Hyperlink"/>
            <w:rFonts w:eastAsia="Arial"/>
            <w:color w:val="auto"/>
            <w:u w:val="none"/>
          </w:rPr>
          <w:instrText xml:space="preserve"> HYPERLINK "http://www.trustedcomputinggroup.org/resources/tpm_library_specification" </w:instrText>
        </w:r>
        <w:r>
          <w:rPr>
            <w:rStyle w:val="Hyperlink"/>
            <w:rFonts w:eastAsia="Arial"/>
            <w:color w:val="auto"/>
            <w:u w:val="none"/>
          </w:rPr>
        </w:r>
        <w:r>
          <w:rPr>
            <w:rStyle w:val="Hyperlink"/>
            <w:rFonts w:eastAsia="Arial"/>
            <w:color w:val="auto"/>
            <w:u w:val="none"/>
          </w:rPr>
          <w:fldChar w:fldCharType="separate"/>
        </w:r>
        <w:r w:rsidRPr="00A63CDF">
          <w:rPr>
            <w:rStyle w:val="Hyperlink"/>
            <w:rFonts w:eastAsia="Arial"/>
          </w:rPr>
          <w:t>http://www.trustedcomputinggroup.org/resources/tpm_library_specification</w:t>
        </w:r>
        <w:r>
          <w:rPr>
            <w:rStyle w:val="Hyperlink"/>
            <w:rFonts w:eastAsia="Arial"/>
            <w:color w:val="auto"/>
            <w:u w:val="none"/>
          </w:rPr>
          <w:fldChar w:fldCharType="end"/>
        </w:r>
      </w:ins>
      <w:bookmarkEnd w:id="307"/>
    </w:p>
    <w:p w14:paraId="122513BE" w14:textId="2B8B03D4" w:rsidR="00927002" w:rsidRPr="00D51096" w:rsidRDefault="00927002" w:rsidP="00E351E0">
      <w:pPr>
        <w:pStyle w:val="BodyText"/>
        <w:ind w:left="720"/>
        <w:jc w:val="left"/>
        <w:rPr>
          <w:rFonts w:eastAsia="Arial"/>
        </w:rPr>
      </w:pPr>
    </w:p>
    <w:p w14:paraId="56775555" w14:textId="77777777" w:rsidR="007C472D" w:rsidRDefault="007C472D">
      <w:pPr>
        <w:ind w:left="1440"/>
        <w:rPr>
          <w:rFonts w:eastAsia="Arial"/>
        </w:rPr>
      </w:pPr>
    </w:p>
    <w:p w14:paraId="3B119038" w14:textId="77777777" w:rsidR="007C472D" w:rsidRDefault="007C472D">
      <w:pPr>
        <w:pStyle w:val="Heading1"/>
      </w:pPr>
      <w:bookmarkStart w:id="310" w:name="_Toc233785298"/>
      <w:commentRangeStart w:id="311"/>
      <w:commentRangeStart w:id="312"/>
      <w:r>
        <w:t>Terms and Definitions</w:t>
      </w:r>
      <w:bookmarkEnd w:id="310"/>
      <w:commentRangeEnd w:id="311"/>
      <w:r w:rsidR="00C71815">
        <w:rPr>
          <w:rStyle w:val="CommentReference"/>
          <w:b w:val="0"/>
          <w:bCs w:val="0"/>
          <w:kern w:val="0"/>
        </w:rPr>
        <w:commentReference w:id="311"/>
      </w:r>
      <w:commentRangeEnd w:id="312"/>
      <w:r w:rsidR="000E3DD1">
        <w:rPr>
          <w:rStyle w:val="CommentReference"/>
          <w:b w:val="0"/>
          <w:bCs w:val="0"/>
          <w:kern w:val="0"/>
        </w:rPr>
        <w:commentReference w:id="312"/>
      </w:r>
    </w:p>
    <w:p w14:paraId="2BD6953A" w14:textId="77777777" w:rsidR="007C472D" w:rsidRDefault="007C472D">
      <w:pPr>
        <w:pStyle w:val="WW-Textbody"/>
        <w:widowControl/>
        <w:suppressLineNumbers/>
        <w:jc w:val="left"/>
        <w:rPr>
          <w:rFonts w:ascii="Arial" w:eastAsia="Arial" w:hAnsi="Arial" w:cs="Arial"/>
          <w:lang w:val="en-US"/>
        </w:rPr>
      </w:pPr>
      <w:r>
        <w:rPr>
          <w:rFonts w:ascii="Arial" w:hAnsi="Arial" w:cs="Arial"/>
          <w:lang w:val="en-US"/>
        </w:rPr>
        <w:t>The</w:t>
      </w:r>
      <w:r>
        <w:rPr>
          <w:rFonts w:ascii="Arial" w:eastAsia="Arial" w:hAnsi="Arial" w:cs="Arial"/>
          <w:lang w:val="en-US"/>
        </w:rPr>
        <w:t xml:space="preserve"> </w:t>
      </w:r>
      <w:r>
        <w:rPr>
          <w:rFonts w:ascii="Arial" w:hAnsi="Arial" w:cs="Arial"/>
          <w:lang w:val="en-US"/>
        </w:rPr>
        <w:t>following</w:t>
      </w:r>
      <w:r>
        <w:rPr>
          <w:rFonts w:ascii="Arial" w:eastAsia="Arial" w:hAnsi="Arial" w:cs="Arial"/>
          <w:lang w:val="en-US"/>
        </w:rPr>
        <w:t xml:space="preserve"> </w:t>
      </w:r>
      <w:r>
        <w:rPr>
          <w:rFonts w:ascii="Arial" w:hAnsi="Arial" w:cs="Arial"/>
          <w:lang w:val="en-US"/>
        </w:rPr>
        <w:t>table</w:t>
      </w:r>
      <w:r>
        <w:rPr>
          <w:rFonts w:ascii="Arial" w:eastAsia="Arial" w:hAnsi="Arial" w:cs="Arial"/>
          <w:lang w:val="en-US"/>
        </w:rPr>
        <w:t xml:space="preserve"> </w:t>
      </w:r>
      <w:r>
        <w:rPr>
          <w:rFonts w:ascii="Arial" w:hAnsi="Arial" w:cs="Arial"/>
          <w:lang w:val="en-US"/>
        </w:rPr>
        <w:t>lists</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r>
        <w:rPr>
          <w:rFonts w:ascii="Arial" w:hAnsi="Arial" w:cs="Arial"/>
          <w:lang w:val="en-US"/>
        </w:rPr>
        <w:t>terminology</w:t>
      </w:r>
      <w:r>
        <w:rPr>
          <w:rFonts w:ascii="Arial" w:eastAsia="Arial" w:hAnsi="Arial" w:cs="Arial"/>
          <w:lang w:val="en-US"/>
        </w:rPr>
        <w:t xml:space="preserve"> </w:t>
      </w:r>
      <w:r>
        <w:rPr>
          <w:rFonts w:ascii="Arial" w:hAnsi="Arial" w:cs="Arial"/>
          <w:lang w:val="en-US"/>
        </w:rPr>
        <w:t>used</w:t>
      </w:r>
      <w:r>
        <w:rPr>
          <w:rFonts w:ascii="Arial" w:eastAsia="Arial" w:hAnsi="Arial" w:cs="Arial"/>
          <w:lang w:val="en-US"/>
        </w:rPr>
        <w:t xml:space="preserve"> </w:t>
      </w:r>
      <w:r>
        <w:rPr>
          <w:rFonts w:ascii="Arial" w:hAnsi="Arial" w:cs="Arial"/>
          <w:lang w:val="en-US"/>
        </w:rPr>
        <w:t>throughout</w:t>
      </w:r>
      <w:r>
        <w:rPr>
          <w:rFonts w:ascii="Arial" w:eastAsia="Arial" w:hAnsi="Arial" w:cs="Arial"/>
          <w:lang w:val="en-US"/>
        </w:rPr>
        <w:t xml:space="preserve"> </w:t>
      </w:r>
      <w:r>
        <w:rPr>
          <w:rFonts w:ascii="Arial" w:hAnsi="Arial" w:cs="Arial"/>
          <w:lang w:val="en-US"/>
        </w:rPr>
        <w:t>this</w:t>
      </w:r>
      <w:r>
        <w:rPr>
          <w:rFonts w:ascii="Arial" w:eastAsia="Arial" w:hAnsi="Arial" w:cs="Arial"/>
          <w:lang w:val="en-US"/>
        </w:rPr>
        <w:t xml:space="preserve"> </w:t>
      </w:r>
      <w:r>
        <w:rPr>
          <w:rFonts w:ascii="Arial" w:hAnsi="Arial" w:cs="Arial"/>
          <w:lang w:val="en-US"/>
        </w:rPr>
        <w:t>document</w:t>
      </w:r>
      <w:r>
        <w:rPr>
          <w:rFonts w:ascii="Arial" w:eastAsia="Arial" w:hAnsi="Arial" w:cs="Arial"/>
          <w:lang w:val="en-US"/>
        </w:rPr>
        <w:t xml:space="preserve">.  </w:t>
      </w:r>
      <w:r>
        <w:rPr>
          <w:rFonts w:ascii="Arial" w:hAnsi="Arial" w:cs="Arial"/>
          <w:lang w:val="en-US"/>
        </w:rPr>
        <w:t>These</w:t>
      </w:r>
      <w:r>
        <w:rPr>
          <w:rFonts w:ascii="Arial" w:eastAsia="Arial" w:hAnsi="Arial" w:cs="Arial"/>
          <w:lang w:val="en-US"/>
        </w:rPr>
        <w:t xml:space="preserve"> </w:t>
      </w:r>
      <w:r>
        <w:rPr>
          <w:rFonts w:ascii="Arial" w:hAnsi="Arial" w:cs="Arial"/>
          <w:lang w:val="en-US"/>
        </w:rPr>
        <w:t>terms</w:t>
      </w:r>
      <w:r>
        <w:rPr>
          <w:rFonts w:ascii="Arial" w:eastAsia="Arial" w:hAnsi="Arial" w:cs="Arial"/>
          <w:lang w:val="en-US"/>
        </w:rPr>
        <w:t xml:space="preserve"> </w:t>
      </w:r>
      <w:r>
        <w:rPr>
          <w:rFonts w:ascii="Arial" w:hAnsi="Arial" w:cs="Arial"/>
          <w:lang w:val="en-US"/>
        </w:rPr>
        <w:t>are</w:t>
      </w:r>
      <w:r>
        <w:rPr>
          <w:rFonts w:ascii="Arial" w:eastAsia="Arial" w:hAnsi="Arial" w:cs="Arial"/>
          <w:lang w:val="en-US"/>
        </w:rPr>
        <w:t xml:space="preserve"> </w:t>
      </w:r>
      <w:r>
        <w:rPr>
          <w:rFonts w:ascii="Arial" w:hAnsi="Arial" w:cs="Arial"/>
          <w:lang w:val="en-US"/>
        </w:rPr>
        <w:t>in</w:t>
      </w:r>
      <w:r>
        <w:rPr>
          <w:rFonts w:ascii="Arial" w:eastAsia="Arial" w:hAnsi="Arial" w:cs="Arial"/>
          <w:lang w:val="en-US"/>
        </w:rPr>
        <w:t xml:space="preserve"> </w:t>
      </w:r>
      <w:r>
        <w:rPr>
          <w:rFonts w:ascii="Arial" w:hAnsi="Arial" w:cs="Arial"/>
          <w:lang w:val="en-US"/>
        </w:rPr>
        <w:t>addition</w:t>
      </w:r>
      <w:r>
        <w:rPr>
          <w:rFonts w:ascii="Arial" w:eastAsia="Arial" w:hAnsi="Arial" w:cs="Arial"/>
          <w:lang w:val="en-US"/>
        </w:rPr>
        <w:t xml:space="preserve"> </w:t>
      </w:r>
      <w:r>
        <w:rPr>
          <w:rFonts w:ascii="Arial" w:hAnsi="Arial" w:cs="Arial"/>
          <w:lang w:val="en-US"/>
        </w:rPr>
        <w:t>to</w:t>
      </w:r>
      <w:r>
        <w:rPr>
          <w:rFonts w:ascii="Arial" w:eastAsia="Arial" w:hAnsi="Arial" w:cs="Arial"/>
          <w:lang w:val="en-US"/>
        </w:rPr>
        <w:t xml:space="preserve"> </w:t>
      </w:r>
      <w:r>
        <w:rPr>
          <w:rFonts w:ascii="Arial" w:hAnsi="Arial" w:cs="Arial"/>
          <w:lang w:val="en-US"/>
        </w:rPr>
        <w:t>those</w:t>
      </w:r>
      <w:r>
        <w:rPr>
          <w:rFonts w:ascii="Arial" w:eastAsia="Arial" w:hAnsi="Arial" w:cs="Arial"/>
          <w:lang w:val="en-US"/>
        </w:rPr>
        <w:t xml:space="preserve"> </w:t>
      </w:r>
      <w:r>
        <w:rPr>
          <w:rFonts w:ascii="Arial" w:hAnsi="Arial" w:cs="Arial"/>
          <w:lang w:val="en-US"/>
        </w:rPr>
        <w:t>terms</w:t>
      </w:r>
      <w:r>
        <w:rPr>
          <w:rFonts w:ascii="Arial" w:eastAsia="Arial" w:hAnsi="Arial" w:cs="Arial"/>
          <w:lang w:val="en-US"/>
        </w:rPr>
        <w:t xml:space="preserve"> </w:t>
      </w:r>
      <w:r>
        <w:rPr>
          <w:rFonts w:ascii="Arial" w:hAnsi="Arial" w:cs="Arial"/>
          <w:lang w:val="en-US"/>
        </w:rPr>
        <w:t>defined</w:t>
      </w:r>
      <w:r>
        <w:rPr>
          <w:rFonts w:ascii="Arial" w:eastAsia="Arial" w:hAnsi="Arial" w:cs="Arial"/>
          <w:lang w:val="en-US"/>
        </w:rPr>
        <w:t xml:space="preserve"> </w:t>
      </w:r>
      <w:r>
        <w:rPr>
          <w:rFonts w:ascii="Arial" w:hAnsi="Arial" w:cs="Arial"/>
          <w:lang w:val="en-US"/>
        </w:rPr>
        <w:t>in</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r>
        <w:rPr>
          <w:rFonts w:ascii="Arial" w:hAnsi="Arial" w:cs="Arial"/>
        </w:rPr>
        <w:t>Virtualized</w:t>
      </w:r>
      <w:r>
        <w:rPr>
          <w:rFonts w:ascii="Arial" w:eastAsia="Arial" w:hAnsi="Arial" w:cs="Arial"/>
        </w:rPr>
        <w:t xml:space="preserve"> </w:t>
      </w:r>
      <w:r>
        <w:rPr>
          <w:rFonts w:ascii="Arial" w:hAnsi="Arial" w:cs="Arial"/>
        </w:rPr>
        <w:t>Trusted</w:t>
      </w:r>
      <w:r>
        <w:rPr>
          <w:rFonts w:ascii="Arial" w:eastAsia="Arial" w:hAnsi="Arial" w:cs="Arial"/>
        </w:rPr>
        <w:t xml:space="preserve"> </w:t>
      </w:r>
      <w:r>
        <w:rPr>
          <w:rFonts w:ascii="Arial" w:hAnsi="Arial" w:cs="Arial"/>
        </w:rPr>
        <w:t>Platform</w:t>
      </w:r>
      <w:r>
        <w:rPr>
          <w:rFonts w:ascii="Arial" w:eastAsia="Arial" w:hAnsi="Arial" w:cs="Arial"/>
        </w:rPr>
        <w:t xml:space="preserve"> </w:t>
      </w:r>
      <w:r>
        <w:rPr>
          <w:rFonts w:ascii="Arial" w:hAnsi="Arial" w:cs="Arial"/>
        </w:rPr>
        <w:t>Architecture</w:t>
      </w:r>
      <w:r>
        <w:rPr>
          <w:rFonts w:ascii="Arial" w:eastAsia="Arial" w:hAnsi="Arial" w:cs="Arial"/>
        </w:rPr>
        <w:t xml:space="preserve"> </w:t>
      </w:r>
      <w:r>
        <w:rPr>
          <w:rFonts w:ascii="Arial" w:hAnsi="Arial" w:cs="Arial"/>
        </w:rPr>
        <w:t>Specification</w:t>
      </w:r>
      <w:r>
        <w:rPr>
          <w:rFonts w:ascii="Arial" w:eastAsia="Arial" w:hAnsi="Arial" w:cs="Arial"/>
          <w:lang w:val="en-US"/>
        </w:rPr>
        <w:t>.</w:t>
      </w:r>
    </w:p>
    <w:tbl>
      <w:tblPr>
        <w:tblpPr w:leftFromText="180" w:rightFromText="180" w:vertAnchor="text" w:tblpX="108" w:tblpY="1"/>
        <w:tblOverlap w:val="never"/>
        <w:tblW w:w="0" w:type="auto"/>
        <w:tblLayout w:type="fixed"/>
        <w:tblLook w:val="0000" w:firstRow="0" w:lastRow="0" w:firstColumn="0" w:lastColumn="0" w:noHBand="0" w:noVBand="0"/>
      </w:tblPr>
      <w:tblGrid>
        <w:gridCol w:w="1818"/>
        <w:gridCol w:w="6840"/>
        <w:gridCol w:w="378"/>
        <w:tblGridChange w:id="313">
          <w:tblGrid>
            <w:gridCol w:w="1818"/>
            <w:gridCol w:w="6840"/>
            <w:gridCol w:w="378"/>
          </w:tblGrid>
        </w:tblGridChange>
      </w:tblGrid>
      <w:tr w:rsidR="005D0EDA" w:rsidRPr="007C472D" w14:paraId="6B352D93" w14:textId="77777777" w:rsidTr="005D0EDA">
        <w:trPr>
          <w:gridAfter w:val="1"/>
          <w:wAfter w:w="378" w:type="dxa"/>
          <w:trHeight w:val="329"/>
        </w:trPr>
        <w:tc>
          <w:tcPr>
            <w:tcW w:w="1818" w:type="dxa"/>
            <w:shd w:val="clear" w:color="auto" w:fill="auto"/>
          </w:tcPr>
          <w:p w14:paraId="6227A696" w14:textId="77777777" w:rsidR="007C472D" w:rsidRDefault="007C472D" w:rsidP="006F0A89">
            <w:pPr>
              <w:pStyle w:val="TableContents"/>
              <w:widowControl/>
              <w:pBdr>
                <w:bottom w:val="single" w:sz="8" w:space="1" w:color="FFFFFF"/>
              </w:pBdr>
              <w:snapToGrid w:val="0"/>
              <w:jc w:val="left"/>
              <w:rPr>
                <w:rFonts w:ascii="Arial" w:hAnsi="Arial" w:cs="Arial"/>
                <w:b/>
                <w:color w:val="1F497D"/>
                <w:lang w:val="en-US"/>
              </w:rPr>
            </w:pPr>
            <w:r>
              <w:rPr>
                <w:rFonts w:ascii="Arial" w:hAnsi="Arial" w:cs="Arial"/>
                <w:b/>
                <w:color w:val="1F497D"/>
                <w:lang w:val="en-US"/>
              </w:rPr>
              <w:t>Name</w:t>
            </w:r>
          </w:p>
        </w:tc>
        <w:tc>
          <w:tcPr>
            <w:tcW w:w="6840" w:type="dxa"/>
            <w:shd w:val="clear" w:color="auto" w:fill="auto"/>
          </w:tcPr>
          <w:p w14:paraId="262EC480" w14:textId="77777777" w:rsidR="007C472D" w:rsidRDefault="007C472D" w:rsidP="006F0A89">
            <w:pPr>
              <w:pStyle w:val="TableContents"/>
              <w:widowControl/>
              <w:pBdr>
                <w:bottom w:val="single" w:sz="8" w:space="1" w:color="FFFFFF"/>
              </w:pBdr>
              <w:snapToGrid w:val="0"/>
              <w:jc w:val="left"/>
              <w:rPr>
                <w:rFonts w:ascii="Arial" w:hAnsi="Arial" w:cs="Arial"/>
                <w:b/>
                <w:color w:val="1F497D"/>
                <w:lang w:val="en-US"/>
              </w:rPr>
            </w:pPr>
            <w:r>
              <w:rPr>
                <w:rFonts w:ascii="Arial" w:hAnsi="Arial" w:cs="Arial"/>
                <w:b/>
                <w:color w:val="1F497D"/>
                <w:lang w:val="en-US"/>
              </w:rPr>
              <w:t>Description</w:t>
            </w:r>
          </w:p>
        </w:tc>
      </w:tr>
      <w:tr w:rsidR="005D0EDA" w:rsidRPr="007C472D" w14:paraId="4B59894D" w14:textId="77777777" w:rsidTr="005D0EDA">
        <w:trPr>
          <w:gridAfter w:val="1"/>
          <w:wAfter w:w="378" w:type="dxa"/>
          <w:trHeight w:val="329"/>
        </w:trPr>
        <w:tc>
          <w:tcPr>
            <w:tcW w:w="1818" w:type="dxa"/>
            <w:tcBorders>
              <w:bottom w:val="single" w:sz="4" w:space="0" w:color="auto"/>
            </w:tcBorders>
            <w:shd w:val="clear" w:color="auto" w:fill="auto"/>
          </w:tcPr>
          <w:p w14:paraId="722260C0" w14:textId="77777777" w:rsidR="007C472D" w:rsidRDefault="007C472D" w:rsidP="006F0A89">
            <w:pPr>
              <w:pStyle w:val="TableContents"/>
              <w:widowControl/>
              <w:pBdr>
                <w:bottom w:val="single" w:sz="8" w:space="1" w:color="FFFFFF"/>
              </w:pBdr>
              <w:snapToGrid w:val="0"/>
              <w:jc w:val="left"/>
              <w:rPr>
                <w:rFonts w:ascii="Arial" w:eastAsia="Arial" w:hAnsi="Arial" w:cs="Arial"/>
                <w:lang w:val="en-US"/>
              </w:rPr>
            </w:pPr>
          </w:p>
        </w:tc>
        <w:tc>
          <w:tcPr>
            <w:tcW w:w="6840" w:type="dxa"/>
            <w:shd w:val="clear" w:color="auto" w:fill="auto"/>
          </w:tcPr>
          <w:p w14:paraId="2BE6ABCC" w14:textId="77777777" w:rsidR="007C472D" w:rsidRDefault="007C472D" w:rsidP="006F0A89">
            <w:pPr>
              <w:pStyle w:val="WW-Textbody"/>
              <w:widowControl/>
              <w:suppressLineNumbers/>
              <w:pBdr>
                <w:bottom w:val="single" w:sz="8" w:space="1" w:color="FFFFFF"/>
              </w:pBdr>
              <w:spacing w:after="0"/>
              <w:jc w:val="left"/>
              <w:rPr>
                <w:rFonts w:ascii="Arial" w:hAnsi="Arial" w:cs="Arial"/>
                <w:lang w:val="en-US"/>
              </w:rPr>
            </w:pPr>
          </w:p>
        </w:tc>
      </w:tr>
      <w:tr w:rsidR="005D0EDA" w:rsidRPr="007C472D" w14:paraId="6534E5E2" w14:textId="77777777" w:rsidTr="005D0EDA">
        <w:trPr>
          <w:gridAfter w:val="1"/>
          <w:wAfter w:w="378" w:type="dxa"/>
          <w:trHeight w:val="329"/>
        </w:trPr>
        <w:tc>
          <w:tcPr>
            <w:tcW w:w="1818" w:type="dxa"/>
            <w:tcBorders>
              <w:top w:val="single" w:sz="4" w:space="0" w:color="auto"/>
            </w:tcBorders>
            <w:shd w:val="clear" w:color="auto" w:fill="auto"/>
          </w:tcPr>
          <w:p w14:paraId="3C2A8FA9" w14:textId="77777777" w:rsidR="007C472D" w:rsidRDefault="007C472D" w:rsidP="006F0A89">
            <w:pPr>
              <w:pStyle w:val="TableContents"/>
              <w:widowControl/>
              <w:pBdr>
                <w:bottom w:val="single" w:sz="8" w:space="1" w:color="FFFFFF"/>
              </w:pBdr>
              <w:snapToGrid w:val="0"/>
              <w:jc w:val="left"/>
              <w:rPr>
                <w:ins w:id="314" w:author="Ariel Segall" w:date="2013-10-08T18:18:00Z"/>
                <w:rFonts w:ascii="Arial" w:hAnsi="Arial" w:cs="Arial"/>
                <w:lang w:val="en-US"/>
              </w:rPr>
            </w:pPr>
            <w:r>
              <w:rPr>
                <w:rFonts w:ascii="Arial" w:hAnsi="Arial" w:cs="Arial"/>
                <w:lang w:val="en-US"/>
              </w:rPr>
              <w:t>Helper</w:t>
            </w:r>
            <w:r>
              <w:rPr>
                <w:rFonts w:ascii="Arial" w:eastAsia="Arial" w:hAnsi="Arial" w:cs="Arial"/>
                <w:lang w:val="en-US"/>
              </w:rPr>
              <w:t xml:space="preserve"> </w:t>
            </w:r>
            <w:r>
              <w:rPr>
                <w:rFonts w:ascii="Arial" w:hAnsi="Arial" w:cs="Arial"/>
                <w:lang w:val="en-US"/>
              </w:rPr>
              <w:t>VM</w:t>
            </w:r>
          </w:p>
          <w:p w14:paraId="47D629F9" w14:textId="77777777" w:rsidR="00F9285B" w:rsidRDefault="00F9285B" w:rsidP="006F0A89">
            <w:pPr>
              <w:pStyle w:val="TableContents"/>
              <w:widowControl/>
              <w:pBdr>
                <w:bottom w:val="single" w:sz="8" w:space="1" w:color="FFFFFF"/>
              </w:pBdr>
              <w:snapToGrid w:val="0"/>
              <w:jc w:val="left"/>
              <w:rPr>
                <w:ins w:id="315" w:author="Ariel Segall" w:date="2013-10-08T18:18:00Z"/>
                <w:rFonts w:ascii="Arial" w:hAnsi="Arial" w:cs="Arial"/>
                <w:lang w:val="en-US"/>
              </w:rPr>
            </w:pPr>
          </w:p>
          <w:p w14:paraId="7E151EA7" w14:textId="77777777" w:rsidR="00F9285B" w:rsidRDefault="00F9285B" w:rsidP="006F0A89">
            <w:pPr>
              <w:pStyle w:val="TableContents"/>
              <w:widowControl/>
              <w:pBdr>
                <w:bottom w:val="single" w:sz="8" w:space="1" w:color="FFFFFF"/>
              </w:pBdr>
              <w:snapToGrid w:val="0"/>
              <w:jc w:val="left"/>
              <w:rPr>
                <w:ins w:id="316" w:author="Ariel Segall" w:date="2013-10-08T18:18:00Z"/>
                <w:rFonts w:ascii="Arial" w:hAnsi="Arial" w:cs="Arial"/>
                <w:lang w:val="en-US"/>
              </w:rPr>
            </w:pPr>
          </w:p>
          <w:p w14:paraId="0B45EDC6" w14:textId="77777777" w:rsidR="00F9285B" w:rsidRDefault="00F9285B" w:rsidP="006F0A89">
            <w:pPr>
              <w:pStyle w:val="TableContents"/>
              <w:widowControl/>
              <w:pBdr>
                <w:bottom w:val="single" w:sz="8" w:space="1" w:color="FFFFFF"/>
              </w:pBdr>
              <w:snapToGrid w:val="0"/>
              <w:jc w:val="left"/>
              <w:rPr>
                <w:ins w:id="317" w:author="Ariel Segall" w:date="2013-10-08T18:18:00Z"/>
                <w:rFonts w:ascii="Arial" w:hAnsi="Arial" w:cs="Arial"/>
                <w:lang w:val="en-US"/>
              </w:rPr>
            </w:pPr>
          </w:p>
          <w:p w14:paraId="14BF7736" w14:textId="77777777" w:rsidR="00F9285B" w:rsidRDefault="00F9285B" w:rsidP="006F0A89">
            <w:pPr>
              <w:pStyle w:val="TableContents"/>
              <w:widowControl/>
              <w:pBdr>
                <w:bottom w:val="single" w:sz="8" w:space="1" w:color="FFFFFF"/>
              </w:pBdr>
              <w:snapToGrid w:val="0"/>
              <w:jc w:val="left"/>
              <w:rPr>
                <w:ins w:id="318" w:author="Ariel Segall" w:date="2013-10-08T18:18:00Z"/>
                <w:rFonts w:ascii="Arial" w:hAnsi="Arial" w:cs="Arial"/>
                <w:lang w:val="en-US"/>
              </w:rPr>
            </w:pPr>
          </w:p>
          <w:p w14:paraId="104D0187" w14:textId="77777777" w:rsidR="00F9285B" w:rsidRDefault="00F9285B" w:rsidP="006F0A89">
            <w:pPr>
              <w:pStyle w:val="TableContents"/>
              <w:widowControl/>
              <w:pBdr>
                <w:bottom w:val="single" w:sz="8" w:space="1" w:color="FFFFFF"/>
              </w:pBdr>
              <w:snapToGrid w:val="0"/>
              <w:jc w:val="left"/>
              <w:rPr>
                <w:ins w:id="319" w:author="Ariel Segall" w:date="2013-10-08T18:18:00Z"/>
                <w:rFonts w:ascii="Arial" w:hAnsi="Arial" w:cs="Arial"/>
                <w:lang w:val="en-US"/>
              </w:rPr>
            </w:pPr>
          </w:p>
          <w:p w14:paraId="75404047" w14:textId="77777777" w:rsidR="00F9285B" w:rsidRDefault="00F9285B" w:rsidP="006F0A89">
            <w:pPr>
              <w:pStyle w:val="TableContents"/>
              <w:widowControl/>
              <w:pBdr>
                <w:bottom w:val="single" w:sz="8" w:space="1" w:color="FFFFFF"/>
              </w:pBdr>
              <w:snapToGrid w:val="0"/>
              <w:jc w:val="left"/>
              <w:rPr>
                <w:ins w:id="320" w:author="Ariel Segall" w:date="2013-10-08T18:18:00Z"/>
                <w:rFonts w:ascii="Arial" w:hAnsi="Arial" w:cs="Arial"/>
                <w:lang w:val="en-US"/>
              </w:rPr>
            </w:pPr>
          </w:p>
          <w:p w14:paraId="3CEED263" w14:textId="77777777" w:rsidR="00F9285B" w:rsidRDefault="00F9285B" w:rsidP="006F0A89">
            <w:pPr>
              <w:pStyle w:val="TableContents"/>
              <w:widowControl/>
              <w:pBdr>
                <w:bottom w:val="single" w:sz="8" w:space="1" w:color="FFFFFF"/>
              </w:pBdr>
              <w:snapToGrid w:val="0"/>
              <w:jc w:val="left"/>
              <w:rPr>
                <w:ins w:id="321" w:author="Ariel Segall" w:date="2013-10-08T18:18:00Z"/>
                <w:rFonts w:ascii="Arial" w:hAnsi="Arial" w:cs="Arial"/>
                <w:lang w:val="en-US"/>
              </w:rPr>
            </w:pPr>
          </w:p>
          <w:p w14:paraId="3109FDB4" w14:textId="77777777" w:rsidR="00F9285B" w:rsidRDefault="00F9285B" w:rsidP="006F0A89">
            <w:pPr>
              <w:pStyle w:val="TableContents"/>
              <w:widowControl/>
              <w:pBdr>
                <w:bottom w:val="single" w:sz="8" w:space="1" w:color="FFFFFF"/>
              </w:pBdr>
              <w:snapToGrid w:val="0"/>
              <w:jc w:val="left"/>
              <w:rPr>
                <w:ins w:id="322" w:author="Ariel Segall" w:date="2013-10-08T18:18:00Z"/>
                <w:rFonts w:ascii="Arial" w:hAnsi="Arial" w:cs="Arial"/>
                <w:lang w:val="en-US"/>
              </w:rPr>
            </w:pPr>
          </w:p>
          <w:p w14:paraId="44F520CB" w14:textId="77777777" w:rsidR="00F9285B" w:rsidRDefault="00F9285B" w:rsidP="006F0A89">
            <w:pPr>
              <w:pStyle w:val="TableContents"/>
              <w:widowControl/>
              <w:pBdr>
                <w:bottom w:val="single" w:sz="8" w:space="1" w:color="FFFFFF"/>
              </w:pBdr>
              <w:snapToGrid w:val="0"/>
              <w:jc w:val="left"/>
              <w:rPr>
                <w:rFonts w:ascii="Arial" w:hAnsi="Arial" w:cs="Arial"/>
                <w:lang w:val="en-US"/>
              </w:rPr>
            </w:pPr>
          </w:p>
        </w:tc>
        <w:tc>
          <w:tcPr>
            <w:tcW w:w="6840" w:type="dxa"/>
            <w:shd w:val="clear" w:color="auto" w:fill="auto"/>
          </w:tcPr>
          <w:p w14:paraId="67569EC8" w14:textId="77777777" w:rsidR="007C472D" w:rsidRDefault="007C472D" w:rsidP="007B477D">
            <w:pPr>
              <w:pStyle w:val="TableContents"/>
              <w:widowControl/>
              <w:pBdr>
                <w:bottom w:val="single" w:sz="8" w:space="1" w:color="FFFFFF"/>
              </w:pBdr>
              <w:snapToGrid w:val="0"/>
              <w:jc w:val="left"/>
              <w:rPr>
                <w:ins w:id="323" w:author="Ariel Segall" w:date="2013-10-08T18:18:00Z"/>
                <w:rFonts w:ascii="Arial" w:hAnsi="Arial" w:cs="Arial"/>
                <w:lang w:val="en-US"/>
              </w:rPr>
            </w:pPr>
            <w:r>
              <w:rPr>
                <w:rFonts w:ascii="Arial" w:hAnsi="Arial" w:cs="Arial"/>
                <w:lang w:val="en-US"/>
              </w:rPr>
              <w:t>This</w:t>
            </w:r>
            <w:r>
              <w:rPr>
                <w:rFonts w:ascii="Arial" w:eastAsia="Arial" w:hAnsi="Arial" w:cs="Arial"/>
                <w:lang w:val="en-US"/>
              </w:rPr>
              <w:t xml:space="preserve"> </w:t>
            </w:r>
            <w:r>
              <w:rPr>
                <w:rFonts w:ascii="Arial" w:hAnsi="Arial" w:cs="Arial"/>
                <w:lang w:val="en-US"/>
              </w:rPr>
              <w:t>is</w:t>
            </w:r>
            <w:r>
              <w:rPr>
                <w:rFonts w:ascii="Arial" w:eastAsia="Arial" w:hAnsi="Arial" w:cs="Arial"/>
                <w:lang w:val="en-US"/>
              </w:rPr>
              <w:t xml:space="preserve"> </w:t>
            </w:r>
            <w:r>
              <w:rPr>
                <w:rFonts w:ascii="Arial" w:hAnsi="Arial" w:cs="Arial"/>
                <w:lang w:val="en-US"/>
              </w:rPr>
              <w:t>a</w:t>
            </w:r>
            <w:r>
              <w:rPr>
                <w:rFonts w:ascii="Arial" w:eastAsia="Arial" w:hAnsi="Arial" w:cs="Arial"/>
                <w:lang w:val="en-US"/>
              </w:rPr>
              <w:t xml:space="preserve"> </w:t>
            </w:r>
            <w:r>
              <w:rPr>
                <w:rFonts w:ascii="Arial" w:hAnsi="Arial" w:cs="Arial"/>
                <w:lang w:val="en-US"/>
              </w:rPr>
              <w:t>virtual</w:t>
            </w:r>
            <w:r>
              <w:rPr>
                <w:rFonts w:ascii="Arial" w:eastAsia="Arial" w:hAnsi="Arial" w:cs="Arial"/>
                <w:lang w:val="en-US"/>
              </w:rPr>
              <w:t xml:space="preserve"> </w:t>
            </w:r>
            <w:r>
              <w:rPr>
                <w:rFonts w:ascii="Arial" w:hAnsi="Arial" w:cs="Arial"/>
                <w:lang w:val="en-US"/>
              </w:rPr>
              <w:t>machine</w:t>
            </w:r>
            <w:r>
              <w:rPr>
                <w:rFonts w:ascii="Arial" w:eastAsia="Arial" w:hAnsi="Arial" w:cs="Arial"/>
                <w:lang w:val="en-US"/>
              </w:rPr>
              <w:t xml:space="preserve"> </w:t>
            </w:r>
            <w:r>
              <w:rPr>
                <w:rFonts w:ascii="Arial" w:hAnsi="Arial" w:cs="Arial"/>
                <w:lang w:val="en-US"/>
              </w:rPr>
              <w:t>which</w:t>
            </w:r>
            <w:r>
              <w:rPr>
                <w:rFonts w:ascii="Arial" w:eastAsia="Arial" w:hAnsi="Arial" w:cs="Arial"/>
                <w:lang w:val="en-US"/>
              </w:rPr>
              <w:t xml:space="preserve"> </w:t>
            </w:r>
            <w:r>
              <w:rPr>
                <w:rFonts w:ascii="Arial" w:hAnsi="Arial" w:cs="Arial"/>
                <w:lang w:val="en-US"/>
              </w:rPr>
              <w:t>is</w:t>
            </w:r>
            <w:r>
              <w:rPr>
                <w:rFonts w:ascii="Arial" w:eastAsia="Arial" w:hAnsi="Arial" w:cs="Arial"/>
                <w:lang w:val="en-US"/>
              </w:rPr>
              <w:t xml:space="preserve"> </w:t>
            </w:r>
            <w:r>
              <w:rPr>
                <w:rFonts w:ascii="Arial" w:hAnsi="Arial" w:cs="Arial"/>
                <w:lang w:val="en-US"/>
              </w:rPr>
              <w:t>developed</w:t>
            </w:r>
            <w:r>
              <w:rPr>
                <w:rFonts w:ascii="Arial" w:eastAsia="Arial" w:hAnsi="Arial" w:cs="Arial"/>
                <w:lang w:val="en-US"/>
              </w:rPr>
              <w:t xml:space="preserve"> </w:t>
            </w:r>
            <w:r>
              <w:rPr>
                <w:rFonts w:ascii="Arial" w:hAnsi="Arial" w:cs="Arial"/>
                <w:lang w:val="en-US"/>
              </w:rPr>
              <w:t>to</w:t>
            </w:r>
            <w:r>
              <w:rPr>
                <w:rFonts w:ascii="Arial" w:eastAsia="Arial" w:hAnsi="Arial" w:cs="Arial"/>
                <w:lang w:val="en-US"/>
              </w:rPr>
              <w:t xml:space="preserve"> </w:t>
            </w:r>
            <w:r>
              <w:rPr>
                <w:rFonts w:ascii="Arial" w:hAnsi="Arial" w:cs="Arial"/>
                <w:lang w:val="en-US"/>
              </w:rPr>
              <w:t>isolate</w:t>
            </w:r>
            <w:r>
              <w:rPr>
                <w:rFonts w:ascii="Arial" w:eastAsia="Arial" w:hAnsi="Arial" w:cs="Arial"/>
                <w:lang w:val="en-US"/>
              </w:rPr>
              <w:t xml:space="preserve"> </w:t>
            </w:r>
            <w:r>
              <w:rPr>
                <w:rFonts w:ascii="Arial" w:hAnsi="Arial" w:cs="Arial"/>
                <w:lang w:val="en-US"/>
              </w:rPr>
              <w:t>functionality</w:t>
            </w:r>
            <w:r>
              <w:rPr>
                <w:rFonts w:ascii="Arial" w:eastAsia="Arial" w:hAnsi="Arial" w:cs="Arial"/>
                <w:lang w:val="en-US"/>
              </w:rPr>
              <w:t xml:space="preserve"> </w:t>
            </w:r>
            <w:r>
              <w:rPr>
                <w:rFonts w:ascii="Arial" w:hAnsi="Arial" w:cs="Arial"/>
                <w:lang w:val="en-US"/>
              </w:rPr>
              <w:t>sometimes</w:t>
            </w:r>
            <w:r>
              <w:rPr>
                <w:rFonts w:ascii="Arial" w:eastAsia="Arial" w:hAnsi="Arial" w:cs="Arial"/>
                <w:lang w:val="en-US"/>
              </w:rPr>
              <w:t xml:space="preserve"> </w:t>
            </w:r>
            <w:r>
              <w:rPr>
                <w:rFonts w:ascii="Arial" w:hAnsi="Arial" w:cs="Arial"/>
                <w:lang w:val="en-US"/>
              </w:rPr>
              <w:t>done</w:t>
            </w:r>
            <w:r>
              <w:rPr>
                <w:rFonts w:ascii="Arial" w:eastAsia="Arial" w:hAnsi="Arial" w:cs="Arial"/>
                <w:lang w:val="en-US"/>
              </w:rPr>
              <w:t xml:space="preserve"> </w:t>
            </w:r>
            <w:r>
              <w:rPr>
                <w:rFonts w:ascii="Arial" w:hAnsi="Arial" w:cs="Arial"/>
                <w:lang w:val="en-US"/>
              </w:rPr>
              <w:t>in</w:t>
            </w:r>
            <w:r>
              <w:rPr>
                <w:rFonts w:ascii="Arial" w:eastAsia="Arial" w:hAnsi="Arial" w:cs="Arial"/>
                <w:lang w:val="en-US"/>
              </w:rPr>
              <w:t xml:space="preserve"> </w:t>
            </w:r>
            <w:r>
              <w:rPr>
                <w:rFonts w:ascii="Arial" w:hAnsi="Arial" w:cs="Arial"/>
                <w:lang w:val="en-US"/>
              </w:rPr>
              <w:t>the</w:t>
            </w:r>
            <w:r>
              <w:rPr>
                <w:rFonts w:ascii="Arial" w:eastAsia="Arial" w:hAnsi="Arial" w:cs="Arial"/>
                <w:lang w:val="en-US"/>
              </w:rPr>
              <w:t xml:space="preserve"> </w:t>
            </w:r>
            <w:ins w:id="324" w:author="Ariel Segall" w:date="2013-10-08T18:10:00Z">
              <w:r w:rsidR="007B477D">
                <w:rPr>
                  <w:rFonts w:ascii="Arial" w:eastAsia="Arial" w:hAnsi="Arial" w:cs="Arial"/>
                  <w:lang w:val="en-US"/>
                </w:rPr>
                <w:t xml:space="preserve">primary OS or in the </w:t>
              </w:r>
            </w:ins>
            <w:r>
              <w:rPr>
                <w:rFonts w:ascii="Arial" w:hAnsi="Arial" w:cs="Arial"/>
                <w:lang w:val="en-US"/>
              </w:rPr>
              <w:t>VMM</w:t>
            </w:r>
            <w:r>
              <w:rPr>
                <w:rFonts w:ascii="Arial" w:eastAsia="Arial" w:hAnsi="Arial" w:cs="Arial"/>
                <w:lang w:val="en-US"/>
              </w:rPr>
              <w:t xml:space="preserve">, </w:t>
            </w:r>
            <w:r>
              <w:rPr>
                <w:rFonts w:ascii="Arial" w:hAnsi="Arial" w:cs="Arial"/>
                <w:lang w:val="en-US"/>
              </w:rPr>
              <w:t>so</w:t>
            </w:r>
            <w:r>
              <w:rPr>
                <w:rFonts w:ascii="Arial" w:eastAsia="Arial" w:hAnsi="Arial" w:cs="Arial"/>
                <w:lang w:val="en-US"/>
              </w:rPr>
              <w:t xml:space="preserve"> </w:t>
            </w:r>
            <w:r>
              <w:rPr>
                <w:rFonts w:ascii="Arial" w:hAnsi="Arial" w:cs="Arial"/>
                <w:lang w:val="en-US"/>
              </w:rPr>
              <w:t>as</w:t>
            </w:r>
            <w:r>
              <w:rPr>
                <w:rFonts w:ascii="Arial" w:eastAsia="Arial" w:hAnsi="Arial" w:cs="Arial"/>
                <w:lang w:val="en-US"/>
              </w:rPr>
              <w:t xml:space="preserve"> </w:t>
            </w:r>
            <w:r>
              <w:rPr>
                <w:rFonts w:ascii="Arial" w:hAnsi="Arial" w:cs="Arial"/>
                <w:lang w:val="en-US"/>
              </w:rPr>
              <w:t>to</w:t>
            </w:r>
            <w:r>
              <w:rPr>
                <w:rFonts w:ascii="Arial" w:eastAsia="Arial" w:hAnsi="Arial" w:cs="Arial"/>
                <w:lang w:val="en-US"/>
              </w:rPr>
              <w:t xml:space="preserve"> </w:t>
            </w:r>
            <w:r>
              <w:rPr>
                <w:rFonts w:ascii="Arial" w:hAnsi="Arial" w:cs="Arial"/>
                <w:lang w:val="en-US"/>
              </w:rPr>
              <w:t>provide</w:t>
            </w:r>
            <w:r>
              <w:rPr>
                <w:rFonts w:ascii="Arial" w:eastAsia="Arial" w:hAnsi="Arial" w:cs="Arial"/>
                <w:lang w:val="en-US"/>
              </w:rPr>
              <w:t xml:space="preserve"> </w:t>
            </w:r>
            <w:r>
              <w:rPr>
                <w:rFonts w:ascii="Arial" w:hAnsi="Arial" w:cs="Arial"/>
                <w:lang w:val="en-US"/>
              </w:rPr>
              <w:t>smaller</w:t>
            </w:r>
            <w:r>
              <w:rPr>
                <w:rFonts w:ascii="Arial" w:eastAsia="Arial" w:hAnsi="Arial" w:cs="Arial"/>
                <w:lang w:val="en-US"/>
              </w:rPr>
              <w:t xml:space="preserve"> </w:t>
            </w:r>
            <w:r>
              <w:rPr>
                <w:rFonts w:ascii="Arial" w:hAnsi="Arial" w:cs="Arial"/>
                <w:lang w:val="en-US"/>
              </w:rPr>
              <w:t>subsystems</w:t>
            </w:r>
            <w:r>
              <w:rPr>
                <w:rFonts w:ascii="Arial" w:eastAsia="Arial" w:hAnsi="Arial" w:cs="Arial"/>
                <w:lang w:val="en-US"/>
              </w:rPr>
              <w:t xml:space="preserve"> </w:t>
            </w:r>
            <w:r>
              <w:rPr>
                <w:rFonts w:ascii="Arial" w:hAnsi="Arial" w:cs="Arial"/>
                <w:lang w:val="en-US"/>
              </w:rPr>
              <w:t>for</w:t>
            </w:r>
            <w:r>
              <w:rPr>
                <w:rFonts w:ascii="Arial" w:eastAsia="Arial" w:hAnsi="Arial" w:cs="Arial"/>
                <w:lang w:val="en-US"/>
              </w:rPr>
              <w:t xml:space="preserve"> </w:t>
            </w:r>
            <w:r>
              <w:rPr>
                <w:rFonts w:ascii="Arial" w:hAnsi="Arial" w:cs="Arial"/>
                <w:lang w:val="en-US"/>
              </w:rPr>
              <w:t>security</w:t>
            </w:r>
            <w:r>
              <w:rPr>
                <w:rFonts w:ascii="Arial" w:eastAsia="Arial" w:hAnsi="Arial" w:cs="Arial"/>
                <w:lang w:val="en-US"/>
              </w:rPr>
              <w:t xml:space="preserve"> </w:t>
            </w:r>
            <w:r>
              <w:rPr>
                <w:rFonts w:ascii="Arial" w:hAnsi="Arial" w:cs="Arial"/>
                <w:lang w:val="en-US"/>
              </w:rPr>
              <w:t>analysis</w:t>
            </w:r>
            <w:ins w:id="325" w:author="Ariel Segall" w:date="2013-10-08T18:11:00Z">
              <w:r w:rsidR="007B477D">
                <w:rPr>
                  <w:rFonts w:ascii="Arial" w:hAnsi="Arial" w:cs="Arial"/>
                  <w:lang w:val="en-US"/>
                </w:rPr>
                <w:t>; or which provides isolated functionality which provides a service to the primary VM in its vPlatform</w:t>
              </w:r>
              <w:proofErr w:type="gramStart"/>
              <w:r w:rsidR="007B477D">
                <w:rPr>
                  <w:rFonts w:ascii="Arial" w:hAnsi="Arial" w:cs="Arial"/>
                  <w:lang w:val="en-US"/>
                </w:rPr>
                <w:t>.</w:t>
              </w:r>
            </w:ins>
            <w:r>
              <w:rPr>
                <w:rFonts w:ascii="Arial" w:eastAsia="Arial" w:hAnsi="Arial" w:cs="Arial"/>
                <w:lang w:val="en-US"/>
              </w:rPr>
              <w:t>.</w:t>
            </w:r>
            <w:proofErr w:type="gramEnd"/>
            <w:r>
              <w:rPr>
                <w:rFonts w:ascii="Arial" w:eastAsia="Arial" w:hAnsi="Arial" w:cs="Arial"/>
                <w:lang w:val="en-US"/>
              </w:rPr>
              <w:t xml:space="preserve">  </w:t>
            </w:r>
            <w:r>
              <w:rPr>
                <w:rFonts w:ascii="Arial" w:hAnsi="Arial" w:cs="Arial"/>
                <w:lang w:val="en-US"/>
              </w:rPr>
              <w:t>A</w:t>
            </w:r>
            <w:r>
              <w:rPr>
                <w:rFonts w:ascii="Arial" w:eastAsia="Arial" w:hAnsi="Arial" w:cs="Arial"/>
                <w:lang w:val="en-US"/>
              </w:rPr>
              <w:t xml:space="preserve"> </w:t>
            </w:r>
            <w:r>
              <w:rPr>
                <w:rFonts w:ascii="Arial" w:hAnsi="Arial" w:cs="Arial"/>
                <w:lang w:val="en-US"/>
              </w:rPr>
              <w:t>helper</w:t>
            </w:r>
            <w:r>
              <w:rPr>
                <w:rFonts w:ascii="Arial" w:eastAsia="Arial" w:hAnsi="Arial" w:cs="Arial"/>
                <w:lang w:val="en-US"/>
              </w:rPr>
              <w:t xml:space="preserve"> </w:t>
            </w:r>
            <w:r>
              <w:rPr>
                <w:rFonts w:ascii="Arial" w:hAnsi="Arial" w:cs="Arial"/>
                <w:lang w:val="en-US"/>
              </w:rPr>
              <w:t>VM</w:t>
            </w:r>
            <w:r>
              <w:rPr>
                <w:rFonts w:ascii="Arial" w:eastAsia="Arial" w:hAnsi="Arial" w:cs="Arial"/>
                <w:lang w:val="en-US"/>
              </w:rPr>
              <w:t xml:space="preserve"> </w:t>
            </w:r>
            <w:r>
              <w:rPr>
                <w:rFonts w:ascii="Arial" w:hAnsi="Arial" w:cs="Arial"/>
                <w:lang w:val="en-US"/>
              </w:rPr>
              <w:t>might</w:t>
            </w:r>
            <w:r>
              <w:rPr>
                <w:rFonts w:ascii="Arial" w:eastAsia="Arial" w:hAnsi="Arial" w:cs="Arial"/>
                <w:lang w:val="en-US"/>
              </w:rPr>
              <w:t xml:space="preserve"> </w:t>
            </w:r>
            <w:r>
              <w:rPr>
                <w:rFonts w:ascii="Arial" w:hAnsi="Arial" w:cs="Arial"/>
                <w:lang w:val="en-US"/>
              </w:rPr>
              <w:t>run</w:t>
            </w:r>
            <w:r>
              <w:rPr>
                <w:rFonts w:ascii="Arial" w:eastAsia="Arial" w:hAnsi="Arial" w:cs="Arial"/>
                <w:lang w:val="en-US"/>
              </w:rPr>
              <w:t xml:space="preserve"> </w:t>
            </w:r>
            <w:r>
              <w:rPr>
                <w:rFonts w:ascii="Arial" w:hAnsi="Arial" w:cs="Arial"/>
                <w:lang w:val="en-US"/>
              </w:rPr>
              <w:t>a</w:t>
            </w:r>
            <w:r>
              <w:rPr>
                <w:rFonts w:ascii="Arial" w:eastAsia="Arial" w:hAnsi="Arial" w:cs="Arial"/>
                <w:lang w:val="en-US"/>
              </w:rPr>
              <w:t xml:space="preserve"> </w:t>
            </w:r>
            <w:r>
              <w:rPr>
                <w:rFonts w:ascii="Arial" w:hAnsi="Arial" w:cs="Arial"/>
                <w:lang w:val="en-US"/>
              </w:rPr>
              <w:t>vPlatform</w:t>
            </w:r>
            <w:r>
              <w:rPr>
                <w:rFonts w:ascii="Arial" w:eastAsia="Arial" w:hAnsi="Arial" w:cs="Arial"/>
                <w:lang w:val="en-US"/>
              </w:rPr>
              <w:t xml:space="preserve"> </w:t>
            </w:r>
            <w:r>
              <w:rPr>
                <w:rFonts w:ascii="Arial" w:hAnsi="Arial" w:cs="Arial"/>
                <w:lang w:val="en-US"/>
              </w:rPr>
              <w:t>Manager</w:t>
            </w:r>
            <w:ins w:id="326" w:author="Ariel Segall" w:date="2013-10-08T18:13:00Z">
              <w:r w:rsidR="007B477D">
                <w:rPr>
                  <w:rFonts w:ascii="Arial" w:eastAsia="Arial" w:hAnsi="Arial" w:cs="Arial"/>
                  <w:lang w:val="en-US"/>
                </w:rPr>
                <w:t>, separating its functionality from the VMM or supervisory domain</w:t>
              </w:r>
            </w:ins>
            <w:ins w:id="327" w:author="Ariel Segall" w:date="2013-10-08T18:14:00Z">
              <w:r w:rsidR="007B477D">
                <w:rPr>
                  <w:rFonts w:ascii="Arial" w:eastAsia="Arial" w:hAnsi="Arial" w:cs="Arial"/>
                  <w:lang w:val="en-US"/>
                </w:rPr>
                <w:t>. A different kind of helper VM might use VM introspection to take runtime measurements of the primary OS kernel, or provide a virtual CD drive.</w:t>
              </w:r>
            </w:ins>
            <w:r>
              <w:rPr>
                <w:rFonts w:ascii="Arial" w:hAnsi="Arial" w:cs="Arial"/>
                <w:lang w:val="en-US"/>
              </w:rPr>
              <w:t xml:space="preserve">  A helper VM or “service virtual machine” is analogous to a Unix daemon.</w:t>
            </w:r>
            <w:ins w:id="328" w:author="Ariel Segall" w:date="2013-10-08T18:15:00Z">
              <w:r w:rsidR="008970B9">
                <w:rPr>
                  <w:rFonts w:ascii="Arial" w:hAnsi="Arial" w:cs="Arial"/>
                  <w:lang w:val="en-US"/>
                </w:rPr>
                <w:t xml:space="preserve"> While vTPMs could be described as helper VMs, vTPMs are sufficiently specialized that we do not generally use the </w:t>
              </w:r>
            </w:ins>
            <w:ins w:id="329" w:author="Ariel Segall" w:date="2013-10-08T18:16:00Z">
              <w:r w:rsidR="008970B9">
                <w:rPr>
                  <w:rFonts w:ascii="Arial" w:hAnsi="Arial" w:cs="Arial"/>
                  <w:lang w:val="en-US"/>
                </w:rPr>
                <w:t>term to refer to them.</w:t>
              </w:r>
            </w:ins>
          </w:p>
          <w:p w14:paraId="0AF7F313" w14:textId="0A2DEFA0" w:rsidR="00F9285B" w:rsidRDefault="00F9285B" w:rsidP="007B477D">
            <w:pPr>
              <w:pStyle w:val="TableContents"/>
              <w:widowControl/>
              <w:pBdr>
                <w:bottom w:val="single" w:sz="8" w:space="1" w:color="FFFFFF"/>
              </w:pBdr>
              <w:snapToGrid w:val="0"/>
              <w:jc w:val="left"/>
              <w:rPr>
                <w:rFonts w:ascii="Arial" w:hAnsi="Arial" w:cs="Arial"/>
                <w:lang w:val="en-US"/>
              </w:rPr>
            </w:pPr>
          </w:p>
        </w:tc>
      </w:tr>
      <w:tr w:rsidR="005D0EDA" w:rsidRPr="007C472D" w14:paraId="08ED8695" w14:textId="77777777" w:rsidTr="005D0EDA">
        <w:trPr>
          <w:gridAfter w:val="1"/>
          <w:wAfter w:w="378" w:type="dxa"/>
          <w:trHeight w:val="329"/>
        </w:trPr>
        <w:tc>
          <w:tcPr>
            <w:tcW w:w="1818" w:type="dxa"/>
            <w:shd w:val="clear" w:color="auto" w:fill="auto"/>
          </w:tcPr>
          <w:p w14:paraId="0E3AD35F" w14:textId="77777777" w:rsidR="007C472D" w:rsidRDefault="007B477D" w:rsidP="006F0A89">
            <w:pPr>
              <w:pStyle w:val="TableContents"/>
              <w:widowControl/>
              <w:pBdr>
                <w:bottom w:val="single" w:sz="8" w:space="1" w:color="FFFFFF"/>
              </w:pBdr>
              <w:snapToGrid w:val="0"/>
              <w:jc w:val="left"/>
              <w:rPr>
                <w:ins w:id="330" w:author="Ariel Segall" w:date="2013-10-08T18:18:00Z"/>
                <w:rFonts w:ascii="Arial" w:hAnsi="Arial" w:cs="Arial"/>
                <w:lang w:val="en-US"/>
              </w:rPr>
            </w:pPr>
            <w:ins w:id="331" w:author="Ariel Segall" w:date="2013-10-08T18:09:00Z">
              <w:r>
                <w:rPr>
                  <w:rFonts w:ascii="Arial" w:hAnsi="Arial" w:cs="Arial"/>
                  <w:lang w:val="en-US"/>
                </w:rPr>
                <w:t>Helper vPlatform</w:t>
              </w:r>
            </w:ins>
          </w:p>
          <w:p w14:paraId="01CB9D4A" w14:textId="77777777" w:rsidR="00F9285B" w:rsidRDefault="00F9285B" w:rsidP="006F0A89">
            <w:pPr>
              <w:pStyle w:val="TableContents"/>
              <w:widowControl/>
              <w:pBdr>
                <w:bottom w:val="single" w:sz="8" w:space="1" w:color="FFFFFF"/>
              </w:pBdr>
              <w:snapToGrid w:val="0"/>
              <w:jc w:val="left"/>
              <w:rPr>
                <w:ins w:id="332" w:author="Ariel Segall" w:date="2013-10-08T18:18:00Z"/>
                <w:rFonts w:ascii="Arial" w:hAnsi="Arial" w:cs="Arial"/>
                <w:lang w:val="en-US"/>
              </w:rPr>
            </w:pPr>
          </w:p>
          <w:p w14:paraId="7B5DC5B8" w14:textId="77777777" w:rsidR="00F9285B" w:rsidRDefault="00F9285B" w:rsidP="006F0A89">
            <w:pPr>
              <w:pStyle w:val="TableContents"/>
              <w:widowControl/>
              <w:pBdr>
                <w:bottom w:val="single" w:sz="8" w:space="1" w:color="FFFFFF"/>
              </w:pBdr>
              <w:snapToGrid w:val="0"/>
              <w:jc w:val="left"/>
              <w:rPr>
                <w:ins w:id="333" w:author="Ariel Segall" w:date="2013-10-08T18:18:00Z"/>
                <w:rFonts w:ascii="Arial" w:hAnsi="Arial" w:cs="Arial"/>
                <w:lang w:val="en-US"/>
              </w:rPr>
            </w:pPr>
          </w:p>
          <w:p w14:paraId="577719A2" w14:textId="77777777" w:rsidR="00F9285B" w:rsidRDefault="00F9285B" w:rsidP="006F0A89">
            <w:pPr>
              <w:pStyle w:val="TableContents"/>
              <w:widowControl/>
              <w:pBdr>
                <w:bottom w:val="single" w:sz="8" w:space="1" w:color="FFFFFF"/>
              </w:pBdr>
              <w:snapToGrid w:val="0"/>
              <w:jc w:val="left"/>
              <w:rPr>
                <w:ins w:id="334" w:author="Ariel Segall" w:date="2013-10-08T18:18:00Z"/>
                <w:rFonts w:ascii="Arial" w:hAnsi="Arial" w:cs="Arial"/>
                <w:lang w:val="en-US"/>
              </w:rPr>
            </w:pPr>
          </w:p>
          <w:p w14:paraId="0F1F3B17" w14:textId="77777777" w:rsidR="00F9285B" w:rsidRDefault="00F9285B" w:rsidP="006F0A89">
            <w:pPr>
              <w:pStyle w:val="TableContents"/>
              <w:widowControl/>
              <w:pBdr>
                <w:bottom w:val="single" w:sz="8" w:space="1" w:color="FFFFFF"/>
              </w:pBdr>
              <w:snapToGrid w:val="0"/>
              <w:jc w:val="left"/>
              <w:rPr>
                <w:ins w:id="335" w:author="Ariel Segall" w:date="2013-10-08T18:18:00Z"/>
                <w:rFonts w:ascii="Arial" w:hAnsi="Arial" w:cs="Arial"/>
                <w:lang w:val="en-US"/>
              </w:rPr>
            </w:pPr>
          </w:p>
          <w:p w14:paraId="396401F8" w14:textId="07BF456A" w:rsidR="00F9285B" w:rsidRDefault="00F9285B" w:rsidP="006F0A89">
            <w:pPr>
              <w:pStyle w:val="TableContents"/>
              <w:widowControl/>
              <w:pBdr>
                <w:bottom w:val="single" w:sz="8" w:space="1" w:color="FFFFFF"/>
              </w:pBdr>
              <w:snapToGrid w:val="0"/>
              <w:jc w:val="left"/>
              <w:rPr>
                <w:rFonts w:ascii="Arial" w:hAnsi="Arial" w:cs="Arial"/>
                <w:lang w:val="en-US"/>
              </w:rPr>
            </w:pPr>
          </w:p>
        </w:tc>
        <w:tc>
          <w:tcPr>
            <w:tcW w:w="6840" w:type="dxa"/>
            <w:shd w:val="clear" w:color="auto" w:fill="auto"/>
          </w:tcPr>
          <w:p w14:paraId="4CAC4C07" w14:textId="0AAD331B" w:rsidR="007C472D" w:rsidRDefault="007B477D" w:rsidP="006F0A89">
            <w:pPr>
              <w:pStyle w:val="TableContents"/>
              <w:widowControl/>
              <w:pBdr>
                <w:bottom w:val="single" w:sz="8" w:space="1" w:color="FFFFFF"/>
              </w:pBdr>
              <w:snapToGrid w:val="0"/>
              <w:jc w:val="left"/>
              <w:rPr>
                <w:rFonts w:ascii="Arial" w:hAnsi="Arial" w:cs="Arial"/>
                <w:lang w:val="en-US"/>
              </w:rPr>
            </w:pPr>
            <w:ins w:id="336" w:author="Ariel Segall" w:date="2013-10-08T18:09:00Z">
              <w:r>
                <w:rPr>
                  <w:rFonts w:ascii="Arial" w:hAnsi="Arial" w:cs="Arial"/>
                  <w:lang w:val="en-US"/>
                </w:rPr>
                <w:t xml:space="preserve">A </w:t>
              </w:r>
              <w:proofErr w:type="gramStart"/>
              <w:r>
                <w:rPr>
                  <w:rFonts w:ascii="Arial" w:hAnsi="Arial" w:cs="Arial"/>
                  <w:lang w:val="en-US"/>
                </w:rPr>
                <w:t>vPlatform which</w:t>
              </w:r>
              <w:proofErr w:type="gramEnd"/>
              <w:r>
                <w:rPr>
                  <w:rFonts w:ascii="Arial" w:hAnsi="Arial" w:cs="Arial"/>
                  <w:lang w:val="en-US"/>
                </w:rPr>
                <w:t xml:space="preserve"> provides services to a number of different vPlatforms on the </w:t>
              </w:r>
            </w:ins>
            <w:ins w:id="337" w:author="Ariel Segall" w:date="2013-10-08T18:10:00Z">
              <w:r>
                <w:rPr>
                  <w:rFonts w:ascii="Arial" w:hAnsi="Arial" w:cs="Arial"/>
                  <w:lang w:val="en-US"/>
                </w:rPr>
                <w:t xml:space="preserve">same </w:t>
              </w:r>
            </w:ins>
            <w:ins w:id="338" w:author="Ariel Segall" w:date="2013-10-08T18:09:00Z">
              <w:r>
                <w:rPr>
                  <w:rFonts w:ascii="Arial" w:hAnsi="Arial" w:cs="Arial"/>
                  <w:lang w:val="en-US"/>
                </w:rPr>
                <w:t>system.</w:t>
              </w:r>
            </w:ins>
            <w:ins w:id="339" w:author="Ariel Segall" w:date="2013-10-08T18:10:00Z">
              <w:r>
                <w:rPr>
                  <w:rFonts w:ascii="Arial" w:hAnsi="Arial" w:cs="Arial"/>
                  <w:lang w:val="en-US"/>
                </w:rPr>
                <w:t xml:space="preserve"> For example a virtual networking switch might be implemented as a helper vPlatform.</w:t>
              </w:r>
            </w:ins>
            <w:ins w:id="340" w:author="Ariel Segall" w:date="2013-10-08T18:12:00Z">
              <w:r>
                <w:rPr>
                  <w:rFonts w:ascii="Arial" w:hAnsi="Arial" w:cs="Arial"/>
                  <w:lang w:val="en-US"/>
                </w:rPr>
                <w:t xml:space="preserve"> Some systems may provide shared services as VMM applications instead; however, helper vPlatforms can provide additional isolation. </w:t>
              </w:r>
            </w:ins>
          </w:p>
        </w:tc>
      </w:tr>
      <w:tr w:rsidR="005D0EDA" w:rsidRPr="007C472D" w14:paraId="48A1C60B" w14:textId="77777777" w:rsidTr="005D0EDA">
        <w:trPr>
          <w:gridAfter w:val="1"/>
          <w:wAfter w:w="378" w:type="dxa"/>
          <w:trHeight w:val="329"/>
          <w:ins w:id="341" w:author="Ariel Segall" w:date="2013-09-09T16:32:00Z"/>
        </w:trPr>
        <w:tc>
          <w:tcPr>
            <w:tcW w:w="1818" w:type="dxa"/>
            <w:shd w:val="clear" w:color="auto" w:fill="auto"/>
          </w:tcPr>
          <w:p w14:paraId="0D65E85E" w14:textId="01377DA6" w:rsidR="00220A41" w:rsidRDefault="00220A41" w:rsidP="00220A41">
            <w:pPr>
              <w:pStyle w:val="TableContents"/>
              <w:widowControl/>
              <w:pBdr>
                <w:bottom w:val="single" w:sz="8" w:space="1" w:color="FFFFFF"/>
              </w:pBdr>
              <w:snapToGrid w:val="0"/>
              <w:jc w:val="left"/>
              <w:rPr>
                <w:ins w:id="342" w:author="Ariel Segall" w:date="2013-09-09T16:32:00Z"/>
                <w:rFonts w:ascii="Arial" w:hAnsi="Arial" w:cs="Arial"/>
                <w:lang w:val="en-US"/>
              </w:rPr>
            </w:pPr>
            <w:ins w:id="343" w:author="Ariel Segall" w:date="2013-09-09T16:32:00Z">
              <w:r>
                <w:rPr>
                  <w:rFonts w:ascii="Arial" w:hAnsi="Arial" w:cs="Arial"/>
                  <w:lang w:val="en-US"/>
                </w:rPr>
                <w:t>Measurement</w:t>
              </w:r>
            </w:ins>
          </w:p>
        </w:tc>
        <w:tc>
          <w:tcPr>
            <w:tcW w:w="6840" w:type="dxa"/>
            <w:shd w:val="clear" w:color="auto" w:fill="auto"/>
          </w:tcPr>
          <w:p w14:paraId="011647EF" w14:textId="77777777" w:rsidR="00220A41" w:rsidRDefault="00220A41" w:rsidP="005819CF">
            <w:pPr>
              <w:pStyle w:val="TableContents"/>
              <w:widowControl/>
              <w:pBdr>
                <w:bottom w:val="single" w:sz="8" w:space="1" w:color="FFFFFF"/>
              </w:pBdr>
              <w:jc w:val="left"/>
              <w:rPr>
                <w:ins w:id="344" w:author="Ariel Segall" w:date="2013-10-08T18:18:00Z"/>
                <w:rFonts w:ascii="Arial" w:hAnsi="Arial" w:cs="Arial"/>
                <w:lang w:val="en-US"/>
              </w:rPr>
            </w:pPr>
            <w:ins w:id="345" w:author="Ariel Segall" w:date="2013-09-09T16:32:00Z">
              <w:r>
                <w:rPr>
                  <w:rFonts w:ascii="Arial" w:hAnsi="Arial" w:cs="Arial"/>
                  <w:lang w:val="en-US"/>
                </w:rPr>
                <w:t xml:space="preserve">A </w:t>
              </w:r>
              <w:proofErr w:type="gramStart"/>
              <w:r w:rsidR="005819CF">
                <w:rPr>
                  <w:rFonts w:ascii="Arial" w:hAnsi="Arial" w:cs="Arial"/>
                  <w:lang w:val="en-US"/>
                </w:rPr>
                <w:t>value which</w:t>
              </w:r>
              <w:proofErr w:type="gramEnd"/>
              <w:r w:rsidR="005819CF">
                <w:rPr>
                  <w:rFonts w:ascii="Arial" w:hAnsi="Arial" w:cs="Arial"/>
                  <w:lang w:val="en-US"/>
                </w:rPr>
                <w:t xml:space="preserve"> provides information about the </w:t>
              </w:r>
            </w:ins>
            <w:ins w:id="346" w:author="Ariel Segall" w:date="2013-09-09T16:34:00Z">
              <w:r w:rsidR="005819CF">
                <w:rPr>
                  <w:rFonts w:ascii="Arial" w:hAnsi="Arial" w:cs="Arial"/>
                  <w:lang w:val="en-US"/>
                </w:rPr>
                <w:t xml:space="preserve">identity and/or </w:t>
              </w:r>
            </w:ins>
            <w:ins w:id="347" w:author="Ariel Segall" w:date="2013-09-09T16:32:00Z">
              <w:r w:rsidR="005819CF">
                <w:rPr>
                  <w:rFonts w:ascii="Arial" w:hAnsi="Arial" w:cs="Arial"/>
                  <w:lang w:val="en-US"/>
                </w:rPr>
                <w:t>state of a particular piece of software. Although the most common measurement is a hash of a file, executable, or region of memory, other forms of measurement are possible.</w:t>
              </w:r>
            </w:ins>
            <w:ins w:id="348" w:author="Ariel Segall" w:date="2013-09-09T16:33:00Z">
              <w:r w:rsidR="005819CF">
                <w:rPr>
                  <w:rFonts w:ascii="Arial" w:hAnsi="Arial" w:cs="Arial"/>
                  <w:lang w:val="en-US"/>
                </w:rPr>
                <w:t xml:space="preserve"> For example, software version information is an easily forged but less fragile measurement, while a kernel structure analysis may produce more</w:t>
              </w:r>
            </w:ins>
            <w:ins w:id="349" w:author="Ariel Segall" w:date="2013-09-09T16:36:00Z">
              <w:r w:rsidR="005819CF">
                <w:rPr>
                  <w:rFonts w:ascii="Arial" w:hAnsi="Arial" w:cs="Arial"/>
                  <w:lang w:val="en-US"/>
                </w:rPr>
                <w:t xml:space="preserve"> meaningful information about OS state than a simple hash.</w:t>
              </w:r>
              <w:r w:rsidR="00B040E4">
                <w:rPr>
                  <w:rFonts w:ascii="Arial" w:hAnsi="Arial" w:cs="Arial"/>
                  <w:lang w:val="en-US"/>
                </w:rPr>
                <w:t xml:space="preserve"> Measurements are normally stored in TPM PCRs for future use in attestations.</w:t>
              </w:r>
            </w:ins>
          </w:p>
          <w:p w14:paraId="19901C7E" w14:textId="4A23FE13" w:rsidR="00F9285B" w:rsidRDefault="00F9285B" w:rsidP="005819CF">
            <w:pPr>
              <w:pStyle w:val="TableContents"/>
              <w:widowControl/>
              <w:pBdr>
                <w:bottom w:val="single" w:sz="8" w:space="1" w:color="FFFFFF"/>
              </w:pBdr>
              <w:jc w:val="left"/>
              <w:rPr>
                <w:ins w:id="350" w:author="Ariel Segall" w:date="2013-09-09T16:32:00Z"/>
                <w:rFonts w:ascii="Arial" w:hAnsi="Arial" w:cs="Arial"/>
                <w:lang w:val="en-US"/>
              </w:rPr>
            </w:pPr>
          </w:p>
        </w:tc>
      </w:tr>
      <w:tr w:rsidR="005D0EDA" w:rsidRPr="007C472D" w14:paraId="5824E2DE" w14:textId="77777777" w:rsidTr="005D0EDA">
        <w:trPr>
          <w:gridAfter w:val="1"/>
          <w:wAfter w:w="378" w:type="dxa"/>
          <w:trHeight w:val="329"/>
        </w:trPr>
        <w:tc>
          <w:tcPr>
            <w:tcW w:w="1818" w:type="dxa"/>
            <w:shd w:val="clear" w:color="auto" w:fill="auto"/>
          </w:tcPr>
          <w:p w14:paraId="1B50B409" w14:textId="77777777" w:rsidR="007C472D" w:rsidRDefault="007C472D" w:rsidP="006F0A89">
            <w:pPr>
              <w:pStyle w:val="TableContents"/>
              <w:widowControl/>
              <w:pBdr>
                <w:bottom w:val="single" w:sz="8" w:space="1" w:color="FFFFFF"/>
              </w:pBdr>
              <w:snapToGrid w:val="0"/>
              <w:jc w:val="left"/>
              <w:rPr>
                <w:rFonts w:ascii="Arial" w:hAnsi="Arial" w:cs="Arial"/>
                <w:lang w:val="en-US"/>
              </w:rPr>
            </w:pPr>
            <w:commentRangeStart w:id="351"/>
            <w:r>
              <w:rPr>
                <w:rFonts w:ascii="Arial" w:hAnsi="Arial" w:cs="Arial"/>
                <w:lang w:val="en-US"/>
              </w:rPr>
              <w:t>Backup</w:t>
            </w:r>
            <w:r>
              <w:rPr>
                <w:rFonts w:ascii="Arial" w:eastAsia="Arial" w:hAnsi="Arial" w:cs="Arial"/>
                <w:lang w:val="en-US"/>
              </w:rPr>
              <w:t xml:space="preserve"> </w:t>
            </w:r>
            <w:r>
              <w:rPr>
                <w:rFonts w:ascii="Arial" w:hAnsi="Arial" w:cs="Arial"/>
                <w:lang w:val="en-US"/>
              </w:rPr>
              <w:t>Server</w:t>
            </w:r>
          </w:p>
        </w:tc>
        <w:tc>
          <w:tcPr>
            <w:tcW w:w="6840" w:type="dxa"/>
            <w:shd w:val="clear" w:color="auto" w:fill="auto"/>
          </w:tcPr>
          <w:p w14:paraId="02176FB3" w14:textId="77777777" w:rsidR="007C472D" w:rsidRDefault="007C472D" w:rsidP="006F0A89">
            <w:pPr>
              <w:pStyle w:val="TableContents"/>
              <w:widowControl/>
              <w:pBdr>
                <w:bottom w:val="single" w:sz="8" w:space="1" w:color="FFFFFF"/>
              </w:pBdr>
              <w:jc w:val="left"/>
              <w:rPr>
                <w:rFonts w:ascii="Arial" w:hAnsi="Arial" w:cs="Arial"/>
                <w:lang w:val="en-US"/>
              </w:rPr>
            </w:pPr>
            <w:commentRangeStart w:id="352"/>
            <w:r>
              <w:rPr>
                <w:rFonts w:ascii="Arial" w:hAnsi="Arial" w:cs="Arial"/>
                <w:lang w:val="en-US"/>
              </w:rPr>
              <w:t>This</w:t>
            </w:r>
            <w:r>
              <w:rPr>
                <w:rFonts w:ascii="Arial" w:eastAsia="Arial" w:hAnsi="Arial" w:cs="Arial"/>
                <w:lang w:val="en-US"/>
              </w:rPr>
              <w:t xml:space="preserve"> </w:t>
            </w:r>
            <w:r>
              <w:rPr>
                <w:rFonts w:ascii="Arial" w:hAnsi="Arial" w:cs="Arial"/>
                <w:lang w:val="en-US"/>
              </w:rPr>
              <w:t>server</w:t>
            </w:r>
            <w:r>
              <w:rPr>
                <w:rFonts w:ascii="Arial" w:eastAsia="Arial" w:hAnsi="Arial" w:cs="Arial"/>
                <w:lang w:val="en-US"/>
              </w:rPr>
              <w:t xml:space="preserve"> </w:t>
            </w:r>
            <w:r>
              <w:rPr>
                <w:rFonts w:ascii="Arial" w:hAnsi="Arial" w:cs="Arial"/>
                <w:lang w:val="en-US"/>
              </w:rPr>
              <w:t>is</w:t>
            </w:r>
            <w:r>
              <w:rPr>
                <w:rFonts w:ascii="Arial" w:eastAsia="Arial" w:hAnsi="Arial" w:cs="Arial"/>
                <w:lang w:val="en-US"/>
              </w:rPr>
              <w:t xml:space="preserve"> </w:t>
            </w:r>
            <w:r>
              <w:rPr>
                <w:rFonts w:ascii="Arial" w:hAnsi="Arial" w:cs="Arial"/>
                <w:lang w:val="en-US"/>
              </w:rPr>
              <w:t>used</w:t>
            </w:r>
            <w:r>
              <w:rPr>
                <w:rFonts w:ascii="Arial" w:eastAsia="Arial" w:hAnsi="Arial" w:cs="Arial"/>
                <w:lang w:val="en-US"/>
              </w:rPr>
              <w:t xml:space="preserve"> </w:t>
            </w:r>
            <w:r>
              <w:rPr>
                <w:rFonts w:ascii="Arial" w:hAnsi="Arial" w:cs="Arial"/>
                <w:lang w:val="en-US"/>
              </w:rPr>
              <w:t>to</w:t>
            </w:r>
            <w:r>
              <w:rPr>
                <w:rFonts w:ascii="Arial" w:eastAsia="Arial" w:hAnsi="Arial" w:cs="Arial"/>
                <w:lang w:val="en-US"/>
              </w:rPr>
              <w:t xml:space="preserve"> </w:t>
            </w:r>
            <w:r>
              <w:rPr>
                <w:rFonts w:ascii="Arial" w:hAnsi="Arial" w:cs="Arial"/>
                <w:lang w:val="en-US"/>
              </w:rPr>
              <w:t>hold</w:t>
            </w:r>
            <w:r>
              <w:rPr>
                <w:rFonts w:ascii="Arial" w:eastAsia="Arial" w:hAnsi="Arial" w:cs="Arial"/>
                <w:lang w:val="en-US"/>
              </w:rPr>
              <w:t xml:space="preserve"> </w:t>
            </w:r>
            <w:r>
              <w:rPr>
                <w:rFonts w:ascii="Arial" w:hAnsi="Arial" w:cs="Arial"/>
                <w:lang w:val="en-US"/>
              </w:rPr>
              <w:t>information</w:t>
            </w:r>
            <w:r>
              <w:rPr>
                <w:rFonts w:ascii="Arial" w:eastAsia="Arial" w:hAnsi="Arial" w:cs="Arial"/>
                <w:lang w:val="en-US"/>
              </w:rPr>
              <w:t xml:space="preserve"> </w:t>
            </w:r>
            <w:r>
              <w:rPr>
                <w:rFonts w:ascii="Arial" w:hAnsi="Arial" w:cs="Arial"/>
                <w:lang w:val="en-US"/>
              </w:rPr>
              <w:t>useful</w:t>
            </w:r>
            <w:r>
              <w:rPr>
                <w:rFonts w:ascii="Arial" w:eastAsia="Arial" w:hAnsi="Arial" w:cs="Arial"/>
                <w:lang w:val="en-US"/>
              </w:rPr>
              <w:t xml:space="preserve"> </w:t>
            </w:r>
            <w:r>
              <w:rPr>
                <w:rFonts w:ascii="Arial" w:hAnsi="Arial" w:cs="Arial"/>
                <w:lang w:val="en-US"/>
              </w:rPr>
              <w:t>for</w:t>
            </w:r>
            <w:r>
              <w:rPr>
                <w:rFonts w:ascii="Arial" w:eastAsia="Arial" w:hAnsi="Arial" w:cs="Arial"/>
                <w:lang w:val="en-US"/>
              </w:rPr>
              <w:t xml:space="preserve"> </w:t>
            </w:r>
            <w:r>
              <w:rPr>
                <w:rFonts w:ascii="Arial" w:hAnsi="Arial" w:cs="Arial"/>
                <w:lang w:val="en-US"/>
              </w:rPr>
              <w:t>recovery</w:t>
            </w:r>
            <w:r>
              <w:rPr>
                <w:rFonts w:ascii="Arial" w:eastAsia="Arial" w:hAnsi="Arial" w:cs="Arial"/>
                <w:lang w:val="en-US"/>
              </w:rPr>
              <w:t xml:space="preserve"> and/or backup </w:t>
            </w:r>
            <w:r>
              <w:rPr>
                <w:rFonts w:ascii="Arial" w:hAnsi="Arial" w:cs="Arial"/>
                <w:lang w:val="en-US"/>
              </w:rPr>
              <w:t>of</w:t>
            </w:r>
            <w:r>
              <w:rPr>
                <w:rFonts w:ascii="Arial" w:eastAsia="Arial" w:hAnsi="Arial" w:cs="Arial"/>
                <w:lang w:val="en-US"/>
              </w:rPr>
              <w:t xml:space="preserve"> </w:t>
            </w:r>
            <w:r>
              <w:rPr>
                <w:rFonts w:ascii="Arial" w:hAnsi="Arial" w:cs="Arial"/>
                <w:lang w:val="en-US"/>
              </w:rPr>
              <w:t>a</w:t>
            </w:r>
            <w:r>
              <w:rPr>
                <w:rFonts w:ascii="Arial" w:eastAsia="Arial" w:hAnsi="Arial" w:cs="Arial"/>
                <w:lang w:val="en-US"/>
              </w:rPr>
              <w:t xml:space="preserve"> </w:t>
            </w:r>
            <w:r>
              <w:rPr>
                <w:rFonts w:ascii="Arial" w:hAnsi="Arial" w:cs="Arial"/>
                <w:lang w:val="en-US"/>
              </w:rPr>
              <w:t>system.</w:t>
            </w:r>
            <w:commentRangeEnd w:id="352"/>
            <w:r w:rsidR="005C74E9">
              <w:rPr>
                <w:rStyle w:val="CommentReference"/>
                <w:rFonts w:ascii="Arial" w:eastAsia="Times New Roman" w:hAnsi="Arial" w:cs="Arial"/>
                <w:lang w:val="en-US"/>
              </w:rPr>
              <w:commentReference w:id="352"/>
            </w:r>
            <w:commentRangeEnd w:id="351"/>
            <w:r w:rsidR="0038571C">
              <w:rPr>
                <w:rStyle w:val="CommentReference"/>
                <w:rFonts w:ascii="Arial" w:eastAsia="Times New Roman" w:hAnsi="Arial" w:cs="Arial"/>
                <w:lang w:val="en-US"/>
              </w:rPr>
              <w:commentReference w:id="351"/>
            </w:r>
          </w:p>
        </w:tc>
      </w:tr>
      <w:tr w:rsidR="00397504" w:rsidRPr="007C472D" w14:paraId="083859E0" w14:textId="77777777" w:rsidTr="005D0EDA">
        <w:trPr>
          <w:gridAfter w:val="1"/>
          <w:wAfter w:w="378" w:type="dxa"/>
          <w:trHeight w:val="329"/>
          <w:ins w:id="353" w:author="Ariel Segall" w:date="2013-10-10T17:41:00Z"/>
        </w:trPr>
        <w:tc>
          <w:tcPr>
            <w:tcW w:w="1818" w:type="dxa"/>
            <w:shd w:val="clear" w:color="auto" w:fill="auto"/>
          </w:tcPr>
          <w:p w14:paraId="268CD650" w14:textId="014295E7" w:rsidR="00397504" w:rsidRDefault="00397504" w:rsidP="006F0A89">
            <w:pPr>
              <w:pStyle w:val="TableContents"/>
              <w:widowControl/>
              <w:pBdr>
                <w:bottom w:val="single" w:sz="8" w:space="1" w:color="FFFFFF"/>
              </w:pBdr>
              <w:snapToGrid w:val="0"/>
              <w:jc w:val="left"/>
              <w:rPr>
                <w:ins w:id="354" w:author="Ariel Segall" w:date="2013-10-10T17:41:00Z"/>
                <w:rFonts w:ascii="Arial" w:hAnsi="Arial" w:cs="Arial"/>
                <w:lang w:val="en-US"/>
              </w:rPr>
            </w:pPr>
            <w:ins w:id="355" w:author="Ariel Segall" w:date="2013-10-10T17:41:00Z">
              <w:r>
                <w:rPr>
                  <w:rFonts w:ascii="Arial" w:hAnsi="Arial" w:cs="Arial"/>
                  <w:lang w:val="en-US"/>
                </w:rPr>
                <w:t>Migration Authority</w:t>
              </w:r>
            </w:ins>
          </w:p>
        </w:tc>
        <w:tc>
          <w:tcPr>
            <w:tcW w:w="6840" w:type="dxa"/>
            <w:shd w:val="clear" w:color="auto" w:fill="auto"/>
          </w:tcPr>
          <w:p w14:paraId="04067EBA" w14:textId="3C543833" w:rsidR="00397504" w:rsidRDefault="00397504" w:rsidP="006F0A89">
            <w:pPr>
              <w:pStyle w:val="TableContents"/>
              <w:widowControl/>
              <w:pBdr>
                <w:bottom w:val="single" w:sz="8" w:space="1" w:color="FFFFFF"/>
              </w:pBdr>
              <w:snapToGrid w:val="0"/>
              <w:jc w:val="left"/>
              <w:rPr>
                <w:ins w:id="356" w:author="Ariel Segall" w:date="2013-10-10T17:41:00Z"/>
                <w:rFonts w:ascii="Arial" w:hAnsi="Arial" w:cs="Arial"/>
                <w:lang w:val="en-US"/>
              </w:rPr>
            </w:pPr>
            <w:ins w:id="357" w:author="Ariel Segall" w:date="2013-10-10T17:41:00Z">
              <w:r>
                <w:rPr>
                  <w:rFonts w:ascii="Arial" w:hAnsi="Arial" w:cs="Arial"/>
                  <w:lang w:val="en-US"/>
                </w:rPr>
                <w:t>A party—normally a trusted third party</w:t>
              </w:r>
              <w:proofErr w:type="gramStart"/>
              <w:r>
                <w:rPr>
                  <w:rFonts w:ascii="Arial" w:hAnsi="Arial" w:cs="Arial"/>
                  <w:lang w:val="en-US"/>
                </w:rPr>
                <w:t>—which</w:t>
              </w:r>
              <w:proofErr w:type="gramEnd"/>
              <w:r>
                <w:rPr>
                  <w:rFonts w:ascii="Arial" w:hAnsi="Arial" w:cs="Arial"/>
                  <w:lang w:val="en-US"/>
                </w:rPr>
                <w:t xml:space="preserve"> is responsible for approving the migration</w:t>
              </w:r>
            </w:ins>
            <w:ins w:id="358" w:author="Ariel Segall" w:date="2013-10-10T18:10:00Z">
              <w:r w:rsidR="008D5BB5">
                <w:rPr>
                  <w:rFonts w:ascii="Arial" w:hAnsi="Arial" w:cs="Arial"/>
                  <w:lang w:val="en-US"/>
                </w:rPr>
                <w:t>, backup, and restoration</w:t>
              </w:r>
            </w:ins>
            <w:ins w:id="359" w:author="Ariel Segall" w:date="2013-10-10T17:41:00Z">
              <w:r>
                <w:rPr>
                  <w:rFonts w:ascii="Arial" w:hAnsi="Arial" w:cs="Arial"/>
                  <w:lang w:val="en-US"/>
                </w:rPr>
                <w:t xml:space="preserve"> of vTPMs</w:t>
              </w:r>
            </w:ins>
            <w:ins w:id="360" w:author="Ariel Segall" w:date="2013-10-10T18:11:00Z">
              <w:r w:rsidR="008D5BB5">
                <w:rPr>
                  <w:rFonts w:ascii="Arial" w:hAnsi="Arial" w:cs="Arial"/>
                  <w:lang w:val="en-US"/>
                </w:rPr>
                <w:t>. (All three functions are included because they are effectively the same operation with different policies.)</w:t>
              </w:r>
            </w:ins>
          </w:p>
        </w:tc>
      </w:tr>
      <w:tr w:rsidR="00397504" w:rsidRPr="007C472D" w14:paraId="7B986B4B" w14:textId="77777777" w:rsidTr="005D0EDA">
        <w:trPr>
          <w:gridAfter w:val="1"/>
          <w:wAfter w:w="378" w:type="dxa"/>
          <w:trHeight w:val="329"/>
          <w:ins w:id="361" w:author="Ariel Segall" w:date="2013-10-10T17:41:00Z"/>
        </w:trPr>
        <w:tc>
          <w:tcPr>
            <w:tcW w:w="1818" w:type="dxa"/>
            <w:shd w:val="clear" w:color="auto" w:fill="auto"/>
          </w:tcPr>
          <w:p w14:paraId="1389AB1B" w14:textId="03FF9B6F" w:rsidR="00397504" w:rsidRDefault="00397504" w:rsidP="006F0A89">
            <w:pPr>
              <w:pStyle w:val="TableContents"/>
              <w:widowControl/>
              <w:pBdr>
                <w:bottom w:val="single" w:sz="8" w:space="1" w:color="FFFFFF"/>
              </w:pBdr>
              <w:snapToGrid w:val="0"/>
              <w:jc w:val="left"/>
              <w:rPr>
                <w:ins w:id="362" w:author="Ariel Segall" w:date="2013-10-10T17:41:00Z"/>
                <w:rFonts w:ascii="Arial" w:hAnsi="Arial" w:cs="Arial"/>
                <w:lang w:val="en-US"/>
              </w:rPr>
            </w:pPr>
            <w:ins w:id="363" w:author="Ariel Segall" w:date="2013-10-10T17:42:00Z">
              <w:r>
                <w:rPr>
                  <w:rFonts w:ascii="Arial" w:hAnsi="Arial" w:cs="Arial"/>
                  <w:lang w:val="en-US"/>
                </w:rPr>
                <w:t>Migration Engine</w:t>
              </w:r>
            </w:ins>
          </w:p>
        </w:tc>
        <w:tc>
          <w:tcPr>
            <w:tcW w:w="6840" w:type="dxa"/>
            <w:shd w:val="clear" w:color="auto" w:fill="auto"/>
          </w:tcPr>
          <w:p w14:paraId="2375DC7D" w14:textId="6CFC6337" w:rsidR="00397504" w:rsidRDefault="00397504" w:rsidP="006F0A89">
            <w:pPr>
              <w:pStyle w:val="TableContents"/>
              <w:widowControl/>
              <w:pBdr>
                <w:bottom w:val="single" w:sz="8" w:space="1" w:color="FFFFFF"/>
              </w:pBdr>
              <w:snapToGrid w:val="0"/>
              <w:jc w:val="left"/>
              <w:rPr>
                <w:ins w:id="364" w:author="Ariel Segall" w:date="2013-10-10T17:41:00Z"/>
                <w:rFonts w:ascii="Arial" w:hAnsi="Arial" w:cs="Arial"/>
                <w:lang w:val="en-US"/>
              </w:rPr>
            </w:pPr>
            <w:ins w:id="365" w:author="Ariel Segall" w:date="2013-10-10T17:42:00Z">
              <w:r>
                <w:rPr>
                  <w:rFonts w:ascii="Arial" w:hAnsi="Arial" w:cs="Arial"/>
                  <w:lang w:val="en-US"/>
                </w:rPr>
                <w:t xml:space="preserve">A component of a trusted </w:t>
              </w:r>
              <w:proofErr w:type="gramStart"/>
              <w:r>
                <w:rPr>
                  <w:rFonts w:ascii="Arial" w:hAnsi="Arial" w:cs="Arial"/>
                  <w:lang w:val="en-US"/>
                </w:rPr>
                <w:t>platform which</w:t>
              </w:r>
              <w:proofErr w:type="gramEnd"/>
              <w:r>
                <w:rPr>
                  <w:rFonts w:ascii="Arial" w:hAnsi="Arial" w:cs="Arial"/>
                  <w:lang w:val="en-US"/>
                </w:rPr>
                <w:t xml:space="preserve"> is responsible for the local </w:t>
              </w:r>
            </w:ins>
            <w:ins w:id="366" w:author="Ariel Segall" w:date="2013-10-10T17:44:00Z">
              <w:r w:rsidR="00C53548">
                <w:rPr>
                  <w:rFonts w:ascii="Arial" w:hAnsi="Arial" w:cs="Arial"/>
                  <w:lang w:val="en-US"/>
                </w:rPr>
                <w:t>operations supporting migration,</w:t>
              </w:r>
            </w:ins>
            <w:ins w:id="367" w:author="Ariel Segall" w:date="2013-10-10T18:11:00Z">
              <w:r w:rsidR="008D5BB5">
                <w:rPr>
                  <w:rFonts w:ascii="Arial" w:hAnsi="Arial" w:cs="Arial"/>
                  <w:lang w:val="en-US"/>
                </w:rPr>
                <w:t xml:space="preserve"> backup, and restoration,</w:t>
              </w:r>
            </w:ins>
            <w:ins w:id="368" w:author="Ariel Segall" w:date="2013-10-10T17:44:00Z">
              <w:r w:rsidR="00C53548">
                <w:rPr>
                  <w:rFonts w:ascii="Arial" w:hAnsi="Arial" w:cs="Arial"/>
                  <w:lang w:val="en-US"/>
                </w:rPr>
                <w:t xml:space="preserve"> such as serialization and encryption</w:t>
              </w:r>
              <w:r w:rsidR="008D5BB5">
                <w:rPr>
                  <w:rFonts w:ascii="Arial" w:hAnsi="Arial" w:cs="Arial"/>
                  <w:lang w:val="en-US"/>
                </w:rPr>
                <w:t xml:space="preserve"> </w:t>
              </w:r>
              <w:r w:rsidR="00C53548">
                <w:rPr>
                  <w:rFonts w:ascii="Arial" w:hAnsi="Arial" w:cs="Arial"/>
                  <w:lang w:val="en-US"/>
                </w:rPr>
                <w:t>of data.</w:t>
              </w:r>
            </w:ins>
          </w:p>
        </w:tc>
      </w:tr>
      <w:tr w:rsidR="005D0EDA" w:rsidRPr="007C472D" w14:paraId="102E2F96" w14:textId="77777777" w:rsidTr="005D0EDA">
        <w:trPr>
          <w:gridAfter w:val="1"/>
          <w:wAfter w:w="378" w:type="dxa"/>
          <w:trHeight w:val="329"/>
        </w:trPr>
        <w:tc>
          <w:tcPr>
            <w:tcW w:w="1818" w:type="dxa"/>
            <w:shd w:val="clear" w:color="auto" w:fill="auto"/>
          </w:tcPr>
          <w:p w14:paraId="1A204B60" w14:textId="77777777" w:rsidR="007C472D" w:rsidRDefault="007C472D" w:rsidP="006F0A89">
            <w:pPr>
              <w:pStyle w:val="TableContents"/>
              <w:widowControl/>
              <w:pBdr>
                <w:bottom w:val="single" w:sz="8" w:space="1" w:color="FFFFFF"/>
              </w:pBdr>
              <w:snapToGrid w:val="0"/>
              <w:jc w:val="left"/>
              <w:rPr>
                <w:rFonts w:ascii="Arial" w:hAnsi="Arial" w:cs="Arial"/>
                <w:lang w:val="en-US"/>
              </w:rPr>
            </w:pPr>
          </w:p>
          <w:p w14:paraId="63F85B7E" w14:textId="77777777" w:rsidR="007C472D" w:rsidRDefault="007C472D" w:rsidP="006F0A89">
            <w:pPr>
              <w:pStyle w:val="TableContents"/>
              <w:widowControl/>
              <w:pBdr>
                <w:bottom w:val="single" w:sz="8" w:space="1" w:color="FFFFFF"/>
              </w:pBdr>
              <w:snapToGrid w:val="0"/>
              <w:jc w:val="left"/>
              <w:rPr>
                <w:rFonts w:ascii="Arial" w:hAnsi="Arial" w:cs="Arial"/>
                <w:lang w:val="en-US"/>
              </w:rPr>
            </w:pPr>
            <w:r>
              <w:rPr>
                <w:rFonts w:ascii="Arial" w:hAnsi="Arial" w:cs="Arial"/>
                <w:lang w:val="en-US"/>
              </w:rPr>
              <w:t>Ephemeral AIK (eAIK)</w:t>
            </w:r>
          </w:p>
        </w:tc>
        <w:tc>
          <w:tcPr>
            <w:tcW w:w="6840" w:type="dxa"/>
            <w:shd w:val="clear" w:color="auto" w:fill="auto"/>
          </w:tcPr>
          <w:p w14:paraId="49DAE4C3" w14:textId="77777777" w:rsidR="007C472D" w:rsidRDefault="007C472D" w:rsidP="006F0A89">
            <w:pPr>
              <w:pStyle w:val="TableContents"/>
              <w:widowControl/>
              <w:pBdr>
                <w:bottom w:val="single" w:sz="8" w:space="1" w:color="FFFFFF"/>
              </w:pBdr>
              <w:snapToGrid w:val="0"/>
              <w:jc w:val="left"/>
              <w:rPr>
                <w:rFonts w:ascii="Arial" w:hAnsi="Arial" w:cs="Arial"/>
                <w:lang w:val="en-US"/>
              </w:rPr>
            </w:pPr>
          </w:p>
          <w:p w14:paraId="6D86ED92" w14:textId="77777777" w:rsidR="007C472D" w:rsidRDefault="007C472D" w:rsidP="006F0A89">
            <w:pPr>
              <w:pStyle w:val="TableContents"/>
              <w:widowControl/>
              <w:pBdr>
                <w:bottom w:val="single" w:sz="8" w:space="1" w:color="FFFFFF"/>
              </w:pBdr>
              <w:snapToGrid w:val="0"/>
              <w:jc w:val="left"/>
              <w:rPr>
                <w:rFonts w:ascii="Arial" w:hAnsi="Arial" w:cs="Arial"/>
                <w:lang w:val="en-US"/>
              </w:rPr>
            </w:pPr>
            <w:proofErr w:type="gramStart"/>
            <w:r>
              <w:rPr>
                <w:rFonts w:ascii="Arial" w:hAnsi="Arial" w:cs="Arial"/>
                <w:lang w:val="en-US"/>
              </w:rPr>
              <w:t>An owner evict</w:t>
            </w:r>
            <w:proofErr w:type="gramEnd"/>
            <w:r>
              <w:rPr>
                <w:rFonts w:ascii="Arial" w:hAnsi="Arial" w:cs="Arial"/>
                <w:lang w:val="en-US"/>
              </w:rPr>
              <w:t xml:space="preserve"> Attestation Identity Key which exists only while the associated vTPM and pTPM are bound together, which may be used for deep attestation.</w:t>
            </w:r>
          </w:p>
          <w:p w14:paraId="6C54E6FC" w14:textId="77777777" w:rsidR="007C472D" w:rsidRDefault="007C472D" w:rsidP="006F0A89">
            <w:pPr>
              <w:pStyle w:val="TableContents"/>
              <w:widowControl/>
              <w:pBdr>
                <w:bottom w:val="single" w:sz="8" w:space="1" w:color="FFFFFF"/>
              </w:pBdr>
              <w:snapToGrid w:val="0"/>
              <w:jc w:val="left"/>
              <w:rPr>
                <w:rFonts w:ascii="Arial" w:hAnsi="Arial" w:cs="Arial"/>
                <w:lang w:val="en-US"/>
              </w:rPr>
            </w:pPr>
          </w:p>
        </w:tc>
      </w:tr>
      <w:tr w:rsidR="005D0EDA" w:rsidRPr="007C472D" w14:paraId="45D5FC63" w14:textId="77777777" w:rsidTr="005D0EDA">
        <w:trPr>
          <w:gridAfter w:val="1"/>
          <w:wAfter w:w="378" w:type="dxa"/>
          <w:trHeight w:val="329"/>
        </w:trPr>
        <w:tc>
          <w:tcPr>
            <w:tcW w:w="1818" w:type="dxa"/>
            <w:shd w:val="clear" w:color="auto" w:fill="auto"/>
          </w:tcPr>
          <w:p w14:paraId="56E43F78" w14:textId="77777777" w:rsidR="007C472D" w:rsidRDefault="007C472D" w:rsidP="006F0A89">
            <w:pPr>
              <w:pStyle w:val="TableContents"/>
              <w:widowControl/>
              <w:pBdr>
                <w:bottom w:val="single" w:sz="8" w:space="1" w:color="FFFFFF"/>
              </w:pBdr>
              <w:snapToGrid w:val="0"/>
              <w:jc w:val="left"/>
              <w:rPr>
                <w:rFonts w:ascii="Arial" w:hAnsi="Arial" w:cs="Arial"/>
                <w:lang w:val="en-US"/>
              </w:rPr>
            </w:pPr>
            <w:r>
              <w:rPr>
                <w:rFonts w:ascii="Arial" w:hAnsi="Arial" w:cs="Arial"/>
                <w:lang w:val="en-US"/>
              </w:rPr>
              <w:t>BIOS</w:t>
            </w:r>
          </w:p>
        </w:tc>
        <w:tc>
          <w:tcPr>
            <w:tcW w:w="6840" w:type="dxa"/>
            <w:shd w:val="clear" w:color="auto" w:fill="auto"/>
          </w:tcPr>
          <w:p w14:paraId="0D63BE5B" w14:textId="77777777" w:rsidR="007C472D" w:rsidRDefault="007C472D" w:rsidP="006F0A89">
            <w:pPr>
              <w:pStyle w:val="TableContents"/>
              <w:widowControl/>
              <w:pBdr>
                <w:bottom w:val="single" w:sz="8" w:space="1" w:color="FFFFFF"/>
              </w:pBdr>
              <w:snapToGrid w:val="0"/>
              <w:jc w:val="left"/>
              <w:rPr>
                <w:rFonts w:ascii="Arial" w:hAnsi="Arial" w:cs="Arial"/>
                <w:lang w:val="en-US"/>
              </w:rPr>
            </w:pPr>
            <w:r>
              <w:rPr>
                <w:rFonts w:ascii="Arial" w:hAnsi="Arial" w:cs="Arial"/>
                <w:lang w:val="en-US"/>
              </w:rPr>
              <w:t xml:space="preserve">The term “BIOS” is used as a shorthand reference to refer to both legacy BIOS and UEFI firmware.  It is also used to </w:t>
            </w:r>
            <w:proofErr w:type="gramStart"/>
            <w:r>
              <w:rPr>
                <w:rFonts w:ascii="Arial" w:hAnsi="Arial" w:cs="Arial"/>
                <w:lang w:val="en-US"/>
              </w:rPr>
              <w:t>describe</w:t>
            </w:r>
            <w:proofErr w:type="gramEnd"/>
            <w:r>
              <w:rPr>
                <w:rFonts w:ascii="Arial" w:hAnsi="Arial" w:cs="Arial"/>
                <w:lang w:val="en-US"/>
              </w:rPr>
              <w:t xml:space="preserve"> “boot firmware” in platforms that do not utilize legacy BIOS or UEFI firmware.  (Note: BIOS is a term used extensively in the TCG PC Client Specification.)</w:t>
            </w:r>
          </w:p>
          <w:p w14:paraId="468A61C7" w14:textId="77777777" w:rsidR="007C472D" w:rsidRDefault="007C472D" w:rsidP="006F0A89">
            <w:pPr>
              <w:pStyle w:val="TableContents"/>
              <w:widowControl/>
              <w:pBdr>
                <w:bottom w:val="single" w:sz="8" w:space="1" w:color="FFFFFF"/>
              </w:pBdr>
              <w:snapToGrid w:val="0"/>
              <w:jc w:val="left"/>
              <w:rPr>
                <w:rFonts w:ascii="Arial" w:hAnsi="Arial" w:cs="Arial"/>
                <w:lang w:val="en-US"/>
              </w:rPr>
            </w:pPr>
          </w:p>
        </w:tc>
      </w:tr>
      <w:tr w:rsidR="005D0EDA" w:rsidRPr="007C472D" w14:paraId="601FDD60" w14:textId="77777777" w:rsidTr="005D0EDA">
        <w:trPr>
          <w:gridAfter w:val="1"/>
          <w:wAfter w:w="378" w:type="dxa"/>
          <w:trHeight w:val="329"/>
        </w:trPr>
        <w:tc>
          <w:tcPr>
            <w:tcW w:w="1818" w:type="dxa"/>
            <w:shd w:val="clear" w:color="auto" w:fill="auto"/>
          </w:tcPr>
          <w:p w14:paraId="6DB19791" w14:textId="77777777" w:rsidR="007C472D" w:rsidRDefault="007C472D" w:rsidP="006F0A89">
            <w:pPr>
              <w:pStyle w:val="TableContents"/>
              <w:widowControl/>
              <w:pBdr>
                <w:bottom w:val="single" w:sz="8" w:space="1" w:color="FFFFFF"/>
              </w:pBdr>
              <w:snapToGrid w:val="0"/>
              <w:jc w:val="left"/>
              <w:rPr>
                <w:ins w:id="369" w:author="Ariel Segall" w:date="2013-10-08T18:18:00Z"/>
                <w:rFonts w:ascii="Arial" w:hAnsi="Arial" w:cs="Arial"/>
                <w:lang w:val="en-US"/>
              </w:rPr>
            </w:pPr>
            <w:r>
              <w:rPr>
                <w:rFonts w:ascii="Arial" w:hAnsi="Arial" w:cs="Arial"/>
                <w:lang w:val="en-US"/>
              </w:rPr>
              <w:t>Virtual Platform</w:t>
            </w:r>
            <w:r w:rsidR="0018014F">
              <w:rPr>
                <w:rFonts w:ascii="Arial" w:hAnsi="Arial" w:cs="Arial"/>
                <w:lang w:val="en-US"/>
              </w:rPr>
              <w:t xml:space="preserve"> </w:t>
            </w:r>
            <w:ins w:id="370" w:author="Ariel Segall" w:date="2013-10-08T18:07:00Z">
              <w:r w:rsidR="007B477D">
                <w:rPr>
                  <w:rFonts w:ascii="Arial" w:hAnsi="Arial" w:cs="Arial"/>
                  <w:lang w:val="en-US"/>
                </w:rPr>
                <w:t>(vPlatform)</w:t>
              </w:r>
            </w:ins>
          </w:p>
          <w:p w14:paraId="51108AF0" w14:textId="77777777" w:rsidR="00F9285B" w:rsidRDefault="00F9285B" w:rsidP="006F0A89">
            <w:pPr>
              <w:pStyle w:val="TableContents"/>
              <w:widowControl/>
              <w:pBdr>
                <w:bottom w:val="single" w:sz="8" w:space="1" w:color="FFFFFF"/>
              </w:pBdr>
              <w:snapToGrid w:val="0"/>
              <w:jc w:val="left"/>
              <w:rPr>
                <w:ins w:id="371" w:author="Ariel Segall" w:date="2013-10-08T18:18:00Z"/>
                <w:rFonts w:ascii="Arial" w:hAnsi="Arial" w:cs="Arial"/>
                <w:lang w:val="en-US"/>
              </w:rPr>
            </w:pPr>
          </w:p>
          <w:p w14:paraId="02AEFD5F" w14:textId="77777777" w:rsidR="00F9285B" w:rsidRDefault="00F9285B" w:rsidP="006F0A89">
            <w:pPr>
              <w:pStyle w:val="TableContents"/>
              <w:widowControl/>
              <w:pBdr>
                <w:bottom w:val="single" w:sz="8" w:space="1" w:color="FFFFFF"/>
              </w:pBdr>
              <w:snapToGrid w:val="0"/>
              <w:jc w:val="left"/>
              <w:rPr>
                <w:ins w:id="372" w:author="Ariel Segall" w:date="2013-10-08T18:18:00Z"/>
                <w:rFonts w:ascii="Arial" w:hAnsi="Arial" w:cs="Arial"/>
                <w:lang w:val="en-US"/>
              </w:rPr>
            </w:pPr>
          </w:p>
          <w:p w14:paraId="3D404DCA" w14:textId="363C8254" w:rsidR="00F9285B" w:rsidRDefault="00F9285B" w:rsidP="006F0A89">
            <w:pPr>
              <w:pStyle w:val="TableContents"/>
              <w:widowControl/>
              <w:pBdr>
                <w:bottom w:val="single" w:sz="8" w:space="1" w:color="FFFFFF"/>
              </w:pBdr>
              <w:snapToGrid w:val="0"/>
              <w:jc w:val="left"/>
              <w:rPr>
                <w:rFonts w:ascii="Arial" w:hAnsi="Arial" w:cs="Arial"/>
                <w:lang w:val="en-US"/>
              </w:rPr>
            </w:pPr>
          </w:p>
        </w:tc>
        <w:tc>
          <w:tcPr>
            <w:tcW w:w="6840" w:type="dxa"/>
            <w:shd w:val="clear" w:color="auto" w:fill="auto"/>
          </w:tcPr>
          <w:p w14:paraId="66F50078" w14:textId="4A60AA5B" w:rsidR="007C472D" w:rsidRDefault="007C472D" w:rsidP="006F0A89">
            <w:pPr>
              <w:pStyle w:val="TableContents"/>
              <w:widowControl/>
              <w:pBdr>
                <w:bottom w:val="single" w:sz="8" w:space="1" w:color="FFFFFF"/>
              </w:pBdr>
              <w:snapToGrid w:val="0"/>
              <w:jc w:val="left"/>
              <w:rPr>
                <w:rFonts w:ascii="Arial" w:hAnsi="Arial" w:cs="Arial"/>
                <w:lang w:val="en-US"/>
              </w:rPr>
            </w:pPr>
            <w:commentRangeStart w:id="373"/>
            <w:r>
              <w:rPr>
                <w:rFonts w:ascii="Arial" w:hAnsi="Arial" w:cs="Arial"/>
                <w:lang w:val="en-US"/>
              </w:rPr>
              <w:lastRenderedPageBreak/>
              <w:t>A group of one or more Virtual Machines working together to provide the services that might normally be provided by a hardware platform. The smallest trusted Virtual Platform consists of a primary (usually</w:t>
            </w:r>
            <w:ins w:id="374" w:author="Ariel Segall" w:date="2013-10-08T18:08:00Z">
              <w:r w:rsidR="007B477D">
                <w:rPr>
                  <w:rFonts w:ascii="Arial" w:hAnsi="Arial" w:cs="Arial"/>
                  <w:lang w:val="en-US"/>
                </w:rPr>
                <w:t xml:space="preserve"> user</w:t>
              </w:r>
            </w:ins>
            <w:r>
              <w:rPr>
                <w:rFonts w:ascii="Arial" w:hAnsi="Arial" w:cs="Arial"/>
                <w:lang w:val="en-US"/>
              </w:rPr>
              <w:t xml:space="preserve"> OS) VM and a vTPM.</w:t>
            </w:r>
            <w:commentRangeEnd w:id="373"/>
            <w:r w:rsidR="005C74E9">
              <w:rPr>
                <w:rStyle w:val="CommentReference"/>
                <w:rFonts w:ascii="Arial" w:eastAsia="Times New Roman" w:hAnsi="Arial" w:cs="Arial"/>
                <w:lang w:val="en-US"/>
              </w:rPr>
              <w:commentReference w:id="373"/>
            </w:r>
          </w:p>
        </w:tc>
      </w:tr>
      <w:tr w:rsidR="005D0EDA" w:rsidRPr="007C472D" w14:paraId="7E457266" w14:textId="77777777" w:rsidTr="005D0EDA">
        <w:trPr>
          <w:gridAfter w:val="1"/>
          <w:wAfter w:w="378" w:type="dxa"/>
          <w:trHeight w:val="329"/>
          <w:ins w:id="375" w:author="Ariel Segall" w:date="2013-08-01T15:41:00Z"/>
        </w:trPr>
        <w:tc>
          <w:tcPr>
            <w:tcW w:w="1818" w:type="dxa"/>
            <w:tcBorders>
              <w:right w:val="single" w:sz="4" w:space="0" w:color="auto"/>
            </w:tcBorders>
            <w:shd w:val="clear" w:color="auto" w:fill="auto"/>
          </w:tcPr>
          <w:p w14:paraId="7155BB68" w14:textId="1BA4795A" w:rsidR="00205D21" w:rsidRDefault="005D0EDA" w:rsidP="006F0A89">
            <w:pPr>
              <w:pStyle w:val="TableContents"/>
              <w:widowControl/>
              <w:pBdr>
                <w:bottom w:val="single" w:sz="8" w:space="1" w:color="FFFFFF"/>
              </w:pBdr>
              <w:snapToGrid w:val="0"/>
              <w:jc w:val="left"/>
              <w:rPr>
                <w:ins w:id="376" w:author="Ariel Segall" w:date="2013-08-01T15:41:00Z"/>
                <w:rFonts w:ascii="Arial" w:hAnsi="Arial" w:cs="Arial"/>
                <w:lang w:val="en-US"/>
              </w:rPr>
            </w:pPr>
            <w:proofErr w:type="gramStart"/>
            <w:ins w:id="377" w:author="Ariel Segall" w:date="2013-10-08T18:02:00Z">
              <w:r>
                <w:rPr>
                  <w:rFonts w:ascii="Arial" w:hAnsi="Arial" w:cs="Arial"/>
                  <w:lang w:val="en-US"/>
                </w:rPr>
                <w:lastRenderedPageBreak/>
                <w:t>pTPM</w:t>
              </w:r>
            </w:ins>
            <w:proofErr w:type="gramEnd"/>
          </w:p>
        </w:tc>
        <w:tc>
          <w:tcPr>
            <w:tcW w:w="6840" w:type="dxa"/>
            <w:tcBorders>
              <w:left w:val="single" w:sz="4" w:space="0" w:color="auto"/>
            </w:tcBorders>
            <w:shd w:val="clear" w:color="auto" w:fill="auto"/>
          </w:tcPr>
          <w:p w14:paraId="01037FAB" w14:textId="41F4DAB7" w:rsidR="00205D21" w:rsidRDefault="005D0EDA" w:rsidP="006F0A89">
            <w:pPr>
              <w:pStyle w:val="BodyText"/>
              <w:tabs>
                <w:tab w:val="left" w:pos="1080"/>
              </w:tabs>
              <w:suppressAutoHyphens w:val="0"/>
              <w:jc w:val="left"/>
              <w:rPr>
                <w:ins w:id="378" w:author="Ariel Segall" w:date="2013-08-01T15:41:00Z"/>
              </w:rPr>
            </w:pPr>
            <w:ins w:id="379" w:author="Ariel Segall" w:date="2013-10-08T18:02:00Z">
              <w:r>
                <w:t>Physical TPM</w:t>
              </w:r>
            </w:ins>
          </w:p>
        </w:tc>
      </w:tr>
      <w:tr w:rsidR="005D0EDA" w:rsidRPr="007C472D" w14:paraId="752A646E" w14:textId="77777777" w:rsidTr="005D0EDA">
        <w:trPr>
          <w:gridAfter w:val="1"/>
          <w:wAfter w:w="378" w:type="dxa"/>
          <w:trHeight w:val="329"/>
        </w:trPr>
        <w:tc>
          <w:tcPr>
            <w:tcW w:w="1818" w:type="dxa"/>
            <w:tcBorders>
              <w:right w:val="single" w:sz="4" w:space="0" w:color="auto"/>
            </w:tcBorders>
            <w:shd w:val="clear" w:color="auto" w:fill="auto"/>
          </w:tcPr>
          <w:p w14:paraId="417C874A" w14:textId="797436BA" w:rsidR="00205D21" w:rsidRDefault="007C472D" w:rsidP="007B477D">
            <w:pPr>
              <w:pStyle w:val="TableContents"/>
              <w:widowControl/>
              <w:pBdr>
                <w:bottom w:val="single" w:sz="8" w:space="1" w:color="FFFFFF"/>
              </w:pBdr>
              <w:snapToGrid w:val="0"/>
              <w:jc w:val="left"/>
              <w:rPr>
                <w:rFonts w:ascii="Arial" w:hAnsi="Arial" w:cs="Arial"/>
                <w:lang w:val="en-US"/>
              </w:rPr>
            </w:pPr>
            <w:proofErr w:type="gramStart"/>
            <w:r>
              <w:rPr>
                <w:rFonts w:ascii="Arial" w:hAnsi="Arial" w:cs="Arial"/>
                <w:lang w:val="en-US"/>
              </w:rPr>
              <w:t>vPlatform</w:t>
            </w:r>
            <w:proofErr w:type="gramEnd"/>
            <w:r>
              <w:rPr>
                <w:rFonts w:ascii="Arial" w:hAnsi="Arial" w:cs="Arial"/>
                <w:lang w:val="en-US"/>
              </w:rPr>
              <w:t xml:space="preserve"> Manager</w:t>
            </w:r>
            <w:r>
              <w:commentReference w:id="380"/>
            </w:r>
            <w:ins w:id="381" w:author="Ariel Segall" w:date="2013-07-30T18:39:00Z">
              <w:r w:rsidR="00C71815">
                <w:rPr>
                  <w:rFonts w:ascii="Arial" w:hAnsi="Arial" w:cs="Arial"/>
                  <w:lang w:val="en-US"/>
                </w:rPr>
                <w:t xml:space="preserve"> </w:t>
              </w:r>
            </w:ins>
          </w:p>
        </w:tc>
        <w:tc>
          <w:tcPr>
            <w:tcW w:w="6840" w:type="dxa"/>
            <w:tcBorders>
              <w:left w:val="single" w:sz="4" w:space="0" w:color="auto"/>
            </w:tcBorders>
            <w:shd w:val="clear" w:color="auto" w:fill="auto"/>
          </w:tcPr>
          <w:p w14:paraId="615EEC6F" w14:textId="7A647D52" w:rsidR="007C472D" w:rsidRDefault="007B477D" w:rsidP="006F0A89">
            <w:pPr>
              <w:pStyle w:val="BodyText"/>
              <w:tabs>
                <w:tab w:val="left" w:pos="1080"/>
              </w:tabs>
              <w:suppressAutoHyphens w:val="0"/>
              <w:jc w:val="left"/>
            </w:pPr>
            <w:ins w:id="382" w:author="Ariel Segall" w:date="2013-10-08T18:09:00Z">
              <w:r>
                <w:t xml:space="preserve">A </w:t>
              </w:r>
            </w:ins>
            <w:commentRangeStart w:id="383"/>
            <w:r w:rsidR="007C472D">
              <w:t>vPlatform</w:t>
            </w:r>
            <w:r w:rsidR="007C472D">
              <w:rPr>
                <w:rFonts w:eastAsia="Arial"/>
              </w:rPr>
              <w:t xml:space="preserve"> </w:t>
            </w:r>
            <w:r w:rsidR="007C472D">
              <w:t>Manager</w:t>
            </w:r>
            <w:r w:rsidR="007C472D">
              <w:rPr>
                <w:rFonts w:eastAsia="Arial"/>
              </w:rPr>
              <w:t xml:space="preserve"> </w:t>
            </w:r>
            <w:r w:rsidR="007C472D">
              <w:t>encompasses</w:t>
            </w:r>
            <w:r w:rsidR="007C472D">
              <w:rPr>
                <w:rFonts w:eastAsia="Arial"/>
              </w:rPr>
              <w:t xml:space="preserve"> </w:t>
            </w:r>
            <w:r w:rsidR="007C472D">
              <w:t>the</w:t>
            </w:r>
            <w:r w:rsidR="007C472D">
              <w:rPr>
                <w:rFonts w:eastAsia="Arial"/>
              </w:rPr>
              <w:t xml:space="preserve"> </w:t>
            </w:r>
            <w:r w:rsidR="007C472D">
              <w:t>functions</w:t>
            </w:r>
            <w:r w:rsidR="007C472D">
              <w:rPr>
                <w:rFonts w:eastAsia="Arial"/>
              </w:rPr>
              <w:t xml:space="preserve"> </w:t>
            </w:r>
            <w:r w:rsidR="007C472D">
              <w:t>of</w:t>
            </w:r>
            <w:r w:rsidR="007C472D">
              <w:rPr>
                <w:rFonts w:eastAsia="Arial"/>
              </w:rPr>
              <w:t xml:space="preserve"> </w:t>
            </w:r>
            <w:r w:rsidR="007C472D">
              <w:t>managing</w:t>
            </w:r>
            <w:r w:rsidR="007C472D">
              <w:rPr>
                <w:rFonts w:eastAsia="Arial"/>
              </w:rPr>
              <w:t xml:space="preserve"> </w:t>
            </w:r>
            <w:r w:rsidR="007C472D">
              <w:t>the</w:t>
            </w:r>
            <w:r w:rsidR="007C472D">
              <w:rPr>
                <w:rFonts w:eastAsia="Arial"/>
              </w:rPr>
              <w:t xml:space="preserve"> </w:t>
            </w:r>
            <w:r w:rsidR="007C472D">
              <w:t>vTPM</w:t>
            </w:r>
            <w:r w:rsidR="007C472D">
              <w:rPr>
                <w:rFonts w:eastAsia="Arial"/>
              </w:rPr>
              <w:t xml:space="preserve">, </w:t>
            </w:r>
            <w:r w:rsidR="007C472D">
              <w:t>the</w:t>
            </w:r>
            <w:r w:rsidR="007C472D">
              <w:rPr>
                <w:rFonts w:eastAsia="Arial"/>
              </w:rPr>
              <w:t xml:space="preserve"> </w:t>
            </w:r>
            <w:r w:rsidR="007C472D">
              <w:t>subset</w:t>
            </w:r>
            <w:r w:rsidR="007C472D">
              <w:rPr>
                <w:rFonts w:eastAsia="Arial"/>
              </w:rPr>
              <w:t xml:space="preserve"> </w:t>
            </w:r>
            <w:r w:rsidR="007C472D">
              <w:t>of</w:t>
            </w:r>
            <w:r w:rsidR="007C472D">
              <w:rPr>
                <w:rFonts w:eastAsia="Arial"/>
              </w:rPr>
              <w:t xml:space="preserve"> </w:t>
            </w:r>
            <w:r w:rsidR="007C472D">
              <w:t>which</w:t>
            </w:r>
            <w:r w:rsidR="007C472D">
              <w:rPr>
                <w:rFonts w:eastAsia="Arial"/>
              </w:rPr>
              <w:t xml:space="preserve"> </w:t>
            </w:r>
            <w:r w:rsidR="007C472D">
              <w:t>is</w:t>
            </w:r>
            <w:r w:rsidR="007C472D">
              <w:rPr>
                <w:rFonts w:eastAsia="Arial"/>
              </w:rPr>
              <w:t xml:space="preserve"> </w:t>
            </w:r>
            <w:r w:rsidR="007C472D">
              <w:t>sometimes</w:t>
            </w:r>
            <w:r w:rsidR="007C472D">
              <w:rPr>
                <w:rFonts w:eastAsia="Arial"/>
              </w:rPr>
              <w:t xml:space="preserve"> </w:t>
            </w:r>
            <w:r w:rsidR="007C472D">
              <w:t>informally</w:t>
            </w:r>
            <w:r w:rsidR="007C472D">
              <w:rPr>
                <w:rFonts w:eastAsia="Arial"/>
              </w:rPr>
              <w:t xml:space="preserve"> </w:t>
            </w:r>
            <w:r w:rsidR="007C472D">
              <w:t>referred</w:t>
            </w:r>
            <w:r w:rsidR="007C472D">
              <w:rPr>
                <w:rFonts w:eastAsia="Arial"/>
              </w:rPr>
              <w:t xml:space="preserve"> </w:t>
            </w:r>
            <w:r w:rsidR="007C472D">
              <w:t>to</w:t>
            </w:r>
            <w:r w:rsidR="007C472D">
              <w:rPr>
                <w:rFonts w:eastAsia="Arial"/>
              </w:rPr>
              <w:t xml:space="preserve"> </w:t>
            </w:r>
            <w:r w:rsidR="007C472D">
              <w:t>as</w:t>
            </w:r>
            <w:r w:rsidR="007C472D">
              <w:rPr>
                <w:rFonts w:eastAsia="Arial"/>
              </w:rPr>
              <w:t xml:space="preserve"> “</w:t>
            </w:r>
            <w:r w:rsidR="007C472D">
              <w:t>vTPM</w:t>
            </w:r>
            <w:r w:rsidR="007C472D">
              <w:rPr>
                <w:rFonts w:eastAsia="Arial"/>
              </w:rPr>
              <w:t xml:space="preserve"> </w:t>
            </w:r>
            <w:r w:rsidR="007C472D">
              <w:t>manager</w:t>
            </w:r>
            <w:r w:rsidR="007C472D">
              <w:rPr>
                <w:rFonts w:eastAsia="Arial"/>
              </w:rPr>
              <w:t xml:space="preserve">”.  </w:t>
            </w:r>
            <w:r w:rsidR="007C472D">
              <w:t>Implementations</w:t>
            </w:r>
            <w:r w:rsidR="007C472D">
              <w:rPr>
                <w:rFonts w:eastAsia="Arial"/>
              </w:rPr>
              <w:t xml:space="preserve"> </w:t>
            </w:r>
            <w:r w:rsidR="007C472D">
              <w:t>may</w:t>
            </w:r>
            <w:r w:rsidR="007C472D">
              <w:rPr>
                <w:rFonts w:eastAsia="Arial"/>
              </w:rPr>
              <w:t xml:space="preserve"> </w:t>
            </w:r>
            <w:r w:rsidR="007C472D">
              <w:t>include</w:t>
            </w:r>
            <w:r w:rsidR="007C472D">
              <w:rPr>
                <w:rFonts w:eastAsia="Arial"/>
              </w:rPr>
              <w:t xml:space="preserve"> </w:t>
            </w:r>
            <w:r w:rsidR="007C472D">
              <w:t>a</w:t>
            </w:r>
            <w:r w:rsidR="007C472D">
              <w:rPr>
                <w:rFonts w:eastAsia="Arial"/>
              </w:rPr>
              <w:t xml:space="preserve"> </w:t>
            </w:r>
            <w:r w:rsidR="007C472D">
              <w:t>separate</w:t>
            </w:r>
            <w:r w:rsidR="007C472D">
              <w:rPr>
                <w:rFonts w:eastAsia="Arial"/>
              </w:rPr>
              <w:t xml:space="preserve"> </w:t>
            </w:r>
            <w:r w:rsidR="007C472D">
              <w:t>vTPM</w:t>
            </w:r>
            <w:r w:rsidR="007C472D">
              <w:rPr>
                <w:rFonts w:eastAsia="Arial"/>
              </w:rPr>
              <w:t xml:space="preserve"> </w:t>
            </w:r>
            <w:r w:rsidR="007C472D">
              <w:t>manager</w:t>
            </w:r>
            <w:r w:rsidR="007C472D">
              <w:rPr>
                <w:rFonts w:eastAsia="Arial"/>
              </w:rPr>
              <w:t xml:space="preserve">, </w:t>
            </w:r>
            <w:r w:rsidR="007C472D">
              <w:t>but</w:t>
            </w:r>
            <w:r w:rsidR="007C472D">
              <w:rPr>
                <w:rFonts w:eastAsia="Arial"/>
              </w:rPr>
              <w:t xml:space="preserve"> </w:t>
            </w:r>
            <w:r w:rsidR="007C472D">
              <w:t>these</w:t>
            </w:r>
            <w:r w:rsidR="007C472D">
              <w:rPr>
                <w:rFonts w:eastAsia="Arial"/>
              </w:rPr>
              <w:t xml:space="preserve"> </w:t>
            </w:r>
            <w:r w:rsidR="007C472D">
              <w:t>remain</w:t>
            </w:r>
            <w:r w:rsidR="007C472D">
              <w:rPr>
                <w:rFonts w:eastAsia="Arial"/>
              </w:rPr>
              <w:t xml:space="preserve"> </w:t>
            </w:r>
            <w:r w:rsidR="007C472D">
              <w:t>under</w:t>
            </w:r>
            <w:r w:rsidR="007C472D">
              <w:rPr>
                <w:rFonts w:eastAsia="Arial"/>
              </w:rPr>
              <w:t xml:space="preserve"> </w:t>
            </w:r>
            <w:r w:rsidR="007C472D">
              <w:t>the</w:t>
            </w:r>
            <w:r w:rsidR="007C472D">
              <w:rPr>
                <w:rFonts w:eastAsia="Arial"/>
              </w:rPr>
              <w:t xml:space="preserve"> </w:t>
            </w:r>
            <w:r w:rsidR="007C472D">
              <w:t>vPlatform</w:t>
            </w:r>
            <w:r w:rsidR="007C472D">
              <w:rPr>
                <w:rFonts w:eastAsia="Arial"/>
              </w:rPr>
              <w:t xml:space="preserve"> </w:t>
            </w:r>
            <w:r w:rsidR="007C472D">
              <w:t>Manager</w:t>
            </w:r>
            <w:r w:rsidR="007C472D">
              <w:rPr>
                <w:rFonts w:eastAsia="Arial"/>
              </w:rPr>
              <w:t xml:space="preserve"> </w:t>
            </w:r>
            <w:r w:rsidR="007C472D">
              <w:t>architectural</w:t>
            </w:r>
            <w:r w:rsidR="007C472D">
              <w:rPr>
                <w:rFonts w:eastAsia="Arial"/>
              </w:rPr>
              <w:t xml:space="preserve"> </w:t>
            </w:r>
            <w:r w:rsidR="007C472D">
              <w:t>component</w:t>
            </w:r>
            <w:r w:rsidR="007C472D">
              <w:rPr>
                <w:rFonts w:eastAsia="Arial"/>
              </w:rPr>
              <w:t xml:space="preserve"> </w:t>
            </w:r>
            <w:r w:rsidR="007C472D">
              <w:t>definition</w:t>
            </w:r>
            <w:r w:rsidR="007C472D">
              <w:rPr>
                <w:rFonts w:eastAsia="Arial"/>
              </w:rPr>
              <w:t>.)</w:t>
            </w:r>
            <w:commentRangeEnd w:id="383"/>
            <w:r w:rsidR="005C74E9">
              <w:rPr>
                <w:rStyle w:val="CommentReference"/>
              </w:rPr>
              <w:commentReference w:id="383"/>
            </w:r>
          </w:p>
          <w:p w14:paraId="11A15444" w14:textId="77777777" w:rsidR="007C472D" w:rsidRDefault="007C472D" w:rsidP="006F0A89">
            <w:pPr>
              <w:pStyle w:val="TableContents"/>
              <w:widowControl/>
              <w:pBdr>
                <w:bottom w:val="single" w:sz="8" w:space="1" w:color="FFFFFF"/>
              </w:pBdr>
              <w:snapToGrid w:val="0"/>
              <w:jc w:val="left"/>
              <w:rPr>
                <w:rFonts w:ascii="Arial" w:hAnsi="Arial" w:cs="Arial"/>
                <w:lang w:val="en-US"/>
              </w:rPr>
            </w:pPr>
          </w:p>
        </w:tc>
      </w:tr>
      <w:tr w:rsidR="005D0EDA" w:rsidRPr="007C472D" w14:paraId="7D94B2C7" w14:textId="77777777" w:rsidTr="005D0EDA">
        <w:trPr>
          <w:gridAfter w:val="1"/>
          <w:wAfter w:w="378" w:type="dxa"/>
          <w:trHeight w:val="329"/>
          <w:ins w:id="384" w:author="Ariel Segall" w:date="2013-08-05T18:48:00Z"/>
        </w:trPr>
        <w:tc>
          <w:tcPr>
            <w:tcW w:w="1818" w:type="dxa"/>
            <w:tcBorders>
              <w:right w:val="single" w:sz="4" w:space="0" w:color="auto"/>
            </w:tcBorders>
            <w:shd w:val="clear" w:color="auto" w:fill="auto"/>
          </w:tcPr>
          <w:p w14:paraId="5E7CF4B0" w14:textId="77777777" w:rsidR="00F9285B" w:rsidRDefault="00463302" w:rsidP="006F0A89">
            <w:pPr>
              <w:pStyle w:val="TableContents"/>
              <w:widowControl/>
              <w:pBdr>
                <w:bottom w:val="single" w:sz="8" w:space="1" w:color="FFFFFF"/>
              </w:pBdr>
              <w:snapToGrid w:val="0"/>
              <w:jc w:val="left"/>
              <w:rPr>
                <w:ins w:id="385" w:author="Ariel Segall" w:date="2013-10-08T18:18:00Z"/>
                <w:rFonts w:ascii="Arial" w:hAnsi="Arial" w:cs="Arial"/>
                <w:lang w:val="en-US"/>
              </w:rPr>
            </w:pPr>
            <w:ins w:id="386" w:author="Ariel Segall" w:date="2013-08-05T18:48:00Z">
              <w:r>
                <w:rPr>
                  <w:rFonts w:ascii="Arial" w:hAnsi="Arial" w:cs="Arial"/>
                  <w:lang w:val="en-US"/>
                </w:rPr>
                <w:t xml:space="preserve">Trusted Computing Base </w:t>
              </w:r>
            </w:ins>
          </w:p>
          <w:p w14:paraId="4B391DC3" w14:textId="77777777" w:rsidR="00463302" w:rsidRDefault="00463302" w:rsidP="006F0A89">
            <w:pPr>
              <w:pStyle w:val="TableContents"/>
              <w:widowControl/>
              <w:pBdr>
                <w:bottom w:val="single" w:sz="8" w:space="1" w:color="FFFFFF"/>
              </w:pBdr>
              <w:snapToGrid w:val="0"/>
              <w:jc w:val="left"/>
              <w:rPr>
                <w:ins w:id="387" w:author="Ariel Segall" w:date="2013-10-08T18:18:00Z"/>
                <w:rFonts w:ascii="Arial" w:hAnsi="Arial" w:cs="Arial"/>
                <w:lang w:val="en-US"/>
              </w:rPr>
            </w:pPr>
            <w:ins w:id="388" w:author="Ariel Segall" w:date="2013-08-05T18:48:00Z">
              <w:r>
                <w:rPr>
                  <w:rFonts w:ascii="Arial" w:hAnsi="Arial" w:cs="Arial"/>
                  <w:lang w:val="en-US"/>
                </w:rPr>
                <w:t>(TCB)</w:t>
              </w:r>
            </w:ins>
          </w:p>
          <w:p w14:paraId="69379349" w14:textId="77777777" w:rsidR="00F9285B" w:rsidRDefault="00F9285B" w:rsidP="006F0A89">
            <w:pPr>
              <w:pStyle w:val="TableContents"/>
              <w:widowControl/>
              <w:pBdr>
                <w:bottom w:val="single" w:sz="8" w:space="1" w:color="FFFFFF"/>
              </w:pBdr>
              <w:snapToGrid w:val="0"/>
              <w:jc w:val="left"/>
              <w:rPr>
                <w:ins w:id="389" w:author="Ariel Segall" w:date="2013-10-08T18:18:00Z"/>
                <w:rFonts w:ascii="Arial" w:hAnsi="Arial" w:cs="Arial"/>
                <w:lang w:val="en-US"/>
              </w:rPr>
            </w:pPr>
          </w:p>
          <w:p w14:paraId="141A425F" w14:textId="77777777" w:rsidR="00F9285B" w:rsidRDefault="00F9285B" w:rsidP="006F0A89">
            <w:pPr>
              <w:pStyle w:val="TableContents"/>
              <w:widowControl/>
              <w:pBdr>
                <w:bottom w:val="single" w:sz="8" w:space="1" w:color="FFFFFF"/>
              </w:pBdr>
              <w:snapToGrid w:val="0"/>
              <w:jc w:val="left"/>
              <w:rPr>
                <w:ins w:id="390" w:author="Ariel Segall" w:date="2013-10-08T18:18:00Z"/>
                <w:rFonts w:ascii="Arial" w:hAnsi="Arial" w:cs="Arial"/>
                <w:lang w:val="en-US"/>
              </w:rPr>
            </w:pPr>
          </w:p>
          <w:p w14:paraId="4E70EABC" w14:textId="77777777" w:rsidR="00F9285B" w:rsidRDefault="00F9285B" w:rsidP="006F0A89">
            <w:pPr>
              <w:pStyle w:val="TableContents"/>
              <w:widowControl/>
              <w:pBdr>
                <w:bottom w:val="single" w:sz="8" w:space="1" w:color="FFFFFF"/>
              </w:pBdr>
              <w:snapToGrid w:val="0"/>
              <w:jc w:val="left"/>
              <w:rPr>
                <w:ins w:id="391" w:author="Ariel Segall" w:date="2013-10-08T18:18:00Z"/>
                <w:rFonts w:ascii="Arial" w:hAnsi="Arial" w:cs="Arial"/>
                <w:lang w:val="en-US"/>
              </w:rPr>
            </w:pPr>
          </w:p>
          <w:p w14:paraId="5CEA1F4A" w14:textId="77777777" w:rsidR="00F9285B" w:rsidRDefault="00F9285B" w:rsidP="006F0A89">
            <w:pPr>
              <w:pStyle w:val="TableContents"/>
              <w:widowControl/>
              <w:pBdr>
                <w:bottom w:val="single" w:sz="8" w:space="1" w:color="FFFFFF"/>
              </w:pBdr>
              <w:snapToGrid w:val="0"/>
              <w:jc w:val="left"/>
              <w:rPr>
                <w:ins w:id="392" w:author="Ariel Segall" w:date="2013-10-08T18:18:00Z"/>
                <w:rFonts w:ascii="Arial" w:hAnsi="Arial" w:cs="Arial"/>
                <w:lang w:val="en-US"/>
              </w:rPr>
            </w:pPr>
          </w:p>
          <w:p w14:paraId="1CBF306D" w14:textId="77777777" w:rsidR="00F9285B" w:rsidRDefault="00F9285B" w:rsidP="006F0A89">
            <w:pPr>
              <w:pStyle w:val="TableContents"/>
              <w:widowControl/>
              <w:pBdr>
                <w:bottom w:val="single" w:sz="8" w:space="1" w:color="FFFFFF"/>
              </w:pBdr>
              <w:snapToGrid w:val="0"/>
              <w:jc w:val="left"/>
              <w:rPr>
                <w:ins w:id="393" w:author="Ariel Segall" w:date="2013-10-08T18:18:00Z"/>
                <w:rFonts w:ascii="Arial" w:hAnsi="Arial" w:cs="Arial"/>
                <w:lang w:val="en-US"/>
              </w:rPr>
            </w:pPr>
          </w:p>
          <w:p w14:paraId="069AA7FE" w14:textId="7AC3F91F" w:rsidR="00F9285B" w:rsidRDefault="00F9285B" w:rsidP="006F0A89">
            <w:pPr>
              <w:pStyle w:val="TableContents"/>
              <w:widowControl/>
              <w:pBdr>
                <w:bottom w:val="single" w:sz="8" w:space="1" w:color="FFFFFF"/>
              </w:pBdr>
              <w:snapToGrid w:val="0"/>
              <w:jc w:val="left"/>
              <w:rPr>
                <w:ins w:id="394" w:author="Ariel Segall" w:date="2013-08-05T18:48:00Z"/>
                <w:rFonts w:ascii="Arial" w:hAnsi="Arial" w:cs="Arial"/>
                <w:lang w:val="en-US"/>
              </w:rPr>
            </w:pPr>
          </w:p>
        </w:tc>
        <w:tc>
          <w:tcPr>
            <w:tcW w:w="6840" w:type="dxa"/>
            <w:tcBorders>
              <w:left w:val="single" w:sz="4" w:space="0" w:color="auto"/>
            </w:tcBorders>
            <w:shd w:val="clear" w:color="auto" w:fill="auto"/>
          </w:tcPr>
          <w:p w14:paraId="40FB8B7D" w14:textId="40FF6D94" w:rsidR="001A5902" w:rsidRDefault="00463302" w:rsidP="006F0A89">
            <w:pPr>
              <w:pStyle w:val="TableContents"/>
              <w:widowControl/>
              <w:pBdr>
                <w:bottom w:val="single" w:sz="8" w:space="1" w:color="FFFFFF"/>
              </w:pBdr>
              <w:snapToGrid w:val="0"/>
              <w:jc w:val="left"/>
              <w:rPr>
                <w:ins w:id="395" w:author="Ariel Segall" w:date="2013-08-05T18:48:00Z"/>
                <w:rFonts w:ascii="Arial" w:hAnsi="Arial" w:cs="Arial"/>
                <w:lang w:val="en-US"/>
              </w:rPr>
            </w:pPr>
            <w:commentRangeStart w:id="396"/>
            <w:commentRangeStart w:id="397"/>
            <w:ins w:id="398" w:author="Ariel Segall" w:date="2013-08-05T18:48:00Z">
              <w:r>
                <w:rPr>
                  <w:rFonts w:ascii="Arial" w:hAnsi="Arial" w:cs="Arial"/>
                  <w:lang w:val="en-US"/>
                </w:rPr>
                <w:t xml:space="preserve">The Trusted Computing Base is the set of </w:t>
              </w:r>
              <w:proofErr w:type="gramStart"/>
              <w:r>
                <w:rPr>
                  <w:rFonts w:ascii="Arial" w:hAnsi="Arial" w:cs="Arial"/>
                  <w:lang w:val="en-US"/>
                </w:rPr>
                <w:t>softw</w:t>
              </w:r>
              <w:r w:rsidR="001A5902">
                <w:rPr>
                  <w:rFonts w:ascii="Arial" w:hAnsi="Arial" w:cs="Arial"/>
                  <w:lang w:val="en-US"/>
                </w:rPr>
                <w:t xml:space="preserve">are </w:t>
              </w:r>
            </w:ins>
            <w:ins w:id="399" w:author="Ariel Segall" w:date="2013-08-05T18:51:00Z">
              <w:r w:rsidR="001A5902">
                <w:rPr>
                  <w:rFonts w:ascii="Arial" w:hAnsi="Arial" w:cs="Arial"/>
                  <w:lang w:val="en-US"/>
                </w:rPr>
                <w:t>which</w:t>
              </w:r>
              <w:proofErr w:type="gramEnd"/>
              <w:r w:rsidR="001A5902">
                <w:rPr>
                  <w:rFonts w:ascii="Arial" w:hAnsi="Arial" w:cs="Arial"/>
                  <w:lang w:val="en-US"/>
                </w:rPr>
                <w:t xml:space="preserve"> is both </w:t>
              </w:r>
            </w:ins>
            <w:ins w:id="400" w:author="Ariel Segall" w:date="2013-08-05T18:48:00Z">
              <w:r w:rsidR="001A5902">
                <w:rPr>
                  <w:rFonts w:ascii="Arial" w:hAnsi="Arial" w:cs="Arial"/>
                  <w:lang w:val="en-US"/>
                </w:rPr>
                <w:t>measured into the pTPM</w:t>
              </w:r>
            </w:ins>
            <w:ins w:id="401" w:author="Ariel Segall" w:date="2013-08-05T18:51:00Z">
              <w:r w:rsidR="001A5902">
                <w:rPr>
                  <w:rFonts w:ascii="Arial" w:hAnsi="Arial" w:cs="Arial"/>
                  <w:lang w:val="en-US"/>
                </w:rPr>
                <w:t xml:space="preserve"> and relied upon to protect the secrets and integrity of other system components.</w:t>
              </w:r>
            </w:ins>
          </w:p>
          <w:p w14:paraId="762B7E2E" w14:textId="42BDE036" w:rsidR="00463302" w:rsidRDefault="00463302" w:rsidP="006F0A89">
            <w:pPr>
              <w:pStyle w:val="TableContents"/>
              <w:widowControl/>
              <w:pBdr>
                <w:bottom w:val="single" w:sz="8" w:space="1" w:color="FFFFFF"/>
              </w:pBdr>
              <w:snapToGrid w:val="0"/>
              <w:jc w:val="left"/>
              <w:rPr>
                <w:ins w:id="402" w:author="Ariel Segall" w:date="2013-08-05T18:48:00Z"/>
                <w:rFonts w:ascii="Arial" w:hAnsi="Arial" w:cs="Arial"/>
                <w:lang w:val="en-US"/>
              </w:rPr>
            </w:pPr>
            <w:ins w:id="403" w:author="Ariel Segall" w:date="2013-08-05T18:48:00Z">
              <w:r>
                <w:rPr>
                  <w:rFonts w:ascii="Arial" w:hAnsi="Arial" w:cs="Arial"/>
                  <w:lang w:val="en-US"/>
                </w:rPr>
                <w:t>The VMM is the most critical component of the TCB, but other components such as the vPl</w:t>
              </w:r>
            </w:ins>
            <w:ins w:id="404" w:author="Ariel Segall" w:date="2013-08-05T18:49:00Z">
              <w:r>
                <w:rPr>
                  <w:rFonts w:ascii="Arial" w:hAnsi="Arial" w:cs="Arial"/>
                  <w:lang w:val="en-US"/>
                </w:rPr>
                <w:t>atform Manager</w:t>
              </w:r>
            </w:ins>
            <w:ins w:id="405" w:author="Ariel Segall" w:date="2013-10-11T12:57:00Z">
              <w:r w:rsidR="00894F38">
                <w:rPr>
                  <w:rFonts w:ascii="Arial" w:hAnsi="Arial" w:cs="Arial"/>
                  <w:lang w:val="en-US"/>
                </w:rPr>
                <w:t>, Migration Engine,</w:t>
              </w:r>
            </w:ins>
            <w:ins w:id="406" w:author="Ariel Segall" w:date="2013-09-03T13:55:00Z">
              <w:r w:rsidR="008824B7">
                <w:rPr>
                  <w:rFonts w:ascii="Arial" w:hAnsi="Arial" w:cs="Arial"/>
                  <w:lang w:val="en-US"/>
                </w:rPr>
                <w:t xml:space="preserve"> or shared cryptographic libraries</w:t>
              </w:r>
            </w:ins>
            <w:ins w:id="407" w:author="Ariel Segall" w:date="2013-08-05T18:49:00Z">
              <w:r>
                <w:rPr>
                  <w:rFonts w:ascii="Arial" w:hAnsi="Arial" w:cs="Arial"/>
                  <w:lang w:val="en-US"/>
                </w:rPr>
                <w:t xml:space="preserve"> </w:t>
              </w:r>
            </w:ins>
            <w:ins w:id="408" w:author="Ariel Segall" w:date="2013-08-05T18:52:00Z">
              <w:r w:rsidR="00F95807">
                <w:rPr>
                  <w:rFonts w:ascii="Arial" w:hAnsi="Arial" w:cs="Arial"/>
                  <w:lang w:val="en-US"/>
                </w:rPr>
                <w:t xml:space="preserve">whose compromise could result in a loss of secrecy for other well-behaved components </w:t>
              </w:r>
            </w:ins>
            <w:ins w:id="409" w:author="Ariel Segall" w:date="2013-08-05T18:49:00Z">
              <w:r>
                <w:rPr>
                  <w:rFonts w:ascii="Arial" w:hAnsi="Arial" w:cs="Arial"/>
                  <w:lang w:val="en-US"/>
                </w:rPr>
                <w:t>are also included. Some systems may contain TCB components not listed in this specification</w:t>
              </w:r>
              <w:r w:rsidR="001A5902">
                <w:rPr>
                  <w:rFonts w:ascii="Arial" w:hAnsi="Arial" w:cs="Arial"/>
                  <w:lang w:val="en-US"/>
                </w:rPr>
                <w:t>.</w:t>
              </w:r>
            </w:ins>
            <w:commentRangeEnd w:id="396"/>
            <w:ins w:id="410" w:author="Ariel Segall" w:date="2013-08-05T18:52:00Z">
              <w:r w:rsidR="00F86780">
                <w:rPr>
                  <w:rStyle w:val="CommentReference"/>
                  <w:rFonts w:ascii="Arial" w:eastAsia="Times New Roman" w:hAnsi="Arial" w:cs="Arial"/>
                  <w:lang w:val="en-US"/>
                </w:rPr>
                <w:commentReference w:id="396"/>
              </w:r>
            </w:ins>
            <w:commentRangeEnd w:id="397"/>
            <w:ins w:id="412" w:author="Ariel Segall" w:date="2013-09-03T13:56:00Z">
              <w:r w:rsidR="008824B7">
                <w:rPr>
                  <w:rStyle w:val="CommentReference"/>
                  <w:rFonts w:ascii="Arial" w:eastAsia="Times New Roman" w:hAnsi="Arial" w:cs="Arial"/>
                  <w:lang w:val="en-US"/>
                </w:rPr>
                <w:commentReference w:id="397"/>
              </w:r>
            </w:ins>
          </w:p>
        </w:tc>
      </w:tr>
      <w:tr w:rsidR="005D0EDA" w:rsidRPr="007C472D" w14:paraId="57518116" w14:textId="77777777" w:rsidTr="005D0EDA">
        <w:trPr>
          <w:gridAfter w:val="1"/>
          <w:wAfter w:w="378" w:type="dxa"/>
          <w:trHeight w:val="329"/>
          <w:ins w:id="414" w:author="Ariel Segall" w:date="2013-10-08T18:04:00Z"/>
        </w:trPr>
        <w:tc>
          <w:tcPr>
            <w:tcW w:w="1818" w:type="dxa"/>
            <w:tcBorders>
              <w:right w:val="single" w:sz="4" w:space="0" w:color="auto"/>
            </w:tcBorders>
            <w:shd w:val="clear" w:color="auto" w:fill="auto"/>
          </w:tcPr>
          <w:p w14:paraId="3C4FF12E" w14:textId="77777777" w:rsidR="005D0EDA" w:rsidRDefault="005D0EDA" w:rsidP="006F0A89">
            <w:pPr>
              <w:pStyle w:val="TableContents"/>
              <w:widowControl/>
              <w:pBdr>
                <w:bottom w:val="single" w:sz="8" w:space="1" w:color="FFFFFF"/>
              </w:pBdr>
              <w:snapToGrid w:val="0"/>
              <w:jc w:val="left"/>
              <w:rPr>
                <w:ins w:id="415" w:author="Ariel Segall" w:date="2013-10-08T18:17:00Z"/>
                <w:rFonts w:ascii="Arial" w:hAnsi="Arial" w:cs="Arial"/>
                <w:lang w:val="en-US"/>
              </w:rPr>
            </w:pPr>
            <w:ins w:id="416" w:author="Ariel Segall" w:date="2013-10-08T18:04:00Z">
              <w:r>
                <w:rPr>
                  <w:rFonts w:ascii="Arial" w:hAnsi="Arial" w:cs="Arial"/>
                  <w:lang w:val="en-US"/>
                </w:rPr>
                <w:t>VFK</w:t>
              </w:r>
            </w:ins>
          </w:p>
          <w:p w14:paraId="5A0FBEF1" w14:textId="00660BBD" w:rsidR="00F9285B" w:rsidRDefault="00F9285B" w:rsidP="006F0A89">
            <w:pPr>
              <w:pStyle w:val="TableContents"/>
              <w:widowControl/>
              <w:pBdr>
                <w:bottom w:val="single" w:sz="8" w:space="1" w:color="FFFFFF"/>
              </w:pBdr>
              <w:snapToGrid w:val="0"/>
              <w:jc w:val="left"/>
              <w:rPr>
                <w:ins w:id="417" w:author="Ariel Segall" w:date="2013-10-08T18:04:00Z"/>
                <w:rFonts w:ascii="Arial" w:hAnsi="Arial" w:cs="Arial"/>
                <w:lang w:val="en-US"/>
              </w:rPr>
            </w:pPr>
          </w:p>
        </w:tc>
        <w:tc>
          <w:tcPr>
            <w:tcW w:w="6840" w:type="dxa"/>
            <w:tcBorders>
              <w:left w:val="single" w:sz="4" w:space="0" w:color="auto"/>
            </w:tcBorders>
            <w:shd w:val="clear" w:color="auto" w:fill="auto"/>
          </w:tcPr>
          <w:p w14:paraId="4FBF6C23" w14:textId="31D556C6" w:rsidR="005D0EDA" w:rsidRDefault="005D0EDA" w:rsidP="006F0A89">
            <w:pPr>
              <w:pStyle w:val="TableContents"/>
              <w:widowControl/>
              <w:pBdr>
                <w:bottom w:val="single" w:sz="8" w:space="1" w:color="FFFFFF"/>
              </w:pBdr>
              <w:snapToGrid w:val="0"/>
              <w:jc w:val="left"/>
              <w:rPr>
                <w:ins w:id="418" w:author="Ariel Segall" w:date="2013-10-08T18:20:00Z"/>
                <w:rFonts w:ascii="Arial" w:hAnsi="Arial" w:cs="Arial"/>
                <w:lang w:val="en-US"/>
              </w:rPr>
            </w:pPr>
            <w:proofErr w:type="gramStart"/>
            <w:ins w:id="419" w:author="Ariel Segall" w:date="2013-10-08T18:04:00Z">
              <w:r>
                <w:rPr>
                  <w:rFonts w:ascii="Arial" w:hAnsi="Arial" w:cs="Arial"/>
                  <w:lang w:val="en-US"/>
                </w:rPr>
                <w:t>vTPM</w:t>
              </w:r>
              <w:proofErr w:type="gramEnd"/>
              <w:r>
                <w:rPr>
                  <w:rFonts w:ascii="Arial" w:hAnsi="Arial" w:cs="Arial"/>
                  <w:lang w:val="en-US"/>
                </w:rPr>
                <w:t xml:space="preserve"> Factory Key. A non-migratable </w:t>
              </w:r>
              <w:proofErr w:type="gramStart"/>
              <w:r>
                <w:rPr>
                  <w:rFonts w:ascii="Arial" w:hAnsi="Arial" w:cs="Arial"/>
                  <w:lang w:val="en-US"/>
                </w:rPr>
                <w:t>pTPM signing</w:t>
              </w:r>
              <w:proofErr w:type="gramEnd"/>
              <w:r>
                <w:rPr>
                  <w:rFonts w:ascii="Arial" w:hAnsi="Arial" w:cs="Arial"/>
                  <w:lang w:val="en-US"/>
                </w:rPr>
                <w:t xml:space="preserve"> ke</w:t>
              </w:r>
            </w:ins>
            <w:ins w:id="420" w:author="Ariel Segall" w:date="2013-10-08T18:05:00Z">
              <w:r>
                <w:rPr>
                  <w:rFonts w:ascii="Arial" w:hAnsi="Arial" w:cs="Arial"/>
                  <w:lang w:val="en-US"/>
                </w:rPr>
                <w:t>y used to sign vECs</w:t>
              </w:r>
            </w:ins>
            <w:ins w:id="421" w:author="Ariel Segall" w:date="2013-10-08T18:20:00Z">
              <w:r w:rsidR="00F9285B">
                <w:rPr>
                  <w:rFonts w:ascii="Arial" w:hAnsi="Arial" w:cs="Arial"/>
                  <w:lang w:val="en-US"/>
                </w:rPr>
                <w:t>. The equivalent of a TPM manufacturer’s key used to sign physical TPM Endorsement Credentials.</w:t>
              </w:r>
            </w:ins>
          </w:p>
          <w:p w14:paraId="291CF78C" w14:textId="6D46C9FA" w:rsidR="00F9285B" w:rsidRDefault="00F9285B" w:rsidP="006F0A89">
            <w:pPr>
              <w:pStyle w:val="TableContents"/>
              <w:widowControl/>
              <w:pBdr>
                <w:bottom w:val="single" w:sz="8" w:space="1" w:color="FFFFFF"/>
              </w:pBdr>
              <w:snapToGrid w:val="0"/>
              <w:jc w:val="left"/>
              <w:rPr>
                <w:ins w:id="422" w:author="Ariel Segall" w:date="2013-10-08T18:04:00Z"/>
                <w:rFonts w:ascii="Arial" w:hAnsi="Arial" w:cs="Arial"/>
                <w:lang w:val="en-US"/>
              </w:rPr>
            </w:pPr>
          </w:p>
        </w:tc>
      </w:tr>
      <w:tr w:rsidR="005D0EDA" w:rsidRPr="007C472D" w14:paraId="435DCBF3" w14:textId="77777777" w:rsidTr="005D0EDA">
        <w:trPr>
          <w:gridAfter w:val="1"/>
          <w:wAfter w:w="378" w:type="dxa"/>
          <w:trHeight w:val="329"/>
          <w:ins w:id="423" w:author="Ariel Segall" w:date="2013-10-08T18:04:00Z"/>
        </w:trPr>
        <w:tc>
          <w:tcPr>
            <w:tcW w:w="1818" w:type="dxa"/>
            <w:tcBorders>
              <w:right w:val="single" w:sz="4" w:space="0" w:color="auto"/>
            </w:tcBorders>
            <w:shd w:val="clear" w:color="auto" w:fill="auto"/>
          </w:tcPr>
          <w:p w14:paraId="515B543F" w14:textId="7DA45F57" w:rsidR="005D0EDA" w:rsidRDefault="005D0EDA" w:rsidP="006F0A89">
            <w:pPr>
              <w:pStyle w:val="TableContents"/>
              <w:widowControl/>
              <w:pBdr>
                <w:bottom w:val="single" w:sz="8" w:space="1" w:color="FFFFFF"/>
              </w:pBdr>
              <w:snapToGrid w:val="0"/>
              <w:jc w:val="left"/>
              <w:rPr>
                <w:ins w:id="424" w:author="Ariel Segall" w:date="2013-10-08T18:17:00Z"/>
                <w:rFonts w:ascii="Arial" w:hAnsi="Arial" w:cs="Arial"/>
                <w:lang w:val="en-US"/>
              </w:rPr>
            </w:pPr>
            <w:proofErr w:type="gramStart"/>
            <w:ins w:id="425" w:author="Ariel Segall" w:date="2013-10-08T18:05:00Z">
              <w:r>
                <w:rPr>
                  <w:rFonts w:ascii="Arial" w:hAnsi="Arial" w:cs="Arial"/>
                  <w:lang w:val="en-US"/>
                </w:rPr>
                <w:t>vEC</w:t>
              </w:r>
            </w:ins>
            <w:proofErr w:type="gramEnd"/>
          </w:p>
          <w:p w14:paraId="1917ACE1" w14:textId="77777777" w:rsidR="00F9285B" w:rsidRDefault="00F9285B" w:rsidP="006F0A89">
            <w:pPr>
              <w:pStyle w:val="TableContents"/>
              <w:widowControl/>
              <w:pBdr>
                <w:bottom w:val="single" w:sz="8" w:space="1" w:color="FFFFFF"/>
              </w:pBdr>
              <w:snapToGrid w:val="0"/>
              <w:jc w:val="left"/>
              <w:rPr>
                <w:ins w:id="426" w:author="Ariel Segall" w:date="2013-10-08T18:17:00Z"/>
                <w:rFonts w:ascii="Arial" w:hAnsi="Arial" w:cs="Arial"/>
                <w:lang w:val="en-US"/>
              </w:rPr>
            </w:pPr>
          </w:p>
          <w:p w14:paraId="31F186AF" w14:textId="3E0692CB" w:rsidR="00F9285B" w:rsidRDefault="00F9285B" w:rsidP="006F0A89">
            <w:pPr>
              <w:pStyle w:val="TableContents"/>
              <w:widowControl/>
              <w:pBdr>
                <w:bottom w:val="single" w:sz="8" w:space="1" w:color="FFFFFF"/>
              </w:pBdr>
              <w:snapToGrid w:val="0"/>
              <w:jc w:val="left"/>
              <w:rPr>
                <w:ins w:id="427" w:author="Ariel Segall" w:date="2013-10-08T18:04:00Z"/>
                <w:rFonts w:ascii="Arial" w:hAnsi="Arial" w:cs="Arial"/>
                <w:lang w:val="en-US"/>
              </w:rPr>
            </w:pPr>
          </w:p>
        </w:tc>
        <w:tc>
          <w:tcPr>
            <w:tcW w:w="6840" w:type="dxa"/>
            <w:tcBorders>
              <w:left w:val="single" w:sz="4" w:space="0" w:color="auto"/>
            </w:tcBorders>
            <w:shd w:val="clear" w:color="auto" w:fill="auto"/>
          </w:tcPr>
          <w:p w14:paraId="19C8B1E8" w14:textId="3D48137C" w:rsidR="005D0EDA" w:rsidRDefault="005D0EDA" w:rsidP="006F0A89">
            <w:pPr>
              <w:pStyle w:val="TableContents"/>
              <w:widowControl/>
              <w:pBdr>
                <w:bottom w:val="single" w:sz="8" w:space="1" w:color="FFFFFF"/>
              </w:pBdr>
              <w:snapToGrid w:val="0"/>
              <w:jc w:val="left"/>
              <w:rPr>
                <w:ins w:id="428" w:author="Ariel Segall" w:date="2013-10-08T18:04:00Z"/>
                <w:rFonts w:ascii="Arial" w:hAnsi="Arial" w:cs="Arial"/>
                <w:lang w:val="en-US"/>
              </w:rPr>
            </w:pPr>
            <w:proofErr w:type="gramStart"/>
            <w:ins w:id="429" w:author="Ariel Segall" w:date="2013-10-08T18:05:00Z">
              <w:r>
                <w:rPr>
                  <w:rFonts w:ascii="Arial" w:hAnsi="Arial" w:cs="Arial"/>
                  <w:lang w:val="en-US"/>
                </w:rPr>
                <w:t>vTPM</w:t>
              </w:r>
              <w:proofErr w:type="gramEnd"/>
              <w:r>
                <w:rPr>
                  <w:rFonts w:ascii="Arial" w:hAnsi="Arial" w:cs="Arial"/>
                  <w:lang w:val="en-US"/>
                </w:rPr>
                <w:t xml:space="preserve"> Endorsement Credential</w:t>
              </w:r>
              <w:r w:rsidR="007B477D">
                <w:rPr>
                  <w:rFonts w:ascii="Arial" w:hAnsi="Arial" w:cs="Arial"/>
                  <w:lang w:val="en-US"/>
                </w:rPr>
                <w:t>, certifying that a vTPM Endorsement Key belongs to a legitimate vTPM</w:t>
              </w:r>
            </w:ins>
          </w:p>
        </w:tc>
      </w:tr>
      <w:tr w:rsidR="007B477D" w:rsidRPr="007C472D" w14:paraId="02B07DC6" w14:textId="77777777" w:rsidTr="005D0EDA">
        <w:trPr>
          <w:gridAfter w:val="1"/>
          <w:wAfter w:w="378" w:type="dxa"/>
          <w:trHeight w:val="329"/>
          <w:ins w:id="430" w:author="Ariel Segall" w:date="2013-10-08T18:06:00Z"/>
        </w:trPr>
        <w:tc>
          <w:tcPr>
            <w:tcW w:w="1818" w:type="dxa"/>
            <w:tcBorders>
              <w:right w:val="single" w:sz="4" w:space="0" w:color="auto"/>
            </w:tcBorders>
            <w:shd w:val="clear" w:color="auto" w:fill="auto"/>
          </w:tcPr>
          <w:p w14:paraId="1C197E86" w14:textId="77777777" w:rsidR="007B477D" w:rsidRDefault="007B477D" w:rsidP="006F0A89">
            <w:pPr>
              <w:pStyle w:val="TableContents"/>
              <w:widowControl/>
              <w:pBdr>
                <w:bottom w:val="single" w:sz="8" w:space="1" w:color="FFFFFF"/>
              </w:pBdr>
              <w:snapToGrid w:val="0"/>
              <w:jc w:val="left"/>
              <w:rPr>
                <w:ins w:id="431" w:author="Ariel Segall" w:date="2013-10-08T18:17:00Z"/>
                <w:rFonts w:ascii="Arial" w:hAnsi="Arial" w:cs="Arial"/>
                <w:lang w:val="en-US"/>
              </w:rPr>
            </w:pPr>
            <w:ins w:id="432" w:author="Ariel Segall" w:date="2013-10-08T18:06:00Z">
              <w:r>
                <w:rPr>
                  <w:rFonts w:ascii="Arial" w:hAnsi="Arial" w:cs="Arial"/>
                  <w:lang w:val="en-US"/>
                </w:rPr>
                <w:t>VPCK</w:t>
              </w:r>
            </w:ins>
          </w:p>
          <w:p w14:paraId="61E44973" w14:textId="77777777" w:rsidR="00F9285B" w:rsidRDefault="00F9285B" w:rsidP="006F0A89">
            <w:pPr>
              <w:pStyle w:val="TableContents"/>
              <w:widowControl/>
              <w:pBdr>
                <w:bottom w:val="single" w:sz="8" w:space="1" w:color="FFFFFF"/>
              </w:pBdr>
              <w:snapToGrid w:val="0"/>
              <w:jc w:val="left"/>
              <w:rPr>
                <w:ins w:id="433" w:author="Ariel Segall" w:date="2013-10-08T18:17:00Z"/>
                <w:rFonts w:ascii="Arial" w:hAnsi="Arial" w:cs="Arial"/>
                <w:lang w:val="en-US"/>
              </w:rPr>
            </w:pPr>
          </w:p>
          <w:p w14:paraId="171E74DF" w14:textId="66B1D014" w:rsidR="00F9285B" w:rsidRDefault="00F9285B" w:rsidP="006F0A89">
            <w:pPr>
              <w:pStyle w:val="TableContents"/>
              <w:widowControl/>
              <w:pBdr>
                <w:bottom w:val="single" w:sz="8" w:space="1" w:color="FFFFFF"/>
              </w:pBdr>
              <w:snapToGrid w:val="0"/>
              <w:jc w:val="left"/>
              <w:rPr>
                <w:ins w:id="434" w:author="Ariel Segall" w:date="2013-10-08T18:06:00Z"/>
                <w:rFonts w:ascii="Arial" w:hAnsi="Arial" w:cs="Arial"/>
                <w:lang w:val="en-US"/>
              </w:rPr>
            </w:pPr>
          </w:p>
        </w:tc>
        <w:tc>
          <w:tcPr>
            <w:tcW w:w="6840" w:type="dxa"/>
            <w:tcBorders>
              <w:left w:val="single" w:sz="4" w:space="0" w:color="auto"/>
            </w:tcBorders>
            <w:shd w:val="clear" w:color="auto" w:fill="auto"/>
          </w:tcPr>
          <w:p w14:paraId="3BB5B400" w14:textId="2D20B9CC" w:rsidR="007B477D" w:rsidRDefault="007B477D" w:rsidP="006F0A89">
            <w:pPr>
              <w:pStyle w:val="TableContents"/>
              <w:widowControl/>
              <w:pBdr>
                <w:bottom w:val="single" w:sz="8" w:space="1" w:color="FFFFFF"/>
              </w:pBdr>
              <w:snapToGrid w:val="0"/>
              <w:jc w:val="left"/>
              <w:rPr>
                <w:ins w:id="435" w:author="Ariel Segall" w:date="2013-10-08T18:20:00Z"/>
                <w:rFonts w:ascii="Arial" w:hAnsi="Arial" w:cs="Arial"/>
                <w:lang w:val="en-US"/>
              </w:rPr>
            </w:pPr>
            <w:ins w:id="436" w:author="Ariel Segall" w:date="2013-10-08T18:06:00Z">
              <w:r>
                <w:rPr>
                  <w:rFonts w:ascii="Arial" w:hAnsi="Arial" w:cs="Arial"/>
                  <w:lang w:val="en-US"/>
                </w:rPr>
                <w:t xml:space="preserve">Virtual Platform Certification Key. A non-migratable </w:t>
              </w:r>
              <w:proofErr w:type="gramStart"/>
              <w:r>
                <w:rPr>
                  <w:rFonts w:ascii="Arial" w:hAnsi="Arial" w:cs="Arial"/>
                  <w:lang w:val="en-US"/>
                </w:rPr>
                <w:t>pTPM signing</w:t>
              </w:r>
              <w:proofErr w:type="gramEnd"/>
              <w:r>
                <w:rPr>
                  <w:rFonts w:ascii="Arial" w:hAnsi="Arial" w:cs="Arial"/>
                  <w:lang w:val="en-US"/>
                </w:rPr>
                <w:t xml:space="preserve"> key used to issue </w:t>
              </w:r>
            </w:ins>
            <w:ins w:id="437" w:author="Ariel Segall" w:date="2013-10-08T18:07:00Z">
              <w:r>
                <w:rPr>
                  <w:rFonts w:ascii="Arial" w:hAnsi="Arial" w:cs="Arial"/>
                  <w:lang w:val="en-US"/>
                </w:rPr>
                <w:t>vPCs</w:t>
              </w:r>
            </w:ins>
            <w:ins w:id="438" w:author="Ariel Segall" w:date="2013-10-08T18:19:00Z">
              <w:r w:rsidR="00F9285B">
                <w:rPr>
                  <w:rFonts w:ascii="Arial" w:hAnsi="Arial" w:cs="Arial"/>
                  <w:lang w:val="en-US"/>
                </w:rPr>
                <w:t>. The equivalent of an OEM</w:t>
              </w:r>
            </w:ins>
            <w:ins w:id="439" w:author="Ariel Segall" w:date="2013-10-08T18:20:00Z">
              <w:r w:rsidR="00F9285B">
                <w:rPr>
                  <w:rFonts w:ascii="Arial" w:hAnsi="Arial" w:cs="Arial"/>
                  <w:lang w:val="en-US"/>
                </w:rPr>
                <w:t>’s</w:t>
              </w:r>
            </w:ins>
            <w:ins w:id="440" w:author="Ariel Segall" w:date="2013-10-08T18:19:00Z">
              <w:r w:rsidR="00F9285B">
                <w:rPr>
                  <w:rFonts w:ascii="Arial" w:hAnsi="Arial" w:cs="Arial"/>
                  <w:lang w:val="en-US"/>
                </w:rPr>
                <w:t xml:space="preserve"> key</w:t>
              </w:r>
            </w:ins>
            <w:ins w:id="441" w:author="Ariel Segall" w:date="2013-10-08T18:20:00Z">
              <w:r w:rsidR="00F9285B">
                <w:rPr>
                  <w:rFonts w:ascii="Arial" w:hAnsi="Arial" w:cs="Arial"/>
                  <w:lang w:val="en-US"/>
                </w:rPr>
                <w:t xml:space="preserve"> used to sign physical platform Platform Credentials.</w:t>
              </w:r>
            </w:ins>
          </w:p>
          <w:p w14:paraId="067647E3" w14:textId="26EBB619" w:rsidR="00F9285B" w:rsidRDefault="00F9285B" w:rsidP="006F0A89">
            <w:pPr>
              <w:pStyle w:val="TableContents"/>
              <w:widowControl/>
              <w:pBdr>
                <w:bottom w:val="single" w:sz="8" w:space="1" w:color="FFFFFF"/>
              </w:pBdr>
              <w:snapToGrid w:val="0"/>
              <w:jc w:val="left"/>
              <w:rPr>
                <w:ins w:id="442" w:author="Ariel Segall" w:date="2013-10-08T18:06:00Z"/>
                <w:rFonts w:ascii="Arial" w:hAnsi="Arial" w:cs="Arial"/>
                <w:lang w:val="en-US"/>
              </w:rPr>
            </w:pPr>
          </w:p>
        </w:tc>
      </w:tr>
      <w:tr w:rsidR="007B477D" w:rsidRPr="007C472D" w14:paraId="66A2DDBF" w14:textId="77777777" w:rsidTr="005D0EDA">
        <w:trPr>
          <w:gridAfter w:val="1"/>
          <w:wAfter w:w="378" w:type="dxa"/>
          <w:trHeight w:val="329"/>
          <w:ins w:id="443" w:author="Ariel Segall" w:date="2013-10-08T18:06:00Z"/>
        </w:trPr>
        <w:tc>
          <w:tcPr>
            <w:tcW w:w="1818" w:type="dxa"/>
            <w:tcBorders>
              <w:right w:val="single" w:sz="4" w:space="0" w:color="auto"/>
            </w:tcBorders>
            <w:shd w:val="clear" w:color="auto" w:fill="auto"/>
          </w:tcPr>
          <w:p w14:paraId="7E2BD640" w14:textId="44C73273" w:rsidR="007B477D" w:rsidRDefault="007B477D" w:rsidP="006F0A89">
            <w:pPr>
              <w:pStyle w:val="TableContents"/>
              <w:widowControl/>
              <w:pBdr>
                <w:bottom w:val="single" w:sz="8" w:space="1" w:color="FFFFFF"/>
              </w:pBdr>
              <w:snapToGrid w:val="0"/>
              <w:jc w:val="left"/>
              <w:rPr>
                <w:ins w:id="444" w:author="Ariel Segall" w:date="2013-10-08T18:17:00Z"/>
                <w:rFonts w:ascii="Arial" w:hAnsi="Arial" w:cs="Arial"/>
                <w:lang w:val="en-US"/>
              </w:rPr>
            </w:pPr>
            <w:proofErr w:type="gramStart"/>
            <w:ins w:id="445" w:author="Ariel Segall" w:date="2013-10-08T18:07:00Z">
              <w:r>
                <w:rPr>
                  <w:rFonts w:ascii="Arial" w:hAnsi="Arial" w:cs="Arial"/>
                  <w:lang w:val="en-US"/>
                </w:rPr>
                <w:t>vPC</w:t>
              </w:r>
            </w:ins>
            <w:proofErr w:type="gramEnd"/>
          </w:p>
          <w:p w14:paraId="72C758F9" w14:textId="77777777" w:rsidR="00F9285B" w:rsidRDefault="00F9285B" w:rsidP="006F0A89">
            <w:pPr>
              <w:pStyle w:val="TableContents"/>
              <w:widowControl/>
              <w:pBdr>
                <w:bottom w:val="single" w:sz="8" w:space="1" w:color="FFFFFF"/>
              </w:pBdr>
              <w:snapToGrid w:val="0"/>
              <w:jc w:val="left"/>
              <w:rPr>
                <w:ins w:id="446" w:author="Ariel Segall" w:date="2013-10-08T18:17:00Z"/>
                <w:rFonts w:ascii="Arial" w:hAnsi="Arial" w:cs="Arial"/>
                <w:lang w:val="en-US"/>
              </w:rPr>
            </w:pPr>
          </w:p>
          <w:p w14:paraId="1EFD8B52" w14:textId="45789A6A" w:rsidR="00F9285B" w:rsidRDefault="00F9285B" w:rsidP="006F0A89">
            <w:pPr>
              <w:pStyle w:val="TableContents"/>
              <w:widowControl/>
              <w:pBdr>
                <w:bottom w:val="single" w:sz="8" w:space="1" w:color="FFFFFF"/>
              </w:pBdr>
              <w:snapToGrid w:val="0"/>
              <w:jc w:val="left"/>
              <w:rPr>
                <w:ins w:id="447" w:author="Ariel Segall" w:date="2013-10-08T18:06:00Z"/>
                <w:rFonts w:ascii="Arial" w:hAnsi="Arial" w:cs="Arial"/>
                <w:lang w:val="en-US"/>
              </w:rPr>
            </w:pPr>
          </w:p>
        </w:tc>
        <w:tc>
          <w:tcPr>
            <w:tcW w:w="6840" w:type="dxa"/>
            <w:tcBorders>
              <w:left w:val="single" w:sz="4" w:space="0" w:color="auto"/>
            </w:tcBorders>
            <w:shd w:val="clear" w:color="auto" w:fill="auto"/>
          </w:tcPr>
          <w:p w14:paraId="7FD6986F" w14:textId="1F4E76DD" w:rsidR="007B477D" w:rsidRDefault="007B477D" w:rsidP="006F0A89">
            <w:pPr>
              <w:pStyle w:val="TableContents"/>
              <w:widowControl/>
              <w:pBdr>
                <w:bottom w:val="single" w:sz="8" w:space="1" w:color="FFFFFF"/>
              </w:pBdr>
              <w:snapToGrid w:val="0"/>
              <w:jc w:val="left"/>
              <w:rPr>
                <w:ins w:id="448" w:author="Ariel Segall" w:date="2013-10-08T18:06:00Z"/>
                <w:rFonts w:ascii="Arial" w:hAnsi="Arial" w:cs="Arial"/>
                <w:lang w:val="en-US"/>
              </w:rPr>
            </w:pPr>
            <w:ins w:id="449" w:author="Ariel Segall" w:date="2013-10-08T18:07:00Z">
              <w:r>
                <w:rPr>
                  <w:rFonts w:ascii="Arial" w:hAnsi="Arial" w:cs="Arial"/>
                  <w:lang w:val="en-US"/>
                </w:rPr>
                <w:t xml:space="preserve">Virtual Platform Credential, certifying that a vPlatform meets a </w:t>
              </w:r>
            </w:ins>
            <w:ins w:id="450" w:author="Ariel Segall" w:date="2013-10-08T18:16:00Z">
              <w:r w:rsidR="00F9285B">
                <w:rPr>
                  <w:rFonts w:ascii="Arial" w:hAnsi="Arial" w:cs="Arial"/>
                  <w:lang w:val="en-US"/>
                </w:rPr>
                <w:t>particular Virtual Platform Specification</w:t>
              </w:r>
            </w:ins>
          </w:p>
        </w:tc>
      </w:tr>
      <w:tr w:rsidR="007B477D" w:rsidRPr="007C472D" w14:paraId="4E567ACC" w14:textId="77777777" w:rsidTr="005D0EDA">
        <w:trPr>
          <w:gridAfter w:val="1"/>
          <w:wAfter w:w="378" w:type="dxa"/>
          <w:trHeight w:val="329"/>
          <w:ins w:id="451" w:author="Ariel Segall" w:date="2013-10-08T18:06:00Z"/>
        </w:trPr>
        <w:tc>
          <w:tcPr>
            <w:tcW w:w="1818" w:type="dxa"/>
            <w:tcBorders>
              <w:right w:val="single" w:sz="4" w:space="0" w:color="auto"/>
            </w:tcBorders>
            <w:shd w:val="clear" w:color="auto" w:fill="auto"/>
          </w:tcPr>
          <w:p w14:paraId="2D1964E8" w14:textId="4147E513" w:rsidR="007B477D" w:rsidRDefault="00F9285B" w:rsidP="006F0A89">
            <w:pPr>
              <w:pStyle w:val="TableContents"/>
              <w:widowControl/>
              <w:pBdr>
                <w:bottom w:val="single" w:sz="8" w:space="1" w:color="FFFFFF"/>
              </w:pBdr>
              <w:snapToGrid w:val="0"/>
              <w:jc w:val="left"/>
              <w:rPr>
                <w:ins w:id="452" w:author="Ariel Segall" w:date="2013-10-08T18:06:00Z"/>
                <w:rFonts w:ascii="Arial" w:hAnsi="Arial" w:cs="Arial"/>
                <w:lang w:val="en-US"/>
              </w:rPr>
            </w:pPr>
            <w:ins w:id="453" w:author="Ariel Segall" w:date="2013-10-08T18:16:00Z">
              <w:r>
                <w:rPr>
                  <w:rFonts w:ascii="Arial" w:hAnsi="Arial" w:cs="Arial"/>
                  <w:lang w:val="en-US"/>
                </w:rPr>
                <w:t>Virtual Platform Specification</w:t>
              </w:r>
            </w:ins>
          </w:p>
        </w:tc>
        <w:tc>
          <w:tcPr>
            <w:tcW w:w="6840" w:type="dxa"/>
            <w:tcBorders>
              <w:left w:val="single" w:sz="4" w:space="0" w:color="auto"/>
            </w:tcBorders>
            <w:shd w:val="clear" w:color="auto" w:fill="auto"/>
          </w:tcPr>
          <w:p w14:paraId="4240E323" w14:textId="001F8674" w:rsidR="007B477D" w:rsidRDefault="00F9285B" w:rsidP="006F0A89">
            <w:pPr>
              <w:pStyle w:val="TableContents"/>
              <w:widowControl/>
              <w:pBdr>
                <w:bottom w:val="single" w:sz="8" w:space="1" w:color="FFFFFF"/>
              </w:pBdr>
              <w:snapToGrid w:val="0"/>
              <w:jc w:val="left"/>
              <w:rPr>
                <w:ins w:id="454" w:author="Ariel Segall" w:date="2013-10-08T18:06:00Z"/>
                <w:rFonts w:ascii="Arial" w:hAnsi="Arial" w:cs="Arial"/>
                <w:lang w:val="en-US"/>
              </w:rPr>
            </w:pPr>
            <w:ins w:id="455" w:author="Ariel Segall" w:date="2013-10-08T18:16:00Z">
              <w:r>
                <w:rPr>
                  <w:rFonts w:ascii="Arial" w:hAnsi="Arial" w:cs="Arial"/>
                  <w:lang w:val="en-US"/>
                </w:rPr>
                <w:t>The equivalent of</w:t>
              </w:r>
            </w:ins>
            <w:ins w:id="456" w:author="Ariel Segall" w:date="2013-10-08T18:18:00Z">
              <w:r>
                <w:rPr>
                  <w:rFonts w:ascii="Arial" w:hAnsi="Arial" w:cs="Arial"/>
                  <w:lang w:val="en-US"/>
                </w:rPr>
                <w:t xml:space="preserve"> a standard Platform Specification for a vPlatform, describing the vTPM feature requirements, </w:t>
              </w:r>
            </w:ins>
            <w:ins w:id="457" w:author="Ariel Segall" w:date="2013-10-08T18:19:00Z">
              <w:r>
                <w:rPr>
                  <w:rFonts w:ascii="Arial" w:hAnsi="Arial" w:cs="Arial"/>
                  <w:lang w:val="en-US"/>
                </w:rPr>
                <w:t xml:space="preserve">expected </w:t>
              </w:r>
            </w:ins>
            <w:ins w:id="458" w:author="Ariel Segall" w:date="2013-10-08T18:18:00Z">
              <w:r>
                <w:rPr>
                  <w:rFonts w:ascii="Arial" w:hAnsi="Arial" w:cs="Arial"/>
                  <w:lang w:val="en-US"/>
                </w:rPr>
                <w:t>vPCR usage,</w:t>
              </w:r>
            </w:ins>
            <w:ins w:id="459" w:author="Ariel Segall" w:date="2013-10-08T18:19:00Z">
              <w:r>
                <w:rPr>
                  <w:rFonts w:ascii="Arial" w:hAnsi="Arial" w:cs="Arial"/>
                  <w:lang w:val="en-US"/>
                </w:rPr>
                <w:t xml:space="preserve"> and other vPlatform properties.</w:t>
              </w:r>
            </w:ins>
          </w:p>
        </w:tc>
      </w:tr>
      <w:tr w:rsidR="007B477D" w:rsidRPr="007C472D" w14:paraId="086140DA" w14:textId="77777777" w:rsidTr="005D0EDA">
        <w:trPr>
          <w:gridAfter w:val="1"/>
          <w:wAfter w:w="378" w:type="dxa"/>
          <w:trHeight w:val="329"/>
          <w:ins w:id="460" w:author="Ariel Segall" w:date="2013-10-08T18:06:00Z"/>
        </w:trPr>
        <w:tc>
          <w:tcPr>
            <w:tcW w:w="1818" w:type="dxa"/>
            <w:tcBorders>
              <w:right w:val="single" w:sz="4" w:space="0" w:color="auto"/>
            </w:tcBorders>
            <w:shd w:val="clear" w:color="auto" w:fill="auto"/>
          </w:tcPr>
          <w:p w14:paraId="597B4A1F" w14:textId="7CA6510A" w:rsidR="007B477D" w:rsidRDefault="007C735B" w:rsidP="006F0A89">
            <w:pPr>
              <w:pStyle w:val="TableContents"/>
              <w:widowControl/>
              <w:pBdr>
                <w:bottom w:val="single" w:sz="8" w:space="1" w:color="FFFFFF"/>
              </w:pBdr>
              <w:snapToGrid w:val="0"/>
              <w:jc w:val="left"/>
              <w:rPr>
                <w:ins w:id="461" w:author="Ariel Segall" w:date="2013-10-08T18:06:00Z"/>
                <w:rFonts w:ascii="Arial" w:hAnsi="Arial" w:cs="Arial"/>
                <w:lang w:val="en-US"/>
              </w:rPr>
            </w:pPr>
            <w:ins w:id="462" w:author="Ariel Segall" w:date="2013-10-08T18:21:00Z">
              <w:r>
                <w:rPr>
                  <w:rFonts w:ascii="Arial" w:hAnsi="Arial" w:cs="Arial"/>
                  <w:lang w:val="en-US"/>
                </w:rPr>
                <w:t>VPMDK</w:t>
              </w:r>
            </w:ins>
          </w:p>
        </w:tc>
        <w:tc>
          <w:tcPr>
            <w:tcW w:w="6840" w:type="dxa"/>
            <w:tcBorders>
              <w:left w:val="single" w:sz="4" w:space="0" w:color="auto"/>
            </w:tcBorders>
            <w:shd w:val="clear" w:color="auto" w:fill="auto"/>
          </w:tcPr>
          <w:p w14:paraId="69D76C43" w14:textId="2D046F32" w:rsidR="007B477D" w:rsidRDefault="00AF360C" w:rsidP="006F0A89">
            <w:pPr>
              <w:pStyle w:val="TableContents"/>
              <w:widowControl/>
              <w:pBdr>
                <w:bottom w:val="single" w:sz="8" w:space="1" w:color="FFFFFF"/>
              </w:pBdr>
              <w:snapToGrid w:val="0"/>
              <w:jc w:val="left"/>
              <w:rPr>
                <w:ins w:id="463" w:author="Ariel Segall" w:date="2013-10-08T18:06:00Z"/>
                <w:rFonts w:ascii="Arial" w:hAnsi="Arial" w:cs="Arial"/>
                <w:lang w:val="en-US"/>
              </w:rPr>
            </w:pPr>
            <w:proofErr w:type="gramStart"/>
            <w:ins w:id="464" w:author="Ariel Segall" w:date="2013-10-08T18:30:00Z">
              <w:r>
                <w:rPr>
                  <w:rFonts w:ascii="Arial" w:hAnsi="Arial" w:cs="Arial"/>
                  <w:lang w:val="en-US"/>
                </w:rPr>
                <w:t>vPlatform</w:t>
              </w:r>
              <w:proofErr w:type="gramEnd"/>
              <w:r>
                <w:rPr>
                  <w:rFonts w:ascii="Arial" w:hAnsi="Arial" w:cs="Arial"/>
                  <w:lang w:val="en-US"/>
                </w:rPr>
                <w:t xml:space="preserve"> Manager Data Key. A non-migratable pTPM storage key</w:t>
              </w:r>
            </w:ins>
            <w:ins w:id="465" w:author="Ariel Segall" w:date="2013-10-08T19:06:00Z">
              <w:r w:rsidR="002D3029">
                <w:rPr>
                  <w:rFonts w:ascii="Arial" w:hAnsi="Arial" w:cs="Arial"/>
                  <w:lang w:val="en-US"/>
                </w:rPr>
                <w:t xml:space="preserve"> used to encrypt the vPlatform Manager data.</w:t>
              </w:r>
            </w:ins>
          </w:p>
        </w:tc>
      </w:tr>
      <w:tr w:rsidR="00C150F8" w:rsidRPr="007C472D" w14:paraId="425C941F" w14:textId="77777777" w:rsidTr="005D0EDA">
        <w:trPr>
          <w:gridAfter w:val="1"/>
          <w:wAfter w:w="378" w:type="dxa"/>
          <w:trHeight w:val="329"/>
          <w:ins w:id="466" w:author="Ariel Segall" w:date="2013-10-08T18:43:00Z"/>
        </w:trPr>
        <w:tc>
          <w:tcPr>
            <w:tcW w:w="1818" w:type="dxa"/>
            <w:tcBorders>
              <w:right w:val="single" w:sz="4" w:space="0" w:color="auto"/>
            </w:tcBorders>
            <w:shd w:val="clear" w:color="auto" w:fill="auto"/>
          </w:tcPr>
          <w:p w14:paraId="394270D8" w14:textId="74AB4712" w:rsidR="00C150F8" w:rsidRDefault="00C150F8" w:rsidP="006F0A89">
            <w:pPr>
              <w:pStyle w:val="TableContents"/>
              <w:widowControl/>
              <w:pBdr>
                <w:bottom w:val="single" w:sz="8" w:space="1" w:color="FFFFFF"/>
              </w:pBdr>
              <w:snapToGrid w:val="0"/>
              <w:jc w:val="left"/>
              <w:rPr>
                <w:ins w:id="467" w:author="Ariel Segall" w:date="2013-10-08T18:43:00Z"/>
                <w:rFonts w:ascii="Arial" w:hAnsi="Arial" w:cs="Arial"/>
                <w:lang w:val="en-US"/>
              </w:rPr>
            </w:pPr>
            <w:ins w:id="468" w:author="Ariel Segall" w:date="2013-10-08T18:43:00Z">
              <w:r>
                <w:rPr>
                  <w:rFonts w:ascii="Arial" w:hAnsi="Arial" w:cs="Arial"/>
                  <w:lang w:val="en-US"/>
                </w:rPr>
                <w:t>VDK</w:t>
              </w:r>
            </w:ins>
          </w:p>
        </w:tc>
        <w:tc>
          <w:tcPr>
            <w:tcW w:w="6840" w:type="dxa"/>
            <w:tcBorders>
              <w:left w:val="single" w:sz="4" w:space="0" w:color="auto"/>
            </w:tcBorders>
            <w:shd w:val="clear" w:color="auto" w:fill="auto"/>
          </w:tcPr>
          <w:p w14:paraId="44EFE623" w14:textId="47D05A91" w:rsidR="00C150F8" w:rsidRDefault="00C150F8" w:rsidP="006F0A89">
            <w:pPr>
              <w:pStyle w:val="TableContents"/>
              <w:widowControl/>
              <w:pBdr>
                <w:bottom w:val="single" w:sz="8" w:space="1" w:color="FFFFFF"/>
              </w:pBdr>
              <w:snapToGrid w:val="0"/>
              <w:jc w:val="left"/>
              <w:rPr>
                <w:ins w:id="469" w:author="Ariel Segall" w:date="2013-10-08T18:43:00Z"/>
                <w:rFonts w:ascii="Arial" w:hAnsi="Arial" w:cs="Arial"/>
                <w:lang w:val="en-US"/>
              </w:rPr>
            </w:pPr>
            <w:proofErr w:type="gramStart"/>
            <w:ins w:id="470" w:author="Ariel Segall" w:date="2013-10-08T18:43:00Z">
              <w:r>
                <w:rPr>
                  <w:rFonts w:ascii="Arial" w:hAnsi="Arial" w:cs="Arial"/>
                  <w:lang w:val="en-US"/>
                </w:rPr>
                <w:t>vTPM</w:t>
              </w:r>
              <w:proofErr w:type="gramEnd"/>
              <w:r>
                <w:rPr>
                  <w:rFonts w:ascii="Arial" w:hAnsi="Arial" w:cs="Arial"/>
                  <w:lang w:val="en-US"/>
                </w:rPr>
                <w:t xml:space="preserve"> Data Key. A symmetric key used to encrypt vTPM data when the vTPM is not running.</w:t>
              </w:r>
            </w:ins>
          </w:p>
        </w:tc>
      </w:tr>
      <w:tr w:rsidR="00C150F8" w:rsidRPr="007C472D" w14:paraId="18638744" w14:textId="77777777" w:rsidTr="005D0EDA">
        <w:trPr>
          <w:gridAfter w:val="1"/>
          <w:wAfter w:w="378" w:type="dxa"/>
          <w:trHeight w:val="329"/>
          <w:ins w:id="471" w:author="Ariel Segall" w:date="2013-10-08T18:43:00Z"/>
        </w:trPr>
        <w:tc>
          <w:tcPr>
            <w:tcW w:w="1818" w:type="dxa"/>
            <w:tcBorders>
              <w:right w:val="single" w:sz="4" w:space="0" w:color="auto"/>
            </w:tcBorders>
            <w:shd w:val="clear" w:color="auto" w:fill="auto"/>
          </w:tcPr>
          <w:p w14:paraId="552D5B9C" w14:textId="77777777" w:rsidR="00C150F8" w:rsidRDefault="00C150F8" w:rsidP="006F0A89">
            <w:pPr>
              <w:pStyle w:val="TableContents"/>
              <w:widowControl/>
              <w:pBdr>
                <w:bottom w:val="single" w:sz="8" w:space="1" w:color="FFFFFF"/>
              </w:pBdr>
              <w:snapToGrid w:val="0"/>
              <w:jc w:val="left"/>
              <w:rPr>
                <w:ins w:id="472" w:author="Ariel Segall" w:date="2013-10-08T18:43:00Z"/>
                <w:rFonts w:ascii="Arial" w:hAnsi="Arial" w:cs="Arial"/>
                <w:lang w:val="en-US"/>
              </w:rPr>
            </w:pPr>
          </w:p>
        </w:tc>
        <w:tc>
          <w:tcPr>
            <w:tcW w:w="6840" w:type="dxa"/>
            <w:tcBorders>
              <w:left w:val="single" w:sz="4" w:space="0" w:color="auto"/>
            </w:tcBorders>
            <w:shd w:val="clear" w:color="auto" w:fill="auto"/>
          </w:tcPr>
          <w:p w14:paraId="482040D2" w14:textId="77777777" w:rsidR="00C150F8" w:rsidRDefault="00C150F8" w:rsidP="006F0A89">
            <w:pPr>
              <w:pStyle w:val="TableContents"/>
              <w:widowControl/>
              <w:pBdr>
                <w:bottom w:val="single" w:sz="8" w:space="1" w:color="FFFFFF"/>
              </w:pBdr>
              <w:snapToGrid w:val="0"/>
              <w:jc w:val="left"/>
              <w:rPr>
                <w:ins w:id="473" w:author="Ariel Segall" w:date="2013-10-08T18:43:00Z"/>
                <w:rFonts w:ascii="Arial" w:hAnsi="Arial" w:cs="Arial"/>
                <w:lang w:val="en-US"/>
              </w:rPr>
            </w:pPr>
          </w:p>
        </w:tc>
      </w:tr>
      <w:tr w:rsidR="005D0EDA" w:rsidRPr="007C472D" w14:paraId="5D32F90A" w14:textId="77777777" w:rsidTr="005D0EDA">
        <w:trPr>
          <w:gridAfter w:val="1"/>
          <w:wAfter w:w="378" w:type="dxa"/>
          <w:trHeight w:val="329"/>
          <w:ins w:id="474" w:author="Ariel Segall" w:date="2013-08-01T15:41:00Z"/>
        </w:trPr>
        <w:tc>
          <w:tcPr>
            <w:tcW w:w="1818" w:type="dxa"/>
            <w:tcBorders>
              <w:right w:val="single" w:sz="4" w:space="0" w:color="auto"/>
            </w:tcBorders>
            <w:shd w:val="clear" w:color="auto" w:fill="auto"/>
          </w:tcPr>
          <w:p w14:paraId="1F8717AE" w14:textId="77777777" w:rsidR="00323E0B" w:rsidRDefault="005D0EDA" w:rsidP="006F0A89">
            <w:pPr>
              <w:pStyle w:val="TableContents"/>
              <w:widowControl/>
              <w:pBdr>
                <w:bottom w:val="single" w:sz="8" w:space="1" w:color="FFFFFF"/>
              </w:pBdr>
              <w:snapToGrid w:val="0"/>
              <w:jc w:val="left"/>
              <w:rPr>
                <w:ins w:id="475" w:author="Ariel Segall" w:date="2013-10-08T18:17:00Z"/>
                <w:rFonts w:ascii="Arial" w:hAnsi="Arial" w:cs="Arial"/>
                <w:lang w:val="en-US"/>
              </w:rPr>
            </w:pPr>
            <w:proofErr w:type="gramStart"/>
            <w:ins w:id="476" w:author="Ariel Segall" w:date="2013-08-01T15:41:00Z">
              <w:r>
                <w:rPr>
                  <w:rFonts w:ascii="Arial" w:hAnsi="Arial" w:cs="Arial"/>
                  <w:lang w:val="en-US"/>
                </w:rPr>
                <w:t>p</w:t>
              </w:r>
              <w:r w:rsidR="00323E0B">
                <w:rPr>
                  <w:rFonts w:ascii="Arial" w:hAnsi="Arial" w:cs="Arial"/>
                  <w:lang w:val="en-US"/>
                </w:rPr>
                <w:t>PCRs</w:t>
              </w:r>
            </w:ins>
            <w:proofErr w:type="gramEnd"/>
          </w:p>
          <w:p w14:paraId="1AEFD276" w14:textId="36A37C47" w:rsidR="00F9285B" w:rsidRDefault="00F9285B" w:rsidP="006F0A89">
            <w:pPr>
              <w:pStyle w:val="TableContents"/>
              <w:widowControl/>
              <w:pBdr>
                <w:bottom w:val="single" w:sz="8" w:space="1" w:color="FFFFFF"/>
              </w:pBdr>
              <w:snapToGrid w:val="0"/>
              <w:jc w:val="left"/>
              <w:rPr>
                <w:ins w:id="477" w:author="Ariel Segall" w:date="2013-08-01T15:41:00Z"/>
                <w:rFonts w:ascii="Arial" w:hAnsi="Arial" w:cs="Arial"/>
                <w:lang w:val="en-US"/>
              </w:rPr>
            </w:pPr>
          </w:p>
        </w:tc>
        <w:tc>
          <w:tcPr>
            <w:tcW w:w="6840" w:type="dxa"/>
            <w:tcBorders>
              <w:left w:val="single" w:sz="4" w:space="0" w:color="auto"/>
            </w:tcBorders>
            <w:shd w:val="clear" w:color="auto" w:fill="auto"/>
          </w:tcPr>
          <w:p w14:paraId="7D69C18B" w14:textId="08E727C4" w:rsidR="005D0EDA" w:rsidRDefault="005D0EDA" w:rsidP="006F0A89">
            <w:pPr>
              <w:pStyle w:val="TableContents"/>
              <w:widowControl/>
              <w:pBdr>
                <w:bottom w:val="single" w:sz="8" w:space="1" w:color="FFFFFF"/>
              </w:pBdr>
              <w:snapToGrid w:val="0"/>
              <w:jc w:val="left"/>
              <w:rPr>
                <w:ins w:id="478" w:author="Ariel Segall" w:date="2013-08-01T15:41:00Z"/>
                <w:rFonts w:ascii="Arial" w:hAnsi="Arial" w:cs="Arial"/>
                <w:lang w:val="en-US"/>
              </w:rPr>
            </w:pPr>
            <w:ins w:id="479" w:author="Ariel Segall" w:date="2013-10-08T18:01:00Z">
              <w:r>
                <w:rPr>
                  <w:rFonts w:ascii="Arial" w:hAnsi="Arial" w:cs="Arial"/>
                  <w:lang w:val="en-US"/>
                </w:rPr>
                <w:t>Platform Configuration Registers in the physical TPM</w:t>
              </w:r>
            </w:ins>
          </w:p>
        </w:tc>
      </w:tr>
      <w:tr w:rsidR="00220A41" w:rsidRPr="007C472D" w14:paraId="430CB7EF" w14:textId="77777777" w:rsidTr="00C150F8">
        <w:trPr>
          <w:trHeight w:val="329"/>
          <w:ins w:id="480" w:author="Ariel Segall" w:date="2013-09-09T16:31:00Z"/>
        </w:trPr>
        <w:tc>
          <w:tcPr>
            <w:tcW w:w="1818" w:type="dxa"/>
            <w:tcBorders>
              <w:right w:val="single" w:sz="4" w:space="0" w:color="auto"/>
            </w:tcBorders>
            <w:shd w:val="clear" w:color="auto" w:fill="auto"/>
          </w:tcPr>
          <w:p w14:paraId="4CC39789" w14:textId="719E90B8" w:rsidR="00220A41" w:rsidRDefault="005D0EDA" w:rsidP="00220A41">
            <w:pPr>
              <w:pStyle w:val="TableContents"/>
              <w:widowControl/>
              <w:pBdr>
                <w:bottom w:val="single" w:sz="8" w:space="1" w:color="FFFFFF"/>
              </w:pBdr>
              <w:snapToGrid w:val="0"/>
              <w:jc w:val="left"/>
              <w:rPr>
                <w:ins w:id="481" w:author="Ariel Segall" w:date="2013-09-09T16:31:00Z"/>
                <w:rFonts w:ascii="Arial" w:hAnsi="Arial" w:cs="Arial"/>
                <w:lang w:val="en-US"/>
              </w:rPr>
            </w:pPr>
            <w:proofErr w:type="gramStart"/>
            <w:ins w:id="482" w:author="Ariel Segall" w:date="2013-10-08T18:02:00Z">
              <w:r>
                <w:rPr>
                  <w:rFonts w:ascii="Arial" w:hAnsi="Arial" w:cs="Arial"/>
                  <w:lang w:val="en-US"/>
                </w:rPr>
                <w:t>vPCRs</w:t>
              </w:r>
            </w:ins>
            <w:proofErr w:type="gramEnd"/>
          </w:p>
        </w:tc>
        <w:tc>
          <w:tcPr>
            <w:tcW w:w="7218" w:type="dxa"/>
            <w:gridSpan w:val="2"/>
            <w:tcBorders>
              <w:left w:val="single" w:sz="4" w:space="0" w:color="auto"/>
            </w:tcBorders>
            <w:shd w:val="clear" w:color="auto" w:fill="auto"/>
          </w:tcPr>
          <w:p w14:paraId="31509D11" w14:textId="77777777" w:rsidR="005D0EDA" w:rsidRDefault="005D0EDA" w:rsidP="00220A41">
            <w:pPr>
              <w:pStyle w:val="TableContents"/>
              <w:widowControl/>
              <w:pBdr>
                <w:bottom w:val="single" w:sz="8" w:space="1" w:color="FFFFFF"/>
              </w:pBdr>
              <w:snapToGrid w:val="0"/>
              <w:jc w:val="left"/>
              <w:rPr>
                <w:ins w:id="483" w:author="Ariel Segall" w:date="2013-10-08T18:21:00Z"/>
                <w:rFonts w:ascii="Arial" w:hAnsi="Arial" w:cs="Arial"/>
                <w:lang w:val="en-US"/>
              </w:rPr>
            </w:pPr>
            <w:ins w:id="484" w:author="Ariel Segall" w:date="2013-10-08T18:02:00Z">
              <w:r>
                <w:rPr>
                  <w:rFonts w:ascii="Arial" w:hAnsi="Arial" w:cs="Arial"/>
                  <w:lang w:val="en-US"/>
                </w:rPr>
                <w:t>Platform Configuration Registers in a virtual TPM</w:t>
              </w:r>
            </w:ins>
          </w:p>
          <w:p w14:paraId="069952DE" w14:textId="763BCFB1" w:rsidR="007C735B" w:rsidRDefault="007C735B" w:rsidP="00220A41">
            <w:pPr>
              <w:pStyle w:val="TableContents"/>
              <w:widowControl/>
              <w:pBdr>
                <w:bottom w:val="single" w:sz="8" w:space="1" w:color="FFFFFF"/>
              </w:pBdr>
              <w:snapToGrid w:val="0"/>
              <w:jc w:val="left"/>
              <w:rPr>
                <w:ins w:id="485" w:author="Ariel Segall" w:date="2013-09-09T16:31:00Z"/>
                <w:rFonts w:ascii="Arial" w:hAnsi="Arial" w:cs="Arial"/>
                <w:lang w:val="en-US"/>
              </w:rPr>
            </w:pPr>
          </w:p>
        </w:tc>
      </w:tr>
      <w:tr w:rsidR="007C472D" w:rsidRPr="007C472D" w14:paraId="22678A70" w14:textId="77777777" w:rsidTr="00C150F8">
        <w:trPr>
          <w:trHeight w:val="329"/>
        </w:trPr>
        <w:tc>
          <w:tcPr>
            <w:tcW w:w="1818" w:type="dxa"/>
            <w:tcBorders>
              <w:right w:val="single" w:sz="4" w:space="0" w:color="auto"/>
            </w:tcBorders>
            <w:shd w:val="clear" w:color="auto" w:fill="auto"/>
          </w:tcPr>
          <w:p w14:paraId="765BC4D9" w14:textId="46A256DE" w:rsidR="007C472D" w:rsidRDefault="00E34352" w:rsidP="006F0A89">
            <w:pPr>
              <w:pStyle w:val="TableContents"/>
              <w:widowControl/>
              <w:pBdr>
                <w:bottom w:val="single" w:sz="8" w:space="1" w:color="FFFFFF"/>
              </w:pBdr>
              <w:snapToGrid w:val="0"/>
              <w:jc w:val="left"/>
              <w:rPr>
                <w:rFonts w:ascii="Arial" w:hAnsi="Arial" w:cs="Arial"/>
                <w:lang w:val="en-US"/>
              </w:rPr>
            </w:pPr>
            <w:r>
              <w:rPr>
                <w:rFonts w:ascii="Arial" w:hAnsi="Arial" w:cs="Arial"/>
                <w:lang w:val="en-US"/>
              </w:rPr>
              <w:t>Appraiser</w:t>
            </w:r>
            <w:ins w:id="486" w:author="Ariel Segall" w:date="2013-09-09T16:31:00Z">
              <w:r w:rsidR="00220A41">
                <w:rPr>
                  <w:rFonts w:ascii="Arial" w:hAnsi="Arial" w:cs="Arial"/>
                  <w:lang w:val="en-US"/>
                </w:rPr>
                <w:t xml:space="preserve">  </w:t>
              </w:r>
            </w:ins>
          </w:p>
        </w:tc>
        <w:tc>
          <w:tcPr>
            <w:tcW w:w="7218" w:type="dxa"/>
            <w:gridSpan w:val="2"/>
            <w:tcBorders>
              <w:left w:val="single" w:sz="4" w:space="0" w:color="auto"/>
            </w:tcBorders>
            <w:shd w:val="clear" w:color="auto" w:fill="auto"/>
          </w:tcPr>
          <w:p w14:paraId="399BA075" w14:textId="6F6994A7" w:rsidR="007C472D" w:rsidRDefault="00E34352" w:rsidP="00AF360C">
            <w:pPr>
              <w:pStyle w:val="TableContents"/>
              <w:widowControl/>
              <w:pBdr>
                <w:bottom w:val="single" w:sz="8" w:space="1" w:color="FFFFFF"/>
              </w:pBdr>
              <w:snapToGrid w:val="0"/>
              <w:jc w:val="left"/>
              <w:rPr>
                <w:rFonts w:ascii="Arial" w:hAnsi="Arial" w:cs="Arial"/>
                <w:lang w:val="en-US"/>
              </w:rPr>
            </w:pPr>
            <w:r>
              <w:rPr>
                <w:rFonts w:ascii="Arial" w:hAnsi="Arial" w:cs="Arial"/>
                <w:lang w:val="en-US"/>
              </w:rPr>
              <w:t xml:space="preserve">A remote </w:t>
            </w:r>
            <w:proofErr w:type="gramStart"/>
            <w:r>
              <w:rPr>
                <w:rFonts w:ascii="Arial" w:hAnsi="Arial" w:cs="Arial"/>
                <w:lang w:val="en-US"/>
              </w:rPr>
              <w:t>entity which</w:t>
            </w:r>
            <w:proofErr w:type="gramEnd"/>
            <w:r>
              <w:rPr>
                <w:rFonts w:ascii="Arial" w:hAnsi="Arial" w:cs="Arial"/>
                <w:lang w:val="en-US"/>
              </w:rPr>
              <w:t xml:space="preserve"> wishes to establish trust in the Trusted Virtualized Platform or a component Virtual Platform, using remote attestation. The appraiser decides whether </w:t>
            </w:r>
            <w:ins w:id="487" w:author="Ariel Segall" w:date="2013-10-08T18:40:00Z">
              <w:r w:rsidR="00AF360C">
                <w:rPr>
                  <w:rFonts w:ascii="Arial" w:hAnsi="Arial" w:cs="Arial"/>
                  <w:lang w:val="en-US"/>
                </w:rPr>
                <w:t xml:space="preserve">it can trust </w:t>
              </w:r>
            </w:ins>
            <w:r>
              <w:rPr>
                <w:rFonts w:ascii="Arial" w:hAnsi="Arial" w:cs="Arial"/>
                <w:lang w:val="en-US"/>
              </w:rPr>
              <w:t xml:space="preserve">the platform </w:t>
            </w:r>
            <w:ins w:id="488" w:author="Ariel Segall" w:date="2013-10-08T18:40:00Z">
              <w:r w:rsidR="00AF360C">
                <w:rPr>
                  <w:rFonts w:ascii="Arial" w:hAnsi="Arial" w:cs="Arial"/>
                  <w:lang w:val="en-US"/>
                </w:rPr>
                <w:t xml:space="preserve">and for what uses </w:t>
              </w:r>
            </w:ins>
            <w:r>
              <w:rPr>
                <w:rFonts w:ascii="Arial" w:hAnsi="Arial" w:cs="Arial"/>
                <w:lang w:val="en-US"/>
              </w:rPr>
              <w:t>based on TPM and vTPM evidence</w:t>
            </w:r>
            <w:ins w:id="489" w:author="Ariel Segall" w:date="2013-10-08T18:41:00Z">
              <w:r w:rsidR="00AF360C">
                <w:rPr>
                  <w:rFonts w:ascii="Arial" w:hAnsi="Arial" w:cs="Arial"/>
                  <w:lang w:val="en-US"/>
                </w:rPr>
                <w:t>,</w:t>
              </w:r>
            </w:ins>
            <w:ins w:id="490" w:author="Ariel Segall" w:date="2013-10-08T18:40:00Z">
              <w:r w:rsidR="00AF360C">
                <w:rPr>
                  <w:rFonts w:ascii="Arial" w:hAnsi="Arial" w:cs="Arial"/>
                  <w:lang w:val="en-US"/>
                </w:rPr>
                <w:t xml:space="preserve"> along with </w:t>
              </w:r>
            </w:ins>
            <w:ins w:id="491" w:author="Ariel Segall" w:date="2013-10-08T18:41:00Z">
              <w:r w:rsidR="00AF360C">
                <w:rPr>
                  <w:rFonts w:ascii="Arial" w:hAnsi="Arial" w:cs="Arial"/>
                  <w:lang w:val="en-US"/>
                </w:rPr>
                <w:t xml:space="preserve">any </w:t>
              </w:r>
            </w:ins>
            <w:ins w:id="492" w:author="Ariel Segall" w:date="2013-10-08T18:40:00Z">
              <w:r w:rsidR="00AF360C">
                <w:rPr>
                  <w:rFonts w:ascii="Arial" w:hAnsi="Arial" w:cs="Arial"/>
                  <w:lang w:val="en-US"/>
                </w:rPr>
                <w:t>other evidence</w:t>
              </w:r>
            </w:ins>
            <w:ins w:id="493" w:author="Ariel Segall" w:date="2013-10-08T18:41:00Z">
              <w:r w:rsidR="00AF360C">
                <w:rPr>
                  <w:rFonts w:ascii="Arial" w:hAnsi="Arial" w:cs="Arial"/>
                  <w:lang w:val="en-US"/>
                </w:rPr>
                <w:t xml:space="preserve">, such as TNC resports, which </w:t>
              </w:r>
            </w:ins>
            <w:ins w:id="494" w:author="Ariel Segall" w:date="2013-10-08T18:40:00Z">
              <w:r w:rsidR="00AF360C">
                <w:rPr>
                  <w:rFonts w:ascii="Arial" w:hAnsi="Arial" w:cs="Arial"/>
                  <w:lang w:val="en-US"/>
                </w:rPr>
                <w:t>it may collect</w:t>
              </w:r>
            </w:ins>
            <w:r>
              <w:rPr>
                <w:rFonts w:ascii="Arial" w:hAnsi="Arial" w:cs="Arial"/>
                <w:lang w:val="en-US"/>
              </w:rPr>
              <w:t>.</w:t>
            </w:r>
          </w:p>
        </w:tc>
      </w:tr>
    </w:tbl>
    <w:p w14:paraId="7936ADAC" w14:textId="5EAC8AC2" w:rsidR="007C472D" w:rsidRDefault="007C472D">
      <w:pPr>
        <w:pStyle w:val="Heading1"/>
      </w:pPr>
      <w:bookmarkStart w:id="495" w:name="_Toc233785299"/>
      <w:r>
        <w:lastRenderedPageBreak/>
        <w:t>Keywords and Conventions (normative)</w:t>
      </w:r>
      <w:bookmarkEnd w:id="495"/>
    </w:p>
    <w:p w14:paraId="41B18829" w14:textId="77777777" w:rsidR="007C472D" w:rsidRDefault="007C472D">
      <w:pPr>
        <w:pStyle w:val="BodyText"/>
        <w:jc w:val="left"/>
        <w:rPr>
          <w:rFonts w:eastAsia="Arial"/>
        </w:rPr>
      </w:pPr>
      <w:r>
        <w:t>The</w:t>
      </w:r>
      <w:r>
        <w:rPr>
          <w:rFonts w:eastAsia="Arial"/>
        </w:rPr>
        <w:t xml:space="preserve"> </w:t>
      </w:r>
      <w:r>
        <w:t>key</w:t>
      </w:r>
      <w:r>
        <w:rPr>
          <w:rFonts w:eastAsia="Arial"/>
        </w:rPr>
        <w:t xml:space="preserve"> </w:t>
      </w:r>
      <w:r>
        <w:t>words</w:t>
      </w:r>
      <w:r>
        <w:rPr>
          <w:rFonts w:eastAsia="Arial"/>
        </w:rPr>
        <w:t xml:space="preserve"> “</w:t>
      </w:r>
      <w:r>
        <w:t>MUST</w:t>
      </w:r>
      <w:r>
        <w:rPr>
          <w:rFonts w:eastAsia="Arial"/>
        </w:rPr>
        <w:t>”, “</w:t>
      </w:r>
      <w:r>
        <w:t>MUST</w:t>
      </w:r>
      <w:r>
        <w:rPr>
          <w:rFonts w:eastAsia="Arial"/>
        </w:rPr>
        <w:t xml:space="preserve"> </w:t>
      </w:r>
      <w:r>
        <w:t>NOT</w:t>
      </w:r>
      <w:r>
        <w:rPr>
          <w:rFonts w:eastAsia="Arial"/>
        </w:rPr>
        <w:t>”, “</w:t>
      </w:r>
      <w:r>
        <w:t>REQUIRED</w:t>
      </w:r>
      <w:r>
        <w:rPr>
          <w:rFonts w:eastAsia="Arial"/>
        </w:rPr>
        <w:t>”, “</w:t>
      </w:r>
      <w:r>
        <w:t>SHALL</w:t>
      </w:r>
      <w:r>
        <w:rPr>
          <w:rFonts w:eastAsia="Arial"/>
        </w:rPr>
        <w:t>”, “</w:t>
      </w:r>
      <w:r>
        <w:t>SHALL</w:t>
      </w:r>
      <w:r>
        <w:rPr>
          <w:rFonts w:eastAsia="Arial"/>
        </w:rPr>
        <w:t xml:space="preserve"> </w:t>
      </w:r>
      <w:r>
        <w:t>NOT</w:t>
      </w:r>
      <w:r>
        <w:rPr>
          <w:rFonts w:eastAsia="Arial"/>
        </w:rPr>
        <w:t>”, “</w:t>
      </w:r>
      <w:r>
        <w:t>SHOULD</w:t>
      </w:r>
      <w:r>
        <w:rPr>
          <w:rFonts w:eastAsia="Arial"/>
        </w:rPr>
        <w:t>”, “</w:t>
      </w:r>
      <w:r>
        <w:t>SHOULD</w:t>
      </w:r>
      <w:r>
        <w:rPr>
          <w:rFonts w:eastAsia="Arial"/>
        </w:rPr>
        <w:t xml:space="preserve"> </w:t>
      </w:r>
      <w:r>
        <w:t>NOT</w:t>
      </w:r>
      <w:r>
        <w:rPr>
          <w:rFonts w:eastAsia="Arial"/>
        </w:rPr>
        <w:t>”, “</w:t>
      </w:r>
      <w:r>
        <w:t>RECOMMENDED</w:t>
      </w:r>
      <w:r>
        <w:rPr>
          <w:rFonts w:eastAsia="Arial"/>
        </w:rPr>
        <w:t>”, “</w:t>
      </w:r>
      <w:r>
        <w:t>MAY</w:t>
      </w:r>
      <w:r>
        <w:rPr>
          <w:rFonts w:eastAsia="Arial"/>
        </w:rPr>
        <w:t xml:space="preserve">”, </w:t>
      </w:r>
      <w:r>
        <w:t>and</w:t>
      </w:r>
      <w:r>
        <w:rPr>
          <w:rFonts w:eastAsia="Arial"/>
        </w:rPr>
        <w:t xml:space="preserve"> “</w:t>
      </w:r>
      <w:r>
        <w:t>OPTIONAL</w:t>
      </w:r>
      <w:r>
        <w:rPr>
          <w:rFonts w:eastAsia="Arial"/>
        </w:rPr>
        <w:t xml:space="preserve">” </w:t>
      </w:r>
      <w:r>
        <w:t>in</w:t>
      </w:r>
      <w:r>
        <w:rPr>
          <w:rFonts w:eastAsia="Arial"/>
        </w:rPr>
        <w:t xml:space="preserve"> </w:t>
      </w:r>
      <w:r>
        <w:t>this</w:t>
      </w:r>
      <w:r>
        <w:rPr>
          <w:rFonts w:eastAsia="Arial"/>
        </w:rPr>
        <w:t xml:space="preserve"> </w:t>
      </w:r>
      <w:r>
        <w:t>document</w:t>
      </w:r>
      <w:r>
        <w:rPr>
          <w:rFonts w:eastAsia="Arial"/>
        </w:rPr>
        <w:t xml:space="preserve"> </w:t>
      </w:r>
      <w:r>
        <w:t>are</w:t>
      </w:r>
      <w:r>
        <w:rPr>
          <w:rFonts w:eastAsia="Arial"/>
        </w:rPr>
        <w:t xml:space="preserve"> </w:t>
      </w:r>
      <w:r>
        <w:t>to</w:t>
      </w:r>
      <w:r>
        <w:rPr>
          <w:rFonts w:eastAsia="Arial"/>
        </w:rPr>
        <w:t xml:space="preserve"> </w:t>
      </w:r>
      <w:r>
        <w:t>be</w:t>
      </w:r>
      <w:r>
        <w:rPr>
          <w:rFonts w:eastAsia="Arial"/>
        </w:rPr>
        <w:t xml:space="preserve"> </w:t>
      </w:r>
      <w:r>
        <w:t>interpreted</w:t>
      </w:r>
      <w:r>
        <w:rPr>
          <w:rFonts w:eastAsia="Arial"/>
        </w:rPr>
        <w:t xml:space="preserve"> </w:t>
      </w:r>
      <w:r>
        <w:t>as</w:t>
      </w:r>
      <w:r>
        <w:rPr>
          <w:rFonts w:eastAsia="Arial"/>
        </w:rPr>
        <w:t xml:space="preserve"> </w:t>
      </w:r>
      <w:r>
        <w:t>described</w:t>
      </w:r>
      <w:r>
        <w:rPr>
          <w:rFonts w:eastAsia="Arial"/>
        </w:rPr>
        <w:t xml:space="preserve"> </w:t>
      </w:r>
      <w:r>
        <w:t>in</w:t>
      </w:r>
      <w:r>
        <w:rPr>
          <w:rFonts w:eastAsia="Arial"/>
        </w:rPr>
        <w:t xml:space="preserve"> </w:t>
      </w:r>
      <w:r>
        <w:t>RFC</w:t>
      </w:r>
      <w:r>
        <w:rPr>
          <w:rFonts w:eastAsia="Arial"/>
        </w:rPr>
        <w:t xml:space="preserve"> 2119 (Refer </w:t>
      </w:r>
      <w:proofErr w:type="gramStart"/>
      <w:r>
        <w:rPr>
          <w:rFonts w:eastAsia="Arial"/>
        </w:rPr>
        <w:t xml:space="preserve">to  </w:t>
      </w:r>
      <w:proofErr w:type="gramEnd"/>
      <w:r w:rsidR="0078042A">
        <w:fldChar w:fldCharType="begin"/>
      </w:r>
      <w:r w:rsidR="0078042A">
        <w:instrText xml:space="preserve"> HYPERLINK "http://www.ietf.org/rfc/rfc2119.txt" </w:instrText>
      </w:r>
      <w:r w:rsidR="0078042A">
        <w:fldChar w:fldCharType="separate"/>
      </w:r>
      <w:r w:rsidRPr="00CA630C">
        <w:rPr>
          <w:rStyle w:val="Hyperlink"/>
          <w:rFonts w:eastAsia="Arial"/>
        </w:rPr>
        <w:t>http://www.ietf.org/rfc/rfc2119.txt</w:t>
      </w:r>
      <w:r w:rsidR="0078042A">
        <w:rPr>
          <w:rStyle w:val="Hyperlink"/>
          <w:rFonts w:eastAsia="Arial"/>
        </w:rPr>
        <w:fldChar w:fldCharType="end"/>
      </w:r>
      <w:r>
        <w:rPr>
          <w:rFonts w:eastAsia="Arial"/>
        </w:rPr>
        <w:t xml:space="preserve">).  </w:t>
      </w:r>
      <w:r>
        <w:t>This</w:t>
      </w:r>
      <w:r>
        <w:rPr>
          <w:rFonts w:eastAsia="Arial"/>
        </w:rPr>
        <w:t xml:space="preserve"> </w:t>
      </w:r>
      <w:r>
        <w:t>specification</w:t>
      </w:r>
      <w:r>
        <w:rPr>
          <w:rFonts w:eastAsia="Arial"/>
        </w:rPr>
        <w:t xml:space="preserve"> </w:t>
      </w:r>
      <w:r>
        <w:t>does</w:t>
      </w:r>
      <w:r>
        <w:rPr>
          <w:rFonts w:eastAsia="Arial"/>
        </w:rPr>
        <w:t xml:space="preserve"> </w:t>
      </w:r>
      <w:r>
        <w:t>not</w:t>
      </w:r>
      <w:r>
        <w:rPr>
          <w:rFonts w:eastAsia="Arial"/>
        </w:rPr>
        <w:t xml:space="preserve"> </w:t>
      </w:r>
      <w:r>
        <w:t>distinguish</w:t>
      </w:r>
      <w:r>
        <w:rPr>
          <w:rFonts w:eastAsia="Arial"/>
        </w:rPr>
        <w:t xml:space="preserve"> </w:t>
      </w:r>
      <w:r>
        <w:t>blocks</w:t>
      </w:r>
      <w:r>
        <w:rPr>
          <w:rFonts w:eastAsia="Arial"/>
        </w:rPr>
        <w:t xml:space="preserve"> </w:t>
      </w:r>
      <w:r>
        <w:t>of</w:t>
      </w:r>
      <w:r>
        <w:rPr>
          <w:rFonts w:eastAsia="Arial"/>
        </w:rPr>
        <w:t xml:space="preserve"> </w:t>
      </w:r>
      <w:r>
        <w:t>informative</w:t>
      </w:r>
      <w:r>
        <w:rPr>
          <w:rFonts w:eastAsia="Arial"/>
        </w:rPr>
        <w:t xml:space="preserve"> </w:t>
      </w:r>
      <w:r>
        <w:t>comments</w:t>
      </w:r>
      <w:r>
        <w:rPr>
          <w:rFonts w:eastAsia="Arial"/>
        </w:rPr>
        <w:t xml:space="preserve"> </w:t>
      </w:r>
      <w:r>
        <w:t>and</w:t>
      </w:r>
      <w:r>
        <w:rPr>
          <w:rFonts w:eastAsia="Arial"/>
        </w:rPr>
        <w:t xml:space="preserve"> </w:t>
      </w:r>
      <w:r>
        <w:t>normative</w:t>
      </w:r>
      <w:r>
        <w:rPr>
          <w:rFonts w:eastAsia="Arial"/>
        </w:rPr>
        <w:t xml:space="preserve"> </w:t>
      </w:r>
      <w:r>
        <w:t>requirements</w:t>
      </w:r>
      <w:r>
        <w:rPr>
          <w:rFonts w:eastAsia="Arial"/>
        </w:rPr>
        <w:t xml:space="preserve">. </w:t>
      </w:r>
      <w:r>
        <w:t>Therefore</w:t>
      </w:r>
      <w:r>
        <w:rPr>
          <w:rFonts w:eastAsia="Arial"/>
        </w:rPr>
        <w:t xml:space="preserve">, </w:t>
      </w:r>
      <w:r>
        <w:t>for</w:t>
      </w:r>
      <w:r>
        <w:rPr>
          <w:rFonts w:eastAsia="Arial"/>
        </w:rPr>
        <w:t xml:space="preserve"> </w:t>
      </w:r>
      <w:r>
        <w:t>the</w:t>
      </w:r>
      <w:r>
        <w:rPr>
          <w:rFonts w:eastAsia="Arial"/>
        </w:rPr>
        <w:t xml:space="preserve"> </w:t>
      </w:r>
      <w:r>
        <w:t>sake</w:t>
      </w:r>
      <w:r>
        <w:rPr>
          <w:rFonts w:eastAsia="Arial"/>
        </w:rPr>
        <w:t xml:space="preserve"> </w:t>
      </w:r>
      <w:r>
        <w:t>of</w:t>
      </w:r>
      <w:r>
        <w:rPr>
          <w:rFonts w:eastAsia="Arial"/>
        </w:rPr>
        <w:t xml:space="preserve"> </w:t>
      </w:r>
      <w:r>
        <w:t>clarity</w:t>
      </w:r>
      <w:r>
        <w:rPr>
          <w:rFonts w:eastAsia="Arial"/>
        </w:rPr>
        <w:t xml:space="preserve">, </w:t>
      </w:r>
      <w:r>
        <w:t>note</w:t>
      </w:r>
      <w:r>
        <w:rPr>
          <w:rFonts w:eastAsia="Arial"/>
        </w:rPr>
        <w:t xml:space="preserve"> </w:t>
      </w:r>
      <w:r>
        <w:t>that</w:t>
      </w:r>
      <w:r>
        <w:rPr>
          <w:rFonts w:eastAsia="Arial"/>
        </w:rPr>
        <w:t xml:space="preserve"> </w:t>
      </w:r>
      <w:r>
        <w:t>lower</w:t>
      </w:r>
      <w:r>
        <w:rPr>
          <w:rFonts w:eastAsia="Arial"/>
        </w:rPr>
        <w:t xml:space="preserve"> </w:t>
      </w:r>
      <w:r>
        <w:t>case</w:t>
      </w:r>
      <w:r>
        <w:rPr>
          <w:rFonts w:eastAsia="Arial"/>
        </w:rPr>
        <w:t xml:space="preserve"> </w:t>
      </w:r>
      <w:r>
        <w:t>instances</w:t>
      </w:r>
      <w:r>
        <w:rPr>
          <w:rFonts w:eastAsia="Arial"/>
        </w:rPr>
        <w:t xml:space="preserve"> </w:t>
      </w:r>
      <w:r>
        <w:t>of</w:t>
      </w:r>
      <w:r>
        <w:rPr>
          <w:rFonts w:eastAsia="Arial"/>
        </w:rPr>
        <w:t xml:space="preserve"> </w:t>
      </w:r>
      <w:r>
        <w:t>must</w:t>
      </w:r>
      <w:r>
        <w:rPr>
          <w:rFonts w:eastAsia="Arial"/>
        </w:rPr>
        <w:t xml:space="preserve">, </w:t>
      </w:r>
      <w:r>
        <w:t>should</w:t>
      </w:r>
      <w:r>
        <w:rPr>
          <w:rFonts w:eastAsia="Arial"/>
        </w:rPr>
        <w:t xml:space="preserve">, </w:t>
      </w:r>
      <w:r>
        <w:t>etc</w:t>
      </w:r>
      <w:r>
        <w:rPr>
          <w:rFonts w:eastAsia="Arial"/>
        </w:rPr>
        <w:t xml:space="preserve">. </w:t>
      </w:r>
      <w:r>
        <w:t>do</w:t>
      </w:r>
      <w:r>
        <w:rPr>
          <w:rFonts w:eastAsia="Arial"/>
        </w:rPr>
        <w:t xml:space="preserve"> </w:t>
      </w:r>
      <w:r>
        <w:t>not</w:t>
      </w:r>
      <w:r>
        <w:rPr>
          <w:rFonts w:eastAsia="Arial"/>
        </w:rPr>
        <w:t xml:space="preserve"> </w:t>
      </w:r>
      <w:r>
        <w:t>indicate</w:t>
      </w:r>
      <w:r>
        <w:rPr>
          <w:rFonts w:eastAsia="Arial"/>
        </w:rPr>
        <w:t xml:space="preserve"> </w:t>
      </w:r>
      <w:r>
        <w:t>normative</w:t>
      </w:r>
      <w:r>
        <w:rPr>
          <w:rFonts w:eastAsia="Arial"/>
        </w:rPr>
        <w:t xml:space="preserve"> </w:t>
      </w:r>
      <w:r>
        <w:t>requirements</w:t>
      </w:r>
      <w:r>
        <w:rPr>
          <w:rFonts w:eastAsia="Arial"/>
        </w:rPr>
        <w:t>.</w:t>
      </w:r>
    </w:p>
    <w:p w14:paraId="52C15D4B" w14:textId="77777777" w:rsidR="004C6A17" w:rsidRDefault="007C472D">
      <w:pPr>
        <w:pStyle w:val="WW-Textbody"/>
        <w:widowControl/>
        <w:suppressLineNumbers/>
        <w:jc w:val="left"/>
        <w:rPr>
          <w:rFonts w:ascii="Arial" w:eastAsia="Arial" w:hAnsi="Arial" w:cs="Arial"/>
        </w:rPr>
      </w:pPr>
      <w:r>
        <w:rPr>
          <w:rFonts w:ascii="Arial" w:hAnsi="Arial" w:cs="Arial"/>
        </w:rPr>
        <w:t>In</w:t>
      </w:r>
      <w:r>
        <w:rPr>
          <w:rFonts w:ascii="Arial" w:eastAsia="Arial" w:hAnsi="Arial" w:cs="Arial"/>
        </w:rPr>
        <w:t xml:space="preserve"> </w:t>
      </w:r>
      <w:r>
        <w:rPr>
          <w:rFonts w:ascii="Arial" w:hAnsi="Arial" w:cs="Arial"/>
        </w:rPr>
        <w:t>order</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improve</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requirements</w:t>
      </w:r>
      <w:r>
        <w:rPr>
          <w:rFonts w:ascii="Arial" w:eastAsia="Arial" w:hAnsi="Arial" w:cs="Arial"/>
        </w:rPr>
        <w:t xml:space="preserve"> </w:t>
      </w:r>
      <w:r>
        <w:rPr>
          <w:rFonts w:ascii="Arial" w:hAnsi="Arial" w:cs="Arial"/>
        </w:rPr>
        <w:t>visibility</w:t>
      </w:r>
      <w:r>
        <w:rPr>
          <w:rFonts w:ascii="Arial" w:eastAsia="Arial" w:hAnsi="Arial" w:cs="Arial"/>
        </w:rPr>
        <w:t xml:space="preserve">, </w:t>
      </w:r>
      <w:r>
        <w:rPr>
          <w:rFonts w:ascii="Arial" w:hAnsi="Arial" w:cs="Arial"/>
        </w:rPr>
        <w:t>each</w:t>
      </w:r>
      <w:r>
        <w:rPr>
          <w:rFonts w:ascii="Arial" w:eastAsia="Arial" w:hAnsi="Arial" w:cs="Arial"/>
        </w:rPr>
        <w:t xml:space="preserve"> </w:t>
      </w:r>
      <w:r>
        <w:rPr>
          <w:rFonts w:ascii="Arial" w:hAnsi="Arial" w:cs="Arial"/>
        </w:rPr>
        <w:t>normative</w:t>
      </w:r>
      <w:r>
        <w:rPr>
          <w:rFonts w:ascii="Arial" w:eastAsia="Arial" w:hAnsi="Arial" w:cs="Arial"/>
        </w:rPr>
        <w:t xml:space="preserve"> </w:t>
      </w:r>
      <w:r>
        <w:rPr>
          <w:rFonts w:ascii="Arial" w:hAnsi="Arial" w:cs="Arial"/>
        </w:rPr>
        <w:t>requirement</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indented</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placed</w:t>
      </w:r>
      <w:r>
        <w:rPr>
          <w:rFonts w:ascii="Arial" w:eastAsia="Arial" w:hAnsi="Arial" w:cs="Arial"/>
        </w:rPr>
        <w:t xml:space="preserve"> </w:t>
      </w:r>
      <w:r>
        <w:rPr>
          <w:rFonts w:ascii="Arial" w:hAnsi="Arial" w:cs="Arial"/>
        </w:rPr>
        <w:t>in</w:t>
      </w:r>
      <w:r>
        <w:rPr>
          <w:rFonts w:ascii="Arial" w:eastAsia="Arial" w:hAnsi="Arial" w:cs="Arial"/>
        </w:rPr>
        <w:t xml:space="preserve"> </w:t>
      </w:r>
      <w:r>
        <w:rPr>
          <w:rFonts w:ascii="Arial" w:hAnsi="Arial" w:cs="Arial"/>
        </w:rPr>
        <w:t>its</w:t>
      </w:r>
      <w:r>
        <w:rPr>
          <w:rFonts w:ascii="Arial" w:eastAsia="Arial" w:hAnsi="Arial" w:cs="Arial"/>
        </w:rPr>
        <w:t xml:space="preserve"> </w:t>
      </w:r>
      <w:r>
        <w:rPr>
          <w:rFonts w:ascii="Arial" w:hAnsi="Arial" w:cs="Arial"/>
        </w:rPr>
        <w:t>own</w:t>
      </w:r>
      <w:r>
        <w:rPr>
          <w:rFonts w:ascii="Arial" w:eastAsia="Arial" w:hAnsi="Arial" w:cs="Arial"/>
        </w:rPr>
        <w:t xml:space="preserve"> </w:t>
      </w:r>
      <w:r>
        <w:rPr>
          <w:rFonts w:ascii="Arial" w:hAnsi="Arial" w:cs="Arial"/>
        </w:rPr>
        <w:t>paragraph</w:t>
      </w:r>
      <w:r>
        <w:rPr>
          <w:rFonts w:ascii="Arial" w:eastAsia="Arial" w:hAnsi="Arial" w:cs="Arial"/>
        </w:rPr>
        <w:t>.</w:t>
      </w:r>
      <w:r w:rsidR="004C6A17">
        <w:rPr>
          <w:rFonts w:ascii="Arial" w:eastAsia="Arial" w:hAnsi="Arial" w:cs="Arial"/>
        </w:rPr>
        <w:t xml:space="preserve"> Normative text has a white background; informative comments have a grey background.</w:t>
      </w:r>
    </w:p>
    <w:p w14:paraId="5F24DC43" w14:textId="77777777" w:rsidR="007C472D" w:rsidRDefault="007C472D">
      <w:pPr>
        <w:pStyle w:val="WW-Textbody"/>
        <w:widowControl/>
        <w:suppressLineNumbers/>
        <w:jc w:val="left"/>
        <w:rPr>
          <w:rFonts w:ascii="Arial" w:eastAsia="Arial" w:hAnsi="Arial" w:cs="Arial"/>
        </w:rPr>
      </w:pPr>
    </w:p>
    <w:p w14:paraId="2422E443" w14:textId="77777777" w:rsidR="007C472D" w:rsidRDefault="007C472D">
      <w:pPr>
        <w:pStyle w:val="BodyText"/>
        <w:suppressAutoHyphens w:val="0"/>
        <w:ind w:left="720"/>
        <w:jc w:val="left"/>
      </w:pPr>
    </w:p>
    <w:p w14:paraId="699BA3B9" w14:textId="77777777" w:rsidR="007C472D" w:rsidRDefault="007C472D">
      <w:pPr>
        <w:pStyle w:val="Heading1"/>
        <w:rPr>
          <w:rFonts w:eastAsia="Arial"/>
        </w:rPr>
      </w:pPr>
      <w:bookmarkStart w:id="496" w:name="_Toc233785300"/>
      <w:commentRangeStart w:id="497"/>
      <w:r>
        <w:rPr>
          <w:rFonts w:eastAsia="Arial"/>
        </w:rPr>
        <w:lastRenderedPageBreak/>
        <w:t>Design Principles (informative)</w:t>
      </w:r>
      <w:bookmarkEnd w:id="496"/>
      <w:commentRangeEnd w:id="497"/>
      <w:r w:rsidR="008F72A0">
        <w:rPr>
          <w:rStyle w:val="CommentReference"/>
          <w:b w:val="0"/>
          <w:bCs w:val="0"/>
          <w:kern w:val="0"/>
        </w:rPr>
        <w:commentReference w:id="497"/>
      </w:r>
    </w:p>
    <w:p w14:paraId="12E4D1B1" w14:textId="77777777" w:rsidR="009B2611" w:rsidRDefault="009B2611" w:rsidP="004047BE">
      <w:pPr>
        <w:pStyle w:val="BodyText"/>
        <w:jc w:val="left"/>
        <w:rPr>
          <w:rFonts w:eastAsia="Arial"/>
        </w:rPr>
      </w:pPr>
    </w:p>
    <w:p w14:paraId="6F4D32D6" w14:textId="77777777" w:rsidR="00EC0B5C" w:rsidRDefault="00EC0B5C">
      <w:pPr>
        <w:pStyle w:val="Heading2"/>
        <w:jc w:val="left"/>
      </w:pPr>
      <w:bookmarkStart w:id="498" w:name="_Toc233785301"/>
      <w:r>
        <w:t>The Need for Virtualized Trusted Platforms</w:t>
      </w:r>
      <w:bookmarkEnd w:id="498"/>
    </w:p>
    <w:p w14:paraId="7FA43D24" w14:textId="0E62B65E" w:rsidR="00EC0B5C" w:rsidRPr="00EC0B5C" w:rsidRDefault="00EC0B5C" w:rsidP="00267C9E">
      <w:pPr>
        <w:pStyle w:val="BodyText"/>
        <w:pBdr>
          <w:top w:val="single" w:sz="4" w:space="1" w:color="auto"/>
          <w:left w:val="single" w:sz="4" w:space="4" w:color="auto"/>
          <w:bottom w:val="single" w:sz="4" w:space="1" w:color="auto"/>
          <w:right w:val="single" w:sz="4" w:space="4" w:color="auto"/>
        </w:pBdr>
        <w:shd w:val="clear" w:color="auto" w:fill="F3F3F3"/>
        <w:pPrChange w:id="499" w:author="Ariel Segall" w:date="2013-10-11T14:40:00Z">
          <w:pPr>
            <w:pStyle w:val="BodyText"/>
            <w:shd w:val="clear" w:color="auto" w:fill="E6E6E6"/>
          </w:pPr>
        </w:pPrChange>
      </w:pPr>
      <w:r w:rsidRPr="00641708">
        <w:t xml:space="preserve">In many use cases today, ranging from multi-level security workstations to cloud providers to mobile phones and even cars, </w:t>
      </w:r>
      <w:ins w:id="500" w:author="Ariel Segall" w:date="2013-07-30T18:35:00Z">
        <w:r w:rsidR="005145D9">
          <w:t>trusted computing offers needed solutions to important security problems</w:t>
        </w:r>
        <w:proofErr w:type="gramStart"/>
        <w:r w:rsidR="005145D9">
          <w:t>.</w:t>
        </w:r>
      </w:ins>
      <w:r w:rsidRPr="00641708">
        <w:t>.</w:t>
      </w:r>
      <w:proofErr w:type="gramEnd"/>
      <w:r w:rsidRPr="00641708">
        <w:t xml:space="preserve"> Reliable machine identity, protection of cryptographic material, and reporting of machine state are all valuable principles well beyond the original PC client scenarios. However, in many of these scenarios, merely proving the identity or trustworthiness of a </w:t>
      </w:r>
      <w:ins w:id="501" w:author="Ariel Segall" w:date="2013-07-30T18:36:00Z">
        <w:r w:rsidR="00C71815">
          <w:t>VMM</w:t>
        </w:r>
      </w:ins>
      <w:r w:rsidRPr="00641708">
        <w:t xml:space="preserve"> is insufficient. We wish to know whether the virtual machine we seek to use is reliable</w:t>
      </w:r>
      <w:ins w:id="502" w:author="Ariel Segall" w:date="2013-08-02T11:47:00Z">
        <w:r w:rsidR="00E22612">
          <w:t xml:space="preserve">, </w:t>
        </w:r>
      </w:ins>
      <w:r w:rsidRPr="00641708">
        <w:t>whether the application wishing to download data is legitimate</w:t>
      </w:r>
      <w:ins w:id="503" w:author="Ariel Segall" w:date="2013-08-02T11:47:00Z">
        <w:r w:rsidR="00E22612">
          <w:t>, or if critical software in the VM has been compromised</w:t>
        </w:r>
      </w:ins>
      <w:r w:rsidRPr="00641708">
        <w:t xml:space="preserve">. In these scenarios, bringing trusted computing principles and techniques into </w:t>
      </w:r>
      <w:ins w:id="504" w:author="Ariel Segall" w:date="2013-07-18T13:33:00Z">
        <w:r w:rsidR="0056562F">
          <w:t>v</w:t>
        </w:r>
      </w:ins>
      <w:r w:rsidRPr="00641708">
        <w:t xml:space="preserve">irtualized </w:t>
      </w:r>
      <w:ins w:id="505" w:author="Ariel Segall" w:date="2013-07-18T13:33:00Z">
        <w:r w:rsidR="0056562F">
          <w:t xml:space="preserve">architecture </w:t>
        </w:r>
      </w:ins>
      <w:r w:rsidRPr="00641708">
        <w:t>is highly advantageous. By creating Virtual Platforms as an abstraction of hardware platforms in</w:t>
      </w:r>
      <w:ins w:id="506" w:author="Ariel Segall" w:date="2013-07-18T13:33:00Z">
        <w:r w:rsidR="0056562F">
          <w:t xml:space="preserve"> virtualized systems</w:t>
        </w:r>
      </w:ins>
      <w:r w:rsidRPr="00641708">
        <w:t>, providing them with virtual TPMs to support them, and tying our trust in those virtual TPMs down to the underlying hardware TPM, we can create multiple layers of trusted computing support that meet the needs of users and applications in a wide variety of use cases. Virtual TPMs (vTPMs) can attest to the state of a Virtual Platform’s component virtual machines, provide long-term identities that remote parties can use to identify the Virtual Platform, and protect the user’s secrets when the Virtual Platform is not</w:t>
      </w:r>
      <w:r w:rsidR="00ED6D95" w:rsidRPr="00641708">
        <w:t xml:space="preserve"> in use. With vTPM support, we can provide VMs with the same security features that hardware TPMs provide in a non-virtualized platform.</w:t>
      </w:r>
    </w:p>
    <w:p w14:paraId="5ACA8297" w14:textId="77777777" w:rsidR="007C472D" w:rsidRDefault="007C472D">
      <w:pPr>
        <w:pStyle w:val="Heading2"/>
        <w:jc w:val="left"/>
      </w:pPr>
      <w:r>
        <w:t xml:space="preserve"> </w:t>
      </w:r>
      <w:bookmarkStart w:id="507" w:name="_Toc233785302"/>
      <w:r>
        <w:t>Virtualization</w:t>
      </w:r>
      <w:r>
        <w:rPr>
          <w:rFonts w:eastAsia="Arial"/>
        </w:rPr>
        <w:t xml:space="preserve"> </w:t>
      </w:r>
      <w:r>
        <w:t>of</w:t>
      </w:r>
      <w:r>
        <w:rPr>
          <w:rFonts w:eastAsia="Arial"/>
        </w:rPr>
        <w:t xml:space="preserve"> </w:t>
      </w:r>
      <w:r>
        <w:t>a</w:t>
      </w:r>
      <w:r>
        <w:rPr>
          <w:rFonts w:eastAsia="Arial"/>
        </w:rPr>
        <w:t xml:space="preserve"> </w:t>
      </w:r>
      <w:r>
        <w:t>Trusted</w:t>
      </w:r>
      <w:r>
        <w:rPr>
          <w:rFonts w:eastAsia="Arial"/>
        </w:rPr>
        <w:t xml:space="preserve"> </w:t>
      </w:r>
      <w:r>
        <w:t>Platform</w:t>
      </w:r>
      <w:bookmarkEnd w:id="507"/>
    </w:p>
    <w:p w14:paraId="2600C614" w14:textId="77777777" w:rsidR="007C472D" w:rsidRPr="00641708"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Change w:id="508" w:author="Ariel Segall" w:date="2013-10-11T14:40:00Z">
          <w:pPr>
            <w:pStyle w:val="BodyText"/>
            <w:shd w:val="clear" w:color="auto" w:fill="E6E6E6"/>
            <w:jc w:val="left"/>
          </w:pPr>
        </w:pPrChange>
      </w:pPr>
      <w:r w:rsidRPr="00641708">
        <w:rPr>
          <w:rFonts w:eastAsia="Arial"/>
        </w:rPr>
        <w:t>A Trusted Virtual Platform will always have a vTPM.  An Untrusted Virtual Platform would not have a vTPM (Note: these are not addressed herein).  There may be a mix of these two running on a VMM.</w:t>
      </w:r>
    </w:p>
    <w:p w14:paraId="06BBC456" w14:textId="77777777" w:rsidR="007C472D" w:rsidRPr="00641708"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Change w:id="509" w:author="Ariel Segall" w:date="2013-10-11T14:40:00Z">
          <w:pPr>
            <w:pStyle w:val="BodyText"/>
            <w:shd w:val="clear" w:color="auto" w:fill="E6E6E6"/>
            <w:jc w:val="left"/>
          </w:pPr>
        </w:pPrChange>
      </w:pPr>
      <w:r w:rsidRPr="00641708">
        <w:t>This</w:t>
      </w:r>
      <w:r w:rsidRPr="00641708">
        <w:rPr>
          <w:rFonts w:eastAsia="Arial"/>
        </w:rPr>
        <w:t xml:space="preserve"> </w:t>
      </w:r>
      <w:r w:rsidRPr="00641708">
        <w:t>vTPM</w:t>
      </w:r>
      <w:r w:rsidRPr="00641708">
        <w:rPr>
          <w:rFonts w:eastAsia="Arial"/>
        </w:rPr>
        <w:t xml:space="preserve"> </w:t>
      </w:r>
      <w:r w:rsidRPr="00641708">
        <w:t>will</w:t>
      </w:r>
      <w:r w:rsidRPr="00641708">
        <w:rPr>
          <w:rFonts w:eastAsia="Arial"/>
        </w:rPr>
        <w:t xml:space="preserve"> </w:t>
      </w:r>
      <w:r w:rsidRPr="00641708">
        <w:t>appear</w:t>
      </w:r>
      <w:r w:rsidRPr="00641708">
        <w:rPr>
          <w:rFonts w:eastAsia="Arial"/>
        </w:rPr>
        <w:t xml:space="preserve"> </w:t>
      </w:r>
      <w:r w:rsidRPr="00641708">
        <w:t>to</w:t>
      </w:r>
      <w:r w:rsidRPr="00641708">
        <w:rPr>
          <w:rFonts w:eastAsia="Arial"/>
        </w:rPr>
        <w:t xml:space="preserve"> </w:t>
      </w:r>
      <w:r w:rsidRPr="00641708">
        <w:t>the</w:t>
      </w:r>
      <w:r w:rsidRPr="00641708">
        <w:rPr>
          <w:rFonts w:eastAsia="Arial"/>
        </w:rPr>
        <w:t xml:space="preserve"> </w:t>
      </w:r>
      <w:r w:rsidRPr="00641708">
        <w:t>guest</w:t>
      </w:r>
      <w:r w:rsidRPr="00641708">
        <w:rPr>
          <w:rFonts w:eastAsia="Arial"/>
        </w:rPr>
        <w:t xml:space="preserve"> </w:t>
      </w:r>
      <w:r w:rsidRPr="00641708">
        <w:t>operating</w:t>
      </w:r>
      <w:r w:rsidRPr="00641708">
        <w:rPr>
          <w:rFonts w:eastAsia="Arial"/>
        </w:rPr>
        <w:t xml:space="preserve"> </w:t>
      </w:r>
      <w:r w:rsidRPr="00641708">
        <w:t>system</w:t>
      </w:r>
      <w:r w:rsidRPr="00641708">
        <w:rPr>
          <w:rFonts w:eastAsia="Arial"/>
        </w:rPr>
        <w:t xml:space="preserve"> </w:t>
      </w:r>
      <w:r w:rsidRPr="00641708">
        <w:t>to</w:t>
      </w:r>
      <w:r w:rsidRPr="00641708">
        <w:rPr>
          <w:rFonts w:eastAsia="Arial"/>
        </w:rPr>
        <w:t xml:space="preserve"> </w:t>
      </w:r>
      <w:r w:rsidRPr="00641708">
        <w:t>be</w:t>
      </w:r>
      <w:r w:rsidRPr="00641708">
        <w:rPr>
          <w:rFonts w:eastAsia="Arial"/>
        </w:rPr>
        <w:t xml:space="preserve"> </w:t>
      </w:r>
      <w:r w:rsidRPr="00641708">
        <w:t>a</w:t>
      </w:r>
      <w:r w:rsidRPr="00641708">
        <w:rPr>
          <w:rFonts w:eastAsia="Arial"/>
        </w:rPr>
        <w:t xml:space="preserve"> </w:t>
      </w:r>
      <w:r w:rsidRPr="00641708">
        <w:t>TPM</w:t>
      </w:r>
      <w:r w:rsidRPr="00641708">
        <w:rPr>
          <w:rFonts w:eastAsia="Arial"/>
        </w:rPr>
        <w:t xml:space="preserve">, </w:t>
      </w:r>
      <w:r w:rsidRPr="00641708">
        <w:t>in</w:t>
      </w:r>
      <w:r w:rsidRPr="00641708">
        <w:rPr>
          <w:rFonts w:eastAsia="Arial"/>
        </w:rPr>
        <w:t xml:space="preserve"> </w:t>
      </w:r>
      <w:r w:rsidRPr="00641708">
        <w:t>that</w:t>
      </w:r>
      <w:r w:rsidRPr="00641708">
        <w:rPr>
          <w:rFonts w:eastAsia="Arial"/>
        </w:rPr>
        <w:t xml:space="preserve"> </w:t>
      </w:r>
      <w:r w:rsidRPr="00641708">
        <w:t>software</w:t>
      </w:r>
      <w:r w:rsidRPr="00641708">
        <w:rPr>
          <w:rFonts w:eastAsia="Arial"/>
        </w:rPr>
        <w:t xml:space="preserve"> </w:t>
      </w:r>
      <w:r w:rsidRPr="00641708">
        <w:t>developed</w:t>
      </w:r>
      <w:r w:rsidRPr="00641708">
        <w:rPr>
          <w:rFonts w:eastAsia="Arial"/>
        </w:rPr>
        <w:t xml:space="preserve"> </w:t>
      </w:r>
      <w:r w:rsidRPr="00641708">
        <w:t>for</w:t>
      </w:r>
      <w:r w:rsidRPr="00641708">
        <w:rPr>
          <w:rFonts w:eastAsia="Arial"/>
        </w:rPr>
        <w:t xml:space="preserve"> </w:t>
      </w:r>
      <w:r w:rsidRPr="00641708">
        <w:t>a</w:t>
      </w:r>
      <w:r w:rsidRPr="00641708">
        <w:rPr>
          <w:rFonts w:eastAsia="Arial"/>
        </w:rPr>
        <w:t xml:space="preserve"> </w:t>
      </w:r>
      <w:r w:rsidRPr="00641708">
        <w:t>pTPM</w:t>
      </w:r>
      <w:r w:rsidRPr="00641708">
        <w:rPr>
          <w:rFonts w:eastAsia="Arial"/>
        </w:rPr>
        <w:t xml:space="preserve"> </w:t>
      </w:r>
      <w:r w:rsidRPr="00641708">
        <w:t>should</w:t>
      </w:r>
      <w:r w:rsidRPr="00641708">
        <w:rPr>
          <w:rFonts w:eastAsia="Arial"/>
        </w:rPr>
        <w:t xml:space="preserve"> </w:t>
      </w:r>
      <w:r w:rsidRPr="00641708">
        <w:t>function</w:t>
      </w:r>
      <w:r w:rsidRPr="00641708">
        <w:rPr>
          <w:rFonts w:eastAsia="Arial"/>
        </w:rPr>
        <w:t xml:space="preserve"> </w:t>
      </w:r>
      <w:r w:rsidRPr="00641708">
        <w:t>without</w:t>
      </w:r>
      <w:r w:rsidRPr="00641708">
        <w:rPr>
          <w:rFonts w:eastAsia="Arial"/>
        </w:rPr>
        <w:t xml:space="preserve"> </w:t>
      </w:r>
      <w:r w:rsidRPr="00641708">
        <w:t>change</w:t>
      </w:r>
      <w:r w:rsidRPr="00641708">
        <w:rPr>
          <w:rFonts w:eastAsia="Arial"/>
        </w:rPr>
        <w:t xml:space="preserve"> </w:t>
      </w:r>
      <w:r w:rsidRPr="00641708">
        <w:t>on</w:t>
      </w:r>
      <w:r w:rsidRPr="00641708">
        <w:rPr>
          <w:rFonts w:eastAsia="Arial"/>
        </w:rPr>
        <w:t xml:space="preserve"> </w:t>
      </w:r>
      <w:r w:rsidRPr="00641708">
        <w:t>the</w:t>
      </w:r>
      <w:r w:rsidRPr="00641708">
        <w:rPr>
          <w:rFonts w:eastAsia="Arial"/>
        </w:rPr>
        <w:t xml:space="preserve"> </w:t>
      </w:r>
      <w:r w:rsidRPr="00641708">
        <w:t>vTPM</w:t>
      </w:r>
      <w:r w:rsidRPr="00641708">
        <w:rPr>
          <w:rFonts w:eastAsia="Arial"/>
        </w:rPr>
        <w:t xml:space="preserve">.  </w:t>
      </w:r>
      <w:r w:rsidRPr="00641708">
        <w:t>The</w:t>
      </w:r>
      <w:r w:rsidRPr="00641708">
        <w:rPr>
          <w:rFonts w:eastAsia="Arial"/>
        </w:rPr>
        <w:t xml:space="preserve"> </w:t>
      </w:r>
      <w:r w:rsidRPr="00641708">
        <w:t>vTPM</w:t>
      </w:r>
      <w:r w:rsidRPr="00641708">
        <w:rPr>
          <w:rFonts w:eastAsia="Arial"/>
        </w:rPr>
        <w:t xml:space="preserve"> </w:t>
      </w:r>
      <w:r w:rsidRPr="00641708">
        <w:t>will</w:t>
      </w:r>
      <w:r w:rsidRPr="00641708">
        <w:rPr>
          <w:rFonts w:eastAsia="Arial"/>
        </w:rPr>
        <w:t xml:space="preserve"> </w:t>
      </w:r>
      <w:r w:rsidRPr="00641708">
        <w:t>comprise</w:t>
      </w:r>
      <w:r w:rsidRPr="00641708">
        <w:rPr>
          <w:rFonts w:eastAsia="Arial"/>
        </w:rPr>
        <w:t xml:space="preserve"> </w:t>
      </w:r>
      <w:r w:rsidRPr="00641708">
        <w:t>a</w:t>
      </w:r>
      <w:r w:rsidRPr="00641708">
        <w:rPr>
          <w:rFonts w:eastAsia="Arial"/>
        </w:rPr>
        <w:t xml:space="preserve"> virtual </w:t>
      </w:r>
      <w:r w:rsidRPr="00641708">
        <w:t>Root</w:t>
      </w:r>
      <w:r w:rsidRPr="00641708">
        <w:rPr>
          <w:rFonts w:eastAsia="Arial"/>
        </w:rPr>
        <w:t xml:space="preserve"> </w:t>
      </w:r>
      <w:r w:rsidRPr="00641708">
        <w:t>of</w:t>
      </w:r>
      <w:r w:rsidRPr="00641708">
        <w:rPr>
          <w:rFonts w:eastAsia="Arial"/>
        </w:rPr>
        <w:t xml:space="preserve"> </w:t>
      </w:r>
      <w:r w:rsidRPr="00641708">
        <w:t>Trust</w:t>
      </w:r>
      <w:r w:rsidRPr="00641708">
        <w:rPr>
          <w:rFonts w:eastAsia="Arial"/>
        </w:rPr>
        <w:t xml:space="preserve"> </w:t>
      </w:r>
      <w:r w:rsidRPr="00641708">
        <w:t>for</w:t>
      </w:r>
      <w:r w:rsidRPr="00641708">
        <w:rPr>
          <w:rFonts w:eastAsia="Arial"/>
        </w:rPr>
        <w:t xml:space="preserve"> </w:t>
      </w:r>
      <w:r w:rsidRPr="00641708">
        <w:t>Reporting</w:t>
      </w:r>
      <w:r w:rsidRPr="00641708">
        <w:rPr>
          <w:rFonts w:eastAsia="Arial"/>
        </w:rPr>
        <w:t xml:space="preserve"> (v</w:t>
      </w:r>
      <w:r w:rsidRPr="00641708">
        <w:t>RTR</w:t>
      </w:r>
      <w:r w:rsidRPr="00641708">
        <w:rPr>
          <w:rFonts w:eastAsia="Arial"/>
        </w:rPr>
        <w:t xml:space="preserve">) </w:t>
      </w:r>
      <w:r w:rsidRPr="00641708">
        <w:t>and</w:t>
      </w:r>
      <w:r w:rsidRPr="00641708">
        <w:rPr>
          <w:rFonts w:eastAsia="Arial"/>
        </w:rPr>
        <w:t xml:space="preserve"> </w:t>
      </w:r>
      <w:r w:rsidRPr="00641708">
        <w:t>a</w:t>
      </w:r>
      <w:r w:rsidRPr="00641708">
        <w:rPr>
          <w:rFonts w:eastAsia="Arial"/>
        </w:rPr>
        <w:t xml:space="preserve"> virtual </w:t>
      </w:r>
      <w:r w:rsidRPr="00641708">
        <w:t>Root</w:t>
      </w:r>
      <w:r w:rsidRPr="00641708">
        <w:rPr>
          <w:rFonts w:eastAsia="Arial"/>
        </w:rPr>
        <w:t xml:space="preserve"> </w:t>
      </w:r>
      <w:r w:rsidRPr="00641708">
        <w:t>of</w:t>
      </w:r>
      <w:r w:rsidRPr="00641708">
        <w:rPr>
          <w:rFonts w:eastAsia="Arial"/>
        </w:rPr>
        <w:t xml:space="preserve"> </w:t>
      </w:r>
      <w:r w:rsidRPr="00641708">
        <w:t>Trust</w:t>
      </w:r>
      <w:r w:rsidRPr="00641708">
        <w:rPr>
          <w:rFonts w:eastAsia="Arial"/>
        </w:rPr>
        <w:t xml:space="preserve"> </w:t>
      </w:r>
      <w:r w:rsidRPr="00641708">
        <w:t>for</w:t>
      </w:r>
      <w:r w:rsidRPr="00641708">
        <w:rPr>
          <w:rFonts w:eastAsia="Arial"/>
        </w:rPr>
        <w:t xml:space="preserve"> </w:t>
      </w:r>
      <w:r w:rsidRPr="00641708">
        <w:t>Storage</w:t>
      </w:r>
      <w:r w:rsidRPr="00641708">
        <w:rPr>
          <w:rFonts w:eastAsia="Arial"/>
        </w:rPr>
        <w:t xml:space="preserve"> (v</w:t>
      </w:r>
      <w:r w:rsidRPr="00641708">
        <w:t>RTS</w:t>
      </w:r>
      <w:r w:rsidRPr="00641708">
        <w:rPr>
          <w:rFonts w:eastAsia="Arial"/>
        </w:rPr>
        <w:t xml:space="preserve">) </w:t>
      </w:r>
      <w:r w:rsidRPr="00641708">
        <w:t>for</w:t>
      </w:r>
      <w:r w:rsidRPr="00641708">
        <w:rPr>
          <w:rFonts w:eastAsia="Arial"/>
        </w:rPr>
        <w:t xml:space="preserve"> </w:t>
      </w:r>
      <w:r w:rsidRPr="00641708">
        <w:t>the</w:t>
      </w:r>
      <w:r w:rsidRPr="00641708">
        <w:rPr>
          <w:rFonts w:eastAsia="Arial"/>
        </w:rPr>
        <w:t xml:space="preserve"> </w:t>
      </w:r>
      <w:r w:rsidRPr="00641708">
        <w:t>VM</w:t>
      </w:r>
      <w:r w:rsidRPr="00641708">
        <w:rPr>
          <w:rFonts w:eastAsia="Arial"/>
        </w:rPr>
        <w:t>.</w:t>
      </w:r>
    </w:p>
    <w:p w14:paraId="6C67CD43" w14:textId="1D316E4A" w:rsidR="007C472D" w:rsidRPr="00641708"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Change w:id="510" w:author="Ariel Segall" w:date="2013-10-11T14:40:00Z">
          <w:pPr>
            <w:pStyle w:val="BodyText"/>
            <w:shd w:val="clear" w:color="auto" w:fill="E6E6E6"/>
            <w:jc w:val="left"/>
          </w:pPr>
        </w:pPrChange>
      </w:pPr>
      <w:r w:rsidRPr="00641708">
        <w:rPr>
          <w:rFonts w:eastAsia="Arial"/>
        </w:rPr>
        <w:t>There must exist a virtual Root of Trust for Measurement (vRTM) responsible for populating PCRs in the vTPM reliably (in a trustworthy manner) in accordance with the PC Client specification when a VM is launched.</w:t>
      </w:r>
      <w:r w:rsidRPr="00641708">
        <w:t xml:space="preserve"> Unlike the hardware RTM, the vRTM is not immutable. </w:t>
      </w:r>
      <w:r w:rsidRPr="00641708">
        <w:rPr>
          <w:rFonts w:eastAsia="Arial"/>
        </w:rPr>
        <w:t>There are three known approaches to creating a vRTM (there may be others):</w:t>
      </w:r>
    </w:p>
    <w:p w14:paraId="653A821E" w14:textId="77777777" w:rsidR="007C472D" w:rsidRPr="00641708" w:rsidRDefault="007C472D" w:rsidP="00267C9E">
      <w:pPr>
        <w:pStyle w:val="BodyText"/>
        <w:numPr>
          <w:ilvl w:val="0"/>
          <w:numId w:val="40"/>
        </w:numPr>
        <w:pBdr>
          <w:top w:val="single" w:sz="4" w:space="1" w:color="auto"/>
          <w:left w:val="single" w:sz="4" w:space="4" w:color="auto"/>
          <w:bottom w:val="single" w:sz="4" w:space="1" w:color="auto"/>
          <w:right w:val="single" w:sz="4" w:space="4" w:color="auto"/>
        </w:pBdr>
        <w:shd w:val="clear" w:color="auto" w:fill="F3F3F3"/>
        <w:jc w:val="left"/>
        <w:rPr>
          <w:rFonts w:eastAsia="Arial"/>
        </w:rPr>
        <w:pPrChange w:id="511" w:author="Ariel Segall" w:date="2013-10-11T14:40:00Z">
          <w:pPr>
            <w:pStyle w:val="BodyText"/>
            <w:numPr>
              <w:numId w:val="40"/>
            </w:numPr>
            <w:shd w:val="clear" w:color="auto" w:fill="E6E6E6"/>
            <w:ind w:left="720" w:hanging="360"/>
            <w:jc w:val="left"/>
          </w:pPr>
        </w:pPrChange>
      </w:pPr>
      <w:r w:rsidRPr="00641708">
        <w:rPr>
          <w:rFonts w:eastAsia="Arial"/>
        </w:rPr>
        <w:t>Run a virtual boot chain of trust using the same approach as a standard platform’s boot chain of trust to comply with PC Client specification</w:t>
      </w:r>
    </w:p>
    <w:p w14:paraId="109E9FA1" w14:textId="3C1453AB" w:rsidR="007C472D" w:rsidRPr="00641708" w:rsidRDefault="007C472D" w:rsidP="00267C9E">
      <w:pPr>
        <w:pStyle w:val="BodyText"/>
        <w:numPr>
          <w:ilvl w:val="0"/>
          <w:numId w:val="40"/>
        </w:numPr>
        <w:pBdr>
          <w:top w:val="single" w:sz="4" w:space="1" w:color="auto"/>
          <w:left w:val="single" w:sz="4" w:space="4" w:color="auto"/>
          <w:bottom w:val="single" w:sz="4" w:space="1" w:color="auto"/>
          <w:right w:val="single" w:sz="4" w:space="4" w:color="auto"/>
        </w:pBdr>
        <w:shd w:val="clear" w:color="auto" w:fill="F3F3F3"/>
        <w:jc w:val="left"/>
        <w:rPr>
          <w:rFonts w:eastAsia="Arial"/>
        </w:rPr>
        <w:pPrChange w:id="512" w:author="Ariel Segall" w:date="2013-10-11T14:40:00Z">
          <w:pPr>
            <w:pStyle w:val="BodyText"/>
            <w:numPr>
              <w:numId w:val="40"/>
            </w:numPr>
            <w:shd w:val="clear" w:color="auto" w:fill="E6E6E6"/>
            <w:ind w:left="720" w:hanging="360"/>
            <w:jc w:val="left"/>
          </w:pPr>
        </w:pPrChange>
      </w:pPr>
      <w:r w:rsidRPr="00641708">
        <w:rPr>
          <w:rFonts w:eastAsia="Arial"/>
        </w:rPr>
        <w:t xml:space="preserve">Have the </w:t>
      </w:r>
      <w:ins w:id="513" w:author="Challener, David C." w:date="2013-07-18T08:08:00Z">
        <w:r w:rsidR="00D734F5">
          <w:rPr>
            <w:rFonts w:eastAsia="Arial"/>
          </w:rPr>
          <w:t xml:space="preserve">(measured and trusted) </w:t>
        </w:r>
      </w:ins>
      <w:r w:rsidRPr="00641708">
        <w:rPr>
          <w:rFonts w:eastAsia="Arial"/>
        </w:rPr>
        <w:t xml:space="preserve">VMM (or one of its components) </w:t>
      </w:r>
      <w:ins w:id="514" w:author="Ariel Segall" w:date="2013-08-02T12:52:00Z">
        <w:r w:rsidR="00C90574">
          <w:rPr>
            <w:rFonts w:eastAsia="Arial"/>
          </w:rPr>
          <w:t>t</w:t>
        </w:r>
      </w:ins>
      <w:r w:rsidRPr="00641708">
        <w:rPr>
          <w:rFonts w:eastAsia="Arial"/>
        </w:rPr>
        <w:t xml:space="preserve">ake the </w:t>
      </w:r>
      <w:ins w:id="515" w:author="Ariel Segall" w:date="2013-09-09T14:23:00Z">
        <w:r w:rsidR="000C6052">
          <w:rPr>
            <w:rFonts w:eastAsia="Arial"/>
          </w:rPr>
          <w:t>initial</w:t>
        </w:r>
      </w:ins>
      <w:ins w:id="516" w:author="Ariel Segall" w:date="2013-09-09T14:24:00Z">
        <w:r w:rsidR="000C6052">
          <w:rPr>
            <w:rFonts w:eastAsia="Arial"/>
          </w:rPr>
          <w:t xml:space="preserve"> vPlatform</w:t>
        </w:r>
      </w:ins>
      <w:ins w:id="517" w:author="Ariel Segall" w:date="2013-09-09T14:23:00Z">
        <w:r w:rsidR="000C6052">
          <w:rPr>
            <w:rFonts w:eastAsia="Arial"/>
          </w:rPr>
          <w:t xml:space="preserve"> </w:t>
        </w:r>
      </w:ins>
      <w:r w:rsidRPr="00641708">
        <w:rPr>
          <w:rFonts w:eastAsia="Arial"/>
        </w:rPr>
        <w:t>measurements</w:t>
      </w:r>
      <w:ins w:id="518" w:author="Ariel Segall" w:date="2013-09-09T14:23:00Z">
        <w:r w:rsidR="000C6052">
          <w:rPr>
            <w:rFonts w:eastAsia="Arial"/>
          </w:rPr>
          <w:t xml:space="preserve"> and place them in appropriate vTPM PCRs</w:t>
        </w:r>
      </w:ins>
    </w:p>
    <w:p w14:paraId="305E9817" w14:textId="473E5BF9" w:rsidR="007C472D" w:rsidRPr="00641708" w:rsidRDefault="007C472D" w:rsidP="00267C9E">
      <w:pPr>
        <w:pStyle w:val="BodyText"/>
        <w:numPr>
          <w:ilvl w:val="0"/>
          <w:numId w:val="40"/>
        </w:numPr>
        <w:pBdr>
          <w:top w:val="single" w:sz="4" w:space="1" w:color="auto"/>
          <w:left w:val="single" w:sz="4" w:space="4" w:color="auto"/>
          <w:bottom w:val="single" w:sz="4" w:space="1" w:color="auto"/>
          <w:right w:val="single" w:sz="4" w:space="4" w:color="auto"/>
        </w:pBdr>
        <w:shd w:val="clear" w:color="auto" w:fill="F3F3F3"/>
        <w:jc w:val="left"/>
        <w:rPr>
          <w:rFonts w:eastAsia="Arial"/>
        </w:rPr>
        <w:pPrChange w:id="519" w:author="Ariel Segall" w:date="2013-10-11T14:40:00Z">
          <w:pPr>
            <w:pStyle w:val="BodyText"/>
            <w:numPr>
              <w:numId w:val="40"/>
            </w:numPr>
            <w:shd w:val="clear" w:color="auto" w:fill="E6E6E6"/>
            <w:ind w:left="720" w:hanging="360"/>
            <w:jc w:val="left"/>
          </w:pPr>
        </w:pPrChange>
      </w:pPr>
      <w:r w:rsidRPr="00641708">
        <w:rPr>
          <w:rFonts w:eastAsia="Arial"/>
        </w:rPr>
        <w:t xml:space="preserve">Have a </w:t>
      </w:r>
      <w:ins w:id="520" w:author="Challener, David C." w:date="2013-07-18T08:08:00Z">
        <w:r w:rsidR="00D734F5">
          <w:rPr>
            <w:rFonts w:eastAsia="Arial"/>
          </w:rPr>
          <w:t xml:space="preserve">(measured and trusted) </w:t>
        </w:r>
      </w:ins>
      <w:r w:rsidRPr="00641708">
        <w:rPr>
          <w:rFonts w:eastAsia="Arial"/>
        </w:rPr>
        <w:t xml:space="preserve">helper VM create the </w:t>
      </w:r>
      <w:ins w:id="521" w:author="Ariel Segall" w:date="2013-09-09T14:23:00Z">
        <w:r w:rsidR="000C6052">
          <w:rPr>
            <w:rFonts w:eastAsia="Arial"/>
          </w:rPr>
          <w:t xml:space="preserve">initial </w:t>
        </w:r>
      </w:ins>
      <w:ins w:id="522" w:author="Ariel Segall" w:date="2013-09-09T14:24:00Z">
        <w:r w:rsidR="000C6052">
          <w:rPr>
            <w:rFonts w:eastAsia="Arial"/>
          </w:rPr>
          <w:t xml:space="preserve">vPlatform </w:t>
        </w:r>
      </w:ins>
      <w:r w:rsidRPr="00641708">
        <w:rPr>
          <w:rFonts w:eastAsia="Arial"/>
        </w:rPr>
        <w:t>measurements</w:t>
      </w:r>
      <w:ins w:id="523" w:author="Ariel Segall" w:date="2013-09-09T14:24:00Z">
        <w:r w:rsidR="000C6052">
          <w:rPr>
            <w:rFonts w:eastAsia="Arial"/>
          </w:rPr>
          <w:t xml:space="preserve"> and place them in appropriate vTPM PCRs. In this case, the helper VM must be measured into the pTPM PCRs and verified at vTPM launch.</w:t>
        </w:r>
      </w:ins>
    </w:p>
    <w:p w14:paraId="37FD7177" w14:textId="77777777" w:rsidR="007C472D" w:rsidRDefault="007C472D" w:rsidP="00F73D98">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
      <w:r w:rsidRPr="00641708">
        <w:t xml:space="preserve">All three virtual roots of trust (vRTR, vRTS, vRTM) must themselves be rooted in the corresponding hardware root of trust. The vRTR, responsible for providing a trustworthy mechanism for reporting on system state and certifying vTPM keys, is itself certified via a chain of cryptographic operations that originates in the pRTR. The vRTS, responsible for protecting the integrity and secrecy of data, is itself encrypted via a chain of keys originating in the pRTS. The vRTM, responsible for measuring the state of the Virtual Platform, is itself measured via a chain of measurement mechanisms originating in the pRTM. Each of them </w:t>
      </w:r>
      <w:proofErr w:type="gramStart"/>
      <w:r w:rsidRPr="00641708">
        <w:t>are</w:t>
      </w:r>
      <w:proofErr w:type="gramEnd"/>
      <w:r w:rsidRPr="00641708">
        <w:t xml:space="preserve"> part of a chain of trust that is externally verifiable by the </w:t>
      </w:r>
      <w:r w:rsidRPr="00641708">
        <w:lastRenderedPageBreak/>
        <w:t xml:space="preserve">mechanisms described in </w:t>
      </w:r>
      <w:r w:rsidR="009B716E" w:rsidRPr="00641708">
        <w:t xml:space="preserve">Attestation and Remote Verification (Section </w:t>
      </w:r>
      <w:r w:rsidR="00223976" w:rsidRPr="00641708">
        <w:fldChar w:fldCharType="begin"/>
      </w:r>
      <w:r w:rsidR="009B716E" w:rsidRPr="00641708">
        <w:instrText xml:space="preserve"> REF _Ref232765768 \r \h </w:instrText>
      </w:r>
      <w:r w:rsidR="00223976" w:rsidRPr="00641708">
        <w:fldChar w:fldCharType="separate"/>
      </w:r>
      <w:r w:rsidR="00F73D98">
        <w:t>10</w:t>
      </w:r>
      <w:r w:rsidR="00223976" w:rsidRPr="00641708">
        <w:fldChar w:fldCharType="end"/>
      </w:r>
      <w:r w:rsidR="009B716E" w:rsidRPr="00641708">
        <w:t>)</w:t>
      </w:r>
      <w:r w:rsidRPr="00641708">
        <w:t xml:space="preserve">. </w:t>
      </w:r>
    </w:p>
    <w:p w14:paraId="10F6A42C" w14:textId="77777777" w:rsidR="007C472D" w:rsidRPr="00E9755C" w:rsidRDefault="007C472D" w:rsidP="004047BE">
      <w:pPr>
        <w:pStyle w:val="Heading2"/>
        <w:rPr>
          <w:rFonts w:eastAsia="Arial"/>
        </w:rPr>
      </w:pPr>
      <w:bookmarkStart w:id="524" w:name="_Toc233785303"/>
      <w:proofErr w:type="gramStart"/>
      <w:r>
        <w:rPr>
          <w:rFonts w:eastAsia="Arial"/>
        </w:rPr>
        <w:t>vTPM</w:t>
      </w:r>
      <w:proofErr w:type="gramEnd"/>
      <w:r>
        <w:rPr>
          <w:rFonts w:eastAsia="Arial"/>
        </w:rPr>
        <w:t xml:space="preserve"> Design Goals</w:t>
      </w:r>
      <w:bookmarkEnd w:id="524"/>
      <w:r>
        <w:rPr>
          <w:rFonts w:eastAsia="Arial"/>
        </w:rPr>
        <w:t xml:space="preserve"> </w:t>
      </w:r>
    </w:p>
    <w:p w14:paraId="6104D977" w14:textId="390906A5" w:rsidR="007C472D" w:rsidRPr="005C56A0"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Change w:id="525" w:author="Ariel Segall" w:date="2013-10-11T14:41:00Z">
          <w:pPr>
            <w:pStyle w:val="BodyText"/>
            <w:shd w:val="clear" w:color="auto" w:fill="E6E6E6"/>
          </w:pPr>
        </w:pPrChange>
      </w:pPr>
      <w:r w:rsidRPr="005C56A0">
        <w:rPr>
          <w:rFonts w:eastAsia="Arial"/>
        </w:rPr>
        <w:t>In order to ensure that we have a virtual TPM that is trustworthy and can be used in the same manner as a physical TPM, rather than a mere TPM emulator which provides the same API, there are certain design goals and challenges that</w:t>
      </w:r>
      <w:ins w:id="526" w:author="Ariel Segall" w:date="2013-07-30T18:41:00Z">
        <w:r w:rsidR="00BA0A5B">
          <w:rPr>
            <w:rFonts w:eastAsia="Arial"/>
          </w:rPr>
          <w:t xml:space="preserve"> must be met</w:t>
        </w:r>
      </w:ins>
      <w:r w:rsidRPr="005C56A0">
        <w:rPr>
          <w:rFonts w:eastAsia="Arial"/>
        </w:rPr>
        <w:t xml:space="preserve">. Many of these properties are provided for free by physical TPMs due to the simple fact of their physicality. (Physical objects cannot, for example, be freely copied.) Others have to do with the </w:t>
      </w:r>
      <w:ins w:id="527" w:author="Ariel Segall" w:date="2013-07-30T18:42:00Z">
        <w:r w:rsidR="00BA0A5B">
          <w:rPr>
            <w:rFonts w:eastAsia="Arial"/>
          </w:rPr>
          <w:t>use cases</w:t>
        </w:r>
      </w:ins>
      <w:ins w:id="528" w:author="Ariel Segall" w:date="2013-07-30T18:41:00Z">
        <w:r w:rsidR="00BA0A5B">
          <w:rPr>
            <w:rFonts w:eastAsia="Arial"/>
          </w:rPr>
          <w:t xml:space="preserve"> for virtual TPMs</w:t>
        </w:r>
      </w:ins>
      <w:ins w:id="529" w:author="Ariel Segall" w:date="2013-07-30T18:42:00Z">
        <w:r w:rsidR="00BA0A5B">
          <w:rPr>
            <w:rFonts w:eastAsia="Arial"/>
          </w:rPr>
          <w:t xml:space="preserve">. </w:t>
        </w:r>
      </w:ins>
      <w:r w:rsidRPr="005C56A0">
        <w:rPr>
          <w:rFonts w:eastAsia="Arial"/>
        </w:rPr>
        <w:t>Note that the following are not requirements in a formal sense, but are rather motivating reasons for the requirements elsewhere in the specification.</w:t>
      </w:r>
    </w:p>
    <w:p w14:paraId="12178DE3" w14:textId="77777777" w:rsidR="007C472D" w:rsidRPr="005C56A0"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Change w:id="530" w:author="Ariel Segall" w:date="2013-10-11T14:41:00Z">
          <w:pPr>
            <w:pStyle w:val="BodyText"/>
            <w:shd w:val="clear" w:color="auto" w:fill="E6E6E6"/>
          </w:pPr>
        </w:pPrChange>
      </w:pPr>
    </w:p>
    <w:p w14:paraId="2CAB0745"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31"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w:t>
      </w:r>
      <w:proofErr w:type="gramEnd"/>
      <w:r w:rsidRPr="005C56A0">
        <w:rPr>
          <w:rFonts w:eastAsia="Arial"/>
          <w:b/>
        </w:rPr>
        <w:t xml:space="preserve"> secrets should be protected from disclosure and tampering both when the vTPM is off, and when it is running.</w:t>
      </w:r>
    </w:p>
    <w:p w14:paraId="3842B8AF" w14:textId="7E48DBD7"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32" w:author="Ariel Segall" w:date="2013-10-11T14:41:00Z">
          <w:pPr>
            <w:pStyle w:val="BodyText"/>
            <w:numPr>
              <w:ilvl w:val="1"/>
              <w:numId w:val="19"/>
            </w:numPr>
            <w:shd w:val="clear" w:color="auto" w:fill="E6E6E6"/>
            <w:tabs>
              <w:tab w:val="num" w:pos="0"/>
            </w:tabs>
            <w:ind w:left="1440" w:hanging="360"/>
          </w:pPr>
        </w:pPrChange>
      </w:pPr>
      <w:proofErr w:type="gramStart"/>
      <w:r w:rsidRPr="005C56A0">
        <w:rPr>
          <w:rFonts w:eastAsia="Arial"/>
        </w:rPr>
        <w:t>vTPM</w:t>
      </w:r>
      <w:proofErr w:type="gramEnd"/>
      <w:r w:rsidRPr="005C56A0">
        <w:rPr>
          <w:rFonts w:eastAsia="Arial"/>
        </w:rPr>
        <w:t xml:space="preserve"> keys should only be accessible to the vTPM itself, or (when necessary) to measured components in the TCB. All vTPM data should be encrypted when the vTPM is off, and the vTPM must have some mechanism (usually enforced by the </w:t>
      </w:r>
      <w:ins w:id="533" w:author="Ariel Segall" w:date="2013-07-30T18:36:00Z">
        <w:r w:rsidR="00C71815">
          <w:rPr>
            <w:rFonts w:eastAsia="Arial"/>
          </w:rPr>
          <w:t>VMM</w:t>
        </w:r>
      </w:ins>
      <w:r w:rsidRPr="005C56A0">
        <w:rPr>
          <w:rFonts w:eastAsia="Arial"/>
        </w:rPr>
        <w:t>) preventing untrusted components from accessing its secrets during operation.</w:t>
      </w:r>
    </w:p>
    <w:p w14:paraId="72B3EA83"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34"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be unique.</w:t>
      </w:r>
    </w:p>
    <w:p w14:paraId="7B3894BA" w14:textId="6DB788B5"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35" w:author="Ariel Segall" w:date="2013-10-11T14:41:00Z">
          <w:pPr>
            <w:pStyle w:val="BodyText"/>
            <w:numPr>
              <w:ilvl w:val="1"/>
              <w:numId w:val="19"/>
            </w:numPr>
            <w:shd w:val="clear" w:color="auto" w:fill="E6E6E6"/>
            <w:tabs>
              <w:tab w:val="num" w:pos="0"/>
            </w:tabs>
            <w:ind w:left="1440" w:hanging="360"/>
          </w:pPr>
        </w:pPrChange>
      </w:pPr>
      <w:proofErr w:type="gramStart"/>
      <w:r w:rsidRPr="005C56A0">
        <w:rPr>
          <w:rFonts w:eastAsia="Arial"/>
        </w:rPr>
        <w:t>pTPMs</w:t>
      </w:r>
      <w:proofErr w:type="gramEnd"/>
      <w:r w:rsidRPr="005C56A0">
        <w:rPr>
          <w:rFonts w:eastAsia="Arial"/>
        </w:rPr>
        <w:t xml:space="preserve"> are unique by their very nature, being physical hardware with internally generated random keys. </w:t>
      </w:r>
      <w:proofErr w:type="gramStart"/>
      <w:r w:rsidRPr="005C56A0">
        <w:rPr>
          <w:rFonts w:eastAsia="Arial"/>
        </w:rPr>
        <w:t>vTPMs</w:t>
      </w:r>
      <w:proofErr w:type="gramEnd"/>
      <w:r w:rsidRPr="005C56A0">
        <w:rPr>
          <w:rFonts w:eastAsia="Arial"/>
        </w:rPr>
        <w:t xml:space="preserve">, being fundamentally software with data, are easy to copy. Mechanisms must be in place to prevent any vTPM from having two distinct versions, or from running in two places at the same time. </w:t>
      </w:r>
    </w:p>
    <w:p w14:paraId="44AEAE90"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36"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contain verifiable information about the state of associated VMs</w:t>
      </w:r>
    </w:p>
    <w:p w14:paraId="7C6BA20D" w14:textId="77777777"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37"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 xml:space="preserve">Just as pTPMs store measurements of software running on the platform, so should vTPMs contain measurements of software running in the virtual </w:t>
      </w:r>
      <w:proofErr w:type="gramStart"/>
      <w:r w:rsidRPr="005C56A0">
        <w:rPr>
          <w:rFonts w:eastAsia="Arial"/>
        </w:rPr>
        <w:t>platform.</w:t>
      </w:r>
      <w:proofErr w:type="gramEnd"/>
      <w:r w:rsidRPr="005C56A0">
        <w:rPr>
          <w:rFonts w:eastAsia="Arial"/>
        </w:rPr>
        <w:t xml:space="preserve">  </w:t>
      </w:r>
      <w:proofErr w:type="gramStart"/>
      <w:r w:rsidRPr="005C56A0">
        <w:rPr>
          <w:rFonts w:eastAsia="Arial"/>
        </w:rPr>
        <w:t>vTPMs</w:t>
      </w:r>
      <w:proofErr w:type="gramEnd"/>
      <w:r w:rsidRPr="005C56A0">
        <w:rPr>
          <w:rFonts w:eastAsia="Arial"/>
        </w:rPr>
        <w:t xml:space="preserve"> are used by VMs in a very similar (almost identical) manner to the way it is done for pTPMs.</w:t>
      </w:r>
    </w:p>
    <w:p w14:paraId="4834C176"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38"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be remotely verifiable</w:t>
      </w:r>
    </w:p>
    <w:p w14:paraId="2AEEA5B5" w14:textId="77777777"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39"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Remote verifiers should have a way to determine how much trust they are willing to place in a vTPM, based on evidence.</w:t>
      </w:r>
    </w:p>
    <w:p w14:paraId="2057E26E" w14:textId="2CB1440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40"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always be associated with </w:t>
      </w:r>
      <w:ins w:id="541" w:author="Ariel Segall" w:date="2013-08-05T19:00:00Z">
        <w:r w:rsidR="00022F5E">
          <w:rPr>
            <w:rFonts w:eastAsia="Arial"/>
            <w:b/>
          </w:rPr>
          <w:t>vPlatforms meeting the same Platform Specification</w:t>
        </w:r>
      </w:ins>
    </w:p>
    <w:p w14:paraId="669648FC" w14:textId="5AE67190" w:rsidR="007C472D" w:rsidRPr="005059DB"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ins w:id="542" w:author="Ariel Segall" w:date="2013-08-05T19:01:00Z"/>
          <w:rFonts w:eastAsia="Arial"/>
          <w:b/>
        </w:rPr>
        <w:pPrChange w:id="543"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In particular, the PCRs of a given vTPM should have the same interpretation over the lifetime of the vTPM</w:t>
      </w:r>
      <w:ins w:id="544" w:author="Ariel Segall" w:date="2013-08-05T18:57:00Z">
        <w:r w:rsidR="00F27177">
          <w:rPr>
            <w:rFonts w:eastAsia="Arial"/>
          </w:rPr>
          <w:t>, as should the mapping between localities and particular other VMs in the virtual platform</w:t>
        </w:r>
      </w:ins>
      <w:r w:rsidRPr="005C56A0">
        <w:rPr>
          <w:rFonts w:eastAsia="Arial"/>
        </w:rPr>
        <w:t xml:space="preserve">.  Different platform </w:t>
      </w:r>
      <w:ins w:id="545" w:author="Ariel Segall" w:date="2013-08-05T18:58:00Z">
        <w:r w:rsidR="00F27177">
          <w:rPr>
            <w:rFonts w:eastAsia="Arial"/>
          </w:rPr>
          <w:t xml:space="preserve">specifications </w:t>
        </w:r>
      </w:ins>
      <w:r w:rsidRPr="005C56A0">
        <w:rPr>
          <w:rFonts w:eastAsia="Arial"/>
        </w:rPr>
        <w:t xml:space="preserve">(eg. PC Client, Embedded, Mobile, etc.) </w:t>
      </w:r>
      <w:proofErr w:type="gramStart"/>
      <w:r w:rsidRPr="005C56A0">
        <w:rPr>
          <w:rFonts w:eastAsia="Arial"/>
        </w:rPr>
        <w:t>populate</w:t>
      </w:r>
      <w:proofErr w:type="gramEnd"/>
      <w:r w:rsidRPr="005C56A0">
        <w:rPr>
          <w:rFonts w:eastAsia="Arial"/>
        </w:rPr>
        <w:t xml:space="preserve"> PCRs in different ways</w:t>
      </w:r>
      <w:ins w:id="546" w:author="Ariel Segall" w:date="2013-08-05T18:58:00Z">
        <w:r w:rsidR="00F27177">
          <w:rPr>
            <w:rFonts w:eastAsia="Arial"/>
          </w:rPr>
          <w:t>; if a particular vTPM could be associated with different kind of platforms over its lifetime, there are security risks inherent in the interpretation of vTPM PCR contents or locality permissions</w:t>
        </w:r>
      </w:ins>
      <w:r w:rsidRPr="005C56A0">
        <w:rPr>
          <w:rFonts w:eastAsia="Arial"/>
        </w:rPr>
        <w:t>. It is expected that virtual platforms will vary at least as much if not more than physical platforms because it is easier to create new configurations in a virtualized environment.   Existing vTPMs</w:t>
      </w:r>
      <w:ins w:id="547" w:author="Ariel Segall" w:date="2013-08-05T18:59:00Z">
        <w:r w:rsidR="008D2D1D">
          <w:rPr>
            <w:rFonts w:eastAsia="Arial"/>
          </w:rPr>
          <w:t xml:space="preserve"> cannot be associated with a virtual platform that does not meet the Platform Specification described in </w:t>
        </w:r>
        <w:proofErr w:type="gramStart"/>
        <w:r w:rsidR="008D2D1D">
          <w:rPr>
            <w:rFonts w:eastAsia="Arial"/>
          </w:rPr>
          <w:t>the  vTPM’s</w:t>
        </w:r>
        <w:proofErr w:type="gramEnd"/>
        <w:r w:rsidR="008D2D1D">
          <w:rPr>
            <w:rFonts w:eastAsia="Arial"/>
          </w:rPr>
          <w:t xml:space="preserve"> credentials</w:t>
        </w:r>
      </w:ins>
      <w:r w:rsidRPr="005C56A0">
        <w:rPr>
          <w:rFonts w:eastAsia="Arial"/>
        </w:rPr>
        <w:t xml:space="preserve">.  A new vTPM must be manufactured if the </w:t>
      </w:r>
      <w:ins w:id="548" w:author="Ariel Segall" w:date="2013-08-05T19:00:00Z">
        <w:r w:rsidR="008D2D1D">
          <w:rPr>
            <w:rFonts w:eastAsia="Arial"/>
          </w:rPr>
          <w:t>Platform Specification</w:t>
        </w:r>
      </w:ins>
      <w:r w:rsidRPr="005C56A0">
        <w:rPr>
          <w:rFonts w:eastAsia="Arial"/>
        </w:rPr>
        <w:t xml:space="preserve"> changes.</w:t>
      </w:r>
    </w:p>
    <w:p w14:paraId="1C7A5295" w14:textId="5203FD18" w:rsidR="00022F5E" w:rsidRPr="005C56A0" w:rsidRDefault="00022F5E"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49" w:author="Ariel Segall" w:date="2013-10-11T14:41:00Z">
          <w:pPr>
            <w:pStyle w:val="BodyText"/>
            <w:numPr>
              <w:ilvl w:val="1"/>
              <w:numId w:val="19"/>
            </w:numPr>
            <w:shd w:val="clear" w:color="auto" w:fill="E6E6E6"/>
            <w:tabs>
              <w:tab w:val="num" w:pos="0"/>
            </w:tabs>
            <w:ind w:left="1440" w:hanging="360"/>
          </w:pPr>
        </w:pPrChange>
      </w:pPr>
      <w:ins w:id="550" w:author="Ariel Segall" w:date="2013-08-05T19:01:00Z">
        <w:r>
          <w:rPr>
            <w:rFonts w:eastAsia="Arial"/>
          </w:rPr>
          <w:lastRenderedPageBreak/>
          <w:t>While this requirement may often be implemented by maintaining a constant vPlatform to vTPM association,</w:t>
        </w:r>
      </w:ins>
      <w:ins w:id="551" w:author="Ariel Segall" w:date="2013-08-05T19:02:00Z">
        <w:r>
          <w:rPr>
            <w:rFonts w:eastAsia="Arial"/>
          </w:rPr>
          <w:t xml:space="preserve"> for simplicity and ease of use, that is not strictly required. In comparison, in the physical world, we would consider a pTPM to still be legitimate even if the pTPM’s motherboard were placed into a new machine with different hard drives and peripherals; we would not, however, consider it safe to put a pTPM </w:t>
        </w:r>
      </w:ins>
      <w:ins w:id="552" w:author="Ariel Segall" w:date="2013-08-05T19:03:00Z">
        <w:r>
          <w:rPr>
            <w:rFonts w:eastAsia="Arial"/>
          </w:rPr>
          <w:t>meeting</w:t>
        </w:r>
      </w:ins>
      <w:ins w:id="553" w:author="Ariel Segall" w:date="2013-08-05T19:02:00Z">
        <w:r>
          <w:rPr>
            <w:rFonts w:eastAsia="Arial"/>
          </w:rPr>
          <w:t xml:space="preserve"> </w:t>
        </w:r>
      </w:ins>
      <w:ins w:id="554" w:author="Ariel Segall" w:date="2013-08-05T19:03:00Z">
        <w:r>
          <w:rPr>
            <w:rFonts w:eastAsia="Arial"/>
          </w:rPr>
          <w:t>the Mobile</w:t>
        </w:r>
      </w:ins>
      <w:ins w:id="555" w:author="Ariel Segall" w:date="2013-08-05T19:02:00Z">
        <w:r>
          <w:rPr>
            <w:rFonts w:eastAsia="Arial"/>
          </w:rPr>
          <w:t xml:space="preserve"> specification into a machine expecting a PC Client</w:t>
        </w:r>
      </w:ins>
      <w:ins w:id="556" w:author="Ariel Segall" w:date="2013-08-05T19:03:00Z">
        <w:r>
          <w:rPr>
            <w:rFonts w:eastAsia="Arial"/>
          </w:rPr>
          <w:t xml:space="preserve"> TPM.</w:t>
        </w:r>
      </w:ins>
    </w:p>
    <w:p w14:paraId="2E7AE023"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rPr>
        <w:pPrChange w:id="557"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w:t>
      </w:r>
      <w:proofErr w:type="gramEnd"/>
      <w:r w:rsidRPr="005C56A0">
        <w:rPr>
          <w:rFonts w:eastAsia="Arial"/>
          <w:b/>
        </w:rPr>
        <w:t xml:space="preserve"> trust should be rooted in a hardware TPM or equivalent secure hardware</w:t>
      </w:r>
    </w:p>
    <w:p w14:paraId="3AF56A78" w14:textId="77777777"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58"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A “vTPM” that has no hardware root of trust is a TPM emulator and should not be considered trustworthy.</w:t>
      </w:r>
    </w:p>
    <w:p w14:paraId="74024991"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59"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be persistent through VM and platform reboots</w:t>
      </w:r>
    </w:p>
    <w:p w14:paraId="16CD46ED" w14:textId="77777777"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60" w:author="Ariel Segall" w:date="2013-10-11T14:41:00Z">
          <w:pPr>
            <w:pStyle w:val="BodyText"/>
            <w:numPr>
              <w:ilvl w:val="1"/>
              <w:numId w:val="19"/>
            </w:numPr>
            <w:shd w:val="clear" w:color="auto" w:fill="E6E6E6"/>
            <w:tabs>
              <w:tab w:val="num" w:pos="0"/>
            </w:tabs>
            <w:ind w:left="1440" w:hanging="360"/>
          </w:pPr>
        </w:pPrChange>
      </w:pPr>
      <w:proofErr w:type="gramStart"/>
      <w:r w:rsidRPr="005C56A0">
        <w:rPr>
          <w:rFonts w:eastAsia="Arial"/>
        </w:rPr>
        <w:t>vTPMs</w:t>
      </w:r>
      <w:proofErr w:type="gramEnd"/>
      <w:r w:rsidRPr="005C56A0">
        <w:rPr>
          <w:rFonts w:eastAsia="Arial"/>
        </w:rPr>
        <w:t xml:space="preserve"> accumulate data and state over the lifecycle of a vPlatform.  This information must be kept for the lifetime of the virtual platform.</w:t>
      </w:r>
    </w:p>
    <w:p w14:paraId="5C26A054"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61"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never be rolled back to an earlier state without approval from an appropriate authority.</w:t>
      </w:r>
    </w:p>
    <w:p w14:paraId="50E19320" w14:textId="77777777"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62"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 xml:space="preserve">There </w:t>
      </w:r>
      <w:proofErr w:type="gramStart"/>
      <w:r w:rsidRPr="005C56A0">
        <w:rPr>
          <w:rFonts w:eastAsia="Arial"/>
        </w:rPr>
        <w:t>are a variety of attacks possible</w:t>
      </w:r>
      <w:proofErr w:type="gramEnd"/>
      <w:r w:rsidRPr="005C56A0">
        <w:rPr>
          <w:rFonts w:eastAsia="Arial"/>
        </w:rPr>
        <w:t xml:space="preserve"> if the assumptions the TPM specification makes about time going forward do not hold. (For example, rolling back to a prior set of authorization values, or an earlier value of the monotonic counters.)  As a general rule, rollbacks should not be done.  There are special cases (eg. Failure cases, etc.) </w:t>
      </w:r>
      <w:proofErr w:type="gramStart"/>
      <w:r w:rsidRPr="005C56A0">
        <w:rPr>
          <w:rFonts w:eastAsia="Arial"/>
        </w:rPr>
        <w:t>where</w:t>
      </w:r>
      <w:proofErr w:type="gramEnd"/>
      <w:r w:rsidRPr="005C56A0">
        <w:rPr>
          <w:rFonts w:eastAsia="Arial"/>
        </w:rPr>
        <w:t xml:space="preserve"> it is required, but it should only be done when authorized by an approved authority.</w:t>
      </w:r>
    </w:p>
    <w:p w14:paraId="78D61FF1" w14:textId="475F71B4"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rPr>
        <w:pPrChange w:id="563"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w:t>
      </w:r>
      <w:ins w:id="564" w:author="Ariel Segall" w:date="2013-07-18T13:55:00Z">
        <w:r w:rsidR="00E37DDE">
          <w:rPr>
            <w:rFonts w:eastAsia="Arial"/>
            <w:b/>
          </w:rPr>
          <w:t>b</w:t>
        </w:r>
      </w:ins>
      <w:r w:rsidRPr="005C56A0">
        <w:rPr>
          <w:rFonts w:eastAsia="Arial"/>
          <w:b/>
        </w:rPr>
        <w:t>ehave as pTPMs for software running in the VM</w:t>
      </w:r>
    </w:p>
    <w:p w14:paraId="49946147" w14:textId="29D24615"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rPr>
        <w:pPrChange w:id="565"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Legacy software</w:t>
      </w:r>
      <w:ins w:id="566" w:author="Challener, David C." w:date="2013-07-18T08:16:00Z">
        <w:r w:rsidR="0072771B">
          <w:rPr>
            <w:rFonts w:eastAsia="Arial"/>
          </w:rPr>
          <w:t xml:space="preserve"> should be able to treat a vTPM exactly as </w:t>
        </w:r>
      </w:ins>
      <w:ins w:id="567" w:author="Challener, David C." w:date="2013-07-18T08:17:00Z">
        <w:r w:rsidR="0072771B">
          <w:rPr>
            <w:rFonts w:eastAsia="Arial"/>
          </w:rPr>
          <w:t xml:space="preserve">if it were </w:t>
        </w:r>
      </w:ins>
      <w:ins w:id="568" w:author="Challener, David C." w:date="2013-07-18T08:16:00Z">
        <w:r w:rsidR="0072771B">
          <w:rPr>
            <w:rFonts w:eastAsia="Arial"/>
          </w:rPr>
          <w:t>a pTPM without change</w:t>
        </w:r>
      </w:ins>
      <w:r w:rsidRPr="005C56A0">
        <w:rPr>
          <w:rFonts w:eastAsia="Arial"/>
        </w:rPr>
        <w:t>, even if it does not take full advantage of vTPM trust architectures or features.</w:t>
      </w:r>
    </w:p>
    <w:p w14:paraId="5C64BD07" w14:textId="02D75A11"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rPr>
        <w:pPrChange w:id="569"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have </w:t>
      </w:r>
      <w:ins w:id="570" w:author="Challener, David C." w:date="2013-07-18T08:18:00Z">
        <w:r w:rsidR="0072771B">
          <w:rPr>
            <w:rFonts w:eastAsia="Arial"/>
            <w:b/>
          </w:rPr>
          <w:t>no</w:t>
        </w:r>
      </w:ins>
      <w:ins w:id="571" w:author="Ariel Segall" w:date="2013-07-18T13:55:00Z">
        <w:r w:rsidR="00E37DDE">
          <w:rPr>
            <w:rFonts w:eastAsia="Arial"/>
            <w:b/>
          </w:rPr>
          <w:t>t</w:t>
        </w:r>
      </w:ins>
      <w:ins w:id="572" w:author="Challener, David C." w:date="2013-07-18T08:18:00Z">
        <w:r w:rsidR="0072771B">
          <w:rPr>
            <w:rFonts w:eastAsia="Arial"/>
            <w:b/>
          </w:rPr>
          <w:t xml:space="preserve"> have their</w:t>
        </w:r>
        <w:r w:rsidR="0072771B" w:rsidRPr="005C56A0">
          <w:rPr>
            <w:rFonts w:eastAsia="Arial"/>
            <w:b/>
          </w:rPr>
          <w:t xml:space="preserve"> </w:t>
        </w:r>
      </w:ins>
      <w:r w:rsidRPr="005C56A0">
        <w:rPr>
          <w:rFonts w:eastAsia="Arial"/>
          <w:b/>
        </w:rPr>
        <w:t>performance</w:t>
      </w:r>
      <w:ins w:id="573" w:author="Challener, David C." w:date="2013-07-18T08:17:00Z">
        <w:r w:rsidR="0072771B">
          <w:rPr>
            <w:rFonts w:eastAsia="Arial"/>
            <w:b/>
          </w:rPr>
          <w:t xml:space="preserve"> limited by</w:t>
        </w:r>
      </w:ins>
      <w:ins w:id="574" w:author="Challener, David C." w:date="2013-07-18T08:18:00Z">
        <w:r w:rsidR="0072771B">
          <w:rPr>
            <w:rFonts w:eastAsia="Arial"/>
            <w:b/>
          </w:rPr>
          <w:t xml:space="preserve"> multiplexing a pTPM</w:t>
        </w:r>
      </w:ins>
    </w:p>
    <w:p w14:paraId="1FB4A663" w14:textId="77777777"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rPr>
        <w:pPrChange w:id="575"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 xml:space="preserve">One of the major benefits of vTPMs is that software offers the possibility of a significant speedup over pTPMs. As a general rule, vTPMs should not rely on pTPMs for runtime </w:t>
      </w:r>
      <w:proofErr w:type="gramStart"/>
      <w:r w:rsidRPr="005C56A0">
        <w:rPr>
          <w:rFonts w:eastAsia="Arial"/>
        </w:rPr>
        <w:t>operations</w:t>
      </w:r>
      <w:proofErr w:type="gramEnd"/>
      <w:r w:rsidRPr="005C56A0">
        <w:rPr>
          <w:rFonts w:eastAsia="Arial"/>
        </w:rPr>
        <w:t xml:space="preserve"> as this will have severe performance implications.</w:t>
      </w:r>
    </w:p>
    <w:p w14:paraId="705FEC91"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76"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be isolated from untrusted components </w:t>
      </w:r>
    </w:p>
    <w:p w14:paraId="2B037741" w14:textId="77777777"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rPr>
        <w:pPrChange w:id="577"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Software has flaws; a component with as many trust requirements as a vTPM should be kept as isolated from attack vectors as possible.</w:t>
      </w:r>
    </w:p>
    <w:p w14:paraId="3F02C6C4"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78"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be able to have their software updated</w:t>
      </w:r>
    </w:p>
    <w:p w14:paraId="689011FC" w14:textId="2A50CC6C" w:rsidR="007C472D" w:rsidRPr="005C56A0" w:rsidRDefault="007C472D"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rFonts w:eastAsia="Arial"/>
        </w:rPr>
        <w:pPrChange w:id="579"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 xml:space="preserve">No software is perfect; we expect vTPMs and their trusted computing base (e.g. </w:t>
      </w:r>
      <w:ins w:id="580" w:author="Ariel Segall" w:date="2013-07-30T18:36:00Z">
        <w:r w:rsidR="00C71815">
          <w:rPr>
            <w:rFonts w:eastAsia="Arial"/>
          </w:rPr>
          <w:t>VMM</w:t>
        </w:r>
      </w:ins>
      <w:r w:rsidRPr="005C56A0">
        <w:rPr>
          <w:rFonts w:eastAsia="Arial"/>
        </w:rPr>
        <w:t>s) to be updated. In most use cases, we expect the vTPM and its data to persist and still be usable after the update.</w:t>
      </w:r>
    </w:p>
    <w:p w14:paraId="7A0EE701" w14:textId="598A71A2" w:rsidR="007C472D" w:rsidRPr="005C56A0" w:rsidRDefault="007B125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pPrChange w:id="581" w:author="Ariel Segall" w:date="2013-10-11T14:41:00Z">
          <w:pPr>
            <w:pStyle w:val="BodyText"/>
            <w:numPr>
              <w:numId w:val="19"/>
            </w:numPr>
            <w:shd w:val="clear" w:color="auto" w:fill="E6E6E6"/>
            <w:tabs>
              <w:tab w:val="num" w:pos="0"/>
            </w:tabs>
            <w:ind w:left="720" w:hanging="360"/>
          </w:pPr>
        </w:pPrChange>
      </w:pPr>
      <w:r w:rsidRPr="005C56A0">
        <w:rPr>
          <w:rFonts w:eastAsia="Arial"/>
          <w:b/>
        </w:rPr>
        <w:t>All c</w:t>
      </w:r>
      <w:r w:rsidR="000024C9" w:rsidRPr="005C56A0">
        <w:rPr>
          <w:rFonts w:eastAsia="Arial"/>
          <w:b/>
        </w:rPr>
        <w:t xml:space="preserve">omponents of a Virtual </w:t>
      </w:r>
      <w:r w:rsidR="007C472D" w:rsidRPr="005C56A0">
        <w:rPr>
          <w:rFonts w:eastAsia="Arial"/>
          <w:b/>
        </w:rPr>
        <w:t xml:space="preserve">Platform </w:t>
      </w:r>
      <w:ins w:id="582" w:author="Ariel Segall" w:date="2013-08-07T16:38:00Z">
        <w:r w:rsidR="00084E0F">
          <w:rPr>
            <w:rFonts w:eastAsia="Arial"/>
            <w:b/>
          </w:rPr>
          <w:t>should</w:t>
        </w:r>
      </w:ins>
      <w:r w:rsidR="007C472D" w:rsidRPr="005C56A0">
        <w:rPr>
          <w:rFonts w:eastAsia="Arial"/>
          <w:b/>
        </w:rPr>
        <w:t xml:space="preserve"> migrate together</w:t>
      </w:r>
    </w:p>
    <w:p w14:paraId="1678789E" w14:textId="3692794A" w:rsidR="00084E0F" w:rsidRPr="00084E0F" w:rsidRDefault="000024C9" w:rsidP="00267C9E">
      <w:pPr>
        <w:pStyle w:val="BodyText"/>
        <w:numPr>
          <w:ilvl w:val="1"/>
          <w:numId w:val="19"/>
        </w:numPr>
        <w:pBdr>
          <w:top w:val="single" w:sz="4" w:space="1" w:color="auto"/>
          <w:left w:val="single" w:sz="4" w:space="4" w:color="auto"/>
          <w:bottom w:val="single" w:sz="4" w:space="1" w:color="auto"/>
          <w:right w:val="single" w:sz="4" w:space="4" w:color="auto"/>
        </w:pBdr>
        <w:shd w:val="clear" w:color="auto" w:fill="F3F3F3"/>
        <w:rPr>
          <w:ins w:id="583" w:author="Ariel Segall" w:date="2013-08-07T16:36:00Z"/>
        </w:rPr>
        <w:pPrChange w:id="584" w:author="Ariel Segall" w:date="2013-10-11T14:41:00Z">
          <w:pPr>
            <w:pStyle w:val="BodyText"/>
            <w:numPr>
              <w:ilvl w:val="1"/>
              <w:numId w:val="19"/>
            </w:numPr>
            <w:shd w:val="clear" w:color="auto" w:fill="E6E6E6"/>
            <w:tabs>
              <w:tab w:val="num" w:pos="0"/>
            </w:tabs>
            <w:ind w:left="1440" w:hanging="360"/>
          </w:pPr>
        </w:pPrChange>
      </w:pPr>
      <w:r w:rsidRPr="005C56A0">
        <w:rPr>
          <w:rFonts w:eastAsia="Arial"/>
        </w:rPr>
        <w:t xml:space="preserve">A </w:t>
      </w:r>
      <w:r w:rsidR="000F018D" w:rsidRPr="005C56A0">
        <w:rPr>
          <w:rFonts w:eastAsia="Arial"/>
        </w:rPr>
        <w:t xml:space="preserve">trusted </w:t>
      </w:r>
      <w:r w:rsidRPr="005C56A0">
        <w:rPr>
          <w:rFonts w:eastAsia="Arial"/>
        </w:rPr>
        <w:t>Virtual Platf</w:t>
      </w:r>
      <w:r w:rsidR="000F018D" w:rsidRPr="005C56A0">
        <w:rPr>
          <w:rFonts w:eastAsia="Arial"/>
        </w:rPr>
        <w:t xml:space="preserve">orm, consisting of a primary VM, a vTPM, and optional other components (usually helper VMs), is the virtual equivalent of a physical machine. It has a Platform Credential describing the components of the platform and their relationships, and the vTPM supports </w:t>
      </w:r>
      <w:proofErr w:type="gramStart"/>
      <w:r w:rsidR="000F018D" w:rsidRPr="005C56A0">
        <w:rPr>
          <w:rFonts w:eastAsia="Arial"/>
        </w:rPr>
        <w:t>localities which</w:t>
      </w:r>
      <w:proofErr w:type="gramEnd"/>
      <w:r w:rsidR="000F018D" w:rsidRPr="005C56A0">
        <w:rPr>
          <w:rFonts w:eastAsia="Arial"/>
        </w:rPr>
        <w:t xml:space="preserve"> are associated with specific components. </w:t>
      </w:r>
      <w:commentRangeStart w:id="585"/>
      <w:ins w:id="586" w:author="Ariel Segall" w:date="2013-08-07T16:36:00Z">
        <w:r w:rsidR="00084E0F">
          <w:rPr>
            <w:rFonts w:eastAsia="Arial"/>
          </w:rPr>
          <w:t xml:space="preserve">Just as the vPlatform must always meet the Platform </w:t>
        </w:r>
        <w:proofErr w:type="gramStart"/>
        <w:r w:rsidR="00084E0F">
          <w:rPr>
            <w:rFonts w:eastAsia="Arial"/>
          </w:rPr>
          <w:t>Specification</w:t>
        </w:r>
      </w:ins>
      <w:ins w:id="587" w:author="Ariel Segall" w:date="2013-08-07T16:37:00Z">
        <w:r w:rsidR="00084E0F">
          <w:rPr>
            <w:rFonts w:eastAsia="Arial"/>
          </w:rPr>
          <w:t xml:space="preserve"> which</w:t>
        </w:r>
        <w:proofErr w:type="gramEnd"/>
        <w:r w:rsidR="00084E0F">
          <w:rPr>
            <w:rFonts w:eastAsia="Arial"/>
          </w:rPr>
          <w:t xml:space="preserve"> is described in the PC over many reboots, it must also continue to meet that </w:t>
        </w:r>
        <w:r w:rsidR="00084E0F">
          <w:rPr>
            <w:rFonts w:eastAsia="Arial"/>
          </w:rPr>
          <w:lastRenderedPageBreak/>
          <w:t>specification when the platform migrates.</w:t>
        </w:r>
      </w:ins>
      <w:ins w:id="588" w:author="Ariel Segall" w:date="2013-08-07T16:39:00Z">
        <w:r w:rsidR="00084E0F">
          <w:rPr>
            <w:rFonts w:eastAsia="Arial"/>
          </w:rPr>
          <w:t xml:space="preserve"> Components described in the credential should migrate with the vTPM or have local equivalents on the destination machine, and the relationships between those components must match the PC.</w:t>
        </w:r>
      </w:ins>
      <w:commentRangeEnd w:id="585"/>
      <w:ins w:id="589" w:author="Ariel Segall" w:date="2013-08-07T16:40:00Z">
        <w:r w:rsidR="00084E0F">
          <w:rPr>
            <w:rStyle w:val="CommentReference"/>
          </w:rPr>
          <w:commentReference w:id="585"/>
        </w:r>
      </w:ins>
    </w:p>
    <w:p w14:paraId="12CB8DD7" w14:textId="77777777" w:rsidR="007C472D" w:rsidRPr="005C56A0" w:rsidRDefault="007C472D" w:rsidP="00267C9E">
      <w:pPr>
        <w:pStyle w:val="BodyText"/>
        <w:numPr>
          <w:ilvl w:val="0"/>
          <w:numId w:val="19"/>
        </w:numPr>
        <w:pBdr>
          <w:top w:val="single" w:sz="4" w:space="1" w:color="auto"/>
          <w:left w:val="single" w:sz="4" w:space="4" w:color="auto"/>
          <w:bottom w:val="single" w:sz="4" w:space="1" w:color="auto"/>
          <w:right w:val="single" w:sz="4" w:space="4" w:color="auto"/>
        </w:pBdr>
        <w:shd w:val="clear" w:color="auto" w:fill="F3F3F3"/>
        <w:rPr>
          <w:rFonts w:eastAsia="Arial"/>
          <w:b/>
        </w:rPr>
        <w:pPrChange w:id="591" w:author="Ariel Segall" w:date="2013-10-11T14:41:00Z">
          <w:pPr>
            <w:pStyle w:val="BodyText"/>
            <w:numPr>
              <w:numId w:val="19"/>
            </w:numPr>
            <w:shd w:val="clear" w:color="auto" w:fill="E6E6E6"/>
            <w:tabs>
              <w:tab w:val="num" w:pos="0"/>
            </w:tabs>
            <w:ind w:left="720" w:hanging="360"/>
          </w:pPr>
        </w:pPrChange>
      </w:pPr>
      <w:proofErr w:type="gramStart"/>
      <w:r w:rsidRPr="005C56A0">
        <w:rPr>
          <w:rFonts w:eastAsia="Arial"/>
          <w:b/>
        </w:rPr>
        <w:t>vTPMs</w:t>
      </w:r>
      <w:proofErr w:type="gramEnd"/>
      <w:r w:rsidRPr="005C56A0">
        <w:rPr>
          <w:rFonts w:eastAsia="Arial"/>
          <w:b/>
        </w:rPr>
        <w:t xml:space="preserve"> should be capable of being backed up</w:t>
      </w:r>
    </w:p>
    <w:p w14:paraId="260D34FE" w14:textId="77777777" w:rsidR="007C472D" w:rsidRPr="005C56A0" w:rsidRDefault="007C472D" w:rsidP="00267C9E">
      <w:pPr>
        <w:pStyle w:val="BodyText"/>
        <w:numPr>
          <w:ilvl w:val="4"/>
          <w:numId w:val="19"/>
        </w:numPr>
        <w:pBdr>
          <w:top w:val="single" w:sz="4" w:space="1" w:color="auto"/>
          <w:left w:val="single" w:sz="4" w:space="4" w:color="auto"/>
          <w:bottom w:val="single" w:sz="4" w:space="1" w:color="auto"/>
          <w:right w:val="single" w:sz="4" w:space="4" w:color="auto"/>
        </w:pBdr>
        <w:shd w:val="clear" w:color="auto" w:fill="F3F3F3"/>
        <w:ind w:left="1440"/>
        <w:rPr>
          <w:rFonts w:eastAsia="Arial"/>
        </w:rPr>
        <w:pPrChange w:id="592" w:author="Ariel Segall" w:date="2013-10-11T14:41:00Z">
          <w:pPr>
            <w:pStyle w:val="BodyText"/>
            <w:numPr>
              <w:ilvl w:val="4"/>
              <w:numId w:val="19"/>
            </w:numPr>
            <w:shd w:val="clear" w:color="auto" w:fill="E6E6E6"/>
            <w:tabs>
              <w:tab w:val="num" w:pos="0"/>
            </w:tabs>
            <w:ind w:left="1440" w:hanging="360"/>
          </w:pPr>
        </w:pPrChange>
      </w:pPr>
      <w:r w:rsidRPr="005C56A0">
        <w:rPr>
          <w:rFonts w:eastAsia="Arial"/>
        </w:rPr>
        <w:t>In enterprise contexts, availability of data is critical; recovery from machine theft, hardware failure, or other loss may be required even if it requires compromising on security.</w:t>
      </w:r>
    </w:p>
    <w:p w14:paraId="63B6BD7A" w14:textId="77777777" w:rsidR="007C472D"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Change w:id="593" w:author="Ariel Segall" w:date="2013-10-11T14:41:00Z">
          <w:pPr>
            <w:pStyle w:val="BodyText"/>
            <w:shd w:val="clear" w:color="auto" w:fill="E6E6E6"/>
          </w:pPr>
        </w:pPrChange>
      </w:pPr>
      <w:r w:rsidRPr="005C56A0">
        <w:rPr>
          <w:rFonts w:eastAsia="Arial"/>
        </w:rPr>
        <w:t xml:space="preserve">It is worth observing that several of these goals can </w:t>
      </w:r>
      <w:r w:rsidR="00FF6009" w:rsidRPr="005C56A0">
        <w:rPr>
          <w:rFonts w:eastAsia="Arial"/>
        </w:rPr>
        <w:t>require tradeoffs between them. For example, maximizing</w:t>
      </w:r>
      <w:r w:rsidRPr="005C56A0">
        <w:rPr>
          <w:rFonts w:eastAsia="Arial"/>
        </w:rPr>
        <w:t xml:space="preserve"> ties to hardware would make migration and high performance difficult, while backup capability is in tension with rollback prevention and uniqueness. Different use cases will emphasize different goals, and necessitate different choices in implementation.</w:t>
      </w:r>
    </w:p>
    <w:p w14:paraId="748FDCEA" w14:textId="21421930" w:rsidR="007C472D" w:rsidRDefault="007C472D">
      <w:pPr>
        <w:pStyle w:val="Heading2"/>
        <w:jc w:val="left"/>
      </w:pPr>
      <w:bookmarkStart w:id="594" w:name="_Toc233785304"/>
      <w:r>
        <w:t>Assumptions</w:t>
      </w:r>
      <w:bookmarkEnd w:id="594"/>
      <w:ins w:id="595" w:author="Ariel Segall" w:date="2013-10-11T14:41:00Z">
        <w:r w:rsidR="00267C9E">
          <w:t xml:space="preserve"> (normative)</w:t>
        </w:r>
      </w:ins>
    </w:p>
    <w:p w14:paraId="4E1AF6EA" w14:textId="77777777" w:rsidR="007C472D" w:rsidRDefault="007C472D">
      <w:pPr>
        <w:pStyle w:val="BodyText"/>
        <w:jc w:val="left"/>
        <w:rPr>
          <w:rFonts w:eastAsia="Arial"/>
        </w:rPr>
      </w:pPr>
      <w:r>
        <w:t>This</w:t>
      </w:r>
      <w:r>
        <w:rPr>
          <w:rFonts w:eastAsia="Arial"/>
        </w:rPr>
        <w:t xml:space="preserve"> </w:t>
      </w:r>
      <w:r>
        <w:t>specification</w:t>
      </w:r>
      <w:r>
        <w:rPr>
          <w:rFonts w:eastAsia="Arial"/>
        </w:rPr>
        <w:t xml:space="preserve"> </w:t>
      </w:r>
      <w:r>
        <w:t>makes</w:t>
      </w:r>
      <w:r>
        <w:rPr>
          <w:rFonts w:eastAsia="Arial"/>
        </w:rPr>
        <w:t xml:space="preserve"> </w:t>
      </w:r>
      <w:r>
        <w:t>the</w:t>
      </w:r>
      <w:r>
        <w:rPr>
          <w:rFonts w:eastAsia="Arial"/>
        </w:rPr>
        <w:t xml:space="preserve"> </w:t>
      </w:r>
      <w:r>
        <w:t>following</w:t>
      </w:r>
      <w:r>
        <w:rPr>
          <w:rFonts w:eastAsia="Arial"/>
        </w:rPr>
        <w:t xml:space="preserve"> </w:t>
      </w:r>
      <w:r>
        <w:t>assumptions</w:t>
      </w:r>
      <w:r>
        <w:rPr>
          <w:rFonts w:eastAsia="Arial"/>
        </w:rPr>
        <w:t xml:space="preserve"> about the </w:t>
      </w:r>
      <w:r>
        <w:t>architecture on which the virtualized platform is built</w:t>
      </w:r>
      <w:r>
        <w:rPr>
          <w:rFonts w:eastAsia="Arial"/>
        </w:rPr>
        <w:t>:</w:t>
      </w:r>
    </w:p>
    <w:p w14:paraId="7B7F5D39" w14:textId="3FD073B6" w:rsidR="007C472D" w:rsidRDefault="00A60FF9">
      <w:pPr>
        <w:pStyle w:val="BodyBulletCharChar"/>
        <w:suppressAutoHyphens w:val="0"/>
        <w:jc w:val="left"/>
        <w:rPr>
          <w:rFonts w:eastAsia="Arial"/>
        </w:rPr>
      </w:pPr>
      <w:ins w:id="596" w:author="Ariel Segall" w:date="2013-07-30T18:44:00Z">
        <w:r>
          <w:t>T</w:t>
        </w:r>
      </w:ins>
      <w:r w:rsidR="007C472D">
        <w:t>he following virtualization technologies</w:t>
      </w:r>
      <w:ins w:id="597" w:author="Ariel Segall" w:date="2013-07-30T18:44:00Z">
        <w:r>
          <w:t xml:space="preserve"> are used</w:t>
        </w:r>
      </w:ins>
      <w:r w:rsidR="007C472D">
        <w:rPr>
          <w:rFonts w:eastAsia="Arial"/>
        </w:rPr>
        <w:t>:</w:t>
      </w:r>
    </w:p>
    <w:p w14:paraId="60285B53" w14:textId="77777777" w:rsidR="007C472D" w:rsidRDefault="007C472D">
      <w:pPr>
        <w:pStyle w:val="BodyBulletCharChar"/>
        <w:suppressAutoHyphens w:val="0"/>
        <w:ind w:left="720"/>
        <w:jc w:val="left"/>
        <w:rPr>
          <w:rFonts w:eastAsia="Arial"/>
        </w:rPr>
      </w:pPr>
      <w:r>
        <w:t>Hardware</w:t>
      </w:r>
      <w:r>
        <w:rPr>
          <w:rFonts w:eastAsia="Arial"/>
        </w:rPr>
        <w:t xml:space="preserve"> </w:t>
      </w:r>
      <w:r>
        <w:t>based</w:t>
      </w:r>
      <w:r>
        <w:rPr>
          <w:rFonts w:eastAsia="Arial"/>
        </w:rPr>
        <w:t xml:space="preserve"> </w:t>
      </w:r>
      <w:r>
        <w:t>processor</w:t>
      </w:r>
      <w:r>
        <w:rPr>
          <w:rFonts w:eastAsia="Arial"/>
        </w:rPr>
        <w:t xml:space="preserve"> </w:t>
      </w:r>
      <w:r>
        <w:t>virtualization</w:t>
      </w:r>
      <w:r>
        <w:rPr>
          <w:rFonts w:eastAsia="Arial"/>
        </w:rPr>
        <w:t xml:space="preserve"> </w:t>
      </w:r>
    </w:p>
    <w:p w14:paraId="074476AB" w14:textId="77777777" w:rsidR="007C472D" w:rsidRDefault="007C472D">
      <w:pPr>
        <w:pStyle w:val="BodyBulletCharChar"/>
        <w:suppressAutoHyphens w:val="0"/>
        <w:ind w:left="720"/>
        <w:jc w:val="left"/>
        <w:rPr>
          <w:rFonts w:eastAsia="Arial"/>
        </w:rPr>
      </w:pPr>
      <w:r>
        <w:t>I/O remapping, particularly including DMA</w:t>
      </w:r>
    </w:p>
    <w:p w14:paraId="688926BB" w14:textId="6ACFC549" w:rsidR="007C472D" w:rsidRDefault="00CB6AED" w:rsidP="004047BE">
      <w:pPr>
        <w:pStyle w:val="BodyBulletCharChar"/>
        <w:suppressAutoHyphens w:val="0"/>
        <w:jc w:val="left"/>
        <w:rPr>
          <w:rFonts w:eastAsia="Arial"/>
        </w:rPr>
      </w:pPr>
      <w:ins w:id="598" w:author="Ariel Segall" w:date="2013-10-09T17:07:00Z">
        <w:r>
          <w:rPr>
            <w:rFonts w:eastAsia="Arial"/>
          </w:rPr>
          <w:t xml:space="preserve">The </w:t>
        </w:r>
      </w:ins>
      <w:r w:rsidR="007C472D">
        <w:rPr>
          <w:rFonts w:eastAsia="Arial"/>
        </w:rPr>
        <w:t>following platform component</w:t>
      </w:r>
      <w:ins w:id="599" w:author="Ariel Segall" w:date="2013-10-09T17:07:00Z">
        <w:r>
          <w:rPr>
            <w:rFonts w:eastAsia="Arial"/>
          </w:rPr>
          <w:t>s are used</w:t>
        </w:r>
      </w:ins>
      <w:r w:rsidR="007C472D">
        <w:rPr>
          <w:rFonts w:eastAsia="Arial"/>
        </w:rPr>
        <w:t>:</w:t>
      </w:r>
    </w:p>
    <w:p w14:paraId="709FBF01" w14:textId="77777777" w:rsidR="007C472D" w:rsidRDefault="007C472D">
      <w:pPr>
        <w:pStyle w:val="BodyBulletCharChar"/>
        <w:suppressAutoHyphens w:val="0"/>
        <w:ind w:left="720"/>
        <w:jc w:val="left"/>
        <w:rPr>
          <w:rFonts w:eastAsia="Arial"/>
        </w:rPr>
      </w:pPr>
      <w:proofErr w:type="gramStart"/>
      <w:r>
        <w:t>Physical</w:t>
      </w:r>
      <w:r>
        <w:rPr>
          <w:rFonts w:eastAsia="Arial"/>
        </w:rPr>
        <w:t xml:space="preserve"> </w:t>
      </w:r>
      <w:r>
        <w:t>TPM</w:t>
      </w:r>
      <w:r>
        <w:rPr>
          <w:rFonts w:eastAsia="Arial"/>
        </w:rPr>
        <w:t xml:space="preserve"> </w:t>
      </w:r>
      <w:r>
        <w:t>meeting</w:t>
      </w:r>
      <w:r>
        <w:rPr>
          <w:rFonts w:eastAsia="Arial"/>
        </w:rPr>
        <w:t xml:space="preserve"> </w:t>
      </w:r>
      <w:r>
        <w:t>the</w:t>
      </w:r>
      <w:r>
        <w:rPr>
          <w:rFonts w:eastAsia="Arial"/>
        </w:rPr>
        <w:t xml:space="preserve"> </w:t>
      </w:r>
      <w:r>
        <w:t>PC</w:t>
      </w:r>
      <w:r>
        <w:rPr>
          <w:rFonts w:eastAsia="Arial"/>
        </w:rPr>
        <w:t xml:space="preserve"> </w:t>
      </w:r>
      <w:r>
        <w:t>Client</w:t>
      </w:r>
      <w:r>
        <w:rPr>
          <w:rFonts w:eastAsia="Arial"/>
        </w:rPr>
        <w:t xml:space="preserve"> </w:t>
      </w:r>
      <w:r>
        <w:t>platform</w:t>
      </w:r>
      <w:r>
        <w:rPr>
          <w:rFonts w:eastAsia="Arial"/>
        </w:rPr>
        <w:t xml:space="preserve"> </w:t>
      </w:r>
      <w:r>
        <w:t>specifications</w:t>
      </w:r>
      <w:r>
        <w:rPr>
          <w:rFonts w:eastAsia="Arial"/>
        </w:rPr>
        <w:t>.</w:t>
      </w:r>
      <w:proofErr w:type="gramEnd"/>
      <w:r w:rsidR="00FF6009">
        <w:rPr>
          <w:rFonts w:eastAsia="Arial"/>
        </w:rPr>
        <w:t xml:space="preserve"> </w:t>
      </w:r>
      <w:r w:rsidR="00223976">
        <w:rPr>
          <w:rFonts w:eastAsia="Arial"/>
        </w:rPr>
        <w:fldChar w:fldCharType="begin"/>
      </w:r>
      <w:r w:rsidR="00FF6009">
        <w:rPr>
          <w:rFonts w:eastAsia="Arial"/>
        </w:rPr>
        <w:instrText xml:space="preserve"> REF _Ref232766542 \r \h </w:instrText>
      </w:r>
      <w:r w:rsidR="00223976">
        <w:rPr>
          <w:rFonts w:eastAsia="Arial"/>
        </w:rPr>
      </w:r>
      <w:r w:rsidR="00223976">
        <w:rPr>
          <w:rFonts w:eastAsia="Arial"/>
        </w:rPr>
        <w:fldChar w:fldCharType="separate"/>
      </w:r>
      <w:ins w:id="600" w:author="Ariel Segall" w:date="2013-10-11T22:46:00Z">
        <w:r w:rsidR="00F73D98">
          <w:rPr>
            <w:rFonts w:eastAsia="Arial"/>
          </w:rPr>
          <w:t>[14]</w:t>
        </w:r>
      </w:ins>
      <w:del w:id="601" w:author="Ariel Segall" w:date="2013-10-11T22:46:00Z">
        <w:r w:rsidR="00D82478" w:rsidDel="00F73D98">
          <w:rPr>
            <w:rFonts w:eastAsia="Arial"/>
          </w:rPr>
          <w:delText>[15]</w:delText>
        </w:r>
      </w:del>
      <w:r w:rsidR="00223976">
        <w:rPr>
          <w:rFonts w:eastAsia="Arial"/>
        </w:rPr>
        <w:fldChar w:fldCharType="end"/>
      </w:r>
      <w:r w:rsidR="006A7ABE">
        <w:rPr>
          <w:rFonts w:eastAsia="Arial"/>
        </w:rPr>
        <w:t xml:space="preserve"> </w:t>
      </w:r>
      <w:proofErr w:type="gramStart"/>
      <w:r w:rsidR="006A7ABE">
        <w:rPr>
          <w:rFonts w:eastAsia="Arial"/>
        </w:rPr>
        <w:t>or</w:t>
      </w:r>
      <w:proofErr w:type="gramEnd"/>
      <w:r w:rsidR="006A7ABE">
        <w:rPr>
          <w:rFonts w:eastAsia="Arial"/>
        </w:rPr>
        <w:t xml:space="preserve"> TPM 2.0 equivalent</w:t>
      </w:r>
    </w:p>
    <w:p w14:paraId="3B6F78DB" w14:textId="77777777" w:rsidR="007C472D" w:rsidRDefault="007C472D">
      <w:pPr>
        <w:pStyle w:val="BodyBulletCharChar"/>
        <w:suppressAutoHyphens w:val="0"/>
        <w:ind w:left="720"/>
        <w:jc w:val="left"/>
        <w:rPr>
          <w:rFonts w:eastAsia="Arial"/>
        </w:rPr>
      </w:pPr>
      <w:proofErr w:type="gramStart"/>
      <w:r>
        <w:t>System</w:t>
      </w:r>
      <w:r>
        <w:rPr>
          <w:rFonts w:eastAsia="Arial"/>
        </w:rPr>
        <w:t>/</w:t>
      </w:r>
      <w:r>
        <w:t>BIOS</w:t>
      </w:r>
      <w:r>
        <w:rPr>
          <w:rFonts w:eastAsia="Arial"/>
        </w:rPr>
        <w:t xml:space="preserve"> </w:t>
      </w:r>
      <w:r>
        <w:t>meeting</w:t>
      </w:r>
      <w:r>
        <w:rPr>
          <w:rFonts w:eastAsia="Arial"/>
        </w:rPr>
        <w:t xml:space="preserve"> </w:t>
      </w:r>
      <w:r>
        <w:t>the</w:t>
      </w:r>
      <w:r>
        <w:rPr>
          <w:rFonts w:eastAsia="Arial"/>
        </w:rPr>
        <w:t xml:space="preserve"> PC Client platform specifications.</w:t>
      </w:r>
      <w:proofErr w:type="gramEnd"/>
      <w:r w:rsidR="00FF6009">
        <w:rPr>
          <w:rFonts w:eastAsia="Arial"/>
        </w:rPr>
        <w:t xml:space="preserve"> </w:t>
      </w:r>
      <w:r w:rsidR="00223976">
        <w:rPr>
          <w:rFonts w:eastAsia="Arial"/>
        </w:rPr>
        <w:fldChar w:fldCharType="begin"/>
      </w:r>
      <w:r w:rsidR="00FF6009">
        <w:rPr>
          <w:rFonts w:eastAsia="Arial"/>
        </w:rPr>
        <w:instrText xml:space="preserve"> REF _Ref232766422 \r \h </w:instrText>
      </w:r>
      <w:r w:rsidR="00223976">
        <w:rPr>
          <w:rFonts w:eastAsia="Arial"/>
        </w:rPr>
      </w:r>
      <w:r w:rsidR="00223976">
        <w:rPr>
          <w:rFonts w:eastAsia="Arial"/>
        </w:rPr>
        <w:fldChar w:fldCharType="separate"/>
      </w:r>
      <w:r w:rsidR="00F73D98">
        <w:rPr>
          <w:rFonts w:eastAsia="Arial"/>
        </w:rPr>
        <w:t>[8]</w:t>
      </w:r>
      <w:r w:rsidR="00223976">
        <w:rPr>
          <w:rFonts w:eastAsia="Arial"/>
        </w:rPr>
        <w:fldChar w:fldCharType="end"/>
      </w:r>
      <w:r w:rsidR="006A7ABE">
        <w:rPr>
          <w:rFonts w:eastAsia="Arial"/>
        </w:rPr>
        <w:t xml:space="preserve"> </w:t>
      </w:r>
      <w:proofErr w:type="gramStart"/>
      <w:r w:rsidR="006A7ABE">
        <w:rPr>
          <w:rFonts w:eastAsia="Arial"/>
        </w:rPr>
        <w:t>or</w:t>
      </w:r>
      <w:proofErr w:type="gramEnd"/>
      <w:r w:rsidR="006A7ABE">
        <w:rPr>
          <w:rFonts w:eastAsia="Arial"/>
        </w:rPr>
        <w:t xml:space="preserve"> TPM 2.0 equivalent</w:t>
      </w:r>
    </w:p>
    <w:p w14:paraId="3E7C4E30" w14:textId="73E7C263" w:rsidR="007C472D" w:rsidRDefault="00CB6AED">
      <w:pPr>
        <w:pStyle w:val="BodyBulletCharChar"/>
        <w:tabs>
          <w:tab w:val="left" w:pos="-360"/>
        </w:tabs>
        <w:suppressAutoHyphens w:val="0"/>
        <w:jc w:val="left"/>
        <w:rPr>
          <w:rFonts w:eastAsia="Arial"/>
        </w:rPr>
      </w:pPr>
      <w:ins w:id="602" w:author="Ariel Segall" w:date="2013-10-09T17:07:00Z">
        <w:r>
          <w:rPr>
            <w:rFonts w:eastAsia="Arial"/>
          </w:rPr>
          <w:t>At least</w:t>
        </w:r>
      </w:ins>
      <w:r w:rsidR="007C472D">
        <w:rPr>
          <w:rFonts w:eastAsia="Arial"/>
        </w:rPr>
        <w:t xml:space="preserve"> one RTM component</w:t>
      </w:r>
      <w:ins w:id="603" w:author="Ariel Segall" w:date="2013-10-09T17:08:00Z">
        <w:r>
          <w:rPr>
            <w:rFonts w:eastAsia="Arial"/>
          </w:rPr>
          <w:t xml:space="preserve"> is used</w:t>
        </w:r>
      </w:ins>
      <w:r w:rsidR="007C472D">
        <w:rPr>
          <w:rFonts w:eastAsia="Arial"/>
        </w:rPr>
        <w:t>, such as:</w:t>
      </w:r>
    </w:p>
    <w:p w14:paraId="41D05F1B" w14:textId="77777777" w:rsidR="007C472D" w:rsidRDefault="007C472D" w:rsidP="000775B5">
      <w:pPr>
        <w:pStyle w:val="BodyBulletCharChar"/>
        <w:numPr>
          <w:ilvl w:val="1"/>
          <w:numId w:val="41"/>
        </w:numPr>
        <w:tabs>
          <w:tab w:val="left" w:pos="-360"/>
        </w:tabs>
        <w:suppressAutoHyphens w:val="0"/>
        <w:jc w:val="left"/>
        <w:rPr>
          <w:rFonts w:eastAsia="Arial"/>
        </w:rPr>
      </w:pPr>
      <w:r>
        <w:rPr>
          <w:rFonts w:eastAsia="Arial"/>
        </w:rPr>
        <w:t>S</w:t>
      </w:r>
      <w:r w:rsidR="00FF6009">
        <w:rPr>
          <w:rFonts w:eastAsia="Arial"/>
        </w:rPr>
        <w:t xml:space="preserve">-RTM </w:t>
      </w:r>
      <w:r w:rsidR="00223976">
        <w:rPr>
          <w:rFonts w:eastAsia="Arial"/>
        </w:rPr>
        <w:fldChar w:fldCharType="begin"/>
      </w:r>
      <w:r w:rsidR="00FF6009">
        <w:rPr>
          <w:rFonts w:eastAsia="Arial"/>
        </w:rPr>
        <w:instrText xml:space="preserve"> REF _Ref232766308 \r \h </w:instrText>
      </w:r>
      <w:r w:rsidR="00223976">
        <w:rPr>
          <w:rFonts w:eastAsia="Arial"/>
        </w:rPr>
      </w:r>
      <w:r w:rsidR="00223976">
        <w:rPr>
          <w:rFonts w:eastAsia="Arial"/>
        </w:rPr>
        <w:fldChar w:fldCharType="separate"/>
      </w:r>
      <w:ins w:id="604" w:author="Ariel Segall" w:date="2013-10-11T22:46:00Z">
        <w:r w:rsidR="00F73D98">
          <w:rPr>
            <w:rFonts w:eastAsia="Arial"/>
          </w:rPr>
          <w:t>[13]</w:t>
        </w:r>
      </w:ins>
      <w:del w:id="605" w:author="Ariel Segall" w:date="2013-10-11T22:46:00Z">
        <w:r w:rsidR="00D82478" w:rsidDel="00F73D98">
          <w:rPr>
            <w:rFonts w:eastAsia="Arial"/>
          </w:rPr>
          <w:delText>[14]</w:delText>
        </w:r>
      </w:del>
      <w:r w:rsidR="00223976">
        <w:rPr>
          <w:rFonts w:eastAsia="Arial"/>
        </w:rPr>
        <w:fldChar w:fldCharType="end"/>
      </w:r>
    </w:p>
    <w:p w14:paraId="71DD5636" w14:textId="42F1C570" w:rsidR="007C472D" w:rsidRDefault="007C472D" w:rsidP="000775B5">
      <w:pPr>
        <w:pStyle w:val="BodyBulletCharChar"/>
        <w:numPr>
          <w:ilvl w:val="1"/>
          <w:numId w:val="41"/>
        </w:numPr>
        <w:tabs>
          <w:tab w:val="left" w:pos="-360"/>
        </w:tabs>
        <w:suppressAutoHyphens w:val="0"/>
        <w:jc w:val="left"/>
        <w:rPr>
          <w:rFonts w:eastAsia="Arial"/>
        </w:rPr>
      </w:pPr>
      <w:r>
        <w:rPr>
          <w:rFonts w:eastAsia="Arial"/>
        </w:rPr>
        <w:t>D-RTM</w:t>
      </w:r>
      <w:r w:rsidR="00FF6009">
        <w:rPr>
          <w:rFonts w:eastAsia="Arial"/>
        </w:rPr>
        <w:t xml:space="preserve"> </w:t>
      </w:r>
      <w:r w:rsidR="00223976">
        <w:rPr>
          <w:rFonts w:eastAsia="Arial"/>
        </w:rPr>
        <w:fldChar w:fldCharType="begin"/>
      </w:r>
      <w:r w:rsidR="00FF6009">
        <w:rPr>
          <w:rFonts w:eastAsia="Arial"/>
        </w:rPr>
        <w:instrText xml:space="preserve"> REF _Ref232766322 \r \h </w:instrText>
      </w:r>
      <w:r w:rsidR="00223976">
        <w:rPr>
          <w:rFonts w:eastAsia="Arial"/>
        </w:rPr>
      </w:r>
      <w:r w:rsidR="00223976">
        <w:rPr>
          <w:rFonts w:eastAsia="Arial"/>
        </w:rPr>
        <w:fldChar w:fldCharType="separate"/>
      </w:r>
      <w:ins w:id="606" w:author="Ariel Segall" w:date="2013-10-11T22:46:00Z">
        <w:r w:rsidR="00F73D98">
          <w:rPr>
            <w:rFonts w:eastAsia="Arial"/>
          </w:rPr>
          <w:t>[1]</w:t>
        </w:r>
      </w:ins>
      <w:del w:id="607" w:author="Ariel Segall" w:date="2013-10-11T14:41:00Z">
        <w:r w:rsidR="00D82478" w:rsidDel="00267C9E">
          <w:rPr>
            <w:rFonts w:eastAsia="Arial"/>
          </w:rPr>
          <w:delText>[13]</w:delText>
        </w:r>
      </w:del>
      <w:r w:rsidR="00223976">
        <w:rPr>
          <w:rFonts w:eastAsia="Arial"/>
        </w:rPr>
        <w:fldChar w:fldCharType="end"/>
      </w:r>
    </w:p>
    <w:p w14:paraId="534159CA" w14:textId="77777777" w:rsidR="007C472D" w:rsidRDefault="007C472D" w:rsidP="004047BE">
      <w:pPr>
        <w:pStyle w:val="BodyBulletCharChar"/>
        <w:suppressAutoHyphens w:val="0"/>
        <w:jc w:val="left"/>
        <w:rPr>
          <w:rFonts w:eastAsia="Arial"/>
        </w:rPr>
      </w:pPr>
    </w:p>
    <w:p w14:paraId="0D1E841C" w14:textId="77777777" w:rsidR="007C472D" w:rsidRDefault="007C472D">
      <w:pPr>
        <w:pStyle w:val="BodyBulletCharChar"/>
        <w:suppressAutoHyphens w:val="0"/>
        <w:jc w:val="left"/>
      </w:pPr>
    </w:p>
    <w:p w14:paraId="66BEE4F6" w14:textId="77777777" w:rsidR="007C472D" w:rsidRDefault="007C472D" w:rsidP="004047BE">
      <w:pPr>
        <w:pStyle w:val="Heading2"/>
        <w:rPr>
          <w:rFonts w:eastAsia="Arial"/>
        </w:rPr>
      </w:pPr>
      <w:bookmarkStart w:id="608" w:name="_Toc233785305"/>
      <w:r>
        <w:t>Use</w:t>
      </w:r>
      <w:r>
        <w:rPr>
          <w:rFonts w:eastAsia="Arial"/>
        </w:rPr>
        <w:t xml:space="preserve"> </w:t>
      </w:r>
      <w:r>
        <w:t>Cases</w:t>
      </w:r>
      <w:r>
        <w:rPr>
          <w:rFonts w:eastAsia="Arial"/>
        </w:rPr>
        <w:t xml:space="preserve"> (</w:t>
      </w:r>
      <w:r>
        <w:t>informative</w:t>
      </w:r>
      <w:r>
        <w:rPr>
          <w:rFonts w:eastAsia="Arial"/>
        </w:rPr>
        <w:t>)</w:t>
      </w:r>
      <w:bookmarkEnd w:id="608"/>
    </w:p>
    <w:p w14:paraId="44629373" w14:textId="77777777" w:rsidR="007C472D" w:rsidRPr="005C56A0" w:rsidRDefault="007C472D" w:rsidP="00267C9E">
      <w:pPr>
        <w:pBdr>
          <w:top w:val="single" w:sz="4" w:space="1" w:color="auto"/>
          <w:left w:val="single" w:sz="4" w:space="4" w:color="auto"/>
          <w:bottom w:val="single" w:sz="4" w:space="1" w:color="auto"/>
          <w:right w:val="single" w:sz="4" w:space="4" w:color="auto"/>
        </w:pBdr>
        <w:shd w:val="clear" w:color="auto" w:fill="F3F3F3"/>
        <w:spacing w:line="240" w:lineRule="auto"/>
        <w:jc w:val="both"/>
        <w:rPr>
          <w:rFonts w:ascii="Arial" w:eastAsia="Arial" w:hAnsi="Arial" w:cs="Arial"/>
          <w:sz w:val="20"/>
          <w:szCs w:val="20"/>
        </w:rPr>
        <w:pPrChange w:id="609" w:author="Ariel Segall" w:date="2013-10-11T14:42:00Z">
          <w:pPr>
            <w:shd w:val="clear" w:color="auto" w:fill="F3F3F3"/>
            <w:spacing w:line="240" w:lineRule="auto"/>
            <w:jc w:val="both"/>
          </w:pPr>
        </w:pPrChange>
      </w:pPr>
      <w:r w:rsidRPr="005C56A0">
        <w:rPr>
          <w:rFonts w:ascii="Arial" w:hAnsi="Arial" w:cs="Arial"/>
          <w:sz w:val="20"/>
          <w:szCs w:val="20"/>
        </w:rPr>
        <w:t>This</w:t>
      </w:r>
      <w:r w:rsidRPr="005C56A0">
        <w:rPr>
          <w:rFonts w:ascii="Arial" w:eastAsia="Arial" w:hAnsi="Arial" w:cs="Arial"/>
          <w:sz w:val="20"/>
          <w:szCs w:val="20"/>
        </w:rPr>
        <w:t xml:space="preserve"> </w:t>
      </w:r>
      <w:r w:rsidRPr="005C56A0">
        <w:rPr>
          <w:rFonts w:ascii="Arial" w:hAnsi="Arial" w:cs="Arial"/>
          <w:sz w:val="20"/>
          <w:szCs w:val="20"/>
        </w:rPr>
        <w:t>section</w:t>
      </w:r>
      <w:r w:rsidRPr="005C56A0">
        <w:rPr>
          <w:rFonts w:ascii="Arial" w:eastAsia="Arial" w:hAnsi="Arial" w:cs="Arial"/>
          <w:sz w:val="20"/>
          <w:szCs w:val="20"/>
        </w:rPr>
        <w:t xml:space="preserve"> </w:t>
      </w:r>
      <w:r w:rsidRPr="005C56A0">
        <w:rPr>
          <w:rFonts w:ascii="Arial" w:hAnsi="Arial" w:cs="Arial"/>
          <w:sz w:val="20"/>
          <w:szCs w:val="20"/>
        </w:rPr>
        <w:t>discusses</w:t>
      </w:r>
      <w:r w:rsidRPr="005C56A0">
        <w:rPr>
          <w:rFonts w:ascii="Arial" w:eastAsia="Arial" w:hAnsi="Arial" w:cs="Arial"/>
          <w:sz w:val="20"/>
          <w:szCs w:val="20"/>
        </w:rPr>
        <w:t xml:space="preserve"> </w:t>
      </w:r>
      <w:r w:rsidRPr="005C56A0">
        <w:rPr>
          <w:rFonts w:ascii="Arial" w:hAnsi="Arial" w:cs="Arial"/>
          <w:sz w:val="20"/>
          <w:szCs w:val="20"/>
        </w:rPr>
        <w:t>the</w:t>
      </w:r>
      <w:r w:rsidRPr="005C56A0">
        <w:rPr>
          <w:rFonts w:ascii="Arial" w:eastAsia="Arial" w:hAnsi="Arial" w:cs="Arial"/>
          <w:sz w:val="20"/>
          <w:szCs w:val="20"/>
        </w:rPr>
        <w:t xml:space="preserve"> </w:t>
      </w:r>
      <w:r w:rsidRPr="005C56A0">
        <w:rPr>
          <w:rFonts w:ascii="Arial" w:hAnsi="Arial" w:cs="Arial"/>
          <w:sz w:val="20"/>
          <w:szCs w:val="20"/>
        </w:rPr>
        <w:t>use</w:t>
      </w:r>
      <w:r w:rsidRPr="005C56A0">
        <w:rPr>
          <w:rFonts w:ascii="Arial" w:eastAsia="Arial" w:hAnsi="Arial" w:cs="Arial"/>
          <w:sz w:val="20"/>
          <w:szCs w:val="20"/>
        </w:rPr>
        <w:t xml:space="preserve"> </w:t>
      </w:r>
      <w:r w:rsidRPr="005C56A0">
        <w:rPr>
          <w:rFonts w:ascii="Arial" w:hAnsi="Arial" w:cs="Arial"/>
          <w:sz w:val="20"/>
          <w:szCs w:val="20"/>
        </w:rPr>
        <w:t>cases</w:t>
      </w:r>
      <w:r w:rsidRPr="005C56A0">
        <w:rPr>
          <w:rFonts w:ascii="Arial" w:eastAsia="Arial" w:hAnsi="Arial" w:cs="Arial"/>
          <w:sz w:val="20"/>
          <w:szCs w:val="20"/>
        </w:rPr>
        <w:t xml:space="preserve"> </w:t>
      </w:r>
      <w:r w:rsidRPr="005C56A0">
        <w:rPr>
          <w:rFonts w:ascii="Arial" w:hAnsi="Arial" w:cs="Arial"/>
          <w:sz w:val="20"/>
          <w:szCs w:val="20"/>
        </w:rPr>
        <w:t>that</w:t>
      </w:r>
      <w:r w:rsidRPr="005C56A0">
        <w:rPr>
          <w:rFonts w:ascii="Arial" w:eastAsia="Arial" w:hAnsi="Arial" w:cs="Arial"/>
          <w:sz w:val="20"/>
          <w:szCs w:val="20"/>
        </w:rPr>
        <w:t xml:space="preserve"> </w:t>
      </w:r>
      <w:r w:rsidRPr="005C56A0">
        <w:rPr>
          <w:rFonts w:ascii="Arial" w:hAnsi="Arial" w:cs="Arial"/>
          <w:sz w:val="20"/>
          <w:szCs w:val="20"/>
        </w:rPr>
        <w:t>provide</w:t>
      </w:r>
      <w:r w:rsidRPr="005C56A0">
        <w:rPr>
          <w:rFonts w:ascii="Arial" w:eastAsia="Arial" w:hAnsi="Arial" w:cs="Arial"/>
          <w:sz w:val="20"/>
          <w:szCs w:val="20"/>
        </w:rPr>
        <w:t xml:space="preserve"> </w:t>
      </w:r>
      <w:r w:rsidRPr="005C56A0">
        <w:rPr>
          <w:rFonts w:ascii="Arial" w:hAnsi="Arial" w:cs="Arial"/>
          <w:sz w:val="20"/>
          <w:szCs w:val="20"/>
        </w:rPr>
        <w:t>a</w:t>
      </w:r>
      <w:r w:rsidRPr="005C56A0">
        <w:rPr>
          <w:rFonts w:ascii="Arial" w:eastAsia="Arial" w:hAnsi="Arial" w:cs="Arial"/>
          <w:sz w:val="20"/>
          <w:szCs w:val="20"/>
        </w:rPr>
        <w:t xml:space="preserve"> </w:t>
      </w:r>
      <w:r w:rsidRPr="005C56A0">
        <w:rPr>
          <w:rFonts w:ascii="Arial" w:hAnsi="Arial" w:cs="Arial"/>
          <w:sz w:val="20"/>
          <w:szCs w:val="20"/>
        </w:rPr>
        <w:t>rationale</w:t>
      </w:r>
      <w:r w:rsidRPr="005C56A0">
        <w:rPr>
          <w:rFonts w:ascii="Arial" w:eastAsia="Arial" w:hAnsi="Arial" w:cs="Arial"/>
          <w:sz w:val="20"/>
          <w:szCs w:val="20"/>
        </w:rPr>
        <w:t xml:space="preserve"> </w:t>
      </w:r>
      <w:r w:rsidRPr="005C56A0">
        <w:rPr>
          <w:rFonts w:ascii="Arial" w:hAnsi="Arial" w:cs="Arial"/>
          <w:sz w:val="20"/>
          <w:szCs w:val="20"/>
        </w:rPr>
        <w:t>for</w:t>
      </w:r>
      <w:r w:rsidRPr="005C56A0">
        <w:rPr>
          <w:rFonts w:ascii="Arial" w:eastAsia="Arial" w:hAnsi="Arial" w:cs="Arial"/>
          <w:sz w:val="20"/>
          <w:szCs w:val="20"/>
        </w:rPr>
        <w:t xml:space="preserve"> </w:t>
      </w:r>
      <w:r w:rsidRPr="005C56A0">
        <w:rPr>
          <w:rFonts w:ascii="Arial" w:hAnsi="Arial" w:cs="Arial"/>
          <w:sz w:val="20"/>
          <w:szCs w:val="20"/>
        </w:rPr>
        <w:t>the</w:t>
      </w:r>
      <w:r w:rsidRPr="005C56A0">
        <w:rPr>
          <w:rFonts w:ascii="Arial" w:eastAsia="Arial" w:hAnsi="Arial" w:cs="Arial"/>
          <w:sz w:val="20"/>
          <w:szCs w:val="20"/>
        </w:rPr>
        <w:t xml:space="preserve"> </w:t>
      </w:r>
      <w:r w:rsidRPr="005C56A0">
        <w:rPr>
          <w:rFonts w:ascii="Arial" w:hAnsi="Arial" w:cs="Arial"/>
          <w:sz w:val="20"/>
          <w:szCs w:val="20"/>
        </w:rPr>
        <w:t>features</w:t>
      </w:r>
      <w:r w:rsidRPr="005C56A0">
        <w:rPr>
          <w:rFonts w:ascii="Arial" w:eastAsia="Arial" w:hAnsi="Arial" w:cs="Arial"/>
          <w:sz w:val="20"/>
          <w:szCs w:val="20"/>
        </w:rPr>
        <w:t xml:space="preserve"> </w:t>
      </w:r>
      <w:r w:rsidRPr="005C56A0">
        <w:rPr>
          <w:rFonts w:ascii="Arial" w:hAnsi="Arial" w:cs="Arial"/>
          <w:sz w:val="20"/>
          <w:szCs w:val="20"/>
        </w:rPr>
        <w:t>and</w:t>
      </w:r>
      <w:r w:rsidRPr="005C56A0">
        <w:rPr>
          <w:rFonts w:ascii="Arial" w:eastAsia="Arial" w:hAnsi="Arial" w:cs="Arial"/>
          <w:sz w:val="20"/>
          <w:szCs w:val="20"/>
        </w:rPr>
        <w:t xml:space="preserve"> </w:t>
      </w:r>
      <w:r w:rsidRPr="005C56A0">
        <w:rPr>
          <w:rFonts w:ascii="Arial" w:hAnsi="Arial" w:cs="Arial"/>
          <w:sz w:val="20"/>
          <w:szCs w:val="20"/>
        </w:rPr>
        <w:t>requirements</w:t>
      </w:r>
      <w:r w:rsidR="005C56A0" w:rsidRPr="005C56A0">
        <w:rPr>
          <w:rFonts w:ascii="Arial" w:hAnsi="Arial" w:cs="Arial"/>
          <w:sz w:val="20"/>
          <w:szCs w:val="20"/>
        </w:rPr>
        <w:t xml:space="preserve"> </w:t>
      </w:r>
      <w:r w:rsidRPr="005C56A0">
        <w:rPr>
          <w:rFonts w:ascii="Arial" w:hAnsi="Arial" w:cs="Arial"/>
          <w:sz w:val="20"/>
          <w:szCs w:val="20"/>
        </w:rPr>
        <w:t>described</w:t>
      </w:r>
      <w:r w:rsidRPr="005C56A0">
        <w:rPr>
          <w:rFonts w:ascii="Arial" w:eastAsia="Arial" w:hAnsi="Arial" w:cs="Arial"/>
          <w:sz w:val="20"/>
          <w:szCs w:val="20"/>
        </w:rPr>
        <w:t xml:space="preserve"> </w:t>
      </w:r>
      <w:r w:rsidRPr="005C56A0">
        <w:rPr>
          <w:rFonts w:ascii="Arial" w:hAnsi="Arial" w:cs="Arial"/>
          <w:sz w:val="20"/>
          <w:szCs w:val="20"/>
        </w:rPr>
        <w:t>in</w:t>
      </w:r>
      <w:r w:rsidRPr="005C56A0">
        <w:rPr>
          <w:rFonts w:ascii="Arial" w:eastAsia="Arial" w:hAnsi="Arial" w:cs="Arial"/>
          <w:sz w:val="20"/>
          <w:szCs w:val="20"/>
        </w:rPr>
        <w:t xml:space="preserve"> </w:t>
      </w:r>
      <w:r w:rsidRPr="005C56A0">
        <w:rPr>
          <w:rFonts w:ascii="Arial" w:hAnsi="Arial" w:cs="Arial"/>
          <w:sz w:val="20"/>
          <w:szCs w:val="20"/>
        </w:rPr>
        <w:t>the</w:t>
      </w:r>
      <w:r w:rsidRPr="005C56A0">
        <w:rPr>
          <w:rFonts w:ascii="Arial" w:eastAsia="Arial" w:hAnsi="Arial" w:cs="Arial"/>
          <w:sz w:val="20"/>
          <w:szCs w:val="20"/>
        </w:rPr>
        <w:t xml:space="preserve"> </w:t>
      </w:r>
      <w:r w:rsidRPr="005C56A0">
        <w:rPr>
          <w:rFonts w:ascii="Arial" w:hAnsi="Arial" w:cs="Arial"/>
          <w:sz w:val="20"/>
          <w:szCs w:val="20"/>
        </w:rPr>
        <w:t>remainder</w:t>
      </w:r>
      <w:r w:rsidRPr="005C56A0">
        <w:rPr>
          <w:rFonts w:ascii="Arial" w:eastAsia="Arial" w:hAnsi="Arial" w:cs="Arial"/>
          <w:sz w:val="20"/>
          <w:szCs w:val="20"/>
        </w:rPr>
        <w:t xml:space="preserve"> </w:t>
      </w:r>
      <w:r w:rsidRPr="005C56A0">
        <w:rPr>
          <w:rFonts w:ascii="Arial" w:hAnsi="Arial" w:cs="Arial"/>
          <w:sz w:val="20"/>
          <w:szCs w:val="20"/>
        </w:rPr>
        <w:t>of</w:t>
      </w:r>
      <w:r w:rsidRPr="005C56A0">
        <w:rPr>
          <w:rFonts w:ascii="Arial" w:eastAsia="Arial" w:hAnsi="Arial" w:cs="Arial"/>
          <w:sz w:val="20"/>
          <w:szCs w:val="20"/>
        </w:rPr>
        <w:t xml:space="preserve"> </w:t>
      </w:r>
      <w:r w:rsidRPr="005C56A0">
        <w:rPr>
          <w:rFonts w:ascii="Arial" w:hAnsi="Arial" w:cs="Arial"/>
          <w:sz w:val="20"/>
          <w:szCs w:val="20"/>
        </w:rPr>
        <w:t>the</w:t>
      </w:r>
      <w:r w:rsidRPr="005C56A0">
        <w:rPr>
          <w:rFonts w:ascii="Arial" w:eastAsia="Arial" w:hAnsi="Arial" w:cs="Arial"/>
          <w:sz w:val="20"/>
          <w:szCs w:val="20"/>
        </w:rPr>
        <w:t xml:space="preserve"> </w:t>
      </w:r>
      <w:r w:rsidRPr="005C56A0">
        <w:rPr>
          <w:rFonts w:ascii="Arial" w:hAnsi="Arial" w:cs="Arial"/>
          <w:sz w:val="20"/>
          <w:szCs w:val="20"/>
        </w:rPr>
        <w:t>specification</w:t>
      </w:r>
      <w:r w:rsidRPr="005C56A0">
        <w:rPr>
          <w:rFonts w:ascii="Arial" w:eastAsia="Arial" w:hAnsi="Arial" w:cs="Arial"/>
          <w:sz w:val="20"/>
          <w:szCs w:val="20"/>
        </w:rPr>
        <w:t xml:space="preserve">.  </w:t>
      </w:r>
      <w:r w:rsidRPr="005C56A0">
        <w:rPr>
          <w:rFonts w:ascii="Arial" w:hAnsi="Arial" w:cs="Arial"/>
          <w:sz w:val="20"/>
          <w:szCs w:val="20"/>
        </w:rPr>
        <w:t>Some</w:t>
      </w:r>
      <w:r w:rsidRPr="005C56A0">
        <w:rPr>
          <w:rFonts w:ascii="Arial" w:eastAsia="Arial" w:hAnsi="Arial" w:cs="Arial"/>
          <w:sz w:val="20"/>
          <w:szCs w:val="20"/>
        </w:rPr>
        <w:t xml:space="preserve"> </w:t>
      </w:r>
      <w:r w:rsidRPr="005C56A0">
        <w:rPr>
          <w:rFonts w:ascii="Arial" w:hAnsi="Arial" w:cs="Arial"/>
          <w:sz w:val="20"/>
          <w:szCs w:val="20"/>
        </w:rPr>
        <w:t>of</w:t>
      </w:r>
      <w:r w:rsidRPr="005C56A0">
        <w:rPr>
          <w:rFonts w:ascii="Arial" w:eastAsia="Arial" w:hAnsi="Arial" w:cs="Arial"/>
          <w:sz w:val="20"/>
          <w:szCs w:val="20"/>
        </w:rPr>
        <w:t xml:space="preserve"> </w:t>
      </w:r>
      <w:r w:rsidRPr="005C56A0">
        <w:rPr>
          <w:rFonts w:ascii="Arial" w:hAnsi="Arial" w:cs="Arial"/>
          <w:sz w:val="20"/>
          <w:szCs w:val="20"/>
        </w:rPr>
        <w:t>the</w:t>
      </w:r>
      <w:r w:rsidRPr="005C56A0">
        <w:rPr>
          <w:rFonts w:ascii="Arial" w:eastAsia="Arial" w:hAnsi="Arial" w:cs="Arial"/>
          <w:sz w:val="20"/>
          <w:szCs w:val="20"/>
        </w:rPr>
        <w:t xml:space="preserve"> </w:t>
      </w:r>
      <w:r w:rsidRPr="005C56A0">
        <w:rPr>
          <w:rFonts w:ascii="Arial" w:hAnsi="Arial" w:cs="Arial"/>
          <w:sz w:val="20"/>
          <w:szCs w:val="20"/>
        </w:rPr>
        <w:t>described</w:t>
      </w:r>
      <w:r w:rsidRPr="005C56A0">
        <w:rPr>
          <w:rFonts w:ascii="Arial" w:eastAsia="Arial" w:hAnsi="Arial" w:cs="Arial"/>
          <w:sz w:val="20"/>
          <w:szCs w:val="20"/>
        </w:rPr>
        <w:t xml:space="preserve"> </w:t>
      </w:r>
      <w:r w:rsidRPr="005C56A0">
        <w:rPr>
          <w:rFonts w:ascii="Arial" w:hAnsi="Arial" w:cs="Arial"/>
          <w:sz w:val="20"/>
          <w:szCs w:val="20"/>
        </w:rPr>
        <w:t>use</w:t>
      </w:r>
      <w:r w:rsidRPr="005C56A0">
        <w:rPr>
          <w:rFonts w:ascii="Arial" w:eastAsia="Arial" w:hAnsi="Arial" w:cs="Arial"/>
          <w:sz w:val="20"/>
          <w:szCs w:val="20"/>
        </w:rPr>
        <w:t xml:space="preserve"> </w:t>
      </w:r>
      <w:r w:rsidRPr="005C56A0">
        <w:rPr>
          <w:rFonts w:ascii="Arial" w:hAnsi="Arial" w:cs="Arial"/>
          <w:sz w:val="20"/>
          <w:szCs w:val="20"/>
        </w:rPr>
        <w:t>cases</w:t>
      </w:r>
      <w:r w:rsidRPr="005C56A0">
        <w:rPr>
          <w:rFonts w:ascii="Arial" w:eastAsia="Arial" w:hAnsi="Arial" w:cs="Arial"/>
          <w:sz w:val="20"/>
          <w:szCs w:val="20"/>
        </w:rPr>
        <w:t xml:space="preserve"> </w:t>
      </w:r>
      <w:r w:rsidRPr="005C56A0">
        <w:rPr>
          <w:rFonts w:ascii="Arial" w:hAnsi="Arial" w:cs="Arial"/>
          <w:sz w:val="20"/>
          <w:szCs w:val="20"/>
        </w:rPr>
        <w:t>are</w:t>
      </w:r>
      <w:r w:rsidRPr="005C56A0">
        <w:rPr>
          <w:rFonts w:ascii="Arial" w:eastAsia="Arial" w:hAnsi="Arial" w:cs="Arial"/>
          <w:sz w:val="20"/>
          <w:szCs w:val="20"/>
        </w:rPr>
        <w:t xml:space="preserve"> </w:t>
      </w:r>
      <w:r w:rsidRPr="005C56A0">
        <w:rPr>
          <w:rFonts w:ascii="Arial" w:hAnsi="Arial" w:cs="Arial"/>
          <w:sz w:val="20"/>
          <w:szCs w:val="20"/>
        </w:rPr>
        <w:t>lower</w:t>
      </w:r>
      <w:r w:rsidRPr="005C56A0">
        <w:rPr>
          <w:rFonts w:ascii="Arial" w:eastAsia="Arial" w:hAnsi="Arial" w:cs="Arial"/>
          <w:sz w:val="20"/>
          <w:szCs w:val="20"/>
        </w:rPr>
        <w:t xml:space="preserve"> </w:t>
      </w:r>
      <w:r w:rsidRPr="005C56A0">
        <w:rPr>
          <w:rFonts w:ascii="Arial" w:hAnsi="Arial" w:cs="Arial"/>
          <w:sz w:val="20"/>
          <w:szCs w:val="20"/>
        </w:rPr>
        <w:t>level</w:t>
      </w:r>
      <w:r w:rsidRPr="005C56A0">
        <w:rPr>
          <w:rFonts w:ascii="Arial" w:eastAsia="Arial" w:hAnsi="Arial" w:cs="Arial"/>
          <w:sz w:val="20"/>
          <w:szCs w:val="20"/>
        </w:rPr>
        <w:t xml:space="preserve"> </w:t>
      </w:r>
      <w:r w:rsidRPr="005C56A0">
        <w:rPr>
          <w:rFonts w:ascii="Arial" w:hAnsi="Arial" w:cs="Arial"/>
          <w:sz w:val="20"/>
          <w:szCs w:val="20"/>
        </w:rPr>
        <w:t>than</w:t>
      </w:r>
      <w:r w:rsidRPr="005C56A0">
        <w:rPr>
          <w:rFonts w:ascii="Arial" w:eastAsia="Arial" w:hAnsi="Arial" w:cs="Arial"/>
          <w:sz w:val="20"/>
          <w:szCs w:val="20"/>
        </w:rPr>
        <w:t xml:space="preserve"> </w:t>
      </w:r>
      <w:r w:rsidRPr="005C56A0">
        <w:rPr>
          <w:rFonts w:ascii="Arial" w:hAnsi="Arial" w:cs="Arial"/>
          <w:sz w:val="20"/>
          <w:szCs w:val="20"/>
        </w:rPr>
        <w:t>customer</w:t>
      </w:r>
      <w:r w:rsidRPr="005C56A0">
        <w:rPr>
          <w:rFonts w:ascii="Arial" w:eastAsia="Arial" w:hAnsi="Arial" w:cs="Arial"/>
          <w:sz w:val="20"/>
          <w:szCs w:val="20"/>
        </w:rPr>
        <w:t xml:space="preserve"> </w:t>
      </w:r>
      <w:r w:rsidRPr="005C56A0">
        <w:rPr>
          <w:rFonts w:ascii="Arial" w:hAnsi="Arial" w:cs="Arial"/>
          <w:sz w:val="20"/>
          <w:szCs w:val="20"/>
        </w:rPr>
        <w:t>deployment</w:t>
      </w:r>
      <w:r w:rsidRPr="005C56A0">
        <w:rPr>
          <w:rFonts w:ascii="Arial" w:eastAsia="Arial" w:hAnsi="Arial" w:cs="Arial"/>
          <w:sz w:val="20"/>
          <w:szCs w:val="20"/>
        </w:rPr>
        <w:t xml:space="preserve"> </w:t>
      </w:r>
      <w:r w:rsidRPr="005C56A0">
        <w:rPr>
          <w:rFonts w:ascii="Arial" w:hAnsi="Arial" w:cs="Arial"/>
          <w:sz w:val="20"/>
          <w:szCs w:val="20"/>
        </w:rPr>
        <w:t>level</w:t>
      </w:r>
      <w:r w:rsidRPr="005C56A0">
        <w:rPr>
          <w:rFonts w:ascii="Arial" w:eastAsia="Arial" w:hAnsi="Arial" w:cs="Arial"/>
          <w:sz w:val="20"/>
          <w:szCs w:val="20"/>
        </w:rPr>
        <w:t xml:space="preserve"> </w:t>
      </w:r>
      <w:r w:rsidRPr="005C56A0">
        <w:rPr>
          <w:rFonts w:ascii="Arial" w:hAnsi="Arial" w:cs="Arial"/>
          <w:sz w:val="20"/>
          <w:szCs w:val="20"/>
        </w:rPr>
        <w:t>usages</w:t>
      </w:r>
      <w:r w:rsidRPr="005C56A0">
        <w:rPr>
          <w:rFonts w:ascii="Arial" w:eastAsia="Arial" w:hAnsi="Arial" w:cs="Arial"/>
          <w:sz w:val="20"/>
          <w:szCs w:val="20"/>
        </w:rPr>
        <w:t xml:space="preserve"> </w:t>
      </w:r>
      <w:r w:rsidRPr="005C56A0">
        <w:rPr>
          <w:rFonts w:ascii="Arial" w:hAnsi="Arial" w:cs="Arial"/>
          <w:sz w:val="20"/>
          <w:szCs w:val="20"/>
        </w:rPr>
        <w:t>in</w:t>
      </w:r>
      <w:r w:rsidRPr="005C56A0">
        <w:rPr>
          <w:rFonts w:ascii="Arial" w:eastAsia="Arial" w:hAnsi="Arial" w:cs="Arial"/>
          <w:sz w:val="20"/>
          <w:szCs w:val="20"/>
        </w:rPr>
        <w:t xml:space="preserve"> </w:t>
      </w:r>
      <w:r w:rsidRPr="005C56A0">
        <w:rPr>
          <w:rFonts w:ascii="Arial" w:hAnsi="Arial" w:cs="Arial"/>
          <w:sz w:val="20"/>
          <w:szCs w:val="20"/>
        </w:rPr>
        <w:t>order</w:t>
      </w:r>
      <w:r w:rsidRPr="005C56A0">
        <w:rPr>
          <w:rFonts w:ascii="Arial" w:eastAsia="Arial" w:hAnsi="Arial" w:cs="Arial"/>
          <w:sz w:val="20"/>
          <w:szCs w:val="20"/>
        </w:rPr>
        <w:t xml:space="preserve"> </w:t>
      </w:r>
      <w:r w:rsidRPr="005C56A0">
        <w:rPr>
          <w:rFonts w:ascii="Arial" w:hAnsi="Arial" w:cs="Arial"/>
          <w:sz w:val="20"/>
          <w:szCs w:val="20"/>
        </w:rPr>
        <w:t>to</w:t>
      </w:r>
      <w:r w:rsidRPr="005C56A0">
        <w:rPr>
          <w:rFonts w:ascii="Arial" w:eastAsia="Arial" w:hAnsi="Arial" w:cs="Arial"/>
          <w:sz w:val="20"/>
          <w:szCs w:val="20"/>
        </w:rPr>
        <w:t xml:space="preserve"> </w:t>
      </w:r>
      <w:r w:rsidRPr="005C56A0">
        <w:rPr>
          <w:rFonts w:ascii="Arial" w:hAnsi="Arial" w:cs="Arial"/>
          <w:sz w:val="20"/>
          <w:szCs w:val="20"/>
        </w:rPr>
        <w:t>provide</w:t>
      </w:r>
      <w:r w:rsidRPr="005C56A0">
        <w:rPr>
          <w:rFonts w:ascii="Arial" w:eastAsia="Arial" w:hAnsi="Arial" w:cs="Arial"/>
          <w:sz w:val="20"/>
          <w:szCs w:val="20"/>
        </w:rPr>
        <w:t xml:space="preserve"> </w:t>
      </w:r>
      <w:r w:rsidRPr="005C56A0">
        <w:rPr>
          <w:rFonts w:ascii="Arial" w:hAnsi="Arial" w:cs="Arial"/>
          <w:sz w:val="20"/>
          <w:szCs w:val="20"/>
        </w:rPr>
        <w:t>the</w:t>
      </w:r>
      <w:r w:rsidRPr="005C56A0">
        <w:rPr>
          <w:rFonts w:ascii="Arial" w:eastAsia="Arial" w:hAnsi="Arial" w:cs="Arial"/>
          <w:sz w:val="20"/>
          <w:szCs w:val="20"/>
        </w:rPr>
        <w:t xml:space="preserve"> </w:t>
      </w:r>
      <w:r w:rsidRPr="005C56A0">
        <w:rPr>
          <w:rFonts w:ascii="Arial" w:hAnsi="Arial" w:cs="Arial"/>
          <w:sz w:val="20"/>
          <w:szCs w:val="20"/>
        </w:rPr>
        <w:t>reader</w:t>
      </w:r>
      <w:r w:rsidRPr="005C56A0">
        <w:rPr>
          <w:rFonts w:ascii="Arial" w:eastAsia="Arial" w:hAnsi="Arial" w:cs="Arial"/>
          <w:sz w:val="20"/>
          <w:szCs w:val="20"/>
        </w:rPr>
        <w:t xml:space="preserve"> </w:t>
      </w:r>
      <w:r w:rsidRPr="005C56A0">
        <w:rPr>
          <w:rFonts w:ascii="Arial" w:hAnsi="Arial" w:cs="Arial"/>
          <w:sz w:val="20"/>
          <w:szCs w:val="20"/>
        </w:rPr>
        <w:t>with</w:t>
      </w:r>
      <w:r w:rsidRPr="005C56A0">
        <w:rPr>
          <w:rFonts w:ascii="Arial" w:eastAsia="Arial" w:hAnsi="Arial" w:cs="Arial"/>
          <w:sz w:val="20"/>
          <w:szCs w:val="20"/>
        </w:rPr>
        <w:t xml:space="preserve"> </w:t>
      </w:r>
      <w:r w:rsidRPr="005C56A0">
        <w:rPr>
          <w:rFonts w:ascii="Arial" w:hAnsi="Arial" w:cs="Arial"/>
          <w:sz w:val="20"/>
          <w:szCs w:val="20"/>
        </w:rPr>
        <w:t>an</w:t>
      </w:r>
      <w:r w:rsidRPr="005C56A0">
        <w:rPr>
          <w:rFonts w:ascii="Arial" w:eastAsia="Arial" w:hAnsi="Arial" w:cs="Arial"/>
          <w:sz w:val="20"/>
          <w:szCs w:val="20"/>
        </w:rPr>
        <w:t xml:space="preserve"> </w:t>
      </w:r>
      <w:r w:rsidRPr="005C56A0">
        <w:rPr>
          <w:rFonts w:ascii="Arial" w:hAnsi="Arial" w:cs="Arial"/>
          <w:sz w:val="20"/>
          <w:szCs w:val="20"/>
        </w:rPr>
        <w:t>easier</w:t>
      </w:r>
      <w:r w:rsidRPr="005C56A0">
        <w:rPr>
          <w:rFonts w:ascii="Arial" w:eastAsia="Arial" w:hAnsi="Arial" w:cs="Arial"/>
          <w:sz w:val="20"/>
          <w:szCs w:val="20"/>
        </w:rPr>
        <w:t xml:space="preserve"> </w:t>
      </w:r>
      <w:r w:rsidRPr="005C56A0">
        <w:rPr>
          <w:rFonts w:ascii="Arial" w:hAnsi="Arial" w:cs="Arial"/>
          <w:sz w:val="20"/>
          <w:szCs w:val="20"/>
        </w:rPr>
        <w:t>understanding</w:t>
      </w:r>
      <w:r w:rsidRPr="005C56A0">
        <w:rPr>
          <w:rFonts w:ascii="Arial" w:eastAsia="Arial" w:hAnsi="Arial" w:cs="Arial"/>
          <w:sz w:val="20"/>
          <w:szCs w:val="20"/>
        </w:rPr>
        <w:t xml:space="preserve"> </w:t>
      </w:r>
      <w:r w:rsidRPr="005C56A0">
        <w:rPr>
          <w:rFonts w:ascii="Arial" w:hAnsi="Arial" w:cs="Arial"/>
          <w:sz w:val="20"/>
          <w:szCs w:val="20"/>
        </w:rPr>
        <w:t>of</w:t>
      </w:r>
      <w:r w:rsidRPr="005C56A0">
        <w:rPr>
          <w:rFonts w:ascii="Arial" w:eastAsia="Arial" w:hAnsi="Arial" w:cs="Arial"/>
          <w:sz w:val="20"/>
          <w:szCs w:val="20"/>
        </w:rPr>
        <w:t xml:space="preserve"> </w:t>
      </w:r>
      <w:r w:rsidRPr="005C56A0">
        <w:rPr>
          <w:rFonts w:ascii="Arial" w:hAnsi="Arial" w:cs="Arial"/>
          <w:sz w:val="20"/>
          <w:szCs w:val="20"/>
        </w:rPr>
        <w:t>how</w:t>
      </w:r>
      <w:r w:rsidRPr="005C56A0">
        <w:rPr>
          <w:rFonts w:ascii="Arial" w:eastAsia="Arial" w:hAnsi="Arial" w:cs="Arial"/>
          <w:sz w:val="20"/>
          <w:szCs w:val="20"/>
        </w:rPr>
        <w:t xml:space="preserve"> </w:t>
      </w:r>
      <w:r w:rsidRPr="005C56A0">
        <w:rPr>
          <w:rFonts w:ascii="Arial" w:hAnsi="Arial" w:cs="Arial"/>
          <w:sz w:val="20"/>
          <w:szCs w:val="20"/>
        </w:rPr>
        <w:t>the</w:t>
      </w:r>
      <w:r w:rsidRPr="005C56A0">
        <w:rPr>
          <w:rFonts w:ascii="Arial" w:eastAsia="Arial" w:hAnsi="Arial" w:cs="Arial"/>
          <w:sz w:val="20"/>
          <w:szCs w:val="20"/>
        </w:rPr>
        <w:t xml:space="preserve"> </w:t>
      </w:r>
      <w:r w:rsidRPr="005C56A0">
        <w:rPr>
          <w:rFonts w:ascii="Arial" w:hAnsi="Arial" w:cs="Arial"/>
          <w:sz w:val="20"/>
          <w:szCs w:val="20"/>
        </w:rPr>
        <w:t>usage</w:t>
      </w:r>
      <w:r w:rsidRPr="005C56A0">
        <w:rPr>
          <w:rFonts w:ascii="Arial" w:eastAsia="Arial" w:hAnsi="Arial" w:cs="Arial"/>
          <w:sz w:val="20"/>
          <w:szCs w:val="20"/>
        </w:rPr>
        <w:t xml:space="preserve"> </w:t>
      </w:r>
      <w:r w:rsidRPr="005C56A0">
        <w:rPr>
          <w:rFonts w:ascii="Arial" w:hAnsi="Arial" w:cs="Arial"/>
          <w:sz w:val="20"/>
          <w:szCs w:val="20"/>
        </w:rPr>
        <w:t>impacts</w:t>
      </w:r>
      <w:r w:rsidRPr="005C56A0">
        <w:rPr>
          <w:rFonts w:ascii="Arial" w:eastAsia="Arial" w:hAnsi="Arial" w:cs="Arial"/>
          <w:sz w:val="20"/>
          <w:szCs w:val="20"/>
        </w:rPr>
        <w:t xml:space="preserve"> </w:t>
      </w:r>
      <w:r w:rsidRPr="005C56A0">
        <w:rPr>
          <w:rFonts w:ascii="Arial" w:hAnsi="Arial" w:cs="Arial"/>
          <w:sz w:val="20"/>
          <w:szCs w:val="20"/>
        </w:rPr>
        <w:t>the</w:t>
      </w:r>
      <w:r w:rsidRPr="005C56A0">
        <w:rPr>
          <w:rFonts w:ascii="Arial" w:eastAsia="Arial" w:hAnsi="Arial" w:cs="Arial"/>
          <w:sz w:val="20"/>
          <w:szCs w:val="20"/>
        </w:rPr>
        <w:t xml:space="preserve"> </w:t>
      </w:r>
      <w:r w:rsidRPr="005C56A0">
        <w:rPr>
          <w:rFonts w:ascii="Arial" w:hAnsi="Arial" w:cs="Arial"/>
          <w:sz w:val="20"/>
          <w:szCs w:val="20"/>
        </w:rPr>
        <w:t>architecture</w:t>
      </w:r>
      <w:r w:rsidRPr="005C56A0">
        <w:rPr>
          <w:rFonts w:ascii="Arial" w:eastAsia="Arial" w:hAnsi="Arial" w:cs="Arial"/>
          <w:sz w:val="20"/>
          <w:szCs w:val="20"/>
        </w:rPr>
        <w:t xml:space="preserve"> </w:t>
      </w:r>
      <w:r w:rsidRPr="005C56A0">
        <w:rPr>
          <w:rFonts w:ascii="Arial" w:hAnsi="Arial" w:cs="Arial"/>
          <w:sz w:val="20"/>
          <w:szCs w:val="20"/>
        </w:rPr>
        <w:t>and</w:t>
      </w:r>
      <w:r w:rsidRPr="005C56A0">
        <w:rPr>
          <w:rFonts w:ascii="Arial" w:eastAsia="Arial" w:hAnsi="Arial" w:cs="Arial"/>
          <w:sz w:val="20"/>
          <w:szCs w:val="20"/>
        </w:rPr>
        <w:t xml:space="preserve"> </w:t>
      </w:r>
      <w:r w:rsidRPr="005C56A0">
        <w:rPr>
          <w:rFonts w:ascii="Arial" w:hAnsi="Arial" w:cs="Arial"/>
          <w:sz w:val="20"/>
          <w:szCs w:val="20"/>
        </w:rPr>
        <w:t>requirements</w:t>
      </w:r>
      <w:r w:rsidRPr="005C56A0">
        <w:rPr>
          <w:rFonts w:ascii="Arial" w:eastAsia="Arial" w:hAnsi="Arial" w:cs="Arial"/>
          <w:sz w:val="20"/>
          <w:szCs w:val="20"/>
        </w:rPr>
        <w:t xml:space="preserve"> </w:t>
      </w:r>
      <w:r w:rsidRPr="005C56A0">
        <w:rPr>
          <w:rFonts w:ascii="Arial" w:hAnsi="Arial" w:cs="Arial"/>
          <w:sz w:val="20"/>
          <w:szCs w:val="20"/>
        </w:rPr>
        <w:t>defined</w:t>
      </w:r>
      <w:r w:rsidRPr="005C56A0">
        <w:rPr>
          <w:rFonts w:ascii="Arial" w:eastAsia="Arial" w:hAnsi="Arial" w:cs="Arial"/>
          <w:sz w:val="20"/>
          <w:szCs w:val="20"/>
        </w:rPr>
        <w:t xml:space="preserve"> </w:t>
      </w:r>
      <w:r w:rsidRPr="005C56A0">
        <w:rPr>
          <w:rFonts w:ascii="Arial" w:hAnsi="Arial" w:cs="Arial"/>
          <w:sz w:val="20"/>
          <w:szCs w:val="20"/>
        </w:rPr>
        <w:t>within</w:t>
      </w:r>
      <w:r w:rsidRPr="005C56A0">
        <w:rPr>
          <w:rFonts w:ascii="Arial" w:eastAsia="Arial" w:hAnsi="Arial" w:cs="Arial"/>
          <w:sz w:val="20"/>
          <w:szCs w:val="20"/>
        </w:rPr>
        <w:t xml:space="preserve"> </w:t>
      </w:r>
      <w:r w:rsidRPr="005C56A0">
        <w:rPr>
          <w:rFonts w:ascii="Arial" w:hAnsi="Arial" w:cs="Arial"/>
          <w:sz w:val="20"/>
          <w:szCs w:val="20"/>
        </w:rPr>
        <w:t>this</w:t>
      </w:r>
      <w:r w:rsidRPr="005C56A0">
        <w:rPr>
          <w:rFonts w:ascii="Arial" w:eastAsia="Arial" w:hAnsi="Arial" w:cs="Arial"/>
          <w:sz w:val="20"/>
          <w:szCs w:val="20"/>
        </w:rPr>
        <w:t xml:space="preserve"> </w:t>
      </w:r>
      <w:r w:rsidRPr="005C56A0">
        <w:rPr>
          <w:rFonts w:ascii="Arial" w:hAnsi="Arial" w:cs="Arial"/>
          <w:sz w:val="20"/>
          <w:szCs w:val="20"/>
        </w:rPr>
        <w:t>specification</w:t>
      </w:r>
      <w:r w:rsidRPr="005C56A0">
        <w:rPr>
          <w:rFonts w:ascii="Arial" w:eastAsia="Arial" w:hAnsi="Arial" w:cs="Arial"/>
          <w:sz w:val="20"/>
          <w:szCs w:val="20"/>
        </w:rPr>
        <w:t>.</w:t>
      </w:r>
    </w:p>
    <w:p w14:paraId="0FC67A77" w14:textId="713E7DA7" w:rsidR="00ED6D95" w:rsidRPr="005C56A0" w:rsidRDefault="00B773F9" w:rsidP="00267C9E">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Change w:id="610" w:author="Ariel Segall" w:date="2013-10-11T14:42:00Z">
          <w:pPr>
            <w:pStyle w:val="BodyText"/>
            <w:shd w:val="clear" w:color="auto" w:fill="F3F3F3"/>
          </w:pPr>
        </w:pPrChange>
      </w:pPr>
      <w:r w:rsidRPr="005C56A0">
        <w:rPr>
          <w:rFonts w:eastAsia="Arial"/>
        </w:rPr>
        <w:t>Virtualized</w:t>
      </w:r>
      <w:r w:rsidR="00941711" w:rsidRPr="005C56A0">
        <w:rPr>
          <w:rFonts w:eastAsia="Arial"/>
        </w:rPr>
        <w:t xml:space="preserve"> </w:t>
      </w:r>
      <w:r w:rsidRPr="005C56A0">
        <w:rPr>
          <w:rFonts w:eastAsia="Arial"/>
        </w:rPr>
        <w:t xml:space="preserve">Trusted </w:t>
      </w:r>
      <w:r w:rsidR="00ED6D95" w:rsidRPr="005C56A0">
        <w:rPr>
          <w:rFonts w:eastAsia="Arial"/>
        </w:rPr>
        <w:t xml:space="preserve">Platforms are most valuable when </w:t>
      </w:r>
      <w:r w:rsidRPr="005C56A0">
        <w:rPr>
          <w:rFonts w:eastAsia="Arial"/>
        </w:rPr>
        <w:t xml:space="preserve">our use cases call for </w:t>
      </w:r>
      <w:r w:rsidR="00ED6D95" w:rsidRPr="005C56A0">
        <w:rPr>
          <w:rFonts w:eastAsia="Arial"/>
        </w:rPr>
        <w:t>the advantages of virtualization technology</w:t>
      </w:r>
      <w:r w:rsidRPr="005C56A0">
        <w:rPr>
          <w:rFonts w:eastAsia="Arial"/>
        </w:rPr>
        <w:t>, but</w:t>
      </w:r>
      <w:ins w:id="611" w:author="Ariel Segall" w:date="2013-08-07T16:42:00Z">
        <w:r w:rsidR="004747AD">
          <w:rPr>
            <w:rFonts w:eastAsia="Arial"/>
          </w:rPr>
          <w:t xml:space="preserve"> the security features provided by trusted computing are also required</w:t>
        </w:r>
      </w:ins>
      <w:r w:rsidR="00ED6D95" w:rsidRPr="005C56A0">
        <w:rPr>
          <w:rFonts w:eastAsia="Arial"/>
        </w:rPr>
        <w:t xml:space="preserve">. Virtualization’s advantages range from efficient use of hardware to ease of use for users to improved software monitoring. </w:t>
      </w:r>
      <w:r w:rsidRPr="005C56A0">
        <w:rPr>
          <w:rFonts w:eastAsia="Arial"/>
        </w:rPr>
        <w:t xml:space="preserve">Trusted virtualized platforms can provide a cryptographically secure long-term identity for a virtual machine; protect secrets stored in our VM from unauthorized access; and determine the trustworthiness of a virtual machine before providing it with access to sensitive resources such as networks or files. </w:t>
      </w:r>
    </w:p>
    <w:p w14:paraId="4C54D1F0" w14:textId="77777777" w:rsidR="00B773F9" w:rsidRPr="005C56A0" w:rsidRDefault="00B773F9" w:rsidP="00267C9E">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Change w:id="612" w:author="Ariel Segall" w:date="2013-10-11T14:42:00Z">
          <w:pPr>
            <w:pStyle w:val="BodyText"/>
            <w:shd w:val="clear" w:color="auto" w:fill="F3F3F3"/>
          </w:pPr>
        </w:pPrChange>
      </w:pPr>
      <w:r w:rsidRPr="005C56A0">
        <w:rPr>
          <w:rFonts w:eastAsia="Arial"/>
        </w:rPr>
        <w:t>Trusted Virtualized Platforms shou</w:t>
      </w:r>
      <w:r w:rsidR="00941711" w:rsidRPr="005C56A0">
        <w:rPr>
          <w:rFonts w:eastAsia="Arial"/>
        </w:rPr>
        <w:t>ld be used when:</w:t>
      </w:r>
    </w:p>
    <w:p w14:paraId="6D06D28E" w14:textId="77777777" w:rsidR="00941711" w:rsidRPr="005C56A0" w:rsidRDefault="00941711" w:rsidP="00267C9E">
      <w:pPr>
        <w:pStyle w:val="BodyText"/>
        <w:numPr>
          <w:ilvl w:val="0"/>
          <w:numId w:val="51"/>
        </w:numPr>
        <w:pBdr>
          <w:top w:val="single" w:sz="4" w:space="1" w:color="auto"/>
          <w:left w:val="single" w:sz="4" w:space="4" w:color="auto"/>
          <w:bottom w:val="single" w:sz="4" w:space="1" w:color="auto"/>
          <w:right w:val="single" w:sz="4" w:space="4" w:color="auto"/>
        </w:pBdr>
        <w:shd w:val="clear" w:color="auto" w:fill="F3F3F3"/>
        <w:rPr>
          <w:rFonts w:eastAsia="Arial"/>
        </w:rPr>
        <w:pPrChange w:id="613" w:author="Ariel Segall" w:date="2013-10-11T14:42:00Z">
          <w:pPr>
            <w:pStyle w:val="BodyText"/>
            <w:numPr>
              <w:numId w:val="51"/>
            </w:numPr>
            <w:shd w:val="clear" w:color="auto" w:fill="F3F3F3"/>
            <w:ind w:left="1440" w:hanging="360"/>
          </w:pPr>
        </w:pPrChange>
      </w:pPr>
      <w:r w:rsidRPr="005C56A0">
        <w:rPr>
          <w:rFonts w:eastAsia="Arial"/>
        </w:rPr>
        <w:t>A remote party, ranging from a server of sensitive data to the VM’s owner, wants to confirm that they are communicating with the correct VM.</w:t>
      </w:r>
    </w:p>
    <w:p w14:paraId="39C880C8" w14:textId="77777777" w:rsidR="00941711" w:rsidRPr="005C56A0" w:rsidRDefault="00941711" w:rsidP="00267C9E">
      <w:pPr>
        <w:pStyle w:val="BodyText"/>
        <w:numPr>
          <w:ilvl w:val="0"/>
          <w:numId w:val="51"/>
        </w:numPr>
        <w:pBdr>
          <w:top w:val="single" w:sz="4" w:space="1" w:color="auto"/>
          <w:left w:val="single" w:sz="4" w:space="4" w:color="auto"/>
          <w:bottom w:val="single" w:sz="4" w:space="1" w:color="auto"/>
          <w:right w:val="single" w:sz="4" w:space="4" w:color="auto"/>
        </w:pBdr>
        <w:shd w:val="clear" w:color="auto" w:fill="F3F3F3"/>
        <w:rPr>
          <w:rFonts w:eastAsia="Arial"/>
        </w:rPr>
        <w:pPrChange w:id="614" w:author="Ariel Segall" w:date="2013-10-11T14:42:00Z">
          <w:pPr>
            <w:pStyle w:val="BodyText"/>
            <w:numPr>
              <w:numId w:val="51"/>
            </w:numPr>
            <w:shd w:val="clear" w:color="auto" w:fill="F3F3F3"/>
            <w:ind w:left="1440" w:hanging="360"/>
          </w:pPr>
        </w:pPrChange>
      </w:pPr>
      <w:r w:rsidRPr="005C56A0">
        <w:rPr>
          <w:rFonts w:eastAsia="Arial"/>
        </w:rPr>
        <w:t>A remote party wishes to have assurance that the VM they are communicating with is in a trustworthy state, or running approved software.</w:t>
      </w:r>
    </w:p>
    <w:p w14:paraId="5C014169" w14:textId="77777777" w:rsidR="00941711" w:rsidRPr="005C56A0" w:rsidRDefault="00941711" w:rsidP="00267C9E">
      <w:pPr>
        <w:pStyle w:val="BodyText"/>
        <w:numPr>
          <w:ilvl w:val="0"/>
          <w:numId w:val="51"/>
        </w:numPr>
        <w:pBdr>
          <w:top w:val="single" w:sz="4" w:space="1" w:color="auto"/>
          <w:left w:val="single" w:sz="4" w:space="4" w:color="auto"/>
          <w:bottom w:val="single" w:sz="4" w:space="1" w:color="auto"/>
          <w:right w:val="single" w:sz="4" w:space="4" w:color="auto"/>
        </w:pBdr>
        <w:shd w:val="clear" w:color="auto" w:fill="F3F3F3"/>
        <w:rPr>
          <w:rFonts w:eastAsia="Arial"/>
        </w:rPr>
        <w:pPrChange w:id="615" w:author="Ariel Segall" w:date="2013-10-11T14:42:00Z">
          <w:pPr>
            <w:pStyle w:val="BodyText"/>
            <w:numPr>
              <w:numId w:val="51"/>
            </w:numPr>
            <w:shd w:val="clear" w:color="auto" w:fill="F3F3F3"/>
            <w:ind w:left="1440" w:hanging="360"/>
          </w:pPr>
        </w:pPrChange>
      </w:pPr>
      <w:r w:rsidRPr="005C56A0">
        <w:rPr>
          <w:rFonts w:eastAsia="Arial"/>
        </w:rPr>
        <w:t xml:space="preserve">A VM owner wishes to protect data stored in the VM from unauthorized access </w:t>
      </w:r>
      <w:r w:rsidRPr="005C56A0">
        <w:rPr>
          <w:rFonts w:eastAsia="Arial"/>
        </w:rPr>
        <w:lastRenderedPageBreak/>
        <w:t>when the VM is not in use.</w:t>
      </w:r>
    </w:p>
    <w:p w14:paraId="3737414C" w14:textId="77777777" w:rsidR="00941711" w:rsidRPr="005C56A0" w:rsidRDefault="00941711" w:rsidP="00267C9E">
      <w:pPr>
        <w:pStyle w:val="BodyText"/>
        <w:numPr>
          <w:ilvl w:val="0"/>
          <w:numId w:val="51"/>
        </w:numPr>
        <w:pBdr>
          <w:top w:val="single" w:sz="4" w:space="1" w:color="auto"/>
          <w:left w:val="single" w:sz="4" w:space="4" w:color="auto"/>
          <w:bottom w:val="single" w:sz="4" w:space="1" w:color="auto"/>
          <w:right w:val="single" w:sz="4" w:space="4" w:color="auto"/>
        </w:pBdr>
        <w:shd w:val="clear" w:color="auto" w:fill="F3F3F3"/>
        <w:rPr>
          <w:rFonts w:eastAsia="Arial"/>
        </w:rPr>
        <w:pPrChange w:id="616" w:author="Ariel Segall" w:date="2013-10-11T14:42:00Z">
          <w:pPr>
            <w:pStyle w:val="BodyText"/>
            <w:numPr>
              <w:numId w:val="51"/>
            </w:numPr>
            <w:shd w:val="clear" w:color="auto" w:fill="F3F3F3"/>
            <w:ind w:left="1440" w:hanging="360"/>
          </w:pPr>
        </w:pPrChange>
      </w:pPr>
      <w:r w:rsidRPr="005C56A0">
        <w:rPr>
          <w:rFonts w:eastAsia="Arial"/>
        </w:rPr>
        <w:t>A system owner wishes to ensure that sensitive data cannot be accessed unless the machine is in an approved configuration.</w:t>
      </w:r>
    </w:p>
    <w:p w14:paraId="5DD0C684" w14:textId="77777777" w:rsidR="007C472D" w:rsidRPr="00761716" w:rsidRDefault="007C472D" w:rsidP="004047BE">
      <w:pPr>
        <w:pStyle w:val="Heading3"/>
      </w:pPr>
      <w:bookmarkStart w:id="617" w:name="_Toc233785307"/>
      <w:r w:rsidRPr="00761716">
        <w:t>System</w:t>
      </w:r>
      <w:r w:rsidRPr="00761716">
        <w:rPr>
          <w:rFonts w:eastAsia="Arial"/>
        </w:rPr>
        <w:t xml:space="preserve"> </w:t>
      </w:r>
      <w:r w:rsidRPr="00761716">
        <w:t>with</w:t>
      </w:r>
      <w:r w:rsidRPr="00761716">
        <w:rPr>
          <w:rFonts w:eastAsia="Arial"/>
        </w:rPr>
        <w:t xml:space="preserve"> </w:t>
      </w:r>
      <w:r w:rsidRPr="00761716">
        <w:t>Multiple</w:t>
      </w:r>
      <w:r w:rsidRPr="00761716">
        <w:rPr>
          <w:rFonts w:eastAsia="Arial"/>
        </w:rPr>
        <w:t xml:space="preserve"> </w:t>
      </w:r>
      <w:r w:rsidR="002F4A66">
        <w:t xml:space="preserve">VMs and Simple Virtual </w:t>
      </w:r>
      <w:r w:rsidRPr="00761716">
        <w:t>Platforms</w:t>
      </w:r>
      <w:bookmarkEnd w:id="617"/>
    </w:p>
    <w:p w14:paraId="2D5CA1DA" w14:textId="4FF4F1D5" w:rsidR="007C472D"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highlight w:val="lightGray"/>
        </w:rPr>
        <w:pPrChange w:id="618" w:author="Ariel Segall" w:date="2013-10-11T14:43:00Z">
          <w:pPr>
            <w:pStyle w:val="BodyText"/>
            <w:shd w:val="clear" w:color="auto" w:fill="F3F3F3"/>
            <w:jc w:val="left"/>
          </w:pPr>
        </w:pPrChange>
      </w:pPr>
      <w:r w:rsidRPr="005C56A0">
        <w:t>In</w:t>
      </w:r>
      <w:r w:rsidRPr="005C56A0">
        <w:rPr>
          <w:rFonts w:eastAsia="Arial"/>
        </w:rPr>
        <w:t xml:space="preserve"> </w:t>
      </w:r>
      <w:r w:rsidRPr="005C56A0">
        <w:t>this</w:t>
      </w:r>
      <w:r w:rsidRPr="005C56A0">
        <w:rPr>
          <w:rFonts w:eastAsia="Arial"/>
        </w:rPr>
        <w:t xml:space="preserve"> </w:t>
      </w:r>
      <w:r w:rsidRPr="005C56A0">
        <w:t>scenario</w:t>
      </w:r>
      <w:r w:rsidRPr="005C56A0">
        <w:rPr>
          <w:rFonts w:eastAsia="Arial"/>
        </w:rPr>
        <w:t>,</w:t>
      </w:r>
      <w:ins w:id="619" w:author="Ariel Segall" w:date="2013-08-07T17:12:00Z">
        <w:r w:rsidR="0081245C">
          <w:rPr>
            <w:rFonts w:eastAsia="Arial"/>
          </w:rPr>
          <w:t xml:space="preserve"> a </w:t>
        </w:r>
      </w:ins>
      <w:r w:rsidRPr="005C56A0">
        <w:t>computer</w:t>
      </w:r>
      <w:r w:rsidRPr="005C56A0">
        <w:rPr>
          <w:rFonts w:eastAsia="Arial"/>
        </w:rPr>
        <w:t xml:space="preserve"> </w:t>
      </w:r>
      <w:ins w:id="620" w:author="Ariel Segall" w:date="2013-08-07T17:12:00Z">
        <w:r w:rsidR="0081245C">
          <w:rPr>
            <w:rFonts w:eastAsia="Arial"/>
          </w:rPr>
          <w:t xml:space="preserve">is used </w:t>
        </w:r>
      </w:ins>
      <w:r w:rsidRPr="005C56A0">
        <w:t>for</w:t>
      </w:r>
      <w:r w:rsidRPr="005C56A0">
        <w:rPr>
          <w:rFonts w:eastAsia="Arial"/>
        </w:rPr>
        <w:t xml:space="preserve"> </w:t>
      </w:r>
      <w:r w:rsidRPr="005C56A0">
        <w:t>business</w:t>
      </w:r>
      <w:r w:rsidRPr="005C56A0">
        <w:rPr>
          <w:rFonts w:eastAsia="Arial"/>
        </w:rPr>
        <w:t xml:space="preserve">, </w:t>
      </w:r>
      <w:r w:rsidRPr="005C56A0">
        <w:t>banking</w:t>
      </w:r>
      <w:r w:rsidRPr="005C56A0">
        <w:rPr>
          <w:rFonts w:eastAsia="Arial"/>
        </w:rPr>
        <w:t xml:space="preserve">, </w:t>
      </w:r>
      <w:r w:rsidRPr="005C56A0">
        <w:t>home</w:t>
      </w:r>
      <w:r w:rsidRPr="005C56A0">
        <w:rPr>
          <w:rFonts w:eastAsia="Arial"/>
        </w:rPr>
        <w:t xml:space="preserve">, </w:t>
      </w:r>
      <w:r w:rsidRPr="005C56A0">
        <w:t>and</w:t>
      </w:r>
      <w:r w:rsidRPr="005C56A0">
        <w:rPr>
          <w:rFonts w:eastAsia="Arial"/>
        </w:rPr>
        <w:t xml:space="preserve"> </w:t>
      </w:r>
      <w:r w:rsidRPr="005C56A0">
        <w:t>travel</w:t>
      </w:r>
      <w:r w:rsidRPr="005C56A0">
        <w:rPr>
          <w:rFonts w:eastAsia="Arial"/>
        </w:rPr>
        <w:t xml:space="preserve">.  </w:t>
      </w:r>
      <w:r w:rsidR="00941711" w:rsidRPr="005C56A0">
        <w:rPr>
          <w:rFonts w:eastAsia="Arial"/>
        </w:rPr>
        <w:t xml:space="preserve">Different VMs are provided for each use case, with potentially distinct software installed in each one. </w:t>
      </w:r>
      <w:proofErr w:type="gramStart"/>
      <w:r w:rsidR="00941711" w:rsidRPr="005C56A0">
        <w:rPr>
          <w:rFonts w:eastAsia="Arial"/>
        </w:rPr>
        <w:t>VMs which will be used for</w:t>
      </w:r>
      <w:proofErr w:type="gramEnd"/>
      <w:r w:rsidR="00941711" w:rsidRPr="005C56A0">
        <w:rPr>
          <w:rFonts w:eastAsia="Arial"/>
        </w:rPr>
        <w:t xml:space="preserve"> secure transactions or to handle sensitive data will have an associated vTPM, forming simple Virtual Platforms; others may have no vTPM.</w:t>
      </w:r>
    </w:p>
    <w:p w14:paraId="55B9F140" w14:textId="2FA78995" w:rsidR="00810F0F" w:rsidRDefault="00F20EC6" w:rsidP="00267C9E">
      <w:pPr>
        <w:pStyle w:val="BodyText"/>
        <w:pBdr>
          <w:top w:val="single" w:sz="4" w:space="1" w:color="auto"/>
          <w:left w:val="single" w:sz="4" w:space="4" w:color="auto"/>
          <w:bottom w:val="single" w:sz="4" w:space="1" w:color="auto"/>
          <w:right w:val="single" w:sz="4" w:space="4" w:color="auto"/>
        </w:pBdr>
        <w:shd w:val="clear" w:color="auto" w:fill="F3F3F3"/>
        <w:jc w:val="center"/>
        <w:rPr>
          <w:rFonts w:eastAsia="Arial"/>
          <w:highlight w:val="lightGray"/>
        </w:rPr>
        <w:pPrChange w:id="621" w:author="Ariel Segall" w:date="2013-10-11T14:43:00Z">
          <w:pPr>
            <w:pStyle w:val="BodyText"/>
            <w:jc w:val="center"/>
          </w:pPr>
        </w:pPrChange>
      </w:pPr>
      <w:r w:rsidRPr="002F415E">
        <w:rPr>
          <w:rFonts w:eastAsia="Arial"/>
          <w:noProof/>
          <w:lang w:eastAsia="en-US"/>
        </w:rPr>
        <w:drawing>
          <wp:inline distT="0" distB="0" distL="0" distR="0" wp14:anchorId="362724B4" wp14:editId="3447557E">
            <wp:extent cx="4909820" cy="2919508"/>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910385" cy="2919844"/>
                    </a:xfrm>
                    <a:prstGeom prst="rect">
                      <a:avLst/>
                    </a:prstGeom>
                    <a:noFill/>
                    <a:ln>
                      <a:noFill/>
                    </a:ln>
                  </pic:spPr>
                </pic:pic>
              </a:graphicData>
            </a:graphic>
          </wp:inline>
        </w:drawing>
      </w:r>
    </w:p>
    <w:p w14:paraId="596901E9" w14:textId="77777777" w:rsidR="00810F0F" w:rsidRPr="00D964ED" w:rsidRDefault="00810F0F" w:rsidP="00F73D98">
      <w:pPr>
        <w:pStyle w:val="Caption"/>
        <w:pBdr>
          <w:top w:val="single" w:sz="4" w:space="1" w:color="auto"/>
          <w:left w:val="single" w:sz="4" w:space="4" w:color="auto"/>
          <w:bottom w:val="single" w:sz="4" w:space="1" w:color="auto"/>
          <w:right w:val="single" w:sz="4" w:space="4" w:color="auto"/>
        </w:pBdr>
        <w:shd w:val="clear" w:color="auto" w:fill="F3F3F3"/>
        <w:rPr>
          <w:rFonts w:eastAsia="Arial"/>
          <w:highlight w:val="lightGray"/>
        </w:rPr>
      </w:pPr>
      <w:r>
        <w:t xml:space="preserve">Figure </w:t>
      </w:r>
      <w:fldSimple w:instr=" SEQ Figure \* ARABIC ">
        <w:r w:rsidR="00F73D98">
          <w:rPr>
            <w:noProof/>
          </w:rPr>
          <w:t>2</w:t>
        </w:r>
      </w:fldSimple>
      <w:r>
        <w:t>: A system with several simple Virtual Platforms, some with vTPMs</w:t>
      </w:r>
    </w:p>
    <w:p w14:paraId="2C7B236F" w14:textId="38736D72" w:rsidR="007C472D" w:rsidRPr="005C56A0" w:rsidRDefault="00811B22" w:rsidP="00267C9E">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Change w:id="622" w:author="Ariel Segall" w:date="2013-10-11T14:43:00Z">
          <w:pPr>
            <w:pStyle w:val="BodyText"/>
            <w:shd w:val="clear" w:color="auto" w:fill="F3F3F3"/>
            <w:jc w:val="left"/>
          </w:pPr>
        </w:pPrChange>
      </w:pPr>
      <w:ins w:id="623" w:author="Ariel Segall" w:date="2013-08-07T17:14:00Z">
        <w:r>
          <w:t>For business use</w:t>
        </w:r>
        <w:proofErr w:type="gramStart"/>
        <w:r>
          <w:t>,</w:t>
        </w:r>
      </w:ins>
      <w:r w:rsidR="007C472D" w:rsidRPr="005C56A0">
        <w:rPr>
          <w:rFonts w:eastAsia="Arial"/>
        </w:rPr>
        <w:t>,</w:t>
      </w:r>
      <w:proofErr w:type="gramEnd"/>
      <w:r w:rsidR="007C472D" w:rsidRPr="005C56A0">
        <w:rPr>
          <w:rFonts w:eastAsia="Arial"/>
        </w:rPr>
        <w:t xml:space="preserve"> </w:t>
      </w:r>
      <w:r w:rsidR="007C472D" w:rsidRPr="005C56A0">
        <w:t>VM</w:t>
      </w:r>
      <w:ins w:id="624" w:author="Ariel Segall" w:date="2013-08-07T17:13:00Z">
        <w:r w:rsidR="0081245C">
          <w:t>s</w:t>
        </w:r>
      </w:ins>
      <w:r w:rsidR="007C472D" w:rsidRPr="005C56A0">
        <w:rPr>
          <w:rFonts w:eastAsia="Arial"/>
        </w:rPr>
        <w:t xml:space="preserve">  </w:t>
      </w:r>
      <w:ins w:id="625" w:author="Ariel Segall" w:date="2013-08-07T17:13:00Z">
        <w:r w:rsidR="0081245C">
          <w:rPr>
            <w:rFonts w:eastAsia="Arial"/>
          </w:rPr>
          <w:t xml:space="preserve">are </w:t>
        </w:r>
      </w:ins>
      <w:r w:rsidR="007C472D" w:rsidRPr="005C56A0">
        <w:t>delivered</w:t>
      </w:r>
      <w:r w:rsidR="007C472D" w:rsidRPr="005C56A0">
        <w:rPr>
          <w:rFonts w:eastAsia="Arial"/>
        </w:rPr>
        <w:t xml:space="preserve"> </w:t>
      </w:r>
      <w:ins w:id="626" w:author="Ariel Segall" w:date="2013-08-07T17:13:00Z">
        <w:r w:rsidR="0081245C">
          <w:t>by the</w:t>
        </w:r>
      </w:ins>
      <w:r w:rsidR="007C472D" w:rsidRPr="005C56A0">
        <w:rPr>
          <w:rFonts w:eastAsia="Arial"/>
        </w:rPr>
        <w:t xml:space="preserve"> </w:t>
      </w:r>
      <w:r w:rsidR="007C472D" w:rsidRPr="005C56A0">
        <w:t>enterprise</w:t>
      </w:r>
      <w:r w:rsidR="00B773F9" w:rsidRPr="005C56A0">
        <w:t>; a vTPM is also provided, as part of the enterprise-approved virtual platform</w:t>
      </w:r>
      <w:r w:rsidR="007C472D" w:rsidRPr="005C56A0">
        <w:rPr>
          <w:rFonts w:eastAsia="Arial"/>
        </w:rPr>
        <w:t xml:space="preserve">. </w:t>
      </w:r>
      <w:r w:rsidR="00B773F9" w:rsidRPr="005C56A0">
        <w:t xml:space="preserve">The enterprise VM </w:t>
      </w:r>
      <w:r w:rsidR="007C472D" w:rsidRPr="005C56A0">
        <w:t>uses</w:t>
      </w:r>
      <w:r w:rsidR="007C472D" w:rsidRPr="005C56A0">
        <w:rPr>
          <w:rFonts w:eastAsia="Arial"/>
        </w:rPr>
        <w:t xml:space="preserve"> </w:t>
      </w:r>
      <w:r w:rsidR="007C472D" w:rsidRPr="005C56A0">
        <w:t>TNC</w:t>
      </w:r>
      <w:r w:rsidR="007C472D" w:rsidRPr="005C56A0">
        <w:rPr>
          <w:rFonts w:eastAsia="Arial"/>
        </w:rPr>
        <w:t xml:space="preserve"> </w:t>
      </w:r>
      <w:r w:rsidR="007C472D" w:rsidRPr="005C56A0">
        <w:t>to</w:t>
      </w:r>
      <w:r w:rsidR="007C472D" w:rsidRPr="005C56A0">
        <w:rPr>
          <w:rFonts w:eastAsia="Arial"/>
        </w:rPr>
        <w:t xml:space="preserve"> </w:t>
      </w:r>
      <w:r w:rsidR="007C472D" w:rsidRPr="005C56A0">
        <w:t>set</w:t>
      </w:r>
      <w:r w:rsidR="007C472D" w:rsidRPr="005C56A0">
        <w:rPr>
          <w:rFonts w:eastAsia="Arial"/>
        </w:rPr>
        <w:t xml:space="preserve"> </w:t>
      </w:r>
      <w:r w:rsidR="007C472D" w:rsidRPr="005C56A0">
        <w:t>up</w:t>
      </w:r>
      <w:r w:rsidR="007C472D" w:rsidRPr="005C56A0">
        <w:rPr>
          <w:rFonts w:eastAsia="Arial"/>
        </w:rPr>
        <w:t xml:space="preserve"> </w:t>
      </w:r>
      <w:r w:rsidR="007C472D" w:rsidRPr="005C56A0">
        <w:t>a</w:t>
      </w:r>
      <w:r w:rsidR="007C472D" w:rsidRPr="005C56A0">
        <w:rPr>
          <w:rFonts w:eastAsia="Arial"/>
        </w:rPr>
        <w:t xml:space="preserve"> </w:t>
      </w:r>
      <w:r w:rsidR="007C472D" w:rsidRPr="005C56A0">
        <w:t>VPN</w:t>
      </w:r>
      <w:r w:rsidR="007C472D" w:rsidRPr="005C56A0">
        <w:rPr>
          <w:rFonts w:eastAsia="Arial"/>
        </w:rPr>
        <w:t xml:space="preserve"> </w:t>
      </w:r>
      <w:r w:rsidR="007C472D" w:rsidRPr="005C56A0">
        <w:t>connection</w:t>
      </w:r>
      <w:r w:rsidR="007C472D" w:rsidRPr="005C56A0">
        <w:rPr>
          <w:rFonts w:eastAsia="Arial"/>
        </w:rPr>
        <w:t xml:space="preserve"> </w:t>
      </w:r>
      <w:r w:rsidR="007C472D" w:rsidRPr="005C56A0">
        <w:t>between</w:t>
      </w:r>
      <w:r w:rsidR="007C472D" w:rsidRPr="005C56A0">
        <w:rPr>
          <w:rFonts w:eastAsia="Arial"/>
        </w:rPr>
        <w:t xml:space="preserve"> </w:t>
      </w:r>
      <w:r w:rsidR="007C472D" w:rsidRPr="005C56A0">
        <w:t>the</w:t>
      </w:r>
      <w:r w:rsidR="007C472D" w:rsidRPr="005C56A0">
        <w:rPr>
          <w:rFonts w:eastAsia="Arial"/>
        </w:rPr>
        <w:t xml:space="preserve"> </w:t>
      </w:r>
      <w:r w:rsidR="007C472D" w:rsidRPr="005C56A0">
        <w:t>business</w:t>
      </w:r>
      <w:r w:rsidR="007C472D" w:rsidRPr="005C56A0">
        <w:rPr>
          <w:rFonts w:eastAsia="Arial"/>
        </w:rPr>
        <w:t xml:space="preserve"> </w:t>
      </w:r>
      <w:r w:rsidR="007C472D" w:rsidRPr="005C56A0">
        <w:t>and</w:t>
      </w:r>
      <w:r w:rsidR="007C472D" w:rsidRPr="005C56A0">
        <w:rPr>
          <w:rFonts w:eastAsia="Arial"/>
        </w:rPr>
        <w:t xml:space="preserve"> </w:t>
      </w:r>
      <w:r w:rsidR="007C472D" w:rsidRPr="005C56A0">
        <w:t>the</w:t>
      </w:r>
      <w:r w:rsidR="007C472D" w:rsidRPr="005C56A0">
        <w:rPr>
          <w:rFonts w:eastAsia="Arial"/>
        </w:rPr>
        <w:t xml:space="preserve"> </w:t>
      </w:r>
      <w:r w:rsidR="007C472D" w:rsidRPr="005C56A0">
        <w:t>VM</w:t>
      </w:r>
      <w:r w:rsidR="007C472D" w:rsidRPr="005C56A0">
        <w:rPr>
          <w:rFonts w:eastAsia="Arial"/>
        </w:rPr>
        <w:t xml:space="preserve">.  </w:t>
      </w:r>
      <w:r w:rsidR="007C472D" w:rsidRPr="005C56A0">
        <w:t>This</w:t>
      </w:r>
      <w:r w:rsidR="007C472D" w:rsidRPr="005C56A0">
        <w:rPr>
          <w:rFonts w:eastAsia="Arial"/>
        </w:rPr>
        <w:t xml:space="preserve"> </w:t>
      </w:r>
      <w:r w:rsidR="007C472D" w:rsidRPr="005C56A0">
        <w:t>uses</w:t>
      </w:r>
      <w:r w:rsidR="007C472D" w:rsidRPr="005C56A0">
        <w:rPr>
          <w:rFonts w:eastAsia="Arial"/>
        </w:rPr>
        <w:t xml:space="preserve"> </w:t>
      </w:r>
      <w:r w:rsidR="007C472D" w:rsidRPr="005C56A0">
        <w:t>attestation</w:t>
      </w:r>
      <w:r w:rsidR="007C472D" w:rsidRPr="005C56A0">
        <w:rPr>
          <w:rFonts w:eastAsia="Arial"/>
        </w:rPr>
        <w:t xml:space="preserve"> </w:t>
      </w:r>
      <w:r w:rsidR="007C472D" w:rsidRPr="005C56A0">
        <w:t>both</w:t>
      </w:r>
      <w:r w:rsidR="007C472D" w:rsidRPr="005C56A0">
        <w:rPr>
          <w:rFonts w:eastAsia="Arial"/>
        </w:rPr>
        <w:t xml:space="preserve"> </w:t>
      </w:r>
      <w:r w:rsidR="007C472D" w:rsidRPr="005C56A0">
        <w:t>from</w:t>
      </w:r>
      <w:r w:rsidR="007C472D" w:rsidRPr="005C56A0">
        <w:rPr>
          <w:rFonts w:eastAsia="Arial"/>
        </w:rPr>
        <w:t xml:space="preserve"> </w:t>
      </w:r>
      <w:r w:rsidR="007C472D" w:rsidRPr="005C56A0">
        <w:t>the</w:t>
      </w:r>
      <w:r w:rsidR="007C472D" w:rsidRPr="005C56A0">
        <w:rPr>
          <w:rFonts w:eastAsia="Arial"/>
        </w:rPr>
        <w:t xml:space="preserve"> </w:t>
      </w:r>
      <w:r w:rsidR="007C472D" w:rsidRPr="005C56A0">
        <w:t>pTPM</w:t>
      </w:r>
      <w:r w:rsidR="007C472D" w:rsidRPr="005C56A0">
        <w:rPr>
          <w:rFonts w:eastAsia="Arial"/>
        </w:rPr>
        <w:t xml:space="preserve"> </w:t>
      </w:r>
      <w:r w:rsidR="007C472D" w:rsidRPr="005C56A0">
        <w:t>and</w:t>
      </w:r>
      <w:r w:rsidR="007C472D" w:rsidRPr="005C56A0">
        <w:rPr>
          <w:rFonts w:eastAsia="Arial"/>
        </w:rPr>
        <w:t xml:space="preserve"> </w:t>
      </w:r>
      <w:r w:rsidR="007C472D" w:rsidRPr="005C56A0">
        <w:t>the</w:t>
      </w:r>
      <w:r w:rsidR="007C472D" w:rsidRPr="005C56A0">
        <w:rPr>
          <w:rFonts w:eastAsia="Arial"/>
        </w:rPr>
        <w:t xml:space="preserve"> </w:t>
      </w:r>
      <w:r w:rsidR="007C472D" w:rsidRPr="005C56A0">
        <w:t>vTPM</w:t>
      </w:r>
      <w:r w:rsidR="007C472D" w:rsidRPr="005C56A0">
        <w:rPr>
          <w:rFonts w:eastAsia="Arial"/>
        </w:rPr>
        <w:t xml:space="preserve"> </w:t>
      </w:r>
      <w:r w:rsidR="007C472D" w:rsidRPr="005C56A0">
        <w:t>to</w:t>
      </w:r>
      <w:r w:rsidR="007C472D" w:rsidRPr="005C56A0">
        <w:rPr>
          <w:rFonts w:eastAsia="Arial"/>
        </w:rPr>
        <w:t xml:space="preserve"> </w:t>
      </w:r>
      <w:r w:rsidR="007C472D" w:rsidRPr="005C56A0">
        <w:t>set</w:t>
      </w:r>
      <w:r w:rsidR="007C472D" w:rsidRPr="005C56A0">
        <w:rPr>
          <w:rFonts w:eastAsia="Arial"/>
        </w:rPr>
        <w:t xml:space="preserve"> </w:t>
      </w:r>
      <w:r w:rsidR="007C472D" w:rsidRPr="005C56A0">
        <w:t>up</w:t>
      </w:r>
      <w:r w:rsidR="007C472D" w:rsidRPr="005C56A0">
        <w:rPr>
          <w:rFonts w:eastAsia="Arial"/>
        </w:rPr>
        <w:t xml:space="preserve"> </w:t>
      </w:r>
      <w:r w:rsidR="007C472D" w:rsidRPr="005C56A0">
        <w:t>the</w:t>
      </w:r>
      <w:r w:rsidR="007C472D" w:rsidRPr="005C56A0">
        <w:rPr>
          <w:rFonts w:eastAsia="Arial"/>
        </w:rPr>
        <w:t xml:space="preserve"> </w:t>
      </w:r>
      <w:r w:rsidR="007C472D" w:rsidRPr="005C56A0">
        <w:t>connection</w:t>
      </w:r>
      <w:r w:rsidR="007C472D" w:rsidRPr="005C56A0">
        <w:rPr>
          <w:rFonts w:eastAsia="Arial"/>
        </w:rPr>
        <w:t xml:space="preserve">, </w:t>
      </w:r>
      <w:r w:rsidR="007C472D" w:rsidRPr="005C56A0">
        <w:t>thus</w:t>
      </w:r>
      <w:r w:rsidR="007C472D" w:rsidRPr="005C56A0">
        <w:rPr>
          <w:rFonts w:eastAsia="Arial"/>
        </w:rPr>
        <w:t xml:space="preserve"> </w:t>
      </w:r>
      <w:r w:rsidR="007C472D" w:rsidRPr="005C56A0">
        <w:t>allowing</w:t>
      </w:r>
      <w:r w:rsidR="007C472D" w:rsidRPr="005C56A0">
        <w:rPr>
          <w:rFonts w:eastAsia="Arial"/>
        </w:rPr>
        <w:t xml:space="preserve"> </w:t>
      </w:r>
      <w:r w:rsidR="007C472D" w:rsidRPr="005C56A0">
        <w:t>the</w:t>
      </w:r>
      <w:r w:rsidR="007C472D" w:rsidRPr="005C56A0">
        <w:rPr>
          <w:rFonts w:eastAsia="Arial"/>
        </w:rPr>
        <w:t xml:space="preserve"> </w:t>
      </w:r>
      <w:r w:rsidR="007C472D" w:rsidRPr="005C56A0">
        <w:t>enterprise</w:t>
      </w:r>
      <w:r w:rsidR="007C472D" w:rsidRPr="005C56A0">
        <w:rPr>
          <w:rFonts w:eastAsia="Arial"/>
        </w:rPr>
        <w:t xml:space="preserve"> </w:t>
      </w:r>
      <w:r w:rsidR="007C472D" w:rsidRPr="005C56A0">
        <w:t>to</w:t>
      </w:r>
      <w:r w:rsidR="007C472D" w:rsidRPr="005C56A0">
        <w:rPr>
          <w:rFonts w:eastAsia="Arial"/>
        </w:rPr>
        <w:t xml:space="preserve"> </w:t>
      </w:r>
      <w:r w:rsidR="007C472D" w:rsidRPr="005C56A0">
        <w:t>determine</w:t>
      </w:r>
      <w:r w:rsidR="007C472D" w:rsidRPr="005C56A0">
        <w:rPr>
          <w:rFonts w:eastAsia="Arial"/>
        </w:rPr>
        <w:t xml:space="preserve"> </w:t>
      </w:r>
      <w:r w:rsidR="007C472D" w:rsidRPr="005C56A0">
        <w:t>that</w:t>
      </w:r>
      <w:r w:rsidR="007C472D" w:rsidRPr="005C56A0">
        <w:rPr>
          <w:rFonts w:eastAsia="Arial"/>
        </w:rPr>
        <w:t xml:space="preserve"> </w:t>
      </w:r>
      <w:r w:rsidR="007C472D" w:rsidRPr="005C56A0">
        <w:t>the</w:t>
      </w:r>
      <w:r w:rsidR="007C472D" w:rsidRPr="005C56A0">
        <w:rPr>
          <w:rFonts w:eastAsia="Arial"/>
        </w:rPr>
        <w:t xml:space="preserve"> </w:t>
      </w:r>
      <w:r w:rsidR="007C472D" w:rsidRPr="005C56A0">
        <w:t>system</w:t>
      </w:r>
      <w:r w:rsidR="007C472D" w:rsidRPr="005C56A0">
        <w:rPr>
          <w:rFonts w:eastAsia="Arial"/>
        </w:rPr>
        <w:t xml:space="preserve"> </w:t>
      </w:r>
      <w:r w:rsidR="007C472D" w:rsidRPr="005C56A0">
        <w:t>is</w:t>
      </w:r>
      <w:r w:rsidR="007C472D" w:rsidRPr="005C56A0">
        <w:rPr>
          <w:rFonts w:eastAsia="Arial"/>
        </w:rPr>
        <w:t xml:space="preserve"> </w:t>
      </w:r>
      <w:r w:rsidR="007C472D" w:rsidRPr="005C56A0">
        <w:t>in</w:t>
      </w:r>
      <w:r w:rsidR="007C472D" w:rsidRPr="005C56A0">
        <w:rPr>
          <w:rFonts w:eastAsia="Arial"/>
        </w:rPr>
        <w:t xml:space="preserve"> </w:t>
      </w:r>
      <w:r w:rsidR="007C472D" w:rsidRPr="005C56A0">
        <w:t>a</w:t>
      </w:r>
      <w:r w:rsidR="007C472D" w:rsidRPr="005C56A0">
        <w:rPr>
          <w:rFonts w:eastAsia="Arial"/>
        </w:rPr>
        <w:t xml:space="preserve"> </w:t>
      </w:r>
      <w:r w:rsidR="007C472D" w:rsidRPr="005C56A0">
        <w:t>secure</w:t>
      </w:r>
      <w:r w:rsidR="007C472D" w:rsidRPr="005C56A0">
        <w:rPr>
          <w:rFonts w:eastAsia="Arial"/>
        </w:rPr>
        <w:t xml:space="preserve"> </w:t>
      </w:r>
      <w:r w:rsidR="007C472D" w:rsidRPr="005C56A0">
        <w:t>state</w:t>
      </w:r>
      <w:r w:rsidR="007C472D" w:rsidRPr="005C56A0">
        <w:rPr>
          <w:rFonts w:eastAsia="Arial"/>
        </w:rPr>
        <w:t xml:space="preserve"> </w:t>
      </w:r>
      <w:r w:rsidR="007C472D" w:rsidRPr="005C56A0">
        <w:t>before</w:t>
      </w:r>
      <w:r w:rsidR="007C472D" w:rsidRPr="005C56A0">
        <w:rPr>
          <w:rFonts w:eastAsia="Arial"/>
        </w:rPr>
        <w:t xml:space="preserve"> </w:t>
      </w:r>
      <w:r w:rsidR="007C472D" w:rsidRPr="005C56A0">
        <w:t>allowing</w:t>
      </w:r>
      <w:r w:rsidR="007C472D" w:rsidRPr="005C56A0">
        <w:rPr>
          <w:rFonts w:eastAsia="Arial"/>
        </w:rPr>
        <w:t xml:space="preserve"> </w:t>
      </w:r>
      <w:r w:rsidR="007C472D" w:rsidRPr="005C56A0">
        <w:t>access</w:t>
      </w:r>
      <w:r w:rsidR="007C472D" w:rsidRPr="005C56A0">
        <w:rPr>
          <w:rFonts w:eastAsia="Arial"/>
        </w:rPr>
        <w:t xml:space="preserve"> </w:t>
      </w:r>
      <w:r w:rsidR="007C472D" w:rsidRPr="005C56A0">
        <w:t>to</w:t>
      </w:r>
      <w:r w:rsidR="007C472D" w:rsidRPr="005C56A0">
        <w:rPr>
          <w:rFonts w:eastAsia="Arial"/>
        </w:rPr>
        <w:t xml:space="preserve"> </w:t>
      </w:r>
      <w:r w:rsidR="007C472D" w:rsidRPr="005C56A0">
        <w:t>the</w:t>
      </w:r>
      <w:r w:rsidR="007C472D" w:rsidRPr="005C56A0">
        <w:rPr>
          <w:rFonts w:eastAsia="Arial"/>
        </w:rPr>
        <w:t xml:space="preserve"> </w:t>
      </w:r>
      <w:r w:rsidR="007C472D" w:rsidRPr="005C56A0">
        <w:t>intranet</w:t>
      </w:r>
      <w:r w:rsidR="007C472D" w:rsidRPr="005C56A0">
        <w:rPr>
          <w:rFonts w:eastAsia="Arial"/>
        </w:rPr>
        <w:t xml:space="preserve">.  </w:t>
      </w:r>
      <w:r w:rsidR="007C472D" w:rsidRPr="005C56A0">
        <w:t>Business</w:t>
      </w:r>
      <w:r w:rsidR="007C472D" w:rsidRPr="005C56A0">
        <w:rPr>
          <w:rFonts w:eastAsia="Arial"/>
        </w:rPr>
        <w:t xml:space="preserve"> </w:t>
      </w:r>
      <w:r w:rsidR="007C472D" w:rsidRPr="005C56A0">
        <w:t>secrets</w:t>
      </w:r>
      <w:r w:rsidR="007C472D" w:rsidRPr="005C56A0">
        <w:rPr>
          <w:rFonts w:eastAsia="Arial"/>
        </w:rPr>
        <w:t xml:space="preserve"> </w:t>
      </w:r>
      <w:r w:rsidR="007C472D" w:rsidRPr="005C56A0">
        <w:t>stored</w:t>
      </w:r>
      <w:r w:rsidR="007C472D" w:rsidRPr="005C56A0">
        <w:rPr>
          <w:rFonts w:eastAsia="Arial"/>
        </w:rPr>
        <w:t xml:space="preserve"> </w:t>
      </w:r>
      <w:r w:rsidR="007C472D" w:rsidRPr="005C56A0">
        <w:t>on</w:t>
      </w:r>
      <w:r w:rsidR="007C472D" w:rsidRPr="005C56A0">
        <w:rPr>
          <w:rFonts w:eastAsia="Arial"/>
        </w:rPr>
        <w:t xml:space="preserve"> </w:t>
      </w:r>
      <w:r w:rsidR="007C472D" w:rsidRPr="005C56A0">
        <w:t>the</w:t>
      </w:r>
      <w:r w:rsidR="007C472D" w:rsidRPr="005C56A0">
        <w:rPr>
          <w:rFonts w:eastAsia="Arial"/>
        </w:rPr>
        <w:t xml:space="preserve"> </w:t>
      </w:r>
      <w:r w:rsidR="007C472D" w:rsidRPr="005C56A0">
        <w:t>computer</w:t>
      </w:r>
      <w:r w:rsidR="007C472D" w:rsidRPr="005C56A0">
        <w:rPr>
          <w:rFonts w:eastAsia="Arial"/>
        </w:rPr>
        <w:t xml:space="preserve"> </w:t>
      </w:r>
      <w:r w:rsidR="007C472D" w:rsidRPr="005C56A0">
        <w:t>are</w:t>
      </w:r>
      <w:r w:rsidR="007C472D" w:rsidRPr="005C56A0">
        <w:rPr>
          <w:rFonts w:eastAsia="Arial"/>
        </w:rPr>
        <w:t xml:space="preserve"> </w:t>
      </w:r>
      <w:r w:rsidR="007C472D" w:rsidRPr="005C56A0">
        <w:t>secured</w:t>
      </w:r>
      <w:r w:rsidR="007C472D" w:rsidRPr="005C56A0">
        <w:rPr>
          <w:rFonts w:eastAsia="Arial"/>
        </w:rPr>
        <w:t xml:space="preserve"> </w:t>
      </w:r>
      <w:r w:rsidR="007C472D" w:rsidRPr="005C56A0">
        <w:t>by</w:t>
      </w:r>
      <w:r w:rsidR="007C472D" w:rsidRPr="005C56A0">
        <w:rPr>
          <w:rFonts w:eastAsia="Arial"/>
        </w:rPr>
        <w:t xml:space="preserve"> </w:t>
      </w:r>
      <w:r w:rsidR="007C472D" w:rsidRPr="005C56A0">
        <w:t>sealing</w:t>
      </w:r>
      <w:r w:rsidR="007C472D" w:rsidRPr="005C56A0">
        <w:rPr>
          <w:rFonts w:eastAsia="Arial"/>
        </w:rPr>
        <w:t xml:space="preserve"> </w:t>
      </w:r>
      <w:r w:rsidR="007C472D" w:rsidRPr="005C56A0">
        <w:t>encryption</w:t>
      </w:r>
      <w:r w:rsidR="007C472D" w:rsidRPr="005C56A0">
        <w:rPr>
          <w:rFonts w:eastAsia="Arial"/>
        </w:rPr>
        <w:t xml:space="preserve"> </w:t>
      </w:r>
      <w:r w:rsidR="007C472D" w:rsidRPr="005C56A0">
        <w:t>keys</w:t>
      </w:r>
      <w:r w:rsidR="007C472D" w:rsidRPr="005C56A0">
        <w:rPr>
          <w:rFonts w:eastAsia="Arial"/>
        </w:rPr>
        <w:t xml:space="preserve"> </w:t>
      </w:r>
      <w:r w:rsidR="007C472D" w:rsidRPr="005C56A0">
        <w:t>to</w:t>
      </w:r>
      <w:r w:rsidR="007C472D" w:rsidRPr="005C56A0">
        <w:rPr>
          <w:rFonts w:eastAsia="Arial"/>
        </w:rPr>
        <w:t xml:space="preserve"> </w:t>
      </w:r>
      <w:r w:rsidR="007C472D" w:rsidRPr="005C56A0">
        <w:t>the</w:t>
      </w:r>
      <w:r w:rsidR="007C472D" w:rsidRPr="005C56A0">
        <w:rPr>
          <w:rFonts w:eastAsia="Arial"/>
        </w:rPr>
        <w:t xml:space="preserve"> </w:t>
      </w:r>
      <w:r w:rsidR="007C472D" w:rsidRPr="005C56A0">
        <w:t>vTPM</w:t>
      </w:r>
      <w:r w:rsidR="007C472D" w:rsidRPr="005C56A0">
        <w:rPr>
          <w:rFonts w:eastAsia="Arial"/>
        </w:rPr>
        <w:t>.</w:t>
      </w:r>
    </w:p>
    <w:p w14:paraId="0B0B205C" w14:textId="6DEA4B0B" w:rsidR="007C472D" w:rsidRPr="005C56A0" w:rsidRDefault="002F415E" w:rsidP="00267C9E">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Change w:id="627" w:author="Ariel Segall" w:date="2013-10-11T14:43:00Z">
          <w:pPr>
            <w:pStyle w:val="BodyText"/>
            <w:shd w:val="clear" w:color="auto" w:fill="F3F3F3"/>
            <w:jc w:val="left"/>
          </w:pPr>
        </w:pPrChange>
      </w:pPr>
      <w:ins w:id="628" w:author="Ariel Segall" w:date="2013-09-04T12:13:00Z">
        <w:r>
          <w:t>For personal use</w:t>
        </w:r>
      </w:ins>
      <w:ins w:id="629" w:author="Ariel Segall" w:date="2013-09-05T10:06:00Z">
        <w:r w:rsidR="00193B5A">
          <w:t>, or to access untrusted sites needed for work</w:t>
        </w:r>
      </w:ins>
      <w:ins w:id="630" w:author="Ariel Segall" w:date="2013-09-04T12:13:00Z">
        <w:r>
          <w:t>,</w:t>
        </w:r>
      </w:ins>
      <w:r w:rsidR="007C472D" w:rsidRPr="005C56A0">
        <w:rPr>
          <w:rFonts w:eastAsia="Arial"/>
        </w:rPr>
        <w:t xml:space="preserve"> </w:t>
      </w:r>
      <w:r w:rsidR="007C472D" w:rsidRPr="005C56A0">
        <w:t>a</w:t>
      </w:r>
      <w:r w:rsidR="007C472D" w:rsidRPr="005C56A0">
        <w:rPr>
          <w:rFonts w:eastAsia="Arial"/>
        </w:rPr>
        <w:t xml:space="preserve"> </w:t>
      </w:r>
      <w:r w:rsidR="007C472D" w:rsidRPr="005C56A0">
        <w:t>different</w:t>
      </w:r>
      <w:r w:rsidR="007C472D" w:rsidRPr="005C56A0">
        <w:rPr>
          <w:rFonts w:eastAsia="Arial"/>
        </w:rPr>
        <w:t xml:space="preserve"> </w:t>
      </w:r>
      <w:r w:rsidR="007C472D" w:rsidRPr="005C56A0">
        <w:t>VM</w:t>
      </w:r>
      <w:r w:rsidR="007C472D" w:rsidRPr="005C56A0">
        <w:rPr>
          <w:rFonts w:eastAsia="Arial"/>
        </w:rPr>
        <w:t xml:space="preserve"> </w:t>
      </w:r>
      <w:r w:rsidR="007C472D" w:rsidRPr="005C56A0">
        <w:t>is</w:t>
      </w:r>
      <w:r w:rsidR="007C472D" w:rsidRPr="005C56A0">
        <w:rPr>
          <w:rFonts w:eastAsia="Arial"/>
        </w:rPr>
        <w:t xml:space="preserve"> </w:t>
      </w:r>
      <w:ins w:id="631" w:author="Ariel Segall" w:date="2013-09-04T12:13:00Z">
        <w:r>
          <w:t>used</w:t>
        </w:r>
        <w:proofErr w:type="gramStart"/>
        <w:r>
          <w:t>.</w:t>
        </w:r>
      </w:ins>
      <w:r w:rsidR="007C472D" w:rsidRPr="005C56A0">
        <w:rPr>
          <w:rFonts w:eastAsia="Arial"/>
        </w:rPr>
        <w:t>,</w:t>
      </w:r>
      <w:proofErr w:type="gramEnd"/>
      <w:ins w:id="632" w:author="Ariel Segall" w:date="2013-09-04T12:14:00Z">
        <w:r>
          <w:t xml:space="preserve"> T</w:t>
        </w:r>
      </w:ins>
      <w:r w:rsidR="007C472D" w:rsidRPr="005C56A0">
        <w:t>his</w:t>
      </w:r>
      <w:r w:rsidR="007C472D" w:rsidRPr="005C56A0">
        <w:rPr>
          <w:rFonts w:eastAsia="Arial"/>
        </w:rPr>
        <w:t xml:space="preserve"> </w:t>
      </w:r>
      <w:r w:rsidR="007C472D" w:rsidRPr="005C56A0">
        <w:t>VM</w:t>
      </w:r>
      <w:r w:rsidR="007C472D" w:rsidRPr="005C56A0">
        <w:rPr>
          <w:rFonts w:eastAsia="Arial"/>
        </w:rPr>
        <w:t xml:space="preserve"> </w:t>
      </w:r>
      <w:r w:rsidR="007C472D" w:rsidRPr="005C56A0">
        <w:t>can</w:t>
      </w:r>
      <w:r w:rsidR="007C472D" w:rsidRPr="005C56A0">
        <w:rPr>
          <w:rFonts w:eastAsia="Arial"/>
        </w:rPr>
        <w:t xml:space="preserve"> </w:t>
      </w:r>
      <w:r w:rsidR="007C472D" w:rsidRPr="005C56A0">
        <w:t>be</w:t>
      </w:r>
      <w:r w:rsidR="007C472D" w:rsidRPr="005C56A0">
        <w:rPr>
          <w:rFonts w:eastAsia="Arial"/>
        </w:rPr>
        <w:t xml:space="preserve"> </w:t>
      </w:r>
      <w:r w:rsidR="007C472D" w:rsidRPr="005C56A0">
        <w:t>used</w:t>
      </w:r>
      <w:r w:rsidR="007C472D" w:rsidRPr="005C56A0">
        <w:rPr>
          <w:rFonts w:eastAsia="Arial"/>
        </w:rPr>
        <w:t xml:space="preserve"> </w:t>
      </w:r>
      <w:r w:rsidR="007C472D" w:rsidRPr="005C56A0">
        <w:t>for</w:t>
      </w:r>
      <w:r w:rsidR="007C472D" w:rsidRPr="005C56A0">
        <w:rPr>
          <w:rFonts w:eastAsia="Arial"/>
        </w:rPr>
        <w:t xml:space="preserve"> </w:t>
      </w:r>
      <w:r w:rsidR="007C472D" w:rsidRPr="005C56A0">
        <w:t>games</w:t>
      </w:r>
      <w:r w:rsidR="007C472D" w:rsidRPr="005C56A0">
        <w:rPr>
          <w:rFonts w:eastAsia="Arial"/>
        </w:rPr>
        <w:t xml:space="preserve">, </w:t>
      </w:r>
      <w:r w:rsidR="007C472D" w:rsidRPr="005C56A0">
        <w:t>email</w:t>
      </w:r>
      <w:r w:rsidR="007C472D" w:rsidRPr="005C56A0">
        <w:rPr>
          <w:rFonts w:eastAsia="Arial"/>
        </w:rPr>
        <w:t xml:space="preserve">, </w:t>
      </w:r>
      <w:ins w:id="633" w:author="Ariel Segall" w:date="2013-09-05T10:07:00Z">
        <w:r w:rsidR="00193B5A">
          <w:rPr>
            <w:rFonts w:eastAsia="Arial"/>
          </w:rPr>
          <w:t xml:space="preserve">web browsing, </w:t>
        </w:r>
      </w:ins>
      <w:r w:rsidR="007C472D" w:rsidRPr="005C56A0">
        <w:t>and</w:t>
      </w:r>
      <w:r w:rsidR="007C472D" w:rsidRPr="005C56A0">
        <w:rPr>
          <w:rFonts w:eastAsia="Arial"/>
        </w:rPr>
        <w:t xml:space="preserve"> </w:t>
      </w:r>
      <w:r w:rsidR="007C472D" w:rsidRPr="005C56A0">
        <w:t>other</w:t>
      </w:r>
      <w:r w:rsidR="007C472D" w:rsidRPr="005C56A0">
        <w:rPr>
          <w:rFonts w:eastAsia="Arial"/>
        </w:rPr>
        <w:t xml:space="preserve"> </w:t>
      </w:r>
      <w:r w:rsidR="007C472D" w:rsidRPr="005C56A0">
        <w:t>potentially</w:t>
      </w:r>
      <w:r w:rsidR="007C472D" w:rsidRPr="005C56A0">
        <w:rPr>
          <w:rFonts w:eastAsia="Arial"/>
        </w:rPr>
        <w:t xml:space="preserve"> </w:t>
      </w:r>
      <w:r w:rsidR="007C472D" w:rsidRPr="005C56A0">
        <w:t>unsecure</w:t>
      </w:r>
      <w:r w:rsidR="007C472D" w:rsidRPr="005C56A0">
        <w:rPr>
          <w:rFonts w:eastAsia="Arial"/>
        </w:rPr>
        <w:t xml:space="preserve"> </w:t>
      </w:r>
      <w:r w:rsidR="007C472D" w:rsidRPr="005C56A0">
        <w:t>activities</w:t>
      </w:r>
      <w:ins w:id="634" w:author="Ariel Segall" w:date="2013-09-04T12:14:00Z">
        <w:r>
          <w:t>, but will not be able to successfully attest itself to the enterprise to access business data</w:t>
        </w:r>
      </w:ins>
      <w:r w:rsidR="007C472D" w:rsidRPr="005C56A0">
        <w:rPr>
          <w:rFonts w:eastAsia="Arial"/>
        </w:rPr>
        <w:t>.</w:t>
      </w:r>
    </w:p>
    <w:p w14:paraId="44E52464" w14:textId="77777777" w:rsidR="007C472D" w:rsidRPr="005C56A0"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Change w:id="635" w:author="Ariel Segall" w:date="2013-10-11T14:43:00Z">
          <w:pPr>
            <w:pStyle w:val="BodyText"/>
            <w:shd w:val="clear" w:color="auto" w:fill="F3F3F3"/>
            <w:jc w:val="left"/>
          </w:pPr>
        </w:pPrChange>
      </w:pPr>
      <w:r w:rsidRPr="005C56A0">
        <w:t>For</w:t>
      </w:r>
      <w:r w:rsidRPr="005C56A0">
        <w:rPr>
          <w:rFonts w:eastAsia="Arial"/>
        </w:rPr>
        <w:t xml:space="preserve"> </w:t>
      </w:r>
      <w:r w:rsidRPr="005C56A0">
        <w:t>financial</w:t>
      </w:r>
      <w:r w:rsidRPr="005C56A0">
        <w:rPr>
          <w:rFonts w:eastAsia="Arial"/>
        </w:rPr>
        <w:t xml:space="preserve"> </w:t>
      </w:r>
      <w:r w:rsidRPr="005C56A0">
        <w:t>transactions</w:t>
      </w:r>
      <w:r w:rsidRPr="005C56A0">
        <w:rPr>
          <w:rFonts w:eastAsia="Arial"/>
        </w:rPr>
        <w:t xml:space="preserve"> </w:t>
      </w:r>
      <w:r w:rsidRPr="005C56A0">
        <w:t>or</w:t>
      </w:r>
      <w:r w:rsidRPr="005C56A0">
        <w:rPr>
          <w:rFonts w:eastAsia="Arial"/>
        </w:rPr>
        <w:t xml:space="preserve"> </w:t>
      </w:r>
      <w:r w:rsidRPr="005C56A0">
        <w:t>banking</w:t>
      </w:r>
      <w:r w:rsidRPr="005C56A0">
        <w:rPr>
          <w:rFonts w:eastAsia="Arial"/>
        </w:rPr>
        <w:t xml:space="preserve">, </w:t>
      </w:r>
      <w:r w:rsidRPr="005C56A0">
        <w:t>there</w:t>
      </w:r>
      <w:r w:rsidRPr="005C56A0">
        <w:rPr>
          <w:rFonts w:eastAsia="Arial"/>
        </w:rPr>
        <w:t xml:space="preserve"> </w:t>
      </w:r>
      <w:r w:rsidRPr="005C56A0">
        <w:t>is</w:t>
      </w:r>
      <w:r w:rsidRPr="005C56A0">
        <w:rPr>
          <w:rFonts w:eastAsia="Arial"/>
        </w:rPr>
        <w:t xml:space="preserve"> </w:t>
      </w:r>
      <w:r w:rsidRPr="005C56A0">
        <w:t>a</w:t>
      </w:r>
      <w:r w:rsidRPr="005C56A0">
        <w:rPr>
          <w:rFonts w:eastAsia="Arial"/>
        </w:rPr>
        <w:t xml:space="preserve"> </w:t>
      </w:r>
      <w:r w:rsidRPr="005C56A0">
        <w:t>special</w:t>
      </w:r>
      <w:r w:rsidRPr="005C56A0">
        <w:rPr>
          <w:rFonts w:eastAsia="Arial"/>
        </w:rPr>
        <w:t xml:space="preserve">, </w:t>
      </w:r>
      <w:r w:rsidRPr="005C56A0">
        <w:t>locked</w:t>
      </w:r>
      <w:r w:rsidRPr="005C56A0">
        <w:rPr>
          <w:rFonts w:eastAsia="Arial"/>
        </w:rPr>
        <w:t xml:space="preserve"> </w:t>
      </w:r>
      <w:r w:rsidRPr="005C56A0">
        <w:t>down</w:t>
      </w:r>
      <w:r w:rsidRPr="005C56A0">
        <w:rPr>
          <w:rFonts w:eastAsia="Arial"/>
        </w:rPr>
        <w:t xml:space="preserve"> </w:t>
      </w:r>
      <w:r w:rsidRPr="005C56A0">
        <w:t>VM</w:t>
      </w:r>
      <w:r w:rsidRPr="005C56A0">
        <w:rPr>
          <w:rFonts w:eastAsia="Arial"/>
        </w:rPr>
        <w:t xml:space="preserve">, </w:t>
      </w:r>
      <w:r w:rsidRPr="005C56A0">
        <w:t>possibly</w:t>
      </w:r>
      <w:r w:rsidRPr="005C56A0">
        <w:rPr>
          <w:rFonts w:eastAsia="Arial"/>
        </w:rPr>
        <w:t xml:space="preserve"> </w:t>
      </w:r>
      <w:r w:rsidRPr="005C56A0">
        <w:t>provided</w:t>
      </w:r>
      <w:r w:rsidRPr="005C56A0">
        <w:rPr>
          <w:rFonts w:eastAsia="Arial"/>
        </w:rPr>
        <w:t xml:space="preserve"> </w:t>
      </w:r>
      <w:r w:rsidRPr="005C56A0">
        <w:t>by</w:t>
      </w:r>
      <w:r w:rsidRPr="005C56A0">
        <w:rPr>
          <w:rFonts w:eastAsia="Arial"/>
        </w:rPr>
        <w:t xml:space="preserve"> </w:t>
      </w:r>
      <w:r w:rsidRPr="005C56A0">
        <w:t>the</w:t>
      </w:r>
      <w:r w:rsidRPr="005C56A0">
        <w:rPr>
          <w:rFonts w:eastAsia="Arial"/>
        </w:rPr>
        <w:t xml:space="preserve"> </w:t>
      </w:r>
      <w:r w:rsidRPr="005C56A0">
        <w:t>financial</w:t>
      </w:r>
      <w:r w:rsidRPr="005C56A0">
        <w:rPr>
          <w:rFonts w:eastAsia="Arial"/>
        </w:rPr>
        <w:t xml:space="preserve"> </w:t>
      </w:r>
      <w:r w:rsidRPr="005C56A0">
        <w:t>institution</w:t>
      </w:r>
      <w:r w:rsidR="00B773F9" w:rsidRPr="005C56A0">
        <w:t>, with its own vTPM</w:t>
      </w:r>
      <w:r w:rsidRPr="005C56A0">
        <w:rPr>
          <w:rFonts w:eastAsia="Arial"/>
        </w:rPr>
        <w:t xml:space="preserve">.  </w:t>
      </w:r>
      <w:r w:rsidRPr="005C56A0">
        <w:t>This</w:t>
      </w:r>
      <w:r w:rsidRPr="005C56A0">
        <w:rPr>
          <w:rFonts w:eastAsia="Arial"/>
        </w:rPr>
        <w:t xml:space="preserve"> </w:t>
      </w:r>
      <w:r w:rsidRPr="005C56A0">
        <w:t>VM</w:t>
      </w:r>
      <w:r w:rsidRPr="005C56A0">
        <w:rPr>
          <w:rFonts w:eastAsia="Arial"/>
        </w:rPr>
        <w:t xml:space="preserve"> </w:t>
      </w:r>
      <w:r w:rsidRPr="005C56A0">
        <w:t>is</w:t>
      </w:r>
      <w:r w:rsidRPr="005C56A0">
        <w:rPr>
          <w:rFonts w:eastAsia="Arial"/>
        </w:rPr>
        <w:t xml:space="preserve"> </w:t>
      </w:r>
      <w:r w:rsidRPr="005C56A0">
        <w:t>used</w:t>
      </w:r>
      <w:r w:rsidRPr="005C56A0">
        <w:rPr>
          <w:rFonts w:eastAsia="Arial"/>
        </w:rPr>
        <w:t xml:space="preserve"> </w:t>
      </w:r>
      <w:r w:rsidRPr="005C56A0">
        <w:t>to</w:t>
      </w:r>
      <w:r w:rsidRPr="005C56A0">
        <w:rPr>
          <w:rFonts w:eastAsia="Arial"/>
        </w:rPr>
        <w:t xml:space="preserve"> </w:t>
      </w:r>
      <w:r w:rsidRPr="005C56A0">
        <w:t>view</w:t>
      </w:r>
      <w:r w:rsidRPr="005C56A0">
        <w:rPr>
          <w:rFonts w:eastAsia="Arial"/>
        </w:rPr>
        <w:t xml:space="preserve"> </w:t>
      </w:r>
      <w:r w:rsidRPr="005C56A0">
        <w:t>or</w:t>
      </w:r>
      <w:r w:rsidRPr="005C56A0">
        <w:rPr>
          <w:rFonts w:eastAsia="Arial"/>
        </w:rPr>
        <w:t xml:space="preserve"> </w:t>
      </w:r>
      <w:r w:rsidRPr="005C56A0">
        <w:t>change</w:t>
      </w:r>
      <w:r w:rsidRPr="005C56A0">
        <w:rPr>
          <w:rFonts w:eastAsia="Arial"/>
        </w:rPr>
        <w:t xml:space="preserve"> </w:t>
      </w:r>
      <w:r w:rsidRPr="005C56A0">
        <w:t>financial</w:t>
      </w:r>
      <w:r w:rsidRPr="005C56A0">
        <w:rPr>
          <w:rFonts w:eastAsia="Arial"/>
        </w:rPr>
        <w:t xml:space="preserve"> </w:t>
      </w:r>
      <w:r w:rsidRPr="005C56A0">
        <w:t>information</w:t>
      </w:r>
      <w:r w:rsidRPr="005C56A0">
        <w:rPr>
          <w:rFonts w:eastAsia="Arial"/>
        </w:rPr>
        <w:t xml:space="preserve">, </w:t>
      </w:r>
      <w:r w:rsidRPr="005C56A0">
        <w:t>perform</w:t>
      </w:r>
      <w:r w:rsidRPr="005C56A0">
        <w:rPr>
          <w:rFonts w:eastAsia="Arial"/>
        </w:rPr>
        <w:t xml:space="preserve"> </w:t>
      </w:r>
      <w:r w:rsidRPr="005C56A0">
        <w:t>e</w:t>
      </w:r>
      <w:r w:rsidRPr="005C56A0">
        <w:rPr>
          <w:rFonts w:eastAsia="Arial"/>
        </w:rPr>
        <w:t>-</w:t>
      </w:r>
      <w:r w:rsidRPr="005C56A0">
        <w:t>banking</w:t>
      </w:r>
      <w:r w:rsidRPr="005C56A0">
        <w:rPr>
          <w:rFonts w:eastAsia="Arial"/>
        </w:rPr>
        <w:t xml:space="preserve">, </w:t>
      </w:r>
      <w:r w:rsidRPr="005C56A0">
        <w:t>transfer</w:t>
      </w:r>
      <w:r w:rsidRPr="005C56A0">
        <w:rPr>
          <w:rFonts w:eastAsia="Arial"/>
        </w:rPr>
        <w:t xml:space="preserve"> </w:t>
      </w:r>
      <w:r w:rsidRPr="005C56A0">
        <w:t>funds</w:t>
      </w:r>
      <w:r w:rsidRPr="005C56A0">
        <w:rPr>
          <w:rFonts w:eastAsia="Arial"/>
        </w:rPr>
        <w:t xml:space="preserve">, </w:t>
      </w:r>
      <w:r w:rsidRPr="005C56A0">
        <w:t>etc</w:t>
      </w:r>
      <w:r w:rsidRPr="005C56A0">
        <w:rPr>
          <w:rFonts w:eastAsia="Arial"/>
        </w:rPr>
        <w:t xml:space="preserve">.  </w:t>
      </w:r>
      <w:r w:rsidR="00B773F9" w:rsidRPr="005C56A0">
        <w:t>The associated vTPM</w:t>
      </w:r>
      <w:r w:rsidRPr="005C56A0">
        <w:rPr>
          <w:rFonts w:eastAsia="Arial"/>
        </w:rPr>
        <w:t xml:space="preserve"> </w:t>
      </w:r>
      <w:r w:rsidRPr="005C56A0">
        <w:t>provides</w:t>
      </w:r>
      <w:r w:rsidRPr="005C56A0">
        <w:rPr>
          <w:rFonts w:eastAsia="Arial"/>
        </w:rPr>
        <w:t xml:space="preserve"> </w:t>
      </w:r>
      <w:r w:rsidRPr="005C56A0">
        <w:t>attestation</w:t>
      </w:r>
      <w:r w:rsidRPr="005C56A0">
        <w:rPr>
          <w:rFonts w:eastAsia="Arial"/>
        </w:rPr>
        <w:t xml:space="preserve"> </w:t>
      </w:r>
      <w:r w:rsidRPr="005C56A0">
        <w:t>both</w:t>
      </w:r>
      <w:r w:rsidRPr="005C56A0">
        <w:rPr>
          <w:rFonts w:eastAsia="Arial"/>
        </w:rPr>
        <w:t xml:space="preserve"> </w:t>
      </w:r>
      <w:r w:rsidRPr="005C56A0">
        <w:t>to</w:t>
      </w:r>
      <w:r w:rsidRPr="005C56A0">
        <w:rPr>
          <w:rFonts w:eastAsia="Arial"/>
        </w:rPr>
        <w:t xml:space="preserve"> </w:t>
      </w:r>
      <w:r w:rsidRPr="005C56A0">
        <w:t>the</w:t>
      </w:r>
      <w:r w:rsidRPr="005C56A0">
        <w:rPr>
          <w:rFonts w:eastAsia="Arial"/>
        </w:rPr>
        <w:t xml:space="preserve"> </w:t>
      </w:r>
      <w:r w:rsidRPr="005C56A0">
        <w:t>bank</w:t>
      </w:r>
      <w:r w:rsidRPr="005C56A0">
        <w:rPr>
          <w:rFonts w:eastAsia="Arial"/>
        </w:rPr>
        <w:t xml:space="preserve"> </w:t>
      </w:r>
      <w:r w:rsidRPr="005C56A0">
        <w:t>and</w:t>
      </w:r>
      <w:r w:rsidRPr="005C56A0">
        <w:rPr>
          <w:rFonts w:eastAsia="Arial"/>
        </w:rPr>
        <w:t xml:space="preserve"> </w:t>
      </w:r>
      <w:r w:rsidRPr="005C56A0">
        <w:t>to</w:t>
      </w:r>
      <w:r w:rsidRPr="005C56A0">
        <w:rPr>
          <w:rFonts w:eastAsia="Arial"/>
        </w:rPr>
        <w:t xml:space="preserve"> </w:t>
      </w:r>
      <w:r w:rsidRPr="005C56A0">
        <w:t>the</w:t>
      </w:r>
      <w:r w:rsidRPr="005C56A0">
        <w:rPr>
          <w:rFonts w:eastAsia="Arial"/>
        </w:rPr>
        <w:t xml:space="preserve"> </w:t>
      </w:r>
      <w:r w:rsidRPr="005C56A0">
        <w:t>user</w:t>
      </w:r>
      <w:r w:rsidRPr="005C56A0">
        <w:rPr>
          <w:rFonts w:eastAsia="Arial"/>
        </w:rPr>
        <w:t xml:space="preserve"> </w:t>
      </w:r>
      <w:r w:rsidRPr="005C56A0">
        <w:t>that</w:t>
      </w:r>
      <w:r w:rsidRPr="005C56A0">
        <w:rPr>
          <w:rFonts w:eastAsia="Arial"/>
        </w:rPr>
        <w:t xml:space="preserve"> </w:t>
      </w:r>
      <w:r w:rsidR="00B773F9" w:rsidRPr="005C56A0">
        <w:t>the VM is in use and approved</w:t>
      </w:r>
      <w:r w:rsidRPr="005C56A0">
        <w:rPr>
          <w:rFonts w:eastAsia="Arial"/>
        </w:rPr>
        <w:t>.</w:t>
      </w:r>
    </w:p>
    <w:p w14:paraId="25B1E84C" w14:textId="445809E7" w:rsidR="007C472D" w:rsidRDefault="00FF1847" w:rsidP="00267C9E">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Change w:id="636" w:author="Ariel Segall" w:date="2013-10-11T14:43:00Z">
          <w:pPr>
            <w:pStyle w:val="BodyText"/>
            <w:shd w:val="clear" w:color="auto" w:fill="F3F3F3"/>
            <w:jc w:val="left"/>
          </w:pPr>
        </w:pPrChange>
      </w:pPr>
      <w:ins w:id="637" w:author="Ariel Segall" w:date="2013-09-05T10:07:00Z">
        <w:r>
          <w:t>An alternate scenario using the same architecture is a shared computer used by a number of parties, such as in a hotel, college campus, or airport kiosk. A</w:t>
        </w:r>
      </w:ins>
      <w:r w:rsidR="007C472D" w:rsidRPr="005C56A0">
        <w:rPr>
          <w:rFonts w:eastAsia="Arial"/>
        </w:rPr>
        <w:t xml:space="preserve"> </w:t>
      </w:r>
      <w:r w:rsidR="00941711" w:rsidRPr="005C56A0">
        <w:rPr>
          <w:rFonts w:eastAsia="Arial"/>
        </w:rPr>
        <w:t>disposable</w:t>
      </w:r>
      <w:r w:rsidR="007C472D" w:rsidRPr="005C56A0">
        <w:rPr>
          <w:rFonts w:eastAsia="Arial"/>
        </w:rPr>
        <w:t xml:space="preserve"> </w:t>
      </w:r>
      <w:r w:rsidR="007C472D" w:rsidRPr="005C56A0">
        <w:t>VM</w:t>
      </w:r>
      <w:r w:rsidR="007C472D" w:rsidRPr="005C56A0">
        <w:rPr>
          <w:rFonts w:eastAsia="Arial"/>
        </w:rPr>
        <w:t xml:space="preserve"> </w:t>
      </w:r>
      <w:r w:rsidR="007C472D" w:rsidRPr="005C56A0">
        <w:t>uses</w:t>
      </w:r>
      <w:r w:rsidR="007C472D" w:rsidRPr="005C56A0">
        <w:rPr>
          <w:rFonts w:eastAsia="Arial"/>
        </w:rPr>
        <w:t xml:space="preserve"> </w:t>
      </w:r>
      <w:r w:rsidR="007C472D" w:rsidRPr="005C56A0">
        <w:t>attestation</w:t>
      </w:r>
      <w:r w:rsidR="007C472D" w:rsidRPr="005C56A0">
        <w:rPr>
          <w:rFonts w:eastAsia="Arial"/>
        </w:rPr>
        <w:t xml:space="preserve"> </w:t>
      </w:r>
      <w:r w:rsidR="00941711" w:rsidRPr="005C56A0">
        <w:rPr>
          <w:rFonts w:eastAsia="Arial"/>
        </w:rPr>
        <w:t xml:space="preserve">from its associated vTPM </w:t>
      </w:r>
      <w:r w:rsidR="007C472D" w:rsidRPr="005C56A0">
        <w:t>to</w:t>
      </w:r>
      <w:r w:rsidR="007C472D" w:rsidRPr="005C56A0">
        <w:rPr>
          <w:rFonts w:eastAsia="Arial"/>
        </w:rPr>
        <w:t xml:space="preserve"> </w:t>
      </w:r>
      <w:r w:rsidR="007C472D" w:rsidRPr="005C56A0">
        <w:t>provide</w:t>
      </w:r>
      <w:r w:rsidR="007C472D" w:rsidRPr="005C56A0">
        <w:rPr>
          <w:rFonts w:eastAsia="Arial"/>
        </w:rPr>
        <w:t xml:space="preserve"> </w:t>
      </w:r>
      <w:r w:rsidR="007C472D" w:rsidRPr="005C56A0">
        <w:t>the</w:t>
      </w:r>
      <w:r w:rsidR="007C472D" w:rsidRPr="005C56A0">
        <w:rPr>
          <w:rFonts w:eastAsia="Arial"/>
        </w:rPr>
        <w:t xml:space="preserve"> </w:t>
      </w:r>
      <w:r w:rsidR="007C472D" w:rsidRPr="005C56A0">
        <w:t>user</w:t>
      </w:r>
      <w:r w:rsidR="00941711" w:rsidRPr="005C56A0">
        <w:t>’s smartphone with</w:t>
      </w:r>
      <w:r w:rsidR="007C472D" w:rsidRPr="005C56A0">
        <w:rPr>
          <w:rFonts w:eastAsia="Arial"/>
        </w:rPr>
        <w:t xml:space="preserve"> </w:t>
      </w:r>
      <w:r w:rsidR="007C472D" w:rsidRPr="005C56A0">
        <w:t>proof</w:t>
      </w:r>
      <w:r w:rsidR="007C472D" w:rsidRPr="005C56A0">
        <w:rPr>
          <w:rFonts w:eastAsia="Arial"/>
        </w:rPr>
        <w:t xml:space="preserve"> </w:t>
      </w:r>
      <w:r w:rsidR="007C472D" w:rsidRPr="005C56A0">
        <w:t>that</w:t>
      </w:r>
      <w:r w:rsidR="007C472D" w:rsidRPr="005C56A0">
        <w:rPr>
          <w:rFonts w:eastAsia="Arial"/>
        </w:rPr>
        <w:t xml:space="preserve"> </w:t>
      </w:r>
      <w:r w:rsidR="007C472D" w:rsidRPr="005C56A0">
        <w:t>the</w:t>
      </w:r>
      <w:r w:rsidR="007C472D" w:rsidRPr="005C56A0">
        <w:rPr>
          <w:rFonts w:eastAsia="Arial"/>
        </w:rPr>
        <w:t xml:space="preserve"> </w:t>
      </w:r>
      <w:r w:rsidR="007C472D" w:rsidRPr="005C56A0">
        <w:t>system</w:t>
      </w:r>
      <w:r w:rsidR="007C472D" w:rsidRPr="005C56A0">
        <w:rPr>
          <w:rFonts w:eastAsia="Arial"/>
        </w:rPr>
        <w:t xml:space="preserve"> </w:t>
      </w:r>
      <w:r w:rsidR="007C472D" w:rsidRPr="005C56A0">
        <w:t>is</w:t>
      </w:r>
      <w:ins w:id="638" w:author="Ariel Segall" w:date="2013-09-05T10:09:00Z">
        <w:r w:rsidR="00E40667">
          <w:rPr>
            <w:rFonts w:eastAsia="Arial"/>
          </w:rPr>
          <w:t xml:space="preserve"> in a </w:t>
        </w:r>
      </w:ins>
      <w:ins w:id="639" w:author="Ariel Segall" w:date="2013-09-24T11:55:00Z">
        <w:r w:rsidR="00F05351">
          <w:rPr>
            <w:rFonts w:eastAsia="Arial"/>
          </w:rPr>
          <w:t>safe state to use</w:t>
        </w:r>
      </w:ins>
      <w:r w:rsidR="007C472D" w:rsidRPr="005C56A0">
        <w:rPr>
          <w:rFonts w:eastAsia="Arial"/>
        </w:rPr>
        <w:t xml:space="preserve">.  </w:t>
      </w:r>
      <w:ins w:id="640" w:author="Ariel Segall" w:date="2013-10-07T00:01:00Z">
        <w:r w:rsidR="00F62EC3">
          <w:rPr>
            <w:rFonts w:eastAsia="Arial"/>
          </w:rPr>
          <w:t xml:space="preserve">For ease of verification, these VMs are restored from a fresh image on each use, providing a </w:t>
        </w:r>
        <w:r w:rsidR="00F62EC3">
          <w:rPr>
            <w:rFonts w:eastAsia="Arial"/>
          </w:rPr>
          <w:lastRenderedPageBreak/>
          <w:t>standard set of user-verifiable measurements in the VM</w:t>
        </w:r>
      </w:ins>
      <w:ins w:id="641" w:author="Ariel Segall" w:date="2013-10-07T00:02:00Z">
        <w:r w:rsidR="00F62EC3">
          <w:rPr>
            <w:rFonts w:eastAsia="Arial"/>
          </w:rPr>
          <w:t>’s vTPM</w:t>
        </w:r>
      </w:ins>
      <w:ins w:id="642" w:author="Ariel Segall" w:date="2013-10-07T00:01:00Z">
        <w:r w:rsidR="00F62EC3">
          <w:rPr>
            <w:rFonts w:eastAsia="Arial"/>
          </w:rPr>
          <w:t xml:space="preserve">. </w:t>
        </w:r>
      </w:ins>
    </w:p>
    <w:p w14:paraId="35296887" w14:textId="77777777" w:rsidR="007C472D" w:rsidRDefault="007C472D" w:rsidP="004047BE">
      <w:pPr>
        <w:pStyle w:val="Heading3"/>
      </w:pPr>
      <w:bookmarkStart w:id="643" w:name="_Toc233785308"/>
      <w:commentRangeStart w:id="644"/>
      <w:r>
        <w:t>System with</w:t>
      </w:r>
      <w:r>
        <w:rPr>
          <w:rFonts w:eastAsia="Arial"/>
        </w:rPr>
        <w:t xml:space="preserve"> Complex </w:t>
      </w:r>
      <w:r>
        <w:t>Virtual Platforms</w:t>
      </w:r>
      <w:bookmarkEnd w:id="643"/>
      <w:commentRangeEnd w:id="644"/>
      <w:r w:rsidR="00473FC7">
        <w:rPr>
          <w:rStyle w:val="CommentReference"/>
          <w:b w:val="0"/>
          <w:iCs w:val="0"/>
        </w:rPr>
        <w:commentReference w:id="644"/>
      </w:r>
    </w:p>
    <w:p w14:paraId="29D69088" w14:textId="77777777" w:rsidR="00E169CD"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rPr>
          <w:ins w:id="645" w:author="Ariel Segall" w:date="2013-10-01T10:59:00Z"/>
        </w:rPr>
        <w:pPrChange w:id="646" w:author="Ariel Segall" w:date="2013-10-11T14:43:00Z">
          <w:pPr>
            <w:pStyle w:val="BodyText"/>
            <w:shd w:val="clear" w:color="auto" w:fill="F3F3F3"/>
          </w:pPr>
        </w:pPrChange>
      </w:pPr>
      <w:r w:rsidRPr="005C56A0">
        <w:t xml:space="preserve">In this scenario, which is most likely to occur in high-security situations such as multi-level workstations or Bring Your Own Device scenarios where entirely different environments controlled by different entities are desired, a system </w:t>
      </w:r>
      <w:r w:rsidR="003B74D1" w:rsidRPr="005C56A0">
        <w:t>contains not only multiple user (also known as guest)</w:t>
      </w:r>
      <w:r w:rsidRPr="005C56A0">
        <w:t xml:space="preserve"> VMs as described above, but utility VMs which provide specialized functionality to those guests. For example, a utility VM might provide a virtual device, or act as a specialized monitoring </w:t>
      </w:r>
      <w:proofErr w:type="gramStart"/>
      <w:r w:rsidRPr="005C56A0">
        <w:t>agent which</w:t>
      </w:r>
      <w:proofErr w:type="gramEnd"/>
      <w:r w:rsidRPr="005C56A0">
        <w:t xml:space="preserve"> assesses the health of the guest VM using VM introspection. These utility VMs should be grouped with their associated guest </w:t>
      </w:r>
      <w:ins w:id="647" w:author="Ariel Segall" w:date="2013-10-01T10:58:00Z">
        <w:r w:rsidR="005D50AE">
          <w:t>V</w:t>
        </w:r>
      </w:ins>
      <w:r w:rsidRPr="005C56A0">
        <w:t xml:space="preserve">M and isolated from each other, for maximal security and separation. </w:t>
      </w:r>
    </w:p>
    <w:p w14:paraId="109BD05F" w14:textId="6F14C196" w:rsidR="007C472D" w:rsidRDefault="0011131B" w:rsidP="00267C9E">
      <w:pPr>
        <w:pStyle w:val="BodyText"/>
        <w:pBdr>
          <w:top w:val="single" w:sz="4" w:space="1" w:color="auto"/>
          <w:left w:val="single" w:sz="4" w:space="4" w:color="auto"/>
          <w:bottom w:val="single" w:sz="4" w:space="1" w:color="auto"/>
          <w:right w:val="single" w:sz="4" w:space="4" w:color="auto"/>
        </w:pBdr>
        <w:shd w:val="clear" w:color="auto" w:fill="F3F3F3"/>
        <w:pPrChange w:id="648" w:author="Ariel Segall" w:date="2013-10-11T14:43:00Z">
          <w:pPr>
            <w:pStyle w:val="BodyText"/>
            <w:shd w:val="clear" w:color="auto" w:fill="F3F3F3"/>
          </w:pPr>
        </w:pPrChange>
      </w:pPr>
      <w:ins w:id="649" w:author="Ariel Segall" w:date="2013-10-01T10:59:00Z">
        <w:r>
          <w:t>This is an example of a complex</w:t>
        </w:r>
      </w:ins>
      <w:r w:rsidR="007C472D" w:rsidRPr="005C56A0">
        <w:t xml:space="preserve"> Virtual Platform</w:t>
      </w:r>
      <w:ins w:id="650" w:author="Ariel Segall" w:date="2013-10-01T10:59:00Z">
        <w:r>
          <w:t>;</w:t>
        </w:r>
      </w:ins>
      <w:r w:rsidR="007C472D" w:rsidRPr="005C56A0">
        <w:t xml:space="preserve"> its closest equivalent is a hardware </w:t>
      </w:r>
      <w:proofErr w:type="gramStart"/>
      <w:r w:rsidR="007C472D" w:rsidRPr="005C56A0">
        <w:t>platform which</w:t>
      </w:r>
      <w:proofErr w:type="gramEnd"/>
      <w:r w:rsidR="007C472D" w:rsidRPr="005C56A0">
        <w:t xml:space="preserve"> contains both high-level functionality such as an OS and low-level support infrastructure such as the TPM and other devices. A Virtual Platform may consist of a single VM, or</w:t>
      </w:r>
      <w:ins w:id="651" w:author="Ariel Segall" w:date="2013-10-01T11:00:00Z">
        <w:r w:rsidR="00DD4AE7">
          <w:t xml:space="preserve"> many</w:t>
        </w:r>
      </w:ins>
      <w:r w:rsidR="007C472D" w:rsidRPr="005C56A0">
        <w:t>.</w:t>
      </w:r>
      <w:ins w:id="652" w:author="Ariel Segall" w:date="2013-10-01T11:00:00Z">
        <w:r w:rsidR="00DD4AE7">
          <w:t xml:space="preserve"> Virtual Platforms may also include </w:t>
        </w:r>
        <w:proofErr w:type="gramStart"/>
        <w:r w:rsidR="00DD4AE7">
          <w:t>components which</w:t>
        </w:r>
        <w:proofErr w:type="gramEnd"/>
        <w:r w:rsidR="00DD4AE7">
          <w:t xml:space="preserve"> are not VMs, such as processes running in shared service</w:t>
        </w:r>
      </w:ins>
      <w:ins w:id="653" w:author="Ariel Segall" w:date="2013-10-01T11:01:00Z">
        <w:r w:rsidR="00DD4AE7">
          <w:t xml:space="preserve"> VMs. </w:t>
        </w:r>
      </w:ins>
    </w:p>
    <w:p w14:paraId="1620DE02" w14:textId="2AA1076A" w:rsidR="00E13F49" w:rsidRDefault="005C56A0" w:rsidP="00267C9E">
      <w:pPr>
        <w:pStyle w:val="BodyText"/>
        <w:pBdr>
          <w:top w:val="single" w:sz="4" w:space="1" w:color="auto"/>
          <w:left w:val="single" w:sz="4" w:space="4" w:color="auto"/>
          <w:bottom w:val="single" w:sz="4" w:space="1" w:color="auto"/>
          <w:right w:val="single" w:sz="4" w:space="4" w:color="auto"/>
        </w:pBdr>
        <w:shd w:val="clear" w:color="auto" w:fill="F3F3F3"/>
        <w:rPr>
          <w:ins w:id="654" w:author="Ariel Segall" w:date="2013-07-31T17:47:00Z"/>
        </w:rPr>
        <w:pPrChange w:id="655" w:author="Ariel Segall" w:date="2013-10-11T14:43:00Z">
          <w:pPr>
            <w:pStyle w:val="BodyText"/>
            <w:shd w:val="clear" w:color="auto" w:fill="F3F3F3"/>
          </w:pPr>
        </w:pPrChange>
      </w:pPr>
      <w:r>
        <w:t xml:space="preserve">In </w:t>
      </w:r>
      <w:r w:rsidRPr="005C56A0">
        <w:t xml:space="preserve">this scenario, a vTPM is one </w:t>
      </w:r>
      <w:ins w:id="656" w:author="Ariel Segall" w:date="2013-10-01T10:59:00Z">
        <w:r w:rsidR="00DD4AE7">
          <w:t>component</w:t>
        </w:r>
        <w:r w:rsidR="00DD4AE7" w:rsidRPr="005C56A0">
          <w:t xml:space="preserve"> </w:t>
        </w:r>
      </w:ins>
      <w:r w:rsidRPr="005C56A0">
        <w:t xml:space="preserve">within a Virtual Platform. Usually there will only be one vTPM per Virtual Platform, but we allow for the possibility of multiple vTPMs. The vTPM may be accessible by multiple VMs within the Virtual Platform; for example, a specialized measurement VM might place its measurement results into a vTPM PCR </w:t>
      </w:r>
      <w:proofErr w:type="gramStart"/>
      <w:r w:rsidRPr="005C56A0">
        <w:t>which</w:t>
      </w:r>
      <w:proofErr w:type="gramEnd"/>
      <w:r w:rsidRPr="005C56A0">
        <w:t xml:space="preserve"> the guest VM can then quote in response t</w:t>
      </w:r>
      <w:r>
        <w:t>o external attestation requests.</w:t>
      </w:r>
    </w:p>
    <w:p w14:paraId="4495915F" w14:textId="27670598" w:rsidR="005C56A0" w:rsidRDefault="00E13F49" w:rsidP="00267C9E">
      <w:pPr>
        <w:pStyle w:val="BodyText"/>
        <w:pBdr>
          <w:top w:val="single" w:sz="4" w:space="1" w:color="auto"/>
          <w:left w:val="single" w:sz="4" w:space="4" w:color="auto"/>
          <w:bottom w:val="single" w:sz="4" w:space="1" w:color="auto"/>
          <w:right w:val="single" w:sz="4" w:space="4" w:color="auto"/>
        </w:pBdr>
        <w:shd w:val="clear" w:color="auto" w:fill="F3F3F3"/>
        <w:jc w:val="center"/>
        <w:pPrChange w:id="657" w:author="Ariel Segall" w:date="2013-10-11T14:43:00Z">
          <w:pPr>
            <w:pStyle w:val="BodyText"/>
            <w:shd w:val="clear" w:color="auto" w:fill="F3F3F3"/>
            <w:jc w:val="center"/>
          </w:pPr>
        </w:pPrChange>
      </w:pPr>
      <w:ins w:id="658" w:author="Ariel Segall" w:date="2013-07-31T17:47:00Z">
        <w:r>
          <w:rPr>
            <w:noProof/>
            <w:lang w:eastAsia="en-US"/>
          </w:rPr>
          <w:drawing>
            <wp:inline distT="0" distB="0" distL="0" distR="0" wp14:anchorId="4934BE65" wp14:editId="55B2C854">
              <wp:extent cx="4688840" cy="3308480"/>
              <wp:effectExtent l="0" t="0" r="1016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689836" cy="3309183"/>
                      </a:xfrm>
                      <a:prstGeom prst="rect">
                        <a:avLst/>
                      </a:prstGeom>
                      <a:noFill/>
                      <a:ln>
                        <a:noFill/>
                      </a:ln>
                    </pic:spPr>
                  </pic:pic>
                </a:graphicData>
              </a:graphic>
            </wp:inline>
          </w:drawing>
        </w:r>
      </w:ins>
    </w:p>
    <w:p w14:paraId="38F6C094" w14:textId="77777777" w:rsidR="005C56A0" w:rsidRDefault="005C56A0" w:rsidP="00267C9E">
      <w:pPr>
        <w:pStyle w:val="BodyText"/>
        <w:pBdr>
          <w:top w:val="single" w:sz="4" w:space="1" w:color="auto"/>
          <w:left w:val="single" w:sz="4" w:space="4" w:color="auto"/>
          <w:bottom w:val="single" w:sz="4" w:space="1" w:color="auto"/>
          <w:right w:val="single" w:sz="4" w:space="4" w:color="auto"/>
        </w:pBdr>
        <w:shd w:val="clear" w:color="auto" w:fill="F3F3F3"/>
        <w:pPrChange w:id="659" w:author="Ariel Segall" w:date="2013-10-11T14:43:00Z">
          <w:pPr>
            <w:pStyle w:val="BodyText"/>
          </w:pPr>
        </w:pPrChange>
      </w:pPr>
    </w:p>
    <w:p w14:paraId="6D46CA26" w14:textId="77777777" w:rsidR="007C472D" w:rsidRDefault="00810F0F" w:rsidP="00F73D98">
      <w:pPr>
        <w:pStyle w:val="Caption"/>
        <w:pBdr>
          <w:top w:val="single" w:sz="4" w:space="1" w:color="auto"/>
          <w:left w:val="single" w:sz="4" w:space="4" w:color="auto"/>
          <w:bottom w:val="single" w:sz="4" w:space="1" w:color="auto"/>
          <w:right w:val="single" w:sz="4" w:space="4" w:color="auto"/>
        </w:pBdr>
        <w:shd w:val="clear" w:color="auto" w:fill="F3F3F3"/>
      </w:pPr>
      <w:r>
        <w:t xml:space="preserve">Figure </w:t>
      </w:r>
      <w:fldSimple w:instr=" SEQ Figure \* ARABIC ">
        <w:r w:rsidR="00F73D98">
          <w:rPr>
            <w:noProof/>
          </w:rPr>
          <w:t>3</w:t>
        </w:r>
      </w:fldSimple>
      <w:r>
        <w:t>: A system with several complex Virtual Platforms, consisting of multiple VMs associated with a single vTPM. Some VMs are special purpose, such as virtual devices or measurement domains, while others are general-purpose operating systems.</w:t>
      </w:r>
    </w:p>
    <w:p w14:paraId="4FC61295" w14:textId="4BD3D8B7" w:rsidR="007C472D" w:rsidRPr="005C56A0"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Change w:id="660" w:author="Ariel Segall" w:date="2013-10-11T14:43:00Z">
          <w:pPr>
            <w:pStyle w:val="BodyText"/>
            <w:shd w:val="clear" w:color="auto" w:fill="F3F3F3"/>
          </w:pPr>
        </w:pPrChange>
      </w:pPr>
      <w:r w:rsidRPr="005C56A0">
        <w:rPr>
          <w:rFonts w:eastAsia="Arial"/>
        </w:rPr>
        <w:t xml:space="preserve">The above diagram shows an example Virtual Platform architecture. Each cluster of VMs separated </w:t>
      </w:r>
      <w:r w:rsidRPr="005C56A0">
        <w:rPr>
          <w:rFonts w:eastAsia="Arial"/>
        </w:rPr>
        <w:lastRenderedPageBreak/>
        <w:t>by whitespace is a virtual platform; VMs within a virtual platform will usually have privileged access rights compared to VMs in other virtual platforms. For example, a guest OS will be able to talk to its own vTPM, but not to the vTPM of another virtual platform. Components in dark grey are the Trusted Computing Base; these components must be measured and verified in order to trust any platform component. Medium-grey VMs must be measured and verified in order to trust the individual vTPM, on which our trust in the virtual platform measurements will be built. Finally, the light grey domains are those which must be measured</w:t>
      </w:r>
      <w:ins w:id="661" w:author="Ariel Segall" w:date="2013-09-09T15:18:00Z">
        <w:r w:rsidR="00BE0FC6">
          <w:rPr>
            <w:rFonts w:eastAsia="Arial"/>
          </w:rPr>
          <w:t xml:space="preserve"> and verified</w:t>
        </w:r>
      </w:ins>
      <w:r w:rsidRPr="005C56A0">
        <w:rPr>
          <w:rFonts w:eastAsia="Arial"/>
        </w:rPr>
        <w:t xml:space="preserve"> in order to trust that particular VM.</w:t>
      </w:r>
    </w:p>
    <w:p w14:paraId="7CC3C4DA" w14:textId="76A75E95" w:rsidR="007C472D"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Change w:id="662" w:author="Ariel Segall" w:date="2013-10-11T14:43:00Z">
          <w:pPr>
            <w:pStyle w:val="BodyText"/>
            <w:shd w:val="clear" w:color="auto" w:fill="F3F3F3"/>
            <w:jc w:val="left"/>
          </w:pPr>
        </w:pPrChange>
      </w:pPr>
      <w:r w:rsidRPr="005C56A0">
        <w:rPr>
          <w:rFonts w:eastAsia="Arial"/>
        </w:rPr>
        <w:t xml:space="preserve"> Additional </w:t>
      </w:r>
      <w:ins w:id="663" w:author="Ariel Segall" w:date="2013-09-09T15:19:00Z">
        <w:r w:rsidR="00BE0FC6">
          <w:rPr>
            <w:rFonts w:eastAsia="Arial"/>
          </w:rPr>
          <w:t>tiers</w:t>
        </w:r>
      </w:ins>
      <w:r w:rsidRPr="005C56A0">
        <w:rPr>
          <w:rFonts w:eastAsia="Arial"/>
        </w:rPr>
        <w:t xml:space="preserve"> of trust are possible—for example, a virtual platform may be set up so that trust in the guest OS relies on detailed measurements produced by a measurement domain, rather than via a hash of the guest OS image—but the basic idea remains the same.</w:t>
      </w:r>
    </w:p>
    <w:p w14:paraId="7D63E085" w14:textId="77777777" w:rsidR="007C472D" w:rsidRDefault="007C472D">
      <w:pPr>
        <w:pStyle w:val="BodyText"/>
        <w:jc w:val="left"/>
        <w:rPr>
          <w:rFonts w:eastAsia="Arial"/>
        </w:rPr>
      </w:pPr>
    </w:p>
    <w:p w14:paraId="7BA93BEF" w14:textId="77777777" w:rsidR="007C472D" w:rsidRDefault="007C472D" w:rsidP="004047BE">
      <w:pPr>
        <w:pStyle w:val="Heading3"/>
        <w:rPr>
          <w:rFonts w:eastAsia="Arial"/>
        </w:rPr>
      </w:pPr>
      <w:bookmarkStart w:id="664" w:name="_Toc233785309"/>
      <w:r>
        <w:rPr>
          <w:rFonts w:eastAsia="Arial"/>
        </w:rPr>
        <w:t>System with Virtual Platforms and Shared Helper Domains</w:t>
      </w:r>
      <w:bookmarkEnd w:id="664"/>
    </w:p>
    <w:p w14:paraId="266D3623" w14:textId="156A33FF" w:rsidR="002D05B3" w:rsidRPr="005C56A0" w:rsidRDefault="002D05B3" w:rsidP="00267C9E">
      <w:pPr>
        <w:pBdr>
          <w:top w:val="single" w:sz="4" w:space="1" w:color="auto"/>
          <w:left w:val="single" w:sz="4" w:space="4" w:color="auto"/>
          <w:bottom w:val="single" w:sz="4" w:space="1" w:color="auto"/>
          <w:right w:val="single" w:sz="4" w:space="4" w:color="auto"/>
        </w:pBdr>
        <w:shd w:val="clear" w:color="auto" w:fill="F3F3F3"/>
        <w:spacing w:line="240" w:lineRule="auto"/>
        <w:rPr>
          <w:rFonts w:ascii="Arial" w:eastAsia="Arial" w:hAnsi="Arial" w:cs="Arial"/>
          <w:sz w:val="20"/>
          <w:szCs w:val="20"/>
        </w:rPr>
        <w:pPrChange w:id="665" w:author="Ariel Segall" w:date="2013-10-11T14:43:00Z">
          <w:pPr>
            <w:shd w:val="clear" w:color="auto" w:fill="F3F3F3"/>
            <w:spacing w:line="240" w:lineRule="auto"/>
          </w:pPr>
        </w:pPrChange>
      </w:pPr>
      <w:r w:rsidRPr="005C56A0">
        <w:rPr>
          <w:rFonts w:ascii="Arial" w:eastAsia="Arial" w:hAnsi="Arial" w:cs="Arial"/>
          <w:sz w:val="20"/>
          <w:szCs w:val="20"/>
        </w:rPr>
        <w:t xml:space="preserve">This use case is very similar to the previous one; however, here, we have some specialized Virtual </w:t>
      </w:r>
      <w:proofErr w:type="gramStart"/>
      <w:r w:rsidRPr="005C56A0">
        <w:rPr>
          <w:rFonts w:ascii="Arial" w:eastAsia="Arial" w:hAnsi="Arial" w:cs="Arial"/>
          <w:sz w:val="20"/>
          <w:szCs w:val="20"/>
        </w:rPr>
        <w:t>Platforms which</w:t>
      </w:r>
      <w:proofErr w:type="gramEnd"/>
      <w:r w:rsidRPr="005C56A0">
        <w:rPr>
          <w:rFonts w:ascii="Arial" w:eastAsia="Arial" w:hAnsi="Arial" w:cs="Arial"/>
          <w:sz w:val="20"/>
          <w:szCs w:val="20"/>
        </w:rPr>
        <w:t xml:space="preserve"> are not guest operating systems run for a user. Instead, these Virtual Platforms are “helper” </w:t>
      </w:r>
      <w:ins w:id="666" w:author="Ariel Segall" w:date="2013-10-01T11:23:00Z">
        <w:r w:rsidR="006D6701">
          <w:rPr>
            <w:rFonts w:ascii="Arial" w:eastAsia="Arial" w:hAnsi="Arial" w:cs="Arial"/>
            <w:sz w:val="20"/>
            <w:szCs w:val="20"/>
          </w:rPr>
          <w:t>vPlatform</w:t>
        </w:r>
        <w:r w:rsidR="00564B76" w:rsidRPr="005C56A0">
          <w:rPr>
            <w:rFonts w:ascii="Arial" w:eastAsia="Arial" w:hAnsi="Arial" w:cs="Arial"/>
            <w:sz w:val="20"/>
            <w:szCs w:val="20"/>
          </w:rPr>
          <w:t>s</w:t>
        </w:r>
      </w:ins>
      <w:r w:rsidRPr="005C56A0">
        <w:rPr>
          <w:rFonts w:ascii="Arial" w:eastAsia="Arial" w:hAnsi="Arial" w:cs="Arial"/>
          <w:sz w:val="20"/>
          <w:szCs w:val="20"/>
        </w:rPr>
        <w:t xml:space="preserve">; they provide shared services for other VMs on the platform. In some </w:t>
      </w:r>
      <w:proofErr w:type="gramStart"/>
      <w:r w:rsidRPr="005C56A0">
        <w:rPr>
          <w:rFonts w:ascii="Arial" w:eastAsia="Arial" w:hAnsi="Arial" w:cs="Arial"/>
          <w:sz w:val="20"/>
          <w:szCs w:val="20"/>
        </w:rPr>
        <w:t>architectures</w:t>
      </w:r>
      <w:proofErr w:type="gramEnd"/>
      <w:r w:rsidRPr="005C56A0">
        <w:rPr>
          <w:rFonts w:ascii="Arial" w:eastAsia="Arial" w:hAnsi="Arial" w:cs="Arial"/>
          <w:sz w:val="20"/>
          <w:szCs w:val="20"/>
        </w:rPr>
        <w:t xml:space="preserve">, these helper </w:t>
      </w:r>
      <w:ins w:id="667" w:author="Ariel Segall" w:date="2013-10-01T11:23:00Z">
        <w:r w:rsidR="00564B76">
          <w:rPr>
            <w:rFonts w:ascii="Arial" w:eastAsia="Arial" w:hAnsi="Arial" w:cs="Arial"/>
            <w:sz w:val="20"/>
            <w:szCs w:val="20"/>
          </w:rPr>
          <w:t>vPlatform</w:t>
        </w:r>
        <w:r w:rsidR="00564B76" w:rsidRPr="005C56A0">
          <w:rPr>
            <w:rFonts w:ascii="Arial" w:eastAsia="Arial" w:hAnsi="Arial" w:cs="Arial"/>
            <w:sz w:val="20"/>
            <w:szCs w:val="20"/>
          </w:rPr>
          <w:t xml:space="preserve">s </w:t>
        </w:r>
      </w:ins>
      <w:r w:rsidRPr="005C56A0">
        <w:rPr>
          <w:rFonts w:ascii="Arial" w:eastAsia="Arial" w:hAnsi="Arial" w:cs="Arial"/>
          <w:sz w:val="20"/>
          <w:szCs w:val="20"/>
        </w:rPr>
        <w:t xml:space="preserve">may provide single processes which are considered part of the guest </w:t>
      </w:r>
      <w:ins w:id="668" w:author="Ariel Segall" w:date="2013-10-01T11:23:00Z">
        <w:r w:rsidR="00564B76">
          <w:rPr>
            <w:rFonts w:ascii="Arial" w:eastAsia="Arial" w:hAnsi="Arial" w:cs="Arial"/>
            <w:sz w:val="20"/>
            <w:szCs w:val="20"/>
          </w:rPr>
          <w:t>v</w:t>
        </w:r>
      </w:ins>
      <w:r w:rsidRPr="005C56A0">
        <w:rPr>
          <w:rFonts w:ascii="Arial" w:eastAsia="Arial" w:hAnsi="Arial" w:cs="Arial"/>
          <w:sz w:val="20"/>
          <w:szCs w:val="20"/>
        </w:rPr>
        <w:t xml:space="preserve">Platforms; these processes might even include the vTPMs for other </w:t>
      </w:r>
      <w:ins w:id="669" w:author="Ariel Segall" w:date="2013-10-01T11:23:00Z">
        <w:r w:rsidR="00564B76">
          <w:rPr>
            <w:rFonts w:ascii="Arial" w:eastAsia="Arial" w:hAnsi="Arial" w:cs="Arial"/>
            <w:sz w:val="20"/>
            <w:szCs w:val="20"/>
          </w:rPr>
          <w:t>v</w:t>
        </w:r>
      </w:ins>
      <w:r w:rsidRPr="005C56A0">
        <w:rPr>
          <w:rFonts w:ascii="Arial" w:eastAsia="Arial" w:hAnsi="Arial" w:cs="Arial"/>
          <w:sz w:val="20"/>
          <w:szCs w:val="20"/>
        </w:rPr>
        <w:t xml:space="preserve">Platforms. In such cases, software running on the helper </w:t>
      </w:r>
      <w:ins w:id="670" w:author="Ariel Segall" w:date="2013-07-30T18:39:00Z">
        <w:r w:rsidR="00B1186C">
          <w:rPr>
            <w:rFonts w:ascii="Arial" w:eastAsia="Arial" w:hAnsi="Arial" w:cs="Arial"/>
            <w:sz w:val="20"/>
            <w:szCs w:val="20"/>
          </w:rPr>
          <w:t xml:space="preserve">vPlatform </w:t>
        </w:r>
      </w:ins>
      <w:r w:rsidRPr="005C56A0">
        <w:rPr>
          <w:rFonts w:ascii="Arial" w:eastAsia="Arial" w:hAnsi="Arial" w:cs="Arial"/>
          <w:sz w:val="20"/>
          <w:szCs w:val="20"/>
        </w:rPr>
        <w:t xml:space="preserve">would normally be included in the measurements of the guest </w:t>
      </w:r>
      <w:ins w:id="671" w:author="Ariel Segall" w:date="2013-10-01T11:23:00Z">
        <w:r w:rsidR="00564B76">
          <w:rPr>
            <w:rFonts w:ascii="Arial" w:eastAsia="Arial" w:hAnsi="Arial" w:cs="Arial"/>
            <w:sz w:val="20"/>
            <w:szCs w:val="20"/>
          </w:rPr>
          <w:t>v</w:t>
        </w:r>
      </w:ins>
      <w:r w:rsidRPr="005C56A0">
        <w:rPr>
          <w:rFonts w:ascii="Arial" w:eastAsia="Arial" w:hAnsi="Arial" w:cs="Arial"/>
          <w:sz w:val="20"/>
          <w:szCs w:val="20"/>
        </w:rPr>
        <w:t>Platform.</w:t>
      </w:r>
    </w:p>
    <w:p w14:paraId="46C2AF5C" w14:textId="265970BD" w:rsidR="002D05B3" w:rsidRDefault="002D05B3" w:rsidP="00267C9E">
      <w:pPr>
        <w:pBdr>
          <w:top w:val="single" w:sz="4" w:space="1" w:color="auto"/>
          <w:left w:val="single" w:sz="4" w:space="4" w:color="auto"/>
          <w:bottom w:val="single" w:sz="4" w:space="1" w:color="auto"/>
          <w:right w:val="single" w:sz="4" w:space="4" w:color="auto"/>
        </w:pBdr>
        <w:shd w:val="clear" w:color="auto" w:fill="F3F3F3"/>
        <w:spacing w:line="240" w:lineRule="auto"/>
        <w:rPr>
          <w:ins w:id="672" w:author="Ariel Segall" w:date="2013-07-31T17:47:00Z"/>
          <w:rFonts w:ascii="Arial" w:eastAsia="Arial" w:hAnsi="Arial" w:cs="Arial"/>
          <w:sz w:val="20"/>
          <w:szCs w:val="20"/>
        </w:rPr>
        <w:pPrChange w:id="673" w:author="Ariel Segall" w:date="2013-10-11T14:43:00Z">
          <w:pPr>
            <w:shd w:val="clear" w:color="auto" w:fill="F3F3F3"/>
            <w:spacing w:line="240" w:lineRule="auto"/>
          </w:pPr>
        </w:pPrChange>
      </w:pPr>
      <w:r w:rsidRPr="005C56A0">
        <w:rPr>
          <w:rFonts w:ascii="Arial" w:eastAsia="Arial" w:hAnsi="Arial" w:cs="Arial"/>
          <w:sz w:val="20"/>
          <w:szCs w:val="20"/>
        </w:rPr>
        <w:t xml:space="preserve"> In other architectures, such as the one depicted below, the helper </w:t>
      </w:r>
      <w:ins w:id="674" w:author="Ariel Segall" w:date="2013-10-02T13:20:00Z">
        <w:r w:rsidR="007E5726">
          <w:rPr>
            <w:rFonts w:ascii="Arial" w:eastAsia="Arial" w:hAnsi="Arial" w:cs="Arial"/>
            <w:sz w:val="20"/>
            <w:szCs w:val="20"/>
          </w:rPr>
          <w:t>VPlatforms</w:t>
        </w:r>
      </w:ins>
      <w:r w:rsidRPr="005C56A0">
        <w:rPr>
          <w:rFonts w:ascii="Arial" w:eastAsia="Arial" w:hAnsi="Arial" w:cs="Arial"/>
          <w:sz w:val="20"/>
          <w:szCs w:val="20"/>
        </w:rPr>
        <w:t xml:space="preserve"> operate as independent Virtual Platforms with their own vTPMs. In these cases, external parties wishing to verify the trustworthiness of the system would have the option of including the helper </w:t>
      </w:r>
      <w:ins w:id="675" w:author="Ariel Segall" w:date="2013-07-30T18:39:00Z">
        <w:r w:rsidR="00B1186C">
          <w:rPr>
            <w:rFonts w:ascii="Arial" w:eastAsia="Arial" w:hAnsi="Arial" w:cs="Arial"/>
            <w:sz w:val="20"/>
            <w:szCs w:val="20"/>
          </w:rPr>
          <w:t xml:space="preserve">vPlatform </w:t>
        </w:r>
      </w:ins>
      <w:r w:rsidRPr="005C56A0">
        <w:rPr>
          <w:rFonts w:ascii="Arial" w:eastAsia="Arial" w:hAnsi="Arial" w:cs="Arial"/>
          <w:sz w:val="20"/>
          <w:szCs w:val="20"/>
        </w:rPr>
        <w:t>in their attestation, in order to confirm its correct operation.</w:t>
      </w:r>
    </w:p>
    <w:p w14:paraId="46B9FC96" w14:textId="5613DB3F" w:rsidR="00E13F49" w:rsidRPr="005C56A0" w:rsidRDefault="00E13F49" w:rsidP="00267C9E">
      <w:pPr>
        <w:pBdr>
          <w:top w:val="single" w:sz="4" w:space="1" w:color="auto"/>
          <w:left w:val="single" w:sz="4" w:space="4" w:color="auto"/>
          <w:bottom w:val="single" w:sz="4" w:space="1" w:color="auto"/>
          <w:right w:val="single" w:sz="4" w:space="4" w:color="auto"/>
        </w:pBdr>
        <w:shd w:val="clear" w:color="auto" w:fill="F3F3F3"/>
        <w:spacing w:line="240" w:lineRule="auto"/>
        <w:jc w:val="center"/>
        <w:rPr>
          <w:rFonts w:ascii="Arial" w:eastAsia="Arial" w:hAnsi="Arial" w:cs="Arial"/>
          <w:sz w:val="20"/>
          <w:szCs w:val="20"/>
        </w:rPr>
        <w:pPrChange w:id="676" w:author="Ariel Segall" w:date="2013-10-11T14:43:00Z">
          <w:pPr>
            <w:shd w:val="clear" w:color="auto" w:fill="F3F3F3"/>
            <w:spacing w:line="240" w:lineRule="auto"/>
            <w:jc w:val="center"/>
          </w:pPr>
        </w:pPrChange>
      </w:pPr>
      <w:commentRangeStart w:id="677"/>
      <w:r w:rsidRPr="00584DB9">
        <w:rPr>
          <w:rFonts w:ascii="Arial" w:eastAsia="Arial" w:hAnsi="Arial" w:cs="Arial"/>
          <w:noProof/>
          <w:sz w:val="20"/>
          <w:szCs w:val="20"/>
        </w:rPr>
        <w:drawing>
          <wp:inline distT="0" distB="0" distL="0" distR="0" wp14:anchorId="60EB4212" wp14:editId="7525157B">
            <wp:extent cx="4681220" cy="3303104"/>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681565" cy="3303347"/>
                    </a:xfrm>
                    <a:prstGeom prst="rect">
                      <a:avLst/>
                    </a:prstGeom>
                    <a:noFill/>
                    <a:ln>
                      <a:noFill/>
                    </a:ln>
                  </pic:spPr>
                </pic:pic>
              </a:graphicData>
            </a:graphic>
          </wp:inline>
        </w:drawing>
      </w:r>
      <w:commentRangeEnd w:id="677"/>
      <w:r w:rsidR="006D6701">
        <w:rPr>
          <w:rStyle w:val="CommentReference"/>
          <w:rFonts w:ascii="Arial" w:eastAsia="Times New Roman" w:hAnsi="Arial" w:cs="Arial"/>
          <w:lang w:eastAsia="ar-SA"/>
        </w:rPr>
        <w:commentReference w:id="677"/>
      </w:r>
    </w:p>
    <w:p w14:paraId="35CE43AD" w14:textId="5A3DD9E7" w:rsidR="007C472D" w:rsidRDefault="007C472D" w:rsidP="00267C9E">
      <w:pPr>
        <w:pBdr>
          <w:top w:val="single" w:sz="4" w:space="1" w:color="auto"/>
          <w:left w:val="single" w:sz="4" w:space="4" w:color="auto"/>
          <w:bottom w:val="single" w:sz="4" w:space="1" w:color="auto"/>
          <w:right w:val="single" w:sz="4" w:space="4" w:color="auto"/>
        </w:pBdr>
        <w:shd w:val="clear" w:color="auto" w:fill="F3F3F3"/>
        <w:jc w:val="center"/>
        <w:rPr>
          <w:rFonts w:eastAsia="Arial"/>
        </w:rPr>
        <w:pPrChange w:id="679" w:author="Ariel Segall" w:date="2013-10-11T14:43:00Z">
          <w:pPr>
            <w:jc w:val="center"/>
          </w:pPr>
        </w:pPrChange>
      </w:pPr>
    </w:p>
    <w:p w14:paraId="450702DD" w14:textId="77777777" w:rsidR="007C472D" w:rsidRDefault="002D05B3" w:rsidP="00F73D98">
      <w:pPr>
        <w:pStyle w:val="Caption"/>
        <w:pBdr>
          <w:top w:val="single" w:sz="4" w:space="1" w:color="auto"/>
          <w:left w:val="single" w:sz="4" w:space="4" w:color="auto"/>
          <w:bottom w:val="single" w:sz="4" w:space="1" w:color="auto"/>
          <w:right w:val="single" w:sz="4" w:space="4" w:color="auto"/>
        </w:pBdr>
        <w:shd w:val="clear" w:color="auto" w:fill="F3F3F3"/>
        <w:rPr>
          <w:rFonts w:eastAsia="Arial"/>
        </w:rPr>
      </w:pPr>
      <w:commentRangeStart w:id="680"/>
      <w:r>
        <w:t xml:space="preserve">Figure </w:t>
      </w:r>
      <w:fldSimple w:instr=" SEQ Figure \* ARABIC ">
        <w:r w:rsidR="00F73D98">
          <w:rPr>
            <w:noProof/>
          </w:rPr>
          <w:t>4</w:t>
        </w:r>
      </w:fldSimple>
      <w:r>
        <w:t>: An example Trusted Virtualized Platform containing several guest Virtual Platforms and a helper Virtual Platform, providing shared access to the systems' single network card.</w:t>
      </w:r>
      <w:commentRangeEnd w:id="680"/>
      <w:r w:rsidR="00473FC7">
        <w:rPr>
          <w:rStyle w:val="CommentReference"/>
          <w:b w:val="0"/>
          <w:bCs w:val="0"/>
        </w:rPr>
        <w:commentReference w:id="680"/>
      </w:r>
    </w:p>
    <w:p w14:paraId="3905A8E9" w14:textId="77777777" w:rsidR="007C472D" w:rsidRDefault="007C472D">
      <w:pPr>
        <w:pStyle w:val="Heading2"/>
      </w:pPr>
      <w:bookmarkStart w:id="681" w:name="_Toc233785310"/>
      <w:r>
        <w:t>Security</w:t>
      </w:r>
      <w:r>
        <w:rPr>
          <w:rFonts w:eastAsia="Arial"/>
        </w:rPr>
        <w:t xml:space="preserve"> </w:t>
      </w:r>
      <w:commentRangeStart w:id="682"/>
      <w:r>
        <w:t>Considerations</w:t>
      </w:r>
      <w:r>
        <w:rPr>
          <w:rFonts w:eastAsia="Arial"/>
        </w:rPr>
        <w:t xml:space="preserve"> </w:t>
      </w:r>
      <w:commentRangeEnd w:id="682"/>
      <w:r w:rsidR="0022398D">
        <w:rPr>
          <w:rStyle w:val="CommentReference"/>
          <w:b w:val="0"/>
          <w:bCs w:val="0"/>
          <w:iCs w:val="0"/>
        </w:rPr>
        <w:commentReference w:id="682"/>
      </w:r>
      <w:r>
        <w:rPr>
          <w:rFonts w:eastAsia="Arial"/>
        </w:rPr>
        <w:t>(</w:t>
      </w:r>
      <w:r>
        <w:t>informative</w:t>
      </w:r>
      <w:r>
        <w:rPr>
          <w:rFonts w:eastAsia="Arial"/>
        </w:rPr>
        <w:t>)</w:t>
      </w:r>
      <w:bookmarkEnd w:id="681"/>
    </w:p>
    <w:p w14:paraId="292DB735" w14:textId="77777777" w:rsidR="007C472D" w:rsidRDefault="007C472D" w:rsidP="005C56A0">
      <w:pPr>
        <w:pStyle w:val="Heading3"/>
      </w:pPr>
      <w:bookmarkStart w:id="683" w:name="_Toc233785311"/>
      <w:r>
        <w:t>Threat</w:t>
      </w:r>
      <w:r w:rsidR="0022398D">
        <w:t>s</w:t>
      </w:r>
      <w:bookmarkEnd w:id="683"/>
    </w:p>
    <w:p w14:paraId="59DA2772" w14:textId="77777777" w:rsidR="00FA5D1E" w:rsidRPr="005C56A0" w:rsidRDefault="007C472D" w:rsidP="00FA5D1E">
      <w:pPr>
        <w:pStyle w:val="Heading4"/>
        <w:rPr>
          <w:rFonts w:eastAsia="Arial"/>
        </w:rPr>
      </w:pPr>
      <w:commentRangeStart w:id="684"/>
      <w:r w:rsidRPr="005C56A0">
        <w:rPr>
          <w:rFonts w:eastAsia="Arial"/>
        </w:rPr>
        <w:t>Compromise of RTM firmware or settings</w:t>
      </w:r>
      <w:r w:rsidR="00FA5D1E">
        <w:rPr>
          <w:rFonts w:eastAsia="Arial"/>
        </w:rPr>
        <w:t>/policy</w:t>
      </w:r>
      <w:r w:rsidR="00FA5D1E" w:rsidRPr="00FA5D1E">
        <w:rPr>
          <w:rFonts w:eastAsia="Arial"/>
        </w:rPr>
        <w:t xml:space="preserve"> </w:t>
      </w:r>
    </w:p>
    <w:p w14:paraId="21282D49" w14:textId="77777777" w:rsidR="007C472D" w:rsidRPr="005C56A0" w:rsidRDefault="00FA5D1E" w:rsidP="00FA5D1E">
      <w:pPr>
        <w:pStyle w:val="BodyText"/>
        <w:numPr>
          <w:ilvl w:val="1"/>
          <w:numId w:val="42"/>
        </w:numPr>
        <w:shd w:val="clear" w:color="auto" w:fill="F3F3F3"/>
        <w:jc w:val="left"/>
        <w:rPr>
          <w:rFonts w:eastAsia="Arial"/>
        </w:rPr>
      </w:pPr>
      <w:r w:rsidRPr="005C56A0">
        <w:rPr>
          <w:rFonts w:eastAsia="Arial"/>
        </w:rPr>
        <w:t>Compromise of option ROM or settings</w:t>
      </w:r>
    </w:p>
    <w:p w14:paraId="1D5E2070" w14:textId="77777777" w:rsidR="007C472D" w:rsidRPr="005C56A0" w:rsidRDefault="007C472D" w:rsidP="00FA5D1E">
      <w:pPr>
        <w:pStyle w:val="Heading4"/>
        <w:rPr>
          <w:rFonts w:eastAsia="Arial"/>
        </w:rPr>
      </w:pPr>
      <w:r w:rsidRPr="005C56A0">
        <w:rPr>
          <w:rFonts w:eastAsia="Arial"/>
        </w:rPr>
        <w:t>Compromise of vRTM firmware or settings</w:t>
      </w:r>
      <w:r w:rsidR="00FA5D1E">
        <w:rPr>
          <w:rFonts w:eastAsia="Arial"/>
        </w:rPr>
        <w:t>/policy</w:t>
      </w:r>
    </w:p>
    <w:p w14:paraId="3F0F3723" w14:textId="77777777" w:rsidR="007C472D" w:rsidRPr="005C56A0" w:rsidRDefault="007C472D" w:rsidP="00FA5D1E">
      <w:pPr>
        <w:pStyle w:val="BodyText"/>
        <w:numPr>
          <w:ilvl w:val="1"/>
          <w:numId w:val="42"/>
        </w:numPr>
        <w:shd w:val="clear" w:color="auto" w:fill="F3F3F3"/>
        <w:jc w:val="left"/>
        <w:rPr>
          <w:rFonts w:eastAsia="Arial"/>
        </w:rPr>
      </w:pPr>
      <w:r w:rsidRPr="005C56A0">
        <w:rPr>
          <w:rFonts w:eastAsia="Arial"/>
        </w:rPr>
        <w:t xml:space="preserve">Compromise of </w:t>
      </w:r>
      <w:ins w:id="685" w:author="Challener, David C." w:date="2013-07-18T08:21:00Z">
        <w:r w:rsidR="0072771B">
          <w:rPr>
            <w:rFonts w:eastAsia="Arial"/>
          </w:rPr>
          <w:t xml:space="preserve">virtual </w:t>
        </w:r>
      </w:ins>
      <w:r w:rsidRPr="005C56A0">
        <w:rPr>
          <w:rFonts w:eastAsia="Arial"/>
        </w:rPr>
        <w:t>option ROM or settings</w:t>
      </w:r>
    </w:p>
    <w:p w14:paraId="45C31A5F" w14:textId="77777777" w:rsidR="007C472D" w:rsidRDefault="007C472D" w:rsidP="00FA5D1E">
      <w:pPr>
        <w:pStyle w:val="Heading4"/>
        <w:rPr>
          <w:rFonts w:eastAsia="Arial"/>
        </w:rPr>
      </w:pPr>
      <w:r w:rsidRPr="005C56A0">
        <w:rPr>
          <w:rFonts w:eastAsia="Arial"/>
        </w:rPr>
        <w:t>Compromise of Boot Sequence</w:t>
      </w:r>
    </w:p>
    <w:p w14:paraId="68D7947D" w14:textId="77777777" w:rsidR="00FA5D1E" w:rsidRPr="00FA5D1E" w:rsidRDefault="00FA5D1E" w:rsidP="00FA5D1E">
      <w:pPr>
        <w:pStyle w:val="BodyText"/>
        <w:rPr>
          <w:rFonts w:eastAsia="Arial"/>
        </w:rPr>
      </w:pPr>
      <w:r>
        <w:rPr>
          <w:rFonts w:eastAsia="Arial"/>
        </w:rPr>
        <w:t>PXE, standard boot sequence stuff in clients etc.</w:t>
      </w:r>
    </w:p>
    <w:p w14:paraId="3168616B" w14:textId="77777777" w:rsidR="007C472D" w:rsidRPr="005C56A0" w:rsidRDefault="007C472D" w:rsidP="00FA5D1E">
      <w:pPr>
        <w:pStyle w:val="Heading4"/>
        <w:rPr>
          <w:rFonts w:eastAsia="Arial"/>
        </w:rPr>
      </w:pPr>
      <w:r w:rsidRPr="005C56A0">
        <w:rPr>
          <w:rFonts w:eastAsia="Arial"/>
        </w:rPr>
        <w:t>Compromise of SMM</w:t>
      </w:r>
    </w:p>
    <w:p w14:paraId="0C6E0FD4" w14:textId="77777777" w:rsidR="007C472D" w:rsidRPr="005C56A0" w:rsidRDefault="007C472D" w:rsidP="00FA5D1E">
      <w:pPr>
        <w:pStyle w:val="Heading4"/>
        <w:rPr>
          <w:rFonts w:eastAsia="Arial"/>
        </w:rPr>
      </w:pPr>
      <w:r w:rsidRPr="005C56A0">
        <w:rPr>
          <w:rFonts w:eastAsia="Arial"/>
        </w:rPr>
        <w:t>Compromise of VMM kernel</w:t>
      </w:r>
    </w:p>
    <w:p w14:paraId="7561F634" w14:textId="77777777" w:rsidR="007C472D" w:rsidRDefault="007C472D" w:rsidP="00FA5D1E">
      <w:pPr>
        <w:pStyle w:val="Heading4"/>
        <w:rPr>
          <w:rFonts w:eastAsia="Arial"/>
        </w:rPr>
      </w:pPr>
      <w:r w:rsidRPr="005C56A0">
        <w:rPr>
          <w:rFonts w:eastAsia="Arial"/>
        </w:rPr>
        <w:t>Compromise of vTPM Manager</w:t>
      </w:r>
    </w:p>
    <w:p w14:paraId="4A2F1FF4" w14:textId="77777777" w:rsidR="00FA5D1E" w:rsidRPr="00FA5D1E" w:rsidRDefault="00FA5D1E" w:rsidP="00FA5D1E">
      <w:pPr>
        <w:pStyle w:val="BodyText"/>
        <w:rPr>
          <w:rFonts w:eastAsia="Arial"/>
        </w:rPr>
      </w:pPr>
      <w:r>
        <w:rPr>
          <w:rFonts w:eastAsia="Arial"/>
        </w:rPr>
        <w:t>Multiple copies of vTPMs could be running, vTPMs booting in a bad machine state, etc.</w:t>
      </w:r>
    </w:p>
    <w:p w14:paraId="0CE99F3F" w14:textId="77777777" w:rsidR="007C472D" w:rsidRPr="005C56A0" w:rsidRDefault="007C472D" w:rsidP="00FA5D1E">
      <w:pPr>
        <w:pStyle w:val="Heading4"/>
        <w:rPr>
          <w:rFonts w:eastAsia="Arial"/>
        </w:rPr>
      </w:pPr>
      <w:r w:rsidRPr="005C56A0">
        <w:rPr>
          <w:rFonts w:eastAsia="Arial"/>
        </w:rPr>
        <w:t>Compromise of the backup mechanism</w:t>
      </w:r>
      <w:r w:rsidR="007D0595">
        <w:rPr>
          <w:rFonts w:eastAsia="Arial"/>
        </w:rPr>
        <w:t xml:space="preserve"> for vTPMs</w:t>
      </w:r>
    </w:p>
    <w:p w14:paraId="798EF1ED" w14:textId="77777777" w:rsidR="00460371" w:rsidRDefault="007C472D" w:rsidP="00FA5D1E">
      <w:pPr>
        <w:pStyle w:val="Heading4"/>
        <w:rPr>
          <w:rFonts w:eastAsia="Arial"/>
        </w:rPr>
      </w:pPr>
      <w:r w:rsidRPr="005C56A0">
        <w:rPr>
          <w:rFonts w:eastAsia="Arial"/>
        </w:rPr>
        <w:t xml:space="preserve">Rollback of vTPM </w:t>
      </w:r>
      <w:r w:rsidR="00460371">
        <w:rPr>
          <w:rFonts w:eastAsia="Arial"/>
        </w:rPr>
        <w:t xml:space="preserve">state (data, etc.) </w:t>
      </w:r>
    </w:p>
    <w:p w14:paraId="7BE3FA38" w14:textId="77777777" w:rsidR="007C472D" w:rsidRDefault="00460371" w:rsidP="00FA5D1E">
      <w:pPr>
        <w:pStyle w:val="Heading4"/>
        <w:rPr>
          <w:rFonts w:eastAsia="Arial"/>
        </w:rPr>
      </w:pPr>
      <w:r>
        <w:rPr>
          <w:rFonts w:eastAsia="Arial"/>
        </w:rPr>
        <w:t>Rollback of vTPM software</w:t>
      </w:r>
    </w:p>
    <w:p w14:paraId="7403308D" w14:textId="77777777" w:rsidR="00460371" w:rsidRPr="00460371" w:rsidRDefault="00460371" w:rsidP="00460371">
      <w:pPr>
        <w:pStyle w:val="BodyText"/>
        <w:rPr>
          <w:rFonts w:eastAsia="Arial"/>
        </w:rPr>
      </w:pPr>
    </w:p>
    <w:p w14:paraId="396A74F4" w14:textId="77777777" w:rsidR="007C472D" w:rsidRDefault="007C472D" w:rsidP="00FA5D1E">
      <w:pPr>
        <w:pStyle w:val="Heading4"/>
        <w:rPr>
          <w:rFonts w:eastAsia="Arial"/>
        </w:rPr>
      </w:pPr>
      <w:r w:rsidRPr="005C56A0">
        <w:rPr>
          <w:rFonts w:eastAsia="Arial"/>
        </w:rPr>
        <w:t>Loss of vTPM user privacy</w:t>
      </w:r>
    </w:p>
    <w:p w14:paraId="4415857D" w14:textId="77777777" w:rsidR="00460371" w:rsidRPr="00460371" w:rsidRDefault="00460371" w:rsidP="00460371">
      <w:pPr>
        <w:pStyle w:val="BodyText"/>
        <w:rPr>
          <w:rFonts w:eastAsia="Arial"/>
        </w:rPr>
      </w:pPr>
      <w:r>
        <w:rPr>
          <w:rFonts w:eastAsia="Arial"/>
        </w:rPr>
        <w:t>Certs for vEK, Platform, vAIK, etc. have a great of identifying data.</w:t>
      </w:r>
    </w:p>
    <w:p w14:paraId="08AEE5E1" w14:textId="77777777" w:rsidR="007C472D" w:rsidRPr="005C56A0" w:rsidRDefault="007C472D" w:rsidP="00FA5D1E">
      <w:pPr>
        <w:pStyle w:val="Heading4"/>
        <w:rPr>
          <w:rFonts w:eastAsia="Arial"/>
        </w:rPr>
      </w:pPr>
      <w:r w:rsidRPr="005C56A0">
        <w:rPr>
          <w:rFonts w:eastAsia="Arial"/>
        </w:rPr>
        <w:t>Integrity (Change) of vTPM secrets and vPCRs</w:t>
      </w:r>
    </w:p>
    <w:p w14:paraId="38B59792" w14:textId="77777777" w:rsidR="007C472D" w:rsidRPr="005C56A0" w:rsidRDefault="007C472D" w:rsidP="00FA5D1E">
      <w:pPr>
        <w:pStyle w:val="Heading4"/>
        <w:rPr>
          <w:rFonts w:eastAsia="Arial"/>
        </w:rPr>
      </w:pPr>
      <w:r w:rsidRPr="005C56A0">
        <w:rPr>
          <w:rFonts w:eastAsia="Arial"/>
        </w:rPr>
        <w:t>Confidentiality of vTPM secrets</w:t>
      </w:r>
    </w:p>
    <w:p w14:paraId="298483AC" w14:textId="77777777" w:rsidR="007C472D" w:rsidRPr="005C56A0" w:rsidRDefault="007C472D" w:rsidP="00FA5D1E">
      <w:pPr>
        <w:pStyle w:val="Heading4"/>
        <w:rPr>
          <w:rFonts w:eastAsia="Arial"/>
        </w:rPr>
      </w:pPr>
      <w:r w:rsidRPr="005C56A0">
        <w:rPr>
          <w:rFonts w:eastAsia="Arial"/>
        </w:rPr>
        <w:t>Attack by a hostile VM running under the same VMM</w:t>
      </w:r>
    </w:p>
    <w:p w14:paraId="5BBC29D6" w14:textId="77777777" w:rsidR="007C472D" w:rsidRPr="005C56A0" w:rsidRDefault="007C472D" w:rsidP="00FA5D1E">
      <w:pPr>
        <w:pStyle w:val="Heading4"/>
        <w:rPr>
          <w:rFonts w:eastAsia="Arial"/>
        </w:rPr>
      </w:pPr>
      <w:r w:rsidRPr="005C56A0">
        <w:rPr>
          <w:rFonts w:eastAsia="Arial"/>
        </w:rPr>
        <w:t>DMA Attacks against VMM and VMs</w:t>
      </w:r>
    </w:p>
    <w:p w14:paraId="5C9DD41A" w14:textId="77777777" w:rsidR="007C472D" w:rsidRDefault="007C472D" w:rsidP="00FA5D1E">
      <w:pPr>
        <w:pStyle w:val="Heading4"/>
        <w:rPr>
          <w:rFonts w:eastAsia="Arial"/>
        </w:rPr>
      </w:pPr>
      <w:r w:rsidRPr="005C56A0">
        <w:rPr>
          <w:rFonts w:eastAsia="Arial"/>
        </w:rPr>
        <w:t>Attacks on associations between VMs that share a vPlatform</w:t>
      </w:r>
    </w:p>
    <w:p w14:paraId="2DDECFB9" w14:textId="77777777" w:rsidR="008429F3" w:rsidRPr="008429F3" w:rsidRDefault="008429F3" w:rsidP="008429F3">
      <w:pPr>
        <w:pStyle w:val="BodyText"/>
        <w:rPr>
          <w:rFonts w:eastAsia="Arial"/>
        </w:rPr>
      </w:pPr>
      <w:r>
        <w:rPr>
          <w:rFonts w:eastAsia="Arial"/>
        </w:rPr>
        <w:t>Mis-association of VMs to vplatforms by the VMM, permissions are modified for VMs associated with a vplatform, each one may have a different locality which could be mis-assigned.</w:t>
      </w:r>
    </w:p>
    <w:p w14:paraId="57D3C3B9" w14:textId="77777777" w:rsidR="007C472D" w:rsidRPr="005C56A0" w:rsidRDefault="007C472D" w:rsidP="00FA5D1E">
      <w:pPr>
        <w:pStyle w:val="Heading4"/>
        <w:rPr>
          <w:rFonts w:eastAsia="Arial"/>
        </w:rPr>
      </w:pPr>
      <w:r w:rsidRPr="005C56A0">
        <w:rPr>
          <w:rFonts w:eastAsia="Arial"/>
        </w:rPr>
        <w:lastRenderedPageBreak/>
        <w:t xml:space="preserve">Attacks leading to multiple instantiations of a </w:t>
      </w:r>
      <w:commentRangeStart w:id="686"/>
      <w:r w:rsidRPr="005C56A0">
        <w:rPr>
          <w:rFonts w:eastAsia="Arial"/>
        </w:rPr>
        <w:t>vTPM</w:t>
      </w:r>
      <w:commentRangeEnd w:id="686"/>
      <w:r w:rsidR="0072771B">
        <w:rPr>
          <w:rStyle w:val="CommentReference"/>
          <w:b w:val="0"/>
          <w:bCs w:val="0"/>
        </w:rPr>
        <w:commentReference w:id="686"/>
      </w:r>
      <w:ins w:id="687" w:author="Challener, David C." w:date="2013-07-18T08:22:00Z">
        <w:r w:rsidR="0072771B">
          <w:rPr>
            <w:rFonts w:eastAsia="Arial"/>
          </w:rPr>
          <w:t xml:space="preserve"> </w:t>
        </w:r>
      </w:ins>
    </w:p>
    <w:p w14:paraId="7208700A" w14:textId="77777777" w:rsidR="007C472D" w:rsidRPr="005C56A0" w:rsidRDefault="007C472D" w:rsidP="00FA5D1E">
      <w:pPr>
        <w:pStyle w:val="Heading4"/>
        <w:rPr>
          <w:rFonts w:eastAsia="Arial"/>
        </w:rPr>
      </w:pPr>
      <w:proofErr w:type="gramStart"/>
      <w:r w:rsidRPr="005C56A0">
        <w:rPr>
          <w:rFonts w:eastAsia="Arial"/>
        </w:rPr>
        <w:t>Attacks leading to poor or no entropy seeding the generation of keys, etc.</w:t>
      </w:r>
      <w:proofErr w:type="gramEnd"/>
    </w:p>
    <w:p w14:paraId="48BF15AF" w14:textId="77777777" w:rsidR="007C472D" w:rsidRPr="005C56A0" w:rsidRDefault="007C472D" w:rsidP="00FA5D1E">
      <w:pPr>
        <w:pStyle w:val="Heading4"/>
        <w:rPr>
          <w:rFonts w:eastAsia="Arial"/>
        </w:rPr>
      </w:pPr>
      <w:r w:rsidRPr="005C56A0">
        <w:rPr>
          <w:rFonts w:eastAsia="Arial"/>
        </w:rPr>
        <w:t>Attacks on backed up, migrated or quiesced VM and VMMs</w:t>
      </w:r>
    </w:p>
    <w:p w14:paraId="65AFC3B2" w14:textId="77777777" w:rsidR="007C472D" w:rsidRPr="005C56A0" w:rsidRDefault="007C472D" w:rsidP="00FA5D1E">
      <w:pPr>
        <w:pStyle w:val="Heading4"/>
        <w:rPr>
          <w:rFonts w:eastAsia="Arial"/>
        </w:rPr>
      </w:pPr>
      <w:r w:rsidRPr="005C56A0">
        <w:rPr>
          <w:rFonts w:eastAsia="Arial"/>
        </w:rPr>
        <w:t>Attacks against integrity of attestation reports</w:t>
      </w:r>
    </w:p>
    <w:p w14:paraId="22F37DCD" w14:textId="77777777" w:rsidR="007C472D" w:rsidRPr="005C56A0" w:rsidRDefault="007C472D" w:rsidP="00FA5D1E">
      <w:pPr>
        <w:pStyle w:val="Heading4"/>
        <w:rPr>
          <w:rFonts w:eastAsia="Arial"/>
        </w:rPr>
      </w:pPr>
      <w:r w:rsidRPr="005C56A0">
        <w:rPr>
          <w:rFonts w:eastAsia="Arial"/>
        </w:rPr>
        <w:t xml:space="preserve">Attacks against certificates used by the VMM, vPlatform, </w:t>
      </w:r>
      <w:proofErr w:type="gramStart"/>
      <w:r w:rsidRPr="005C56A0">
        <w:rPr>
          <w:rFonts w:eastAsia="Arial"/>
        </w:rPr>
        <w:t>vPlatform</w:t>
      </w:r>
      <w:proofErr w:type="gramEnd"/>
      <w:r w:rsidRPr="005C56A0">
        <w:rPr>
          <w:rFonts w:eastAsia="Arial"/>
        </w:rPr>
        <w:t xml:space="preserve"> Manufacturing Authority, etc.</w:t>
      </w:r>
    </w:p>
    <w:p w14:paraId="722DD7CB" w14:textId="77777777" w:rsidR="00460371" w:rsidRDefault="007C472D" w:rsidP="00FA5D1E">
      <w:pPr>
        <w:pStyle w:val="Heading4"/>
        <w:rPr>
          <w:rFonts w:eastAsia="Arial"/>
        </w:rPr>
      </w:pPr>
      <w:r w:rsidRPr="005C56A0">
        <w:rPr>
          <w:rFonts w:eastAsia="Arial"/>
        </w:rPr>
        <w:t>Migration to an Attacker</w:t>
      </w:r>
      <w:commentRangeEnd w:id="684"/>
      <w:r w:rsidR="00FA5D1E">
        <w:rPr>
          <w:rStyle w:val="CommentReference"/>
        </w:rPr>
        <w:commentReference w:id="684"/>
      </w:r>
      <w:r w:rsidR="00460371">
        <w:rPr>
          <w:rFonts w:eastAsia="Arial"/>
        </w:rPr>
        <w:t xml:space="preserve"> </w:t>
      </w:r>
    </w:p>
    <w:p w14:paraId="63BC7B08" w14:textId="77777777" w:rsidR="007C472D" w:rsidRPr="005C56A0" w:rsidRDefault="00460371" w:rsidP="00FA5D1E">
      <w:pPr>
        <w:pStyle w:val="Heading4"/>
        <w:rPr>
          <w:rFonts w:eastAsia="Arial"/>
        </w:rPr>
      </w:pPr>
      <w:r>
        <w:rPr>
          <w:rFonts w:eastAsia="Arial"/>
        </w:rPr>
        <w:t>Assigning Unwarranted Trust when Migrating from a Questionable Platform</w:t>
      </w:r>
    </w:p>
    <w:p w14:paraId="50C8DE83" w14:textId="77777777" w:rsidR="007C472D" w:rsidRDefault="007C472D">
      <w:pPr>
        <w:pStyle w:val="BodyText"/>
        <w:jc w:val="left"/>
        <w:rPr>
          <w:rFonts w:eastAsia="Arial"/>
        </w:rPr>
      </w:pPr>
    </w:p>
    <w:p w14:paraId="450D240D" w14:textId="77777777" w:rsidR="007C472D" w:rsidRDefault="007C472D" w:rsidP="004047BE">
      <w:pPr>
        <w:pStyle w:val="Heading3"/>
      </w:pPr>
      <w:bookmarkStart w:id="688" w:name="_Toc233785312"/>
      <w:commentRangeStart w:id="689"/>
      <w:r>
        <w:t>Countermeasures</w:t>
      </w:r>
      <w:bookmarkEnd w:id="688"/>
      <w:r w:rsidR="008429F3">
        <w:t xml:space="preserve"> </w:t>
      </w:r>
      <w:commentRangeEnd w:id="689"/>
      <w:r w:rsidR="008429F3">
        <w:rPr>
          <w:rStyle w:val="CommentReference"/>
          <w:b w:val="0"/>
          <w:iCs w:val="0"/>
        </w:rPr>
        <w:commentReference w:id="689"/>
      </w:r>
    </w:p>
    <w:p w14:paraId="242CE61C" w14:textId="77777777" w:rsidR="007C472D" w:rsidRPr="005C56A0" w:rsidRDefault="007C472D" w:rsidP="00E9755C">
      <w:pPr>
        <w:pStyle w:val="BodyText"/>
        <w:shd w:val="clear" w:color="auto" w:fill="F3F3F3"/>
        <w:jc w:val="left"/>
      </w:pPr>
      <w:r w:rsidRPr="005C56A0">
        <w:t>The following countermeasures address the threats:</w:t>
      </w:r>
    </w:p>
    <w:p w14:paraId="69847C69" w14:textId="77777777" w:rsidR="00E9755C"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Compromise of RTM firmware or settings</w:t>
      </w:r>
    </w:p>
    <w:p w14:paraId="1AA5C9D9" w14:textId="77777777" w:rsidR="00E528CB" w:rsidRPr="00E9755C" w:rsidRDefault="00997497" w:rsidP="000775B5">
      <w:pPr>
        <w:numPr>
          <w:ilvl w:val="1"/>
          <w:numId w:val="52"/>
        </w:numPr>
        <w:shd w:val="clear" w:color="auto" w:fill="F3F3F3"/>
        <w:spacing w:line="240" w:lineRule="auto"/>
        <w:rPr>
          <w:rFonts w:ascii="Arial" w:hAnsi="Arial" w:cs="Arial"/>
          <w:sz w:val="20"/>
          <w:szCs w:val="20"/>
        </w:rPr>
      </w:pPr>
      <w:commentRangeStart w:id="690"/>
      <w:r>
        <w:rPr>
          <w:rFonts w:ascii="Arial" w:hAnsi="Arial" w:cs="Arial"/>
          <w:sz w:val="20"/>
          <w:szCs w:val="20"/>
        </w:rPr>
        <w:t xml:space="preserve">This is a threat against the physical platform. Our goal in this specification is to give vTPMs and vPlatforms the same security profile as pTPMs in physical platforms. </w:t>
      </w:r>
      <w:r w:rsidR="00E528CB" w:rsidRPr="00E9755C">
        <w:rPr>
          <w:rFonts w:ascii="Arial" w:hAnsi="Arial" w:cs="Arial"/>
          <w:sz w:val="20"/>
          <w:szCs w:val="20"/>
        </w:rPr>
        <w:t>PC Client Specification and the NIST SP</w:t>
      </w:r>
      <w:r>
        <w:rPr>
          <w:rFonts w:ascii="Arial" w:hAnsi="Arial" w:cs="Arial"/>
          <w:sz w:val="20"/>
          <w:szCs w:val="20"/>
        </w:rPr>
        <w:t xml:space="preserve"> 800-</w:t>
      </w:r>
      <w:r w:rsidR="00E528CB" w:rsidRPr="00E9755C">
        <w:rPr>
          <w:rFonts w:ascii="Arial" w:hAnsi="Arial" w:cs="Arial"/>
          <w:sz w:val="20"/>
          <w:szCs w:val="20"/>
        </w:rPr>
        <w:t>147 special publication.</w:t>
      </w:r>
      <w:commentRangeEnd w:id="690"/>
      <w:r>
        <w:rPr>
          <w:rStyle w:val="CommentReference"/>
          <w:rFonts w:ascii="Arial" w:eastAsia="Times New Roman" w:hAnsi="Arial" w:cs="Arial"/>
          <w:lang w:eastAsia="ar-SA"/>
        </w:rPr>
        <w:commentReference w:id="690"/>
      </w:r>
    </w:p>
    <w:p w14:paraId="653D4D6A" w14:textId="77777777" w:rsidR="00E528CB"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Compromise of vRTM firmware or settings</w:t>
      </w:r>
    </w:p>
    <w:p w14:paraId="7BCFD590" w14:textId="5DB1A6EC" w:rsidR="00E528CB" w:rsidRPr="005C56A0" w:rsidRDefault="00E528CB" w:rsidP="000775B5">
      <w:pPr>
        <w:numPr>
          <w:ilvl w:val="1"/>
          <w:numId w:val="52"/>
        </w:numPr>
        <w:shd w:val="clear" w:color="auto" w:fill="F3F3F3"/>
        <w:spacing w:line="240" w:lineRule="auto"/>
        <w:rPr>
          <w:rFonts w:ascii="Arial" w:hAnsi="Arial" w:cs="Arial"/>
          <w:sz w:val="20"/>
          <w:szCs w:val="20"/>
        </w:rPr>
      </w:pPr>
      <w:commentRangeStart w:id="691"/>
      <w:r w:rsidRPr="005C56A0">
        <w:rPr>
          <w:rFonts w:ascii="Arial" w:hAnsi="Arial" w:cs="Arial"/>
          <w:sz w:val="20"/>
          <w:szCs w:val="20"/>
        </w:rPr>
        <w:t>A compromise of a vRTM firmware or setting is detected by measurements made into the pTPM PCRs, which represent the configuration of those security sens</w:t>
      </w:r>
      <w:r w:rsidR="00BA6AC9" w:rsidRPr="005C56A0">
        <w:rPr>
          <w:rFonts w:ascii="Arial" w:hAnsi="Arial" w:cs="Arial"/>
          <w:sz w:val="20"/>
          <w:szCs w:val="20"/>
        </w:rPr>
        <w:t>i</w:t>
      </w:r>
      <w:r w:rsidRPr="005C56A0">
        <w:rPr>
          <w:rFonts w:ascii="Arial" w:hAnsi="Arial" w:cs="Arial"/>
          <w:sz w:val="20"/>
          <w:szCs w:val="20"/>
        </w:rPr>
        <w:t xml:space="preserve">tive parts of the </w:t>
      </w:r>
      <w:del w:id="692" w:author="Ariel Segall" w:date="2013-07-30T18:36:00Z">
        <w:r w:rsidRPr="005C56A0" w:rsidDel="00C71815">
          <w:rPr>
            <w:rFonts w:ascii="Arial" w:hAnsi="Arial" w:cs="Arial"/>
            <w:sz w:val="20"/>
            <w:szCs w:val="20"/>
          </w:rPr>
          <w:delText>hypervisor</w:delText>
        </w:r>
      </w:del>
      <w:ins w:id="693" w:author="Ariel Segall" w:date="2013-07-30T18:36:00Z">
        <w:r w:rsidR="00C71815">
          <w:rPr>
            <w:rFonts w:ascii="Arial" w:hAnsi="Arial" w:cs="Arial"/>
            <w:sz w:val="20"/>
            <w:szCs w:val="20"/>
          </w:rPr>
          <w:t>VMM</w:t>
        </w:r>
      </w:ins>
      <w:r w:rsidRPr="005C56A0">
        <w:rPr>
          <w:rFonts w:ascii="Arial" w:hAnsi="Arial" w:cs="Arial"/>
          <w:sz w:val="20"/>
          <w:szCs w:val="20"/>
        </w:rPr>
        <w:t>s and vTPM manager which are responsible for measuring the vRTM.</w:t>
      </w:r>
      <w:commentRangeEnd w:id="691"/>
      <w:r w:rsidR="003B2488">
        <w:rPr>
          <w:rStyle w:val="CommentReference"/>
          <w:rFonts w:ascii="Arial" w:eastAsia="Times New Roman" w:hAnsi="Arial" w:cs="Arial"/>
          <w:lang w:eastAsia="ar-SA"/>
        </w:rPr>
        <w:commentReference w:id="691"/>
      </w:r>
    </w:p>
    <w:p w14:paraId="6F40F164" w14:textId="77777777" w:rsidR="00BA6AC9"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Compromise of Boot Sequence</w:t>
      </w:r>
    </w:p>
    <w:p w14:paraId="297981BD" w14:textId="77777777" w:rsidR="00BA6AC9"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A compromise of the boot sequence is detected by measuremen</w:t>
      </w:r>
      <w:r w:rsidR="00BA6AC9" w:rsidRPr="005C56A0">
        <w:rPr>
          <w:rFonts w:ascii="Arial" w:hAnsi="Arial" w:cs="Arial"/>
          <w:sz w:val="20"/>
          <w:szCs w:val="20"/>
        </w:rPr>
        <w:t>ts made into the pTPM PCRs, sat</w:t>
      </w:r>
      <w:r w:rsidRPr="005C56A0">
        <w:rPr>
          <w:rFonts w:ascii="Arial" w:hAnsi="Arial" w:cs="Arial"/>
          <w:sz w:val="20"/>
          <w:szCs w:val="20"/>
        </w:rPr>
        <w:t>i</w:t>
      </w:r>
      <w:r w:rsidR="00BA6AC9" w:rsidRPr="005C56A0">
        <w:rPr>
          <w:rFonts w:ascii="Arial" w:hAnsi="Arial" w:cs="Arial"/>
          <w:sz w:val="20"/>
          <w:szCs w:val="20"/>
        </w:rPr>
        <w:t>s</w:t>
      </w:r>
      <w:r w:rsidRPr="005C56A0">
        <w:rPr>
          <w:rFonts w:ascii="Arial" w:hAnsi="Arial" w:cs="Arial"/>
          <w:sz w:val="20"/>
          <w:szCs w:val="20"/>
        </w:rPr>
        <w:t>fied by follow</w:t>
      </w:r>
      <w:r w:rsidR="00AF06B2">
        <w:rPr>
          <w:rFonts w:ascii="Arial" w:hAnsi="Arial" w:cs="Arial"/>
          <w:sz w:val="20"/>
          <w:szCs w:val="20"/>
        </w:rPr>
        <w:t>ing</w:t>
      </w:r>
      <w:r w:rsidRPr="005C56A0">
        <w:rPr>
          <w:rFonts w:ascii="Arial" w:hAnsi="Arial" w:cs="Arial"/>
          <w:sz w:val="20"/>
          <w:szCs w:val="20"/>
        </w:rPr>
        <w:t xml:space="preserve"> the PC Client platform </w:t>
      </w:r>
      <w:r w:rsidR="00BA6AC9" w:rsidRPr="005C56A0">
        <w:rPr>
          <w:rFonts w:ascii="Arial" w:hAnsi="Arial" w:cs="Arial"/>
          <w:sz w:val="20"/>
          <w:szCs w:val="20"/>
        </w:rPr>
        <w:t>specification</w:t>
      </w:r>
    </w:p>
    <w:p w14:paraId="3573059B" w14:textId="77777777" w:rsidR="00BA6AC9"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Compromise of SMM</w:t>
      </w:r>
    </w:p>
    <w:p w14:paraId="18AACBE6" w14:textId="77777777" w:rsidR="00BA6AC9"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 xml:space="preserve">A compromise of the SMM is detected by measurements made into the pTPM PCRs, </w:t>
      </w:r>
      <w:del w:id="694" w:author="Rene Bourquin" w:date="2013-07-17T22:09:00Z">
        <w:r w:rsidRPr="005C56A0" w:rsidDel="006355F2">
          <w:rPr>
            <w:rFonts w:ascii="Arial" w:hAnsi="Arial" w:cs="Arial"/>
            <w:sz w:val="20"/>
            <w:szCs w:val="20"/>
          </w:rPr>
          <w:delText>satsified</w:delText>
        </w:r>
      </w:del>
      <w:ins w:id="695" w:author="Rene Bourquin" w:date="2013-07-17T22:09:00Z">
        <w:r w:rsidR="006355F2" w:rsidRPr="005C56A0">
          <w:rPr>
            <w:rFonts w:ascii="Arial" w:hAnsi="Arial" w:cs="Arial"/>
            <w:sz w:val="20"/>
            <w:szCs w:val="20"/>
          </w:rPr>
          <w:t>satisfied</w:t>
        </w:r>
      </w:ins>
      <w:r w:rsidRPr="005C56A0">
        <w:rPr>
          <w:rFonts w:ascii="Arial" w:hAnsi="Arial" w:cs="Arial"/>
          <w:sz w:val="20"/>
          <w:szCs w:val="20"/>
        </w:rPr>
        <w:t xml:space="preserve"> by follow</w:t>
      </w:r>
      <w:r w:rsidR="00AF06B2">
        <w:rPr>
          <w:rFonts w:ascii="Arial" w:hAnsi="Arial" w:cs="Arial"/>
          <w:sz w:val="20"/>
          <w:szCs w:val="20"/>
        </w:rPr>
        <w:t>ing</w:t>
      </w:r>
      <w:r w:rsidRPr="005C56A0">
        <w:rPr>
          <w:rFonts w:ascii="Arial" w:hAnsi="Arial" w:cs="Arial"/>
          <w:sz w:val="20"/>
          <w:szCs w:val="20"/>
        </w:rPr>
        <w:t xml:space="preserve"> the PC Client platform </w:t>
      </w:r>
      <w:r w:rsidR="00BA6AC9" w:rsidRPr="005C56A0">
        <w:rPr>
          <w:rFonts w:ascii="Arial" w:hAnsi="Arial" w:cs="Arial"/>
          <w:sz w:val="20"/>
          <w:szCs w:val="20"/>
        </w:rPr>
        <w:t>specification</w:t>
      </w:r>
    </w:p>
    <w:p w14:paraId="6B5D000F"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Compromise of VMM kernel</w:t>
      </w:r>
    </w:p>
    <w:p w14:paraId="69D8208E"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A compromise of the VMM kernel is detected by measurements made into the pTPM PCRs, sat</w:t>
      </w:r>
      <w:r w:rsidR="009B1AE0" w:rsidRPr="005C56A0">
        <w:rPr>
          <w:rFonts w:ascii="Arial" w:hAnsi="Arial" w:cs="Arial"/>
          <w:sz w:val="20"/>
          <w:szCs w:val="20"/>
        </w:rPr>
        <w:t>is</w:t>
      </w:r>
      <w:r w:rsidRPr="005C56A0">
        <w:rPr>
          <w:rFonts w:ascii="Arial" w:hAnsi="Arial" w:cs="Arial"/>
          <w:sz w:val="20"/>
          <w:szCs w:val="20"/>
        </w:rPr>
        <w:t>fied by foll</w:t>
      </w:r>
      <w:r w:rsidR="009B1AE0" w:rsidRPr="005C56A0">
        <w:rPr>
          <w:rFonts w:ascii="Arial" w:hAnsi="Arial" w:cs="Arial"/>
          <w:sz w:val="20"/>
          <w:szCs w:val="20"/>
        </w:rPr>
        <w:t>ow</w:t>
      </w:r>
      <w:ins w:id="696" w:author="Rene Bourquin" w:date="2013-07-17T22:09:00Z">
        <w:r w:rsidR="006355F2">
          <w:rPr>
            <w:rFonts w:ascii="Arial" w:hAnsi="Arial" w:cs="Arial"/>
            <w:sz w:val="20"/>
            <w:szCs w:val="20"/>
          </w:rPr>
          <w:t>ing</w:t>
        </w:r>
      </w:ins>
      <w:r w:rsidR="009B1AE0" w:rsidRPr="005C56A0">
        <w:rPr>
          <w:rFonts w:ascii="Arial" w:hAnsi="Arial" w:cs="Arial"/>
          <w:sz w:val="20"/>
          <w:szCs w:val="20"/>
        </w:rPr>
        <w:t xml:space="preserve"> the PC Client platform specifi</w:t>
      </w:r>
      <w:r w:rsidRPr="005C56A0">
        <w:rPr>
          <w:rFonts w:ascii="Arial" w:hAnsi="Arial" w:cs="Arial"/>
          <w:sz w:val="20"/>
          <w:szCs w:val="20"/>
        </w:rPr>
        <w:t>cation extended into the boo</w:t>
      </w:r>
      <w:r w:rsidR="009B1AE0" w:rsidRPr="005C56A0">
        <w:rPr>
          <w:rFonts w:ascii="Arial" w:hAnsi="Arial" w:cs="Arial"/>
          <w:sz w:val="20"/>
          <w:szCs w:val="20"/>
        </w:rPr>
        <w:t>t loader or augmented with DRTM</w:t>
      </w:r>
    </w:p>
    <w:p w14:paraId="2365D103"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Compromise of vTPM Manager</w:t>
      </w:r>
    </w:p>
    <w:p w14:paraId="1410295F" w14:textId="77777777" w:rsidR="009B1AE0" w:rsidRPr="005C56A0" w:rsidRDefault="007D0595" w:rsidP="000775B5">
      <w:pPr>
        <w:numPr>
          <w:ilvl w:val="1"/>
          <w:numId w:val="52"/>
        </w:numPr>
        <w:shd w:val="clear" w:color="auto" w:fill="F3F3F3"/>
        <w:spacing w:line="240" w:lineRule="auto"/>
        <w:rPr>
          <w:rFonts w:ascii="Arial" w:hAnsi="Arial" w:cs="Arial"/>
          <w:sz w:val="20"/>
          <w:szCs w:val="20"/>
        </w:rPr>
      </w:pPr>
      <w:r>
        <w:rPr>
          <w:rFonts w:ascii="Arial" w:hAnsi="Arial" w:cs="Arial"/>
          <w:sz w:val="20"/>
          <w:szCs w:val="20"/>
        </w:rPr>
        <w:lastRenderedPageBreak/>
        <w:t>A</w:t>
      </w:r>
      <w:commentRangeStart w:id="697"/>
      <w:r w:rsidR="00E528CB" w:rsidRPr="005C56A0">
        <w:rPr>
          <w:rFonts w:ascii="Arial" w:hAnsi="Arial" w:cs="Arial"/>
          <w:sz w:val="20"/>
          <w:szCs w:val="20"/>
        </w:rPr>
        <w:t xml:space="preserve"> compromise of the boot sequence is detected by measurements made into the pTPM PCRs, extended through the boot loader or via DRTM and in a trusted sequence also being required to measure the vTPM Manager.</w:t>
      </w:r>
      <w:commentRangeEnd w:id="697"/>
      <w:r w:rsidR="00BB269F">
        <w:rPr>
          <w:rStyle w:val="CommentReference"/>
          <w:rFonts w:ascii="Arial" w:eastAsia="Times New Roman" w:hAnsi="Arial" w:cs="Arial"/>
          <w:lang w:eastAsia="ar-SA"/>
        </w:rPr>
        <w:commentReference w:id="697"/>
      </w:r>
    </w:p>
    <w:p w14:paraId="4B0FEDB7" w14:textId="77777777" w:rsidR="007D0595" w:rsidRDefault="00E528CB" w:rsidP="007D0595">
      <w:pPr>
        <w:numPr>
          <w:ilvl w:val="0"/>
          <w:numId w:val="52"/>
        </w:numPr>
        <w:shd w:val="clear" w:color="auto" w:fill="F3F3F3"/>
        <w:spacing w:line="240" w:lineRule="auto"/>
        <w:rPr>
          <w:rFonts w:ascii="Arial" w:hAnsi="Arial" w:cs="Arial"/>
          <w:sz w:val="20"/>
          <w:szCs w:val="20"/>
        </w:rPr>
      </w:pPr>
      <w:r w:rsidRPr="007D0595">
        <w:rPr>
          <w:rFonts w:ascii="Arial" w:hAnsi="Arial" w:cs="Arial"/>
          <w:sz w:val="20"/>
          <w:szCs w:val="20"/>
        </w:rPr>
        <w:t>Compromise of the backup mechanism</w:t>
      </w:r>
      <w:r w:rsidR="007D0595">
        <w:rPr>
          <w:rFonts w:ascii="Arial" w:hAnsi="Arial" w:cs="Arial"/>
          <w:sz w:val="20"/>
          <w:szCs w:val="20"/>
        </w:rPr>
        <w:t xml:space="preserve"> for vTPMs</w:t>
      </w:r>
    </w:p>
    <w:p w14:paraId="3D1F54E8" w14:textId="77777777" w:rsidR="009B1AE0" w:rsidRPr="007D0595" w:rsidRDefault="007D0595" w:rsidP="007D0595">
      <w:pPr>
        <w:numPr>
          <w:ilvl w:val="1"/>
          <w:numId w:val="52"/>
        </w:numPr>
        <w:shd w:val="clear" w:color="auto" w:fill="F3F3F3"/>
        <w:spacing w:line="240" w:lineRule="auto"/>
        <w:rPr>
          <w:rFonts w:ascii="Arial" w:hAnsi="Arial" w:cs="Arial"/>
          <w:sz w:val="20"/>
          <w:szCs w:val="20"/>
        </w:rPr>
      </w:pPr>
      <w:commentRangeStart w:id="698"/>
      <w:r w:rsidRPr="007D0595">
        <w:rPr>
          <w:rFonts w:ascii="Arial" w:hAnsi="Arial" w:cs="Arial"/>
          <w:sz w:val="20"/>
          <w:szCs w:val="20"/>
        </w:rPr>
        <w:t>The backup mechanism is dependent on the correct operation of two parts: the local backup operation and the remote backup server</w:t>
      </w:r>
      <w:r>
        <w:rPr>
          <w:rFonts w:ascii="Arial" w:hAnsi="Arial" w:cs="Arial"/>
          <w:sz w:val="20"/>
          <w:szCs w:val="20"/>
        </w:rPr>
        <w:t>.</w:t>
      </w:r>
      <w:r>
        <w:rPr>
          <w:rFonts w:ascii="Arial" w:hAnsi="Arial" w:cs="Arial"/>
          <w:sz w:val="20"/>
          <w:szCs w:val="20"/>
        </w:rPr>
        <w:br/>
        <w:t>The primary countermeasures for the local backup operation are the same for any other component of the TCB:  countermeasures to protect the correct boot of the system (todo: put in reference).  Countermeasures to ensure that secrets are only available to correctly booted systems tie the correct boot to the certification of the backed up content.</w:t>
      </w:r>
      <w:r w:rsidRPr="007D0595">
        <w:rPr>
          <w:rFonts w:ascii="Arial" w:hAnsi="Arial" w:cs="Arial"/>
          <w:sz w:val="20"/>
          <w:szCs w:val="20"/>
        </w:rPr>
        <w:br/>
      </w:r>
      <w:commentRangeEnd w:id="698"/>
      <w:r w:rsidR="003071BD">
        <w:rPr>
          <w:rStyle w:val="CommentReference"/>
          <w:rFonts w:ascii="Arial" w:eastAsia="Times New Roman" w:hAnsi="Arial" w:cs="Arial"/>
          <w:lang w:eastAsia="ar-SA"/>
        </w:rPr>
        <w:commentReference w:id="698"/>
      </w:r>
    </w:p>
    <w:p w14:paraId="7609106F"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 xml:space="preserve">Rollback of vTPM </w:t>
      </w:r>
      <w:commentRangeStart w:id="699"/>
      <w:r w:rsidRPr="005C56A0">
        <w:rPr>
          <w:rFonts w:ascii="Arial" w:hAnsi="Arial" w:cs="Arial"/>
          <w:sz w:val="20"/>
          <w:szCs w:val="20"/>
        </w:rPr>
        <w:t>secrets</w:t>
      </w:r>
      <w:commentRangeEnd w:id="699"/>
      <w:r w:rsidR="006355F2">
        <w:rPr>
          <w:rStyle w:val="CommentReference"/>
          <w:rFonts w:ascii="Arial" w:eastAsia="Times New Roman" w:hAnsi="Arial" w:cs="Arial"/>
          <w:lang w:eastAsia="ar-SA"/>
        </w:rPr>
        <w:commentReference w:id="699"/>
      </w:r>
    </w:p>
    <w:p w14:paraId="54C86F74"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A rollback of vTPM secrets is detected via using the monotonic counter of the pTPM being incremented at each launch of the vTPM manager which is successful in recovering the vTPM secrets, and having the then current monotonic counter being saved with those secrets.  Comparison between the two values should always differ by 1, thus proving a rollback attack has not happened.</w:t>
      </w:r>
    </w:p>
    <w:p w14:paraId="28689C2B"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 xml:space="preserve">Loss of vTPM user </w:t>
      </w:r>
      <w:commentRangeStart w:id="700"/>
      <w:r w:rsidRPr="005C56A0">
        <w:rPr>
          <w:rFonts w:ascii="Arial" w:hAnsi="Arial" w:cs="Arial"/>
          <w:sz w:val="20"/>
          <w:szCs w:val="20"/>
        </w:rPr>
        <w:t>privacy</w:t>
      </w:r>
      <w:commentRangeEnd w:id="700"/>
      <w:r w:rsidR="008D1366">
        <w:rPr>
          <w:rStyle w:val="CommentReference"/>
          <w:rFonts w:ascii="Arial" w:eastAsia="Times New Roman" w:hAnsi="Arial" w:cs="Arial"/>
          <w:lang w:eastAsia="ar-SA"/>
        </w:rPr>
        <w:commentReference w:id="700"/>
      </w:r>
    </w:p>
    <w:p w14:paraId="503BEE18"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Since vTPMs are *not* immutable, a re-instituted vTPM will resolve loss of privacy of a user caused by the unlikely event of user tracking via EK.</w:t>
      </w:r>
    </w:p>
    <w:p w14:paraId="2629EBB5"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Integrity (Change) of vTPM secrets and vPCRs</w:t>
      </w:r>
    </w:p>
    <w:p w14:paraId="31444231"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Only a verified vTPM is allowed access to vTPM secrets, which must be stored with both confidentiality and integrity attributes in their encryption (either via crypto mode or via encrypting the hash of the data along with the data).</w:t>
      </w:r>
    </w:p>
    <w:p w14:paraId="22AC1790"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Confidentiality of vTPM secrets</w:t>
      </w:r>
    </w:p>
    <w:p w14:paraId="3F10A6E9"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Only a verified vTPM is allowed access to vTPM secrets, which must be stored with both confidentiality and integrity attributes in their encryption (</w:t>
      </w:r>
      <w:commentRangeStart w:id="701"/>
      <w:r w:rsidRPr="005C56A0">
        <w:rPr>
          <w:rFonts w:ascii="Arial" w:hAnsi="Arial" w:cs="Arial"/>
          <w:sz w:val="20"/>
          <w:szCs w:val="20"/>
        </w:rPr>
        <w:t>either via crypto mode or via encrypting the hash of the data along with the data</w:t>
      </w:r>
      <w:commentRangeEnd w:id="701"/>
      <w:r w:rsidR="009A099C">
        <w:rPr>
          <w:rStyle w:val="CommentReference"/>
          <w:rFonts w:ascii="Arial" w:eastAsia="Times New Roman" w:hAnsi="Arial" w:cs="Arial"/>
          <w:lang w:eastAsia="ar-SA"/>
        </w:rPr>
        <w:commentReference w:id="701"/>
      </w:r>
      <w:r w:rsidRPr="005C56A0">
        <w:rPr>
          <w:rFonts w:ascii="Arial" w:hAnsi="Arial" w:cs="Arial"/>
          <w:sz w:val="20"/>
          <w:szCs w:val="20"/>
        </w:rPr>
        <w:t>).  While in use, the VMM is responsible for maintaining the isolation necessary to prevent leakage of vTPM secrets from the vTPM.</w:t>
      </w:r>
    </w:p>
    <w:p w14:paraId="7CE009F0"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Attack by a hostile VM running under the same VMM</w:t>
      </w:r>
    </w:p>
    <w:p w14:paraId="39EA3F76"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It is the VMM’s responsibility to provide isolation preventing attack from a hostile VM.</w:t>
      </w:r>
    </w:p>
    <w:p w14:paraId="6A9174B2"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DMA Attacks against VMM and VMs</w:t>
      </w:r>
    </w:p>
    <w:p w14:paraId="6936C0E8"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 xml:space="preserve">It is the VMM’s responsibility to provide isolation preventing attack from a hostile VM. It is noted that DRTM provides protection utilizing either IOMMU or </w:t>
      </w:r>
      <w:commentRangeStart w:id="702"/>
      <w:r w:rsidRPr="005C56A0">
        <w:rPr>
          <w:rFonts w:ascii="Arial" w:hAnsi="Arial" w:cs="Arial"/>
          <w:sz w:val="20"/>
          <w:szCs w:val="20"/>
        </w:rPr>
        <w:t>VT-d</w:t>
      </w:r>
      <w:commentRangeEnd w:id="702"/>
      <w:r w:rsidR="009A099C">
        <w:rPr>
          <w:rStyle w:val="CommentReference"/>
          <w:rFonts w:ascii="Arial" w:eastAsia="Times New Roman" w:hAnsi="Arial" w:cs="Arial"/>
          <w:lang w:eastAsia="ar-SA"/>
        </w:rPr>
        <w:commentReference w:id="702"/>
      </w:r>
      <w:r w:rsidRPr="005C56A0">
        <w:rPr>
          <w:rFonts w:ascii="Arial" w:hAnsi="Arial" w:cs="Arial"/>
          <w:sz w:val="20"/>
          <w:szCs w:val="20"/>
        </w:rPr>
        <w:t>.</w:t>
      </w:r>
    </w:p>
    <w:p w14:paraId="749361DD"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Attacks on associations between VMs that share a vPlatform</w:t>
      </w:r>
    </w:p>
    <w:p w14:paraId="551E5677"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lastRenderedPageBreak/>
        <w:t>A measured VMM and vTPM manager are responsible for maintaining the associations between VMs that share a vPlatform.</w:t>
      </w:r>
    </w:p>
    <w:p w14:paraId="07E804C0"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Attacks leading to multiple instantiations of a vTPM</w:t>
      </w:r>
    </w:p>
    <w:p w14:paraId="6B0AF457"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A measured VMM and vTPM manager are responsible for maintaining the associations between VMs that share a vPlatform.  Cryptographic protections are used to maintain the association of a VM platform with its vTPM, such as maintaining a copy of the hash of the VM with the vTPM secrets in an encrypted blob when a VM is closed.</w:t>
      </w:r>
    </w:p>
    <w:p w14:paraId="1E4CAF75"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Attacks leading to poor or no entropy seeding the generation of keys, etc.</w:t>
      </w:r>
    </w:p>
    <w:p w14:paraId="7EF3ED19"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VMM entropy should be fed (at least in part) from a pTPM RNG</w:t>
      </w:r>
      <w:r w:rsidR="009B1AE0" w:rsidRPr="005C56A0">
        <w:rPr>
          <w:rFonts w:ascii="Arial" w:hAnsi="Arial" w:cs="Arial"/>
          <w:sz w:val="20"/>
          <w:szCs w:val="20"/>
        </w:rPr>
        <w:t>. If this attack vector is of particular concern, the vTPM Factory may use a high-quality entropy source to generate the vTPM RNG seeds.</w:t>
      </w:r>
    </w:p>
    <w:p w14:paraId="6EDBD0DD"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Attacks on backed up, migrated or quiesced VM and VMMs</w:t>
      </w:r>
    </w:p>
    <w:p w14:paraId="01E8A700" w14:textId="2EB5AE0B"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 xml:space="preserve">Rollback attacks are previously mentioned.  </w:t>
      </w:r>
      <w:proofErr w:type="gramStart"/>
      <w:r w:rsidRPr="005C56A0">
        <w:rPr>
          <w:rFonts w:ascii="Arial" w:hAnsi="Arial" w:cs="Arial"/>
          <w:sz w:val="20"/>
          <w:szCs w:val="20"/>
        </w:rPr>
        <w:t>vTPM</w:t>
      </w:r>
      <w:proofErr w:type="gramEnd"/>
      <w:r w:rsidRPr="005C56A0">
        <w:rPr>
          <w:rFonts w:ascii="Arial" w:hAnsi="Arial" w:cs="Arial"/>
          <w:sz w:val="20"/>
          <w:szCs w:val="20"/>
        </w:rPr>
        <w:t xml:space="preserve"> secrets are previously mentioned. VM secrets can be encrypted using </w:t>
      </w:r>
      <w:proofErr w:type="gramStart"/>
      <w:r w:rsidRPr="005C56A0">
        <w:rPr>
          <w:rFonts w:ascii="Arial" w:hAnsi="Arial" w:cs="Arial"/>
          <w:sz w:val="20"/>
          <w:szCs w:val="20"/>
        </w:rPr>
        <w:t>vTPM protected</w:t>
      </w:r>
      <w:proofErr w:type="gramEnd"/>
      <w:r w:rsidRPr="005C56A0">
        <w:rPr>
          <w:rFonts w:ascii="Arial" w:hAnsi="Arial" w:cs="Arial"/>
          <w:sz w:val="20"/>
          <w:szCs w:val="20"/>
        </w:rPr>
        <w:t xml:space="preserve"> secrets, along with integrity measurements</w:t>
      </w:r>
      <w:ins w:id="703" w:author="Ariel Segall" w:date="2013-09-09T15:22:00Z">
        <w:r w:rsidR="00E41010">
          <w:rPr>
            <w:rFonts w:ascii="Arial" w:hAnsi="Arial" w:cs="Arial"/>
            <w:sz w:val="20"/>
            <w:szCs w:val="20"/>
          </w:rPr>
          <w:t xml:space="preserve"> based on vTPM PCR contents or </w:t>
        </w:r>
        <w:r w:rsidR="002D58B6">
          <w:rPr>
            <w:rFonts w:ascii="Arial" w:hAnsi="Arial" w:cs="Arial"/>
            <w:sz w:val="20"/>
            <w:szCs w:val="20"/>
          </w:rPr>
          <w:t>integrity-protected</w:t>
        </w:r>
        <w:r w:rsidR="00E41010">
          <w:rPr>
            <w:rFonts w:ascii="Arial" w:hAnsi="Arial" w:cs="Arial"/>
            <w:sz w:val="20"/>
            <w:szCs w:val="20"/>
          </w:rPr>
          <w:t xml:space="preserve"> reference values checked by trusted components</w:t>
        </w:r>
      </w:ins>
      <w:r w:rsidRPr="005C56A0">
        <w:rPr>
          <w:rFonts w:ascii="Arial" w:hAnsi="Arial" w:cs="Arial"/>
          <w:sz w:val="20"/>
          <w:szCs w:val="20"/>
        </w:rPr>
        <w:t xml:space="preserve">.  This does not prevent Denial Of Service attacks, but </w:t>
      </w:r>
      <w:ins w:id="704" w:author="Ariel Segall" w:date="2013-09-09T15:22:00Z">
        <w:r w:rsidR="00D53A90">
          <w:rPr>
            <w:rFonts w:ascii="Arial" w:hAnsi="Arial" w:cs="Arial"/>
            <w:sz w:val="20"/>
            <w:szCs w:val="20"/>
          </w:rPr>
          <w:t xml:space="preserve">one </w:t>
        </w:r>
      </w:ins>
      <w:r w:rsidRPr="005C56A0">
        <w:rPr>
          <w:rFonts w:ascii="Arial" w:hAnsi="Arial" w:cs="Arial"/>
          <w:sz w:val="20"/>
          <w:szCs w:val="20"/>
        </w:rPr>
        <w:t>reason</w:t>
      </w:r>
      <w:ins w:id="705" w:author="Ariel Segall" w:date="2013-09-09T15:22:00Z">
        <w:r w:rsidR="00D53A90">
          <w:rPr>
            <w:rFonts w:ascii="Arial" w:hAnsi="Arial" w:cs="Arial"/>
            <w:sz w:val="20"/>
            <w:szCs w:val="20"/>
          </w:rPr>
          <w:t xml:space="preserve"> </w:t>
        </w:r>
      </w:ins>
      <w:r w:rsidRPr="005C56A0">
        <w:rPr>
          <w:rFonts w:ascii="Arial" w:hAnsi="Arial" w:cs="Arial"/>
          <w:sz w:val="20"/>
          <w:szCs w:val="20"/>
        </w:rPr>
        <w:t>backup</w:t>
      </w:r>
      <w:ins w:id="706" w:author="Ariel Segall" w:date="2013-09-09T15:23:00Z">
        <w:r w:rsidR="00D53A90">
          <w:rPr>
            <w:rFonts w:ascii="Arial" w:hAnsi="Arial" w:cs="Arial"/>
            <w:sz w:val="20"/>
            <w:szCs w:val="20"/>
          </w:rPr>
          <w:t xml:space="preserve"> solutions are important </w:t>
        </w:r>
      </w:ins>
      <w:r w:rsidRPr="005C56A0">
        <w:rPr>
          <w:rFonts w:ascii="Arial" w:hAnsi="Arial" w:cs="Arial"/>
          <w:sz w:val="20"/>
          <w:szCs w:val="20"/>
        </w:rPr>
        <w:t xml:space="preserve">is to mitigate </w:t>
      </w:r>
      <w:ins w:id="707" w:author="Ariel Segall" w:date="2013-09-09T15:23:00Z">
        <w:r w:rsidR="00D53A90">
          <w:rPr>
            <w:rFonts w:ascii="Arial" w:hAnsi="Arial" w:cs="Arial"/>
            <w:sz w:val="20"/>
            <w:szCs w:val="20"/>
          </w:rPr>
          <w:t>DoS</w:t>
        </w:r>
      </w:ins>
      <w:r w:rsidRPr="005C56A0">
        <w:rPr>
          <w:rFonts w:ascii="Arial" w:hAnsi="Arial" w:cs="Arial"/>
          <w:sz w:val="20"/>
          <w:szCs w:val="20"/>
        </w:rPr>
        <w:t xml:space="preserve"> attacks.</w:t>
      </w:r>
    </w:p>
    <w:p w14:paraId="555B5017"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Attacks against integrity of attestation reports</w:t>
      </w:r>
    </w:p>
    <w:p w14:paraId="2B1C58D4"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rPr>
        <w:t xml:space="preserve">Standard </w:t>
      </w:r>
      <w:proofErr w:type="gramStart"/>
      <w:r w:rsidRPr="005C56A0">
        <w:rPr>
          <w:rFonts w:ascii="Arial" w:hAnsi="Arial" w:cs="Arial"/>
          <w:sz w:val="20"/>
          <w:szCs w:val="20"/>
        </w:rPr>
        <w:t>nonce</w:t>
      </w:r>
      <w:proofErr w:type="gramEnd"/>
      <w:r w:rsidRPr="005C56A0">
        <w:rPr>
          <w:rFonts w:ascii="Arial" w:hAnsi="Arial" w:cs="Arial"/>
          <w:sz w:val="20"/>
          <w:szCs w:val="20"/>
        </w:rPr>
        <w:t xml:space="preserve"> protocols are used to prevent replay of attestation reports; signatures over the attestation reports prevent counterfeiting; certificates of the keys used to sign the attestation reports provide proof of the integrity of the key.</w:t>
      </w:r>
    </w:p>
    <w:p w14:paraId="798878A8"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rPr>
        <w:t>Attacks against certificates used by the VMM, vPlatform, vPlatform Manufacturing Authority, etc</w:t>
      </w:r>
      <w:proofErr w:type="gramStart"/>
      <w:r w:rsidRPr="005C56A0">
        <w:rPr>
          <w:rFonts w:ascii="Arial" w:hAnsi="Arial" w:cs="Arial"/>
          <w:sz w:val="20"/>
          <w:szCs w:val="20"/>
        </w:rPr>
        <w:t>.</w:t>
      </w:r>
      <w:r w:rsidRPr="005C56A0">
        <w:rPr>
          <w:rFonts w:ascii="Arial" w:hAnsi="Arial" w:cs="Arial"/>
          <w:color w:val="0000FF"/>
          <w:sz w:val="20"/>
          <w:szCs w:val="20"/>
          <w:u w:val="single" w:color="0000FF"/>
        </w:rPr>
        <w:t>[</w:t>
      </w:r>
      <w:proofErr w:type="gramEnd"/>
      <w:r w:rsidRPr="005C56A0">
        <w:rPr>
          <w:rFonts w:ascii="Arial" w:hAnsi="Arial" w:cs="Arial"/>
          <w:color w:val="0000FF"/>
          <w:sz w:val="20"/>
          <w:szCs w:val="20"/>
          <w:u w:val="single" w:color="0000FF"/>
        </w:rPr>
        <w:t>I1]</w:t>
      </w:r>
      <w:r w:rsidRPr="005C56A0">
        <w:rPr>
          <w:rFonts w:ascii="Arial" w:hAnsi="Arial" w:cs="Arial"/>
          <w:sz w:val="20"/>
          <w:szCs w:val="20"/>
          <w:u w:color="0000FF"/>
        </w:rPr>
        <w:t> </w:t>
      </w:r>
    </w:p>
    <w:p w14:paraId="0389B55A" w14:textId="77777777" w:rsidR="009B1AE0"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u w:color="0000FF"/>
        </w:rPr>
        <w:t>Cert</w:t>
      </w:r>
      <w:r w:rsidR="009B1AE0" w:rsidRPr="005C56A0">
        <w:rPr>
          <w:rFonts w:ascii="Arial" w:hAnsi="Arial" w:cs="Arial"/>
          <w:sz w:val="20"/>
          <w:szCs w:val="20"/>
          <w:u w:color="0000FF"/>
        </w:rPr>
        <w:t>ificates used by the VMM</w:t>
      </w:r>
      <w:proofErr w:type="gramStart"/>
      <w:r w:rsidR="009B1AE0" w:rsidRPr="005C56A0">
        <w:rPr>
          <w:rFonts w:ascii="Arial" w:hAnsi="Arial" w:cs="Arial"/>
          <w:sz w:val="20"/>
          <w:szCs w:val="20"/>
          <w:u w:color="0000FF"/>
        </w:rPr>
        <w:t>,vPlatfo</w:t>
      </w:r>
      <w:r w:rsidRPr="005C56A0">
        <w:rPr>
          <w:rFonts w:ascii="Arial" w:hAnsi="Arial" w:cs="Arial"/>
          <w:sz w:val="20"/>
          <w:szCs w:val="20"/>
          <w:u w:color="0000FF"/>
        </w:rPr>
        <w:t>rm</w:t>
      </w:r>
      <w:proofErr w:type="gramEnd"/>
      <w:r w:rsidRPr="005C56A0">
        <w:rPr>
          <w:rFonts w:ascii="Arial" w:hAnsi="Arial" w:cs="Arial"/>
          <w:sz w:val="20"/>
          <w:szCs w:val="20"/>
          <w:u w:color="0000FF"/>
        </w:rPr>
        <w:t>, etc. are signed by a pTPM key, locked to PCRs which represent those VMMs.  The pTPM key itself is signed by an AIK, which is attested to with the EK, which is attested to by the chip OEM.</w:t>
      </w:r>
    </w:p>
    <w:p w14:paraId="54FEFBF6" w14:textId="77777777" w:rsidR="009B1AE0" w:rsidRPr="005C56A0" w:rsidRDefault="00E528CB" w:rsidP="000775B5">
      <w:pPr>
        <w:numPr>
          <w:ilvl w:val="0"/>
          <w:numId w:val="52"/>
        </w:numPr>
        <w:shd w:val="clear" w:color="auto" w:fill="F3F3F3"/>
        <w:spacing w:line="240" w:lineRule="auto"/>
        <w:rPr>
          <w:rFonts w:ascii="Arial" w:hAnsi="Arial" w:cs="Arial"/>
          <w:sz w:val="20"/>
          <w:szCs w:val="20"/>
        </w:rPr>
      </w:pPr>
      <w:r w:rsidRPr="005C56A0">
        <w:rPr>
          <w:rFonts w:ascii="Arial" w:hAnsi="Arial" w:cs="Arial"/>
          <w:sz w:val="20"/>
          <w:szCs w:val="20"/>
          <w:u w:color="0000FF"/>
        </w:rPr>
        <w:t>Migration to an Attacker</w:t>
      </w:r>
    </w:p>
    <w:p w14:paraId="5514E408" w14:textId="77777777" w:rsidR="007C472D" w:rsidRPr="005C56A0" w:rsidRDefault="00E528CB" w:rsidP="000775B5">
      <w:pPr>
        <w:numPr>
          <w:ilvl w:val="1"/>
          <w:numId w:val="52"/>
        </w:numPr>
        <w:shd w:val="clear" w:color="auto" w:fill="F3F3F3"/>
        <w:spacing w:line="240" w:lineRule="auto"/>
        <w:rPr>
          <w:rFonts w:ascii="Arial" w:hAnsi="Arial" w:cs="Arial"/>
          <w:sz w:val="20"/>
          <w:szCs w:val="20"/>
        </w:rPr>
      </w:pPr>
      <w:r w:rsidRPr="005C56A0">
        <w:rPr>
          <w:rFonts w:ascii="Arial" w:hAnsi="Arial" w:cs="Arial"/>
          <w:sz w:val="20"/>
          <w:szCs w:val="20"/>
          <w:u w:color="0000FF"/>
        </w:rPr>
        <w:t>Migration of secrets can only be accomplished by a vTPM with access to those secrets,</w:t>
      </w:r>
      <w:r w:rsidR="009B1AE0" w:rsidRPr="005C56A0">
        <w:rPr>
          <w:rFonts w:ascii="Arial" w:hAnsi="Arial" w:cs="Arial"/>
          <w:sz w:val="20"/>
          <w:szCs w:val="20"/>
          <w:u w:color="0000FF"/>
        </w:rPr>
        <w:t xml:space="preserve"> </w:t>
      </w:r>
      <w:r w:rsidRPr="005C56A0">
        <w:rPr>
          <w:rFonts w:ascii="Arial" w:hAnsi="Arial" w:cs="Arial"/>
          <w:sz w:val="20"/>
          <w:szCs w:val="20"/>
          <w:u w:color="0000FF"/>
        </w:rPr>
        <w:t>which has to be in a</w:t>
      </w:r>
      <w:ins w:id="708" w:author="Rene Bourquin" w:date="2013-07-17T23:15:00Z">
        <w:r w:rsidR="008623A2">
          <w:rPr>
            <w:rFonts w:ascii="Arial" w:hAnsi="Arial" w:cs="Arial"/>
            <w:sz w:val="20"/>
            <w:szCs w:val="20"/>
            <w:u w:color="0000FF"/>
          </w:rPr>
          <w:t>n</w:t>
        </w:r>
      </w:ins>
      <w:r w:rsidRPr="005C56A0">
        <w:rPr>
          <w:rFonts w:ascii="Arial" w:hAnsi="Arial" w:cs="Arial"/>
          <w:sz w:val="20"/>
          <w:szCs w:val="20"/>
          <w:u w:color="0000FF"/>
        </w:rPr>
        <w:t xml:space="preserve"> approved state to unseal those secrets.  A</w:t>
      </w:r>
      <w:ins w:id="709" w:author="Rene Bourquin" w:date="2013-07-17T23:15:00Z">
        <w:r w:rsidR="008623A2">
          <w:rPr>
            <w:rFonts w:ascii="Arial" w:hAnsi="Arial" w:cs="Arial"/>
            <w:sz w:val="20"/>
            <w:szCs w:val="20"/>
            <w:u w:color="0000FF"/>
          </w:rPr>
          <w:t>n</w:t>
        </w:r>
      </w:ins>
      <w:r w:rsidRPr="005C56A0">
        <w:rPr>
          <w:rFonts w:ascii="Arial" w:hAnsi="Arial" w:cs="Arial"/>
          <w:sz w:val="20"/>
          <w:szCs w:val="20"/>
          <w:u w:color="0000FF"/>
        </w:rPr>
        <w:t xml:space="preserve"> approved vTPM follows policy.  Policy prevents migratin</w:t>
      </w:r>
      <w:r w:rsidR="009B1AE0" w:rsidRPr="005C56A0">
        <w:rPr>
          <w:rFonts w:ascii="Arial" w:hAnsi="Arial" w:cs="Arial"/>
          <w:sz w:val="20"/>
          <w:szCs w:val="20"/>
          <w:u w:color="0000FF"/>
        </w:rPr>
        <w:t>g</w:t>
      </w:r>
      <w:r w:rsidRPr="005C56A0">
        <w:rPr>
          <w:rFonts w:ascii="Arial" w:hAnsi="Arial" w:cs="Arial"/>
          <w:sz w:val="20"/>
          <w:szCs w:val="20"/>
          <w:u w:color="0000FF"/>
        </w:rPr>
        <w:t xml:space="preserve"> to an attacker.</w:t>
      </w:r>
    </w:p>
    <w:p w14:paraId="1D7CF4AE" w14:textId="77777777" w:rsidR="007C472D" w:rsidRDefault="007C472D">
      <w:pPr>
        <w:pStyle w:val="BodyText"/>
        <w:jc w:val="left"/>
      </w:pPr>
    </w:p>
    <w:p w14:paraId="5DC36EA8" w14:textId="77777777" w:rsidR="007C472D" w:rsidRDefault="007C472D" w:rsidP="004047BE">
      <w:pPr>
        <w:pStyle w:val="BodyText"/>
        <w:jc w:val="left"/>
      </w:pPr>
    </w:p>
    <w:p w14:paraId="2D790CC2" w14:textId="77777777" w:rsidR="007C472D" w:rsidRDefault="007C472D">
      <w:pPr>
        <w:pStyle w:val="BodyText"/>
        <w:jc w:val="left"/>
        <w:rPr>
          <w:rFonts w:eastAsia="Arial"/>
        </w:rPr>
      </w:pPr>
    </w:p>
    <w:p w14:paraId="17EB2D45" w14:textId="77777777" w:rsidR="007C472D" w:rsidRDefault="007C472D">
      <w:pPr>
        <w:pStyle w:val="Heading1"/>
      </w:pPr>
      <w:bookmarkStart w:id="710" w:name="_Toc233785313"/>
      <w:commentRangeStart w:id="711"/>
      <w:r>
        <w:rPr>
          <w:rFonts w:eastAsia="Arial"/>
        </w:rPr>
        <w:lastRenderedPageBreak/>
        <w:t>Hardware Platform Support</w:t>
      </w:r>
      <w:bookmarkEnd w:id="710"/>
      <w:commentRangeEnd w:id="711"/>
      <w:r w:rsidR="00AB602C">
        <w:rPr>
          <w:rStyle w:val="CommentReference"/>
          <w:b w:val="0"/>
          <w:bCs w:val="0"/>
          <w:kern w:val="0"/>
        </w:rPr>
        <w:commentReference w:id="711"/>
      </w:r>
    </w:p>
    <w:p w14:paraId="34346BC9" w14:textId="0376BC9A" w:rsidR="005C56A0" w:rsidRDefault="007C472D" w:rsidP="0006364C">
      <w:pPr>
        <w:pStyle w:val="Heading2"/>
      </w:pPr>
      <w:bookmarkStart w:id="712" w:name="_Toc233785314"/>
      <w:r>
        <w:t>Initial</w:t>
      </w:r>
      <w:r>
        <w:rPr>
          <w:rFonts w:eastAsia="Arial"/>
        </w:rPr>
        <w:t xml:space="preserve"> </w:t>
      </w:r>
      <w:r>
        <w:t>pTPM</w:t>
      </w:r>
      <w:r>
        <w:rPr>
          <w:rFonts w:eastAsia="Arial"/>
        </w:rPr>
        <w:t xml:space="preserve"> </w:t>
      </w:r>
      <w:r>
        <w:t xml:space="preserve">provisioning goals </w:t>
      </w:r>
      <w:ins w:id="713" w:author="Ariel Segall" w:date="2013-10-08T16:20:00Z">
        <w:r w:rsidR="008F72A0">
          <w:t>(informative)</w:t>
        </w:r>
      </w:ins>
      <w:bookmarkEnd w:id="712"/>
    </w:p>
    <w:p w14:paraId="5A17CEF1" w14:textId="54F65C81" w:rsidR="005C56A0" w:rsidRPr="00A33D69" w:rsidRDefault="005C56A0" w:rsidP="00F00FBD">
      <w:pPr>
        <w:pBdr>
          <w:top w:val="single" w:sz="4" w:space="1" w:color="auto"/>
          <w:left w:val="single" w:sz="4" w:space="4" w:color="auto"/>
          <w:bottom w:val="single" w:sz="4" w:space="1" w:color="auto"/>
          <w:right w:val="single" w:sz="4" w:space="4" w:color="auto"/>
        </w:pBdr>
        <w:shd w:val="clear" w:color="auto" w:fill="F3F3F3"/>
        <w:spacing w:line="240" w:lineRule="auto"/>
        <w:rPr>
          <w:rFonts w:ascii="Arial" w:hAnsi="Arial" w:cs="Arial"/>
          <w:sz w:val="20"/>
          <w:szCs w:val="20"/>
        </w:rPr>
      </w:pPr>
      <w:commentRangeStart w:id="714"/>
      <w:r w:rsidRPr="00A33D69">
        <w:rPr>
          <w:rFonts w:ascii="Arial" w:hAnsi="Arial" w:cs="Arial"/>
          <w:sz w:val="20"/>
          <w:szCs w:val="20"/>
        </w:rPr>
        <w:t xml:space="preserve">A Trusted Virtual Platform runs on a physical Trusted Platform (pPlatform). The pTPM must be configured to enable trusted attestation of virtual machines, extending the chain of trust from the physical environment to the virtual environment, as well as to support the secure storage of vTPM secrets. </w:t>
      </w:r>
      <w:ins w:id="715" w:author="Ariel Segall" w:date="2013-10-08T16:40:00Z">
        <w:r w:rsidR="00DF72DF">
          <w:rPr>
            <w:rFonts w:ascii="Arial" w:hAnsi="Arial" w:cs="Arial"/>
            <w:sz w:val="20"/>
            <w:szCs w:val="20"/>
          </w:rPr>
          <w:t xml:space="preserve"> To do so, the pTPM must be provisioned with appropriate keys and credentials. </w:t>
        </w:r>
      </w:ins>
      <w:r w:rsidRPr="00A33D69">
        <w:rPr>
          <w:rFonts w:ascii="Arial" w:hAnsi="Arial" w:cs="Arial"/>
          <w:sz w:val="20"/>
          <w:szCs w:val="20"/>
        </w:rPr>
        <w:t xml:space="preserve">Provisioning of the pTPM </w:t>
      </w:r>
      <w:ins w:id="716" w:author="Ariel Segall" w:date="2013-10-08T16:19:00Z">
        <w:r w:rsidR="00584DB9">
          <w:rPr>
            <w:rFonts w:ascii="Arial" w:hAnsi="Arial" w:cs="Arial"/>
            <w:sz w:val="20"/>
            <w:szCs w:val="20"/>
          </w:rPr>
          <w:t xml:space="preserve">may </w:t>
        </w:r>
      </w:ins>
      <w:r w:rsidRPr="00A33D69">
        <w:rPr>
          <w:rFonts w:ascii="Arial" w:hAnsi="Arial" w:cs="Arial"/>
          <w:sz w:val="20"/>
          <w:szCs w:val="20"/>
        </w:rPr>
        <w:t xml:space="preserve">also include </w:t>
      </w:r>
      <w:ins w:id="717" w:author="Ariel Segall" w:date="2013-10-08T16:38:00Z">
        <w:r w:rsidR="00DF72DF">
          <w:rPr>
            <w:rFonts w:ascii="Arial" w:hAnsi="Arial" w:cs="Arial"/>
            <w:sz w:val="20"/>
            <w:szCs w:val="20"/>
          </w:rPr>
          <w:t xml:space="preserve">such </w:t>
        </w:r>
      </w:ins>
      <w:ins w:id="718" w:author="Ariel Segall" w:date="2013-10-08T16:39:00Z">
        <w:r w:rsidR="00DF72DF">
          <w:rPr>
            <w:rFonts w:ascii="Arial" w:hAnsi="Arial" w:cs="Arial"/>
            <w:sz w:val="20"/>
            <w:szCs w:val="20"/>
          </w:rPr>
          <w:t xml:space="preserve">actions </w:t>
        </w:r>
      </w:ins>
      <w:ins w:id="719" w:author="Ariel Segall" w:date="2013-10-08T16:38:00Z">
        <w:r w:rsidR="00DF72DF">
          <w:rPr>
            <w:rFonts w:ascii="Arial" w:hAnsi="Arial" w:cs="Arial"/>
            <w:sz w:val="20"/>
            <w:szCs w:val="20"/>
          </w:rPr>
          <w:t xml:space="preserve">as </w:t>
        </w:r>
      </w:ins>
      <w:r w:rsidRPr="00A33D69">
        <w:rPr>
          <w:rFonts w:ascii="Arial" w:hAnsi="Arial" w:cs="Arial"/>
          <w:sz w:val="20"/>
          <w:szCs w:val="20"/>
        </w:rPr>
        <w:t>initializing a monotonic counter to support an anti-rollback feature for virtual platforms</w:t>
      </w:r>
      <w:ins w:id="720" w:author="Ariel Segall" w:date="2013-10-08T16:19:00Z">
        <w:r w:rsidR="00584DB9">
          <w:rPr>
            <w:rFonts w:ascii="Arial" w:hAnsi="Arial" w:cs="Arial"/>
            <w:sz w:val="20"/>
            <w:szCs w:val="20"/>
          </w:rPr>
          <w:t xml:space="preserve"> (see </w:t>
        </w:r>
      </w:ins>
      <w:ins w:id="721" w:author="Ariel Segall" w:date="2013-10-08T16:27:00Z">
        <w:r w:rsidR="008770DC">
          <w:rPr>
            <w:rFonts w:ascii="Arial" w:hAnsi="Arial" w:cs="Arial"/>
            <w:sz w:val="20"/>
            <w:szCs w:val="20"/>
          </w:rPr>
          <w:fldChar w:fldCharType="begin"/>
        </w:r>
        <w:r w:rsidR="008770DC">
          <w:rPr>
            <w:rFonts w:ascii="Arial" w:hAnsi="Arial" w:cs="Arial"/>
            <w:sz w:val="20"/>
            <w:szCs w:val="20"/>
          </w:rPr>
          <w:instrText xml:space="preserve"> REF _Ref242868970 \r \h </w:instrText>
        </w:r>
        <w:r w:rsidR="008770DC">
          <w:rPr>
            <w:rFonts w:ascii="Arial" w:hAnsi="Arial" w:cs="Arial"/>
            <w:sz w:val="20"/>
            <w:szCs w:val="20"/>
          </w:rPr>
        </w:r>
      </w:ins>
      <w:r w:rsidR="008770DC">
        <w:rPr>
          <w:rFonts w:ascii="Arial" w:hAnsi="Arial" w:cs="Arial"/>
          <w:sz w:val="20"/>
          <w:szCs w:val="20"/>
        </w:rPr>
        <w:fldChar w:fldCharType="separate"/>
      </w:r>
      <w:ins w:id="722" w:author="Ariel Segall" w:date="2013-10-11T22:46:00Z">
        <w:r w:rsidR="00F73D98">
          <w:rPr>
            <w:rFonts w:ascii="Arial" w:hAnsi="Arial" w:cs="Arial"/>
            <w:sz w:val="20"/>
            <w:szCs w:val="20"/>
          </w:rPr>
          <w:t>11.2</w:t>
        </w:r>
      </w:ins>
      <w:ins w:id="723" w:author="Ariel Segall" w:date="2013-10-08T16:27:00Z">
        <w:r w:rsidR="008770DC">
          <w:rPr>
            <w:rFonts w:ascii="Arial" w:hAnsi="Arial" w:cs="Arial"/>
            <w:sz w:val="20"/>
            <w:szCs w:val="20"/>
          </w:rPr>
          <w:fldChar w:fldCharType="end"/>
        </w:r>
        <w:r w:rsidR="008770DC">
          <w:rPr>
            <w:rFonts w:ascii="Arial" w:hAnsi="Arial" w:cs="Arial"/>
            <w:sz w:val="20"/>
            <w:szCs w:val="20"/>
          </w:rPr>
          <w:t>)</w:t>
        </w:r>
      </w:ins>
      <w:ins w:id="724" w:author="Ariel Segall" w:date="2013-10-08T16:38:00Z">
        <w:r w:rsidR="00DF72DF">
          <w:rPr>
            <w:rFonts w:ascii="Arial" w:hAnsi="Arial" w:cs="Arial"/>
            <w:sz w:val="20"/>
            <w:szCs w:val="20"/>
          </w:rPr>
          <w:t xml:space="preserve">, inserting public keys </w:t>
        </w:r>
      </w:ins>
      <w:ins w:id="725" w:author="Ariel Segall" w:date="2013-10-08T16:40:00Z">
        <w:r w:rsidR="004947BD">
          <w:rPr>
            <w:rFonts w:ascii="Arial" w:hAnsi="Arial" w:cs="Arial"/>
            <w:sz w:val="20"/>
            <w:szCs w:val="20"/>
          </w:rPr>
          <w:t xml:space="preserve">into NVRAM </w:t>
        </w:r>
      </w:ins>
      <w:ins w:id="726" w:author="Ariel Segall" w:date="2013-10-08T16:38:00Z">
        <w:r w:rsidR="00DF72DF">
          <w:rPr>
            <w:rFonts w:ascii="Arial" w:hAnsi="Arial" w:cs="Arial"/>
            <w:sz w:val="20"/>
            <w:szCs w:val="20"/>
          </w:rPr>
          <w:t>for verifying enterprised-approved software</w:t>
        </w:r>
      </w:ins>
      <w:ins w:id="727" w:author="Ariel Segall" w:date="2013-10-08T16:27:00Z">
        <w:r w:rsidR="00DF72DF">
          <w:rPr>
            <w:rFonts w:ascii="Arial" w:hAnsi="Arial" w:cs="Arial"/>
            <w:sz w:val="20"/>
            <w:szCs w:val="20"/>
          </w:rPr>
          <w:t>, or</w:t>
        </w:r>
      </w:ins>
      <w:r w:rsidR="003A3565" w:rsidRPr="00A33D69">
        <w:rPr>
          <w:rFonts w:ascii="Arial" w:hAnsi="Arial" w:cs="Arial"/>
          <w:sz w:val="20"/>
          <w:szCs w:val="20"/>
        </w:rPr>
        <w:t xml:space="preserve"> storage of DRTM or UEFI launch policies.</w:t>
      </w:r>
      <w:commentRangeEnd w:id="714"/>
      <w:r w:rsidR="00DF72DF">
        <w:rPr>
          <w:rStyle w:val="CommentReference"/>
          <w:rFonts w:ascii="Arial" w:eastAsia="Times New Roman" w:hAnsi="Arial" w:cs="Arial"/>
          <w:lang w:eastAsia="ar-SA"/>
        </w:rPr>
        <w:commentReference w:id="714"/>
      </w:r>
    </w:p>
    <w:p w14:paraId="5E6AD3FB" w14:textId="77777777" w:rsidR="007C472D" w:rsidRDefault="007C472D" w:rsidP="004047BE">
      <w:pPr>
        <w:pStyle w:val="Heading2"/>
      </w:pPr>
      <w:bookmarkStart w:id="728" w:name="_Toc233785315"/>
      <w:proofErr w:type="gramStart"/>
      <w:r>
        <w:rPr>
          <w:rFonts w:eastAsia="Arial"/>
        </w:rPr>
        <w:t>pTPM</w:t>
      </w:r>
      <w:proofErr w:type="gramEnd"/>
      <w:r>
        <w:rPr>
          <w:rFonts w:eastAsia="Arial"/>
        </w:rPr>
        <w:t xml:space="preserve"> Configuration Requirements (normative)</w:t>
      </w:r>
      <w:bookmarkEnd w:id="728"/>
    </w:p>
    <w:p w14:paraId="43533B9F" w14:textId="77777777" w:rsidR="007C472D" w:rsidRDefault="007C472D">
      <w:pPr>
        <w:pStyle w:val="BodyText"/>
        <w:jc w:val="left"/>
        <w:rPr>
          <w:b/>
          <w:i/>
        </w:rPr>
      </w:pPr>
      <w:r>
        <w:t>After provisioning</w:t>
      </w:r>
      <w:r w:rsidR="00E81917">
        <w:t>, the following pTPM resources must be properly configured</w:t>
      </w:r>
      <w:r>
        <w:t xml:space="preserve">: </w:t>
      </w:r>
    </w:p>
    <w:p w14:paraId="6B230AC4" w14:textId="77777777" w:rsidR="007C472D" w:rsidRDefault="007C472D" w:rsidP="00830213">
      <w:pPr>
        <w:pStyle w:val="Heading3"/>
      </w:pPr>
      <w:bookmarkStart w:id="729" w:name="_Toc233785316"/>
      <w:proofErr w:type="gramStart"/>
      <w:r>
        <w:t>pTPM</w:t>
      </w:r>
      <w:proofErr w:type="gramEnd"/>
      <w:r>
        <w:rPr>
          <w:rFonts w:eastAsia="Arial"/>
        </w:rPr>
        <w:t xml:space="preserve"> </w:t>
      </w:r>
      <w:r>
        <w:t>state</w:t>
      </w:r>
      <w:bookmarkEnd w:id="729"/>
    </w:p>
    <w:p w14:paraId="3A60F066" w14:textId="77777777" w:rsidR="007C472D" w:rsidRDefault="007C472D">
      <w:pPr>
        <w:pStyle w:val="BodyText"/>
        <w:jc w:val="left"/>
        <w:rPr>
          <w:rFonts w:eastAsia="Arial"/>
        </w:rPr>
      </w:pPr>
      <w:r>
        <w:t>The</w:t>
      </w:r>
      <w:r>
        <w:rPr>
          <w:rFonts w:eastAsia="Arial"/>
        </w:rPr>
        <w:t xml:space="preserve"> </w:t>
      </w:r>
      <w:r>
        <w:t>pTPM</w:t>
      </w:r>
      <w:r>
        <w:rPr>
          <w:rFonts w:eastAsia="Arial"/>
        </w:rPr>
        <w:t xml:space="preserve"> </w:t>
      </w:r>
      <w:r>
        <w:t>MUST</w:t>
      </w:r>
      <w:r>
        <w:rPr>
          <w:rFonts w:eastAsia="Arial"/>
        </w:rPr>
        <w:t xml:space="preserve"> </w:t>
      </w:r>
      <w:r>
        <w:t>be</w:t>
      </w:r>
      <w:r>
        <w:rPr>
          <w:rFonts w:eastAsia="Arial"/>
        </w:rPr>
        <w:t xml:space="preserve"> </w:t>
      </w:r>
      <w:r>
        <w:t>turned</w:t>
      </w:r>
      <w:r>
        <w:rPr>
          <w:rFonts w:eastAsia="Arial"/>
        </w:rPr>
        <w:t xml:space="preserve"> </w:t>
      </w:r>
      <w:r>
        <w:t>on</w:t>
      </w:r>
      <w:r>
        <w:rPr>
          <w:rFonts w:eastAsia="Arial"/>
        </w:rPr>
        <w:t xml:space="preserve"> (activated and enabled)</w:t>
      </w:r>
      <w:r w:rsidR="0022398D">
        <w:rPr>
          <w:rFonts w:eastAsia="Arial"/>
        </w:rPr>
        <w:t xml:space="preserve"> and have an owner.</w:t>
      </w:r>
    </w:p>
    <w:p w14:paraId="33F341D0" w14:textId="77777777" w:rsidR="007C472D" w:rsidRDefault="007C472D" w:rsidP="00830213">
      <w:pPr>
        <w:pStyle w:val="Heading3"/>
      </w:pPr>
      <w:bookmarkStart w:id="730" w:name="_Toc233785317"/>
      <w:proofErr w:type="gramStart"/>
      <w:r>
        <w:t>pTPM</w:t>
      </w:r>
      <w:proofErr w:type="gramEnd"/>
      <w:r>
        <w:rPr>
          <w:rFonts w:eastAsia="Arial"/>
        </w:rPr>
        <w:t xml:space="preserve"> </w:t>
      </w:r>
      <w:r>
        <w:t>keys</w:t>
      </w:r>
      <w:r>
        <w:rPr>
          <w:rFonts w:eastAsia="Arial"/>
        </w:rPr>
        <w:t xml:space="preserve"> </w:t>
      </w:r>
      <w:r>
        <w:t>and</w:t>
      </w:r>
      <w:r>
        <w:rPr>
          <w:rFonts w:eastAsia="Arial"/>
        </w:rPr>
        <w:t xml:space="preserve"> </w:t>
      </w:r>
      <w:r>
        <w:t>certificates</w:t>
      </w:r>
      <w:bookmarkEnd w:id="730"/>
    </w:p>
    <w:p w14:paraId="16308A5A" w14:textId="77777777" w:rsidR="007C472D" w:rsidRDefault="007C472D">
      <w:pPr>
        <w:pStyle w:val="BodyText"/>
        <w:jc w:val="left"/>
      </w:pPr>
      <w:r w:rsidRPr="00F126CD">
        <w:t xml:space="preserve">The </w:t>
      </w:r>
      <w:r>
        <w:t xml:space="preserve">pTPM SHALL have the following keys: </w:t>
      </w:r>
    </w:p>
    <w:p w14:paraId="6E99E9C0" w14:textId="1767D629" w:rsidR="007C472D" w:rsidRDefault="007C472D" w:rsidP="000775B5">
      <w:pPr>
        <w:pStyle w:val="BodyText"/>
        <w:numPr>
          <w:ilvl w:val="0"/>
          <w:numId w:val="27"/>
        </w:numPr>
        <w:jc w:val="left"/>
      </w:pPr>
      <w:r>
        <w:t>An AIK</w:t>
      </w:r>
      <w:ins w:id="731" w:author="Ariel Segall" w:date="2013-07-25T13:21:00Z">
        <w:r w:rsidR="00BC20A9">
          <w:t xml:space="preserve"> (in TPM 2.0, non-mig</w:t>
        </w:r>
        <w:r w:rsidR="001267A5">
          <w:t>ratable restricted signing key),</w:t>
        </w:r>
      </w:ins>
      <w:r>
        <w:t xml:space="preserve"> which MUST be used to certify the VFK</w:t>
      </w:r>
      <w:r w:rsidR="00007B60">
        <w:t xml:space="preserve"> and VPCK</w:t>
      </w:r>
      <w:r>
        <w:t xml:space="preserve"> using the TPM_CertifyKey operation. The AIK MUST be certified by an external entity (</w:t>
      </w:r>
      <w:ins w:id="732" w:author="Ariel Segall" w:date="2013-07-23T13:19:00Z">
        <w:r w:rsidR="00C04961">
          <w:t>e.g.</w:t>
        </w:r>
        <w:r w:rsidR="0039436E">
          <w:t xml:space="preserve"> </w:t>
        </w:r>
      </w:ins>
      <w:r>
        <w:t xml:space="preserve">CA); this </w:t>
      </w:r>
      <w:ins w:id="733" w:author="Ariel Segall" w:date="2013-07-23T13:19:00Z">
        <w:r w:rsidR="0039436E">
          <w:t>external entity</w:t>
        </w:r>
      </w:ins>
      <w:r>
        <w:t xml:space="preserve"> SHOULD be trusted by any </w:t>
      </w:r>
      <w:proofErr w:type="gramStart"/>
      <w:r>
        <w:t>appraisers which</w:t>
      </w:r>
      <w:proofErr w:type="gramEnd"/>
      <w:r>
        <w:t xml:space="preserve"> are expected to evaluate the trustworthiness of the platform and its VMs.</w:t>
      </w:r>
    </w:p>
    <w:p w14:paraId="21A958BF" w14:textId="77777777" w:rsidR="007C472D" w:rsidRDefault="007C472D" w:rsidP="000775B5">
      <w:pPr>
        <w:pStyle w:val="BodyText"/>
        <w:numPr>
          <w:ilvl w:val="0"/>
          <w:numId w:val="27"/>
        </w:numPr>
        <w:jc w:val="left"/>
      </w:pPr>
      <w:r>
        <w:t>The EK, which SHOULD be certified as described in the TPM specifications, to allow the platform to be remotely re-provisioned in the event of hardware failure or misconfiguration.</w:t>
      </w:r>
    </w:p>
    <w:p w14:paraId="78BE63BC" w14:textId="77777777" w:rsidR="007C472D" w:rsidRPr="00A97FB5" w:rsidRDefault="007C472D" w:rsidP="000775B5">
      <w:pPr>
        <w:pStyle w:val="BodyText"/>
        <w:numPr>
          <w:ilvl w:val="0"/>
          <w:numId w:val="27"/>
        </w:numPr>
        <w:jc w:val="left"/>
      </w:pPr>
      <w:r>
        <w:t xml:space="preserve">The SRK, which </w:t>
      </w:r>
      <w:proofErr w:type="gramStart"/>
      <w:r>
        <w:t>SHOULD  either</w:t>
      </w:r>
      <w:proofErr w:type="gramEnd"/>
      <w:r>
        <w:t xml:space="preserve"> be a no-authorization key or whose user authorization SHOULD be the well-known secret.</w:t>
      </w:r>
    </w:p>
    <w:p w14:paraId="3B052705" w14:textId="77777777" w:rsidR="007C472D" w:rsidRDefault="007C472D">
      <w:pPr>
        <w:pStyle w:val="BodyText"/>
        <w:suppressAutoHyphens w:val="0"/>
        <w:jc w:val="left"/>
        <w:rPr>
          <w:rFonts w:eastAsia="Arial"/>
        </w:rPr>
      </w:pPr>
    </w:p>
    <w:p w14:paraId="4FB6D13E" w14:textId="77777777" w:rsidR="007C472D" w:rsidRDefault="007C472D">
      <w:pPr>
        <w:pStyle w:val="BodyText"/>
        <w:suppressAutoHyphens w:val="0"/>
        <w:jc w:val="left"/>
        <w:rPr>
          <w:ins w:id="734" w:author="Ariel Segall" w:date="2013-10-09T16:54:00Z"/>
          <w:rFonts w:eastAsia="Arial"/>
        </w:rPr>
      </w:pPr>
      <w:r>
        <w:rPr>
          <w:rFonts w:eastAsia="Arial"/>
        </w:rPr>
        <w:t>The pTPM MAY additionally have the following keys:</w:t>
      </w:r>
    </w:p>
    <w:p w14:paraId="23071307" w14:textId="5A034892" w:rsidR="00783CF4" w:rsidRDefault="00783CF4" w:rsidP="00783CF4">
      <w:pPr>
        <w:pStyle w:val="BodyText"/>
        <w:numPr>
          <w:ilvl w:val="0"/>
          <w:numId w:val="27"/>
        </w:numPr>
        <w:jc w:val="left"/>
        <w:rPr>
          <w:ins w:id="735" w:author="Ariel Segall" w:date="2013-10-09T16:54:00Z"/>
        </w:rPr>
      </w:pPr>
      <w:ins w:id="736" w:author="Ariel Segall" w:date="2013-10-09T16:54:00Z">
        <w:r>
          <w:t>A Storage key, which we shall refer to as the vPlatform Manager Data Key, or VPMDK, used to seal vPlatform Manager Data. (</w:t>
        </w:r>
        <w:commentRangeStart w:id="737"/>
        <w:r>
          <w:t xml:space="preserve">If this key does not exist, the SRK or another Storage key without the following constraints may be used; however, in this case, every </w:t>
        </w:r>
      </w:ins>
      <w:ins w:id="738" w:author="Ariel Segall" w:date="2013-10-09T16:55:00Z">
        <w:r>
          <w:t>sealed vPlatform Manager Data blob SHALL have PCR constraints</w:t>
        </w:r>
      </w:ins>
      <w:ins w:id="739" w:author="Ariel Segall" w:date="2013-10-09T16:56:00Z">
        <w:r>
          <w:t xml:space="preserve"> as described in the second bullet</w:t>
        </w:r>
      </w:ins>
      <w:ins w:id="740" w:author="Ariel Segall" w:date="2013-10-09T16:55:00Z">
        <w:r>
          <w:t>.)</w:t>
        </w:r>
      </w:ins>
      <w:commentRangeEnd w:id="737"/>
      <w:ins w:id="741" w:author="Ariel Segall" w:date="2013-10-09T16:56:00Z">
        <w:r>
          <w:rPr>
            <w:rStyle w:val="CommentReference"/>
          </w:rPr>
          <w:commentReference w:id="737"/>
        </w:r>
      </w:ins>
    </w:p>
    <w:p w14:paraId="6171B734" w14:textId="77777777" w:rsidR="00783CF4" w:rsidRDefault="00783CF4" w:rsidP="00783CF4">
      <w:pPr>
        <w:pStyle w:val="BodyText"/>
        <w:numPr>
          <w:ilvl w:val="1"/>
          <w:numId w:val="27"/>
        </w:numPr>
        <w:jc w:val="left"/>
        <w:rPr>
          <w:ins w:id="743" w:author="Ariel Segall" w:date="2013-10-09T16:54:00Z"/>
        </w:rPr>
      </w:pPr>
      <w:ins w:id="744" w:author="Ariel Segall" w:date="2013-10-09T16:54:00Z">
        <w:r>
          <w:t xml:space="preserve">The VPMDK MUST </w:t>
        </w:r>
        <w:proofErr w:type="gramStart"/>
        <w:r>
          <w:t>be</w:t>
        </w:r>
        <w:proofErr w:type="gramEnd"/>
        <w:r>
          <w:t xml:space="preserve"> usable only by the vPlatform Manager;</w:t>
        </w:r>
        <w:r w:rsidRPr="00F61119">
          <w:t xml:space="preserve"> </w:t>
        </w:r>
        <w:r>
          <w:t xml:space="preserve">this constraint can be imposed using locality, authorization values, limited access to the TPM driver, or other mechanism. </w:t>
        </w:r>
      </w:ins>
    </w:p>
    <w:p w14:paraId="628E208D" w14:textId="77777777" w:rsidR="00783CF4" w:rsidRDefault="00783CF4" w:rsidP="00783CF4">
      <w:pPr>
        <w:pStyle w:val="BodyText"/>
        <w:numPr>
          <w:ilvl w:val="1"/>
          <w:numId w:val="27"/>
        </w:numPr>
        <w:jc w:val="left"/>
        <w:rPr>
          <w:ins w:id="745" w:author="Ariel Segall" w:date="2013-10-09T16:54:00Z"/>
        </w:rPr>
      </w:pPr>
      <w:ins w:id="746" w:author="Ariel Segall" w:date="2013-10-09T16:54:00Z">
        <w:r>
          <w:t xml:space="preserve"> The VPMDK SHOULD be PCR-constrained; if it is, the PCRs SHALL contain measurements of the VMM, vPlatform Manager, and any other components relied on for the trustworthy execution of the vPlatform Manager. </w:t>
        </w:r>
      </w:ins>
    </w:p>
    <w:p w14:paraId="0183B930" w14:textId="77777777" w:rsidR="00783CF4" w:rsidRDefault="00783CF4" w:rsidP="00783CF4">
      <w:pPr>
        <w:pStyle w:val="BodyText"/>
        <w:numPr>
          <w:ilvl w:val="1"/>
          <w:numId w:val="27"/>
        </w:numPr>
        <w:jc w:val="left"/>
        <w:rPr>
          <w:ins w:id="747" w:author="Ariel Segall" w:date="2013-10-09T16:54:00Z"/>
        </w:rPr>
      </w:pPr>
      <w:ins w:id="748" w:author="Ariel Segall" w:date="2013-10-09T16:54:00Z">
        <w:r>
          <w:t xml:space="preserve">The VPMDK MAY be replaced over the course of the platform's lifetime; in all cases, the VPMDK SHALL continue to be PCR-constrained as described above if it was originally, even if the values change. </w:t>
        </w:r>
      </w:ins>
    </w:p>
    <w:p w14:paraId="49642C5F" w14:textId="77777777" w:rsidR="00783CF4" w:rsidRDefault="00783CF4">
      <w:pPr>
        <w:pStyle w:val="BodyText"/>
        <w:suppressAutoHyphens w:val="0"/>
        <w:jc w:val="left"/>
        <w:rPr>
          <w:rFonts w:eastAsia="Arial"/>
        </w:rPr>
      </w:pPr>
    </w:p>
    <w:p w14:paraId="33861CFA" w14:textId="77777777" w:rsidR="007C472D" w:rsidRDefault="007C472D" w:rsidP="000775B5">
      <w:pPr>
        <w:pStyle w:val="BodyText"/>
        <w:numPr>
          <w:ilvl w:val="0"/>
          <w:numId w:val="28"/>
        </w:numPr>
        <w:suppressAutoHyphens w:val="0"/>
        <w:jc w:val="left"/>
        <w:rPr>
          <w:rFonts w:eastAsia="Arial"/>
        </w:rPr>
      </w:pPr>
      <w:r>
        <w:rPr>
          <w:rFonts w:eastAsia="Arial"/>
        </w:rPr>
        <w:t xml:space="preserve">A Binding </w:t>
      </w:r>
      <w:proofErr w:type="gramStart"/>
      <w:r>
        <w:rPr>
          <w:rFonts w:eastAsia="Arial"/>
        </w:rPr>
        <w:t>key which an IT Authority can use to send securely encrypted software or policy</w:t>
      </w:r>
      <w:proofErr w:type="gramEnd"/>
      <w:r>
        <w:rPr>
          <w:rFonts w:eastAsia="Arial"/>
        </w:rPr>
        <w:t xml:space="preserve"> updates to the system. In this case, the public portion SHOULD be sent to the external authority. The binding key MAY require authorization values or PCR constraints to use locally if additional security is desired; for example, an update of the authority-approved vTPM software measurements may wish to be constrained to the vTPM Manager. This key SHOULD be certified using the AIK above.</w:t>
      </w:r>
    </w:p>
    <w:p w14:paraId="4037C9D8" w14:textId="191352FB" w:rsidR="00AE01CF" w:rsidRDefault="007C472D" w:rsidP="00A40690">
      <w:pPr>
        <w:pStyle w:val="BodyText"/>
        <w:numPr>
          <w:ilvl w:val="0"/>
          <w:numId w:val="28"/>
        </w:numPr>
        <w:suppressAutoHyphens w:val="0"/>
        <w:jc w:val="left"/>
        <w:rPr>
          <w:ins w:id="749" w:author="Ariel Segall" w:date="2013-10-09T16:49:00Z"/>
          <w:rFonts w:eastAsia="Arial"/>
        </w:rPr>
      </w:pPr>
      <w:r>
        <w:rPr>
          <w:rFonts w:eastAsia="Arial"/>
        </w:rPr>
        <w:t xml:space="preserve">An </w:t>
      </w:r>
      <w:proofErr w:type="gramStart"/>
      <w:r>
        <w:rPr>
          <w:rFonts w:eastAsia="Arial"/>
        </w:rPr>
        <w:t>AIK which</w:t>
      </w:r>
      <w:proofErr w:type="gramEnd"/>
      <w:r>
        <w:rPr>
          <w:rFonts w:eastAsia="Arial"/>
        </w:rPr>
        <w:t xml:space="preserve"> is used to certify eAIKs (see </w:t>
      </w:r>
      <w:r w:rsidR="00A512B8">
        <w:rPr>
          <w:rFonts w:eastAsia="Arial"/>
        </w:rPr>
        <w:t xml:space="preserve">Section </w:t>
      </w:r>
      <w:r w:rsidR="00223976">
        <w:rPr>
          <w:rFonts w:eastAsia="Arial"/>
        </w:rPr>
        <w:fldChar w:fldCharType="begin"/>
      </w:r>
      <w:r w:rsidR="00A512B8">
        <w:rPr>
          <w:rFonts w:eastAsia="Arial"/>
        </w:rPr>
        <w:instrText xml:space="preserve"> REF _Ref233300615 \r \h </w:instrText>
      </w:r>
      <w:r w:rsidR="00223976">
        <w:rPr>
          <w:rFonts w:eastAsia="Arial"/>
        </w:rPr>
      </w:r>
      <w:r w:rsidR="00223976">
        <w:rPr>
          <w:rFonts w:eastAsia="Arial"/>
        </w:rPr>
        <w:fldChar w:fldCharType="separate"/>
      </w:r>
      <w:r w:rsidR="00F73D98">
        <w:rPr>
          <w:rFonts w:eastAsia="Arial"/>
        </w:rPr>
        <w:t>10.6.2.5</w:t>
      </w:r>
      <w:r w:rsidR="00223976">
        <w:rPr>
          <w:rFonts w:eastAsia="Arial"/>
        </w:rPr>
        <w:fldChar w:fldCharType="end"/>
      </w:r>
      <w:r>
        <w:rPr>
          <w:rFonts w:eastAsia="Arial"/>
        </w:rPr>
        <w:t>), if used by the system. This AIK SHOULD be constrained to only be usable by the vPlatform Manager using either PCR constraints, locality, or authorization values. An external appraiser SHOULD be able to verify the constraints on the key in order to establish trust in the vPlatform Manager. It MAY be the same key as the AIK listed previously.</w:t>
      </w:r>
    </w:p>
    <w:p w14:paraId="3ABA70E5" w14:textId="253D4D0F" w:rsidR="00CF23C7" w:rsidRDefault="00CF23C7" w:rsidP="00CF23C7">
      <w:pPr>
        <w:pStyle w:val="BodyText"/>
        <w:suppressAutoHyphens w:val="0"/>
        <w:jc w:val="left"/>
        <w:rPr>
          <w:ins w:id="750" w:author="Ariel Segall" w:date="2013-10-09T16:50:00Z"/>
          <w:rFonts w:eastAsia="Arial"/>
        </w:rPr>
      </w:pPr>
      <w:ins w:id="751" w:author="Ariel Segall" w:date="2013-10-09T16:49:00Z">
        <w:r>
          <w:rPr>
            <w:rFonts w:eastAsia="Arial"/>
          </w:rPr>
          <w:t>Either t</w:t>
        </w:r>
        <w:r w:rsidR="00D56109">
          <w:rPr>
            <w:rFonts w:eastAsia="Arial"/>
          </w:rPr>
          <w:t>he following keys SHALL be created in the pTPM</w:t>
        </w:r>
        <w:r>
          <w:rPr>
            <w:rFonts w:eastAsia="Arial"/>
          </w:rPr>
          <w:t>; or there SHALL be a CA</w:t>
        </w:r>
      </w:ins>
      <w:ins w:id="752" w:author="Ariel Segall" w:date="2013-10-09T16:50:00Z">
        <w:r>
          <w:rPr>
            <w:rFonts w:eastAsia="Arial"/>
          </w:rPr>
          <w:t xml:space="preserve"> capable of issuing equivalent certificates:</w:t>
        </w:r>
      </w:ins>
    </w:p>
    <w:p w14:paraId="72ABFE9A" w14:textId="77777777" w:rsidR="00CF23C7" w:rsidRPr="00CF23C7" w:rsidRDefault="00CF23C7" w:rsidP="00CF23C7">
      <w:pPr>
        <w:pStyle w:val="BodyText"/>
        <w:numPr>
          <w:ilvl w:val="0"/>
          <w:numId w:val="27"/>
        </w:numPr>
        <w:suppressAutoHyphens w:val="0"/>
        <w:rPr>
          <w:ins w:id="753" w:author="Ariel Segall" w:date="2013-10-09T16:50:00Z"/>
          <w:rFonts w:eastAsia="Arial"/>
        </w:rPr>
      </w:pPr>
      <w:ins w:id="754" w:author="Ariel Segall" w:date="2013-10-09T16:50:00Z">
        <w:r w:rsidRPr="00CF23C7">
          <w:rPr>
            <w:rFonts w:eastAsia="Arial"/>
          </w:rPr>
          <w:t>A non-migratable SHA1, DER, or SHA256 (TPM 2.0 only</w:t>
        </w:r>
        <w:proofErr w:type="gramStart"/>
        <w:r w:rsidRPr="00CF23C7">
          <w:rPr>
            <w:rFonts w:eastAsia="Arial"/>
          </w:rPr>
          <w:t>)  signing</w:t>
        </w:r>
        <w:proofErr w:type="gramEnd"/>
        <w:r w:rsidRPr="00CF23C7">
          <w:rPr>
            <w:rFonts w:eastAsia="Arial"/>
          </w:rPr>
          <w:t xml:space="preserve"> key, which we shall refer to vTPM Factory Key, or VFK. </w:t>
        </w:r>
      </w:ins>
    </w:p>
    <w:p w14:paraId="4B533EE0" w14:textId="77777777" w:rsidR="00CF23C7" w:rsidRPr="00CF23C7" w:rsidRDefault="00CF23C7" w:rsidP="00CF23C7">
      <w:pPr>
        <w:pStyle w:val="BodyText"/>
        <w:numPr>
          <w:ilvl w:val="1"/>
          <w:numId w:val="27"/>
        </w:numPr>
        <w:suppressAutoHyphens w:val="0"/>
        <w:rPr>
          <w:ins w:id="755" w:author="Ariel Segall" w:date="2013-10-09T16:50:00Z"/>
          <w:rFonts w:eastAsia="Arial"/>
        </w:rPr>
      </w:pPr>
      <w:ins w:id="756" w:author="Ariel Segall" w:date="2013-10-09T16:50:00Z">
        <w:r w:rsidRPr="00CF23C7">
          <w:rPr>
            <w:rFonts w:eastAsia="Arial"/>
          </w:rPr>
          <w:t xml:space="preserve">The VFK MUST only </w:t>
        </w:r>
        <w:proofErr w:type="gramStart"/>
        <w:r w:rsidRPr="00CF23C7">
          <w:rPr>
            <w:rFonts w:eastAsia="Arial"/>
          </w:rPr>
          <w:t>be</w:t>
        </w:r>
        <w:proofErr w:type="gramEnd"/>
        <w:r w:rsidRPr="00CF23C7">
          <w:rPr>
            <w:rFonts w:eastAsia="Arial"/>
          </w:rPr>
          <w:t xml:space="preserve"> usable by the vTPM Factory; this constraint can be imposed using locality, authorization values, limited access to the TPM driver, or other mechanism. </w:t>
        </w:r>
      </w:ins>
    </w:p>
    <w:p w14:paraId="539FE4A0" w14:textId="77777777" w:rsidR="00CF23C7" w:rsidRPr="00CF23C7" w:rsidRDefault="00CF23C7" w:rsidP="00CF23C7">
      <w:pPr>
        <w:pStyle w:val="BodyText"/>
        <w:numPr>
          <w:ilvl w:val="1"/>
          <w:numId w:val="27"/>
        </w:numPr>
        <w:suppressAutoHyphens w:val="0"/>
        <w:rPr>
          <w:ins w:id="757" w:author="Ariel Segall" w:date="2013-10-09T16:50:00Z"/>
          <w:rFonts w:eastAsia="Arial"/>
        </w:rPr>
      </w:pPr>
      <w:ins w:id="758" w:author="Ariel Segall" w:date="2013-10-09T16:50:00Z">
        <w:r w:rsidRPr="00CF23C7">
          <w:rPr>
            <w:rFonts w:eastAsia="Arial"/>
          </w:rPr>
          <w:t xml:space="preserve">The VFK SHOULD be PCR-constrained; the pTPM PCRs SHALL contain measurements of the VMM, vPlatform Manager, vTPM Factory, and any other components relied on for the trustworthy execution of the vTPM Factory. </w:t>
        </w:r>
      </w:ins>
    </w:p>
    <w:p w14:paraId="3812B261" w14:textId="77777777" w:rsidR="00CF23C7" w:rsidRPr="00CF23C7" w:rsidRDefault="00CF23C7" w:rsidP="00CF23C7">
      <w:pPr>
        <w:pStyle w:val="BodyText"/>
        <w:numPr>
          <w:ilvl w:val="1"/>
          <w:numId w:val="27"/>
        </w:numPr>
        <w:suppressAutoHyphens w:val="0"/>
        <w:rPr>
          <w:ins w:id="759" w:author="Ariel Segall" w:date="2013-10-09T16:50:00Z"/>
          <w:rFonts w:eastAsia="Arial"/>
        </w:rPr>
      </w:pPr>
      <w:ins w:id="760" w:author="Ariel Segall" w:date="2013-10-09T16:50:00Z">
        <w:r w:rsidRPr="00CF23C7">
          <w:rPr>
            <w:rFonts w:eastAsia="Arial"/>
          </w:rPr>
          <w:t xml:space="preserve">The VFK MAY be replaced over the course of the platform's lifetime; in all cases, the VFK SHALL continue to be PCR-constrained as described above if it was originally, even if the values change. </w:t>
        </w:r>
      </w:ins>
    </w:p>
    <w:p w14:paraId="40520E6D" w14:textId="77777777" w:rsidR="00CF23C7" w:rsidRPr="00CF23C7" w:rsidRDefault="00CF23C7" w:rsidP="00CF23C7">
      <w:pPr>
        <w:pStyle w:val="BodyText"/>
        <w:numPr>
          <w:ilvl w:val="1"/>
          <w:numId w:val="27"/>
        </w:numPr>
        <w:suppressAutoHyphens w:val="0"/>
        <w:rPr>
          <w:ins w:id="761" w:author="Ariel Segall" w:date="2013-10-09T16:50:00Z"/>
          <w:rFonts w:eastAsia="Arial"/>
        </w:rPr>
      </w:pPr>
      <w:ins w:id="762" w:author="Ariel Segall" w:date="2013-10-09T16:50:00Z">
        <w:r w:rsidRPr="00CF23C7">
          <w:rPr>
            <w:rFonts w:eastAsia="Arial"/>
          </w:rPr>
          <w:t xml:space="preserve">The VFK SHALL NOT </w:t>
        </w:r>
        <w:proofErr w:type="gramStart"/>
        <w:r w:rsidRPr="00CF23C7">
          <w:rPr>
            <w:rFonts w:eastAsia="Arial"/>
          </w:rPr>
          <w:t>be</w:t>
        </w:r>
        <w:proofErr w:type="gramEnd"/>
        <w:r w:rsidRPr="00CF23C7">
          <w:rPr>
            <w:rFonts w:eastAsia="Arial"/>
          </w:rPr>
          <w:t xml:space="preserve"> trusted to sign TPM internal data, such as quotes or CertifyKey certificates.</w:t>
        </w:r>
      </w:ins>
    </w:p>
    <w:p w14:paraId="2700479D" w14:textId="77777777" w:rsidR="00CF23C7" w:rsidRPr="00CF23C7" w:rsidRDefault="00CF23C7" w:rsidP="00CF23C7">
      <w:pPr>
        <w:pStyle w:val="BodyText"/>
        <w:numPr>
          <w:ilvl w:val="0"/>
          <w:numId w:val="27"/>
        </w:numPr>
        <w:suppressAutoHyphens w:val="0"/>
        <w:rPr>
          <w:ins w:id="763" w:author="Ariel Segall" w:date="2013-10-09T16:50:00Z"/>
          <w:rFonts w:eastAsia="Arial"/>
        </w:rPr>
      </w:pPr>
      <w:ins w:id="764" w:author="Ariel Segall" w:date="2013-10-09T16:50:00Z">
        <w:r w:rsidRPr="00CF23C7">
          <w:rPr>
            <w:rFonts w:eastAsia="Arial"/>
          </w:rPr>
          <w:t>A non-migratable SHA1, DER, or SHA256 (TPM 2.0 only</w:t>
        </w:r>
        <w:proofErr w:type="gramStart"/>
        <w:r w:rsidRPr="00CF23C7">
          <w:rPr>
            <w:rFonts w:eastAsia="Arial"/>
          </w:rPr>
          <w:t>)  signing</w:t>
        </w:r>
        <w:proofErr w:type="gramEnd"/>
        <w:r w:rsidRPr="00CF23C7">
          <w:rPr>
            <w:rFonts w:eastAsia="Arial"/>
          </w:rPr>
          <w:t xml:space="preserve"> key, which we shall refer to Virtual Platform Certification Key, or VPCK. </w:t>
        </w:r>
      </w:ins>
    </w:p>
    <w:p w14:paraId="50C8079C" w14:textId="77777777" w:rsidR="00CF23C7" w:rsidRPr="00CF23C7" w:rsidRDefault="00CF23C7" w:rsidP="00CF23C7">
      <w:pPr>
        <w:pStyle w:val="BodyText"/>
        <w:numPr>
          <w:ilvl w:val="1"/>
          <w:numId w:val="27"/>
        </w:numPr>
        <w:suppressAutoHyphens w:val="0"/>
        <w:rPr>
          <w:ins w:id="765" w:author="Ariel Segall" w:date="2013-10-09T16:50:00Z"/>
          <w:rFonts w:eastAsia="Arial"/>
        </w:rPr>
      </w:pPr>
      <w:ins w:id="766" w:author="Ariel Segall" w:date="2013-10-09T16:50:00Z">
        <w:r w:rsidRPr="00CF23C7">
          <w:rPr>
            <w:rFonts w:eastAsia="Arial"/>
          </w:rPr>
          <w:t xml:space="preserve">The VPCK MUST only </w:t>
        </w:r>
        <w:proofErr w:type="gramStart"/>
        <w:r w:rsidRPr="00CF23C7">
          <w:rPr>
            <w:rFonts w:eastAsia="Arial"/>
          </w:rPr>
          <w:t>be</w:t>
        </w:r>
        <w:proofErr w:type="gramEnd"/>
        <w:r w:rsidRPr="00CF23C7">
          <w:rPr>
            <w:rFonts w:eastAsia="Arial"/>
          </w:rPr>
          <w:t xml:space="preserve"> usable by the vPlatform Manager; this constraint can be imposed using locality, authorization values, limited access to the TPM driver, or other mechanism. </w:t>
        </w:r>
      </w:ins>
    </w:p>
    <w:p w14:paraId="24D8C0A4" w14:textId="77777777" w:rsidR="00CF23C7" w:rsidRPr="00CF23C7" w:rsidRDefault="00CF23C7" w:rsidP="00CF23C7">
      <w:pPr>
        <w:pStyle w:val="BodyText"/>
        <w:numPr>
          <w:ilvl w:val="1"/>
          <w:numId w:val="27"/>
        </w:numPr>
        <w:suppressAutoHyphens w:val="0"/>
        <w:rPr>
          <w:ins w:id="767" w:author="Ariel Segall" w:date="2013-10-09T16:50:00Z"/>
          <w:rFonts w:eastAsia="Arial"/>
        </w:rPr>
      </w:pPr>
      <w:ins w:id="768" w:author="Ariel Segall" w:date="2013-10-09T16:50:00Z">
        <w:r w:rsidRPr="00CF23C7">
          <w:rPr>
            <w:rFonts w:eastAsia="Arial"/>
          </w:rPr>
          <w:t xml:space="preserve">The VPCK SHOULD be PCR-constrained; the pTPM PCRs SHALL contain measurements of the VMM and vPlatform Manager, and any other components relied on for the trustworthy execution of the vPlatform Manager. </w:t>
        </w:r>
      </w:ins>
    </w:p>
    <w:p w14:paraId="2A632CAB" w14:textId="77777777" w:rsidR="00CF23C7" w:rsidRPr="00CF23C7" w:rsidRDefault="00CF23C7" w:rsidP="00CF23C7">
      <w:pPr>
        <w:pStyle w:val="BodyText"/>
        <w:numPr>
          <w:ilvl w:val="1"/>
          <w:numId w:val="27"/>
        </w:numPr>
        <w:suppressAutoHyphens w:val="0"/>
        <w:rPr>
          <w:ins w:id="769" w:author="Ariel Segall" w:date="2013-10-09T16:50:00Z"/>
          <w:rFonts w:eastAsia="Arial"/>
        </w:rPr>
      </w:pPr>
      <w:ins w:id="770" w:author="Ariel Segall" w:date="2013-10-09T16:50:00Z">
        <w:r w:rsidRPr="00CF23C7">
          <w:rPr>
            <w:rFonts w:eastAsia="Arial"/>
          </w:rPr>
          <w:t xml:space="preserve">The VPCK MAY be replaced over the course of the platform's lifetime; in all cases, the VPCK SHALL continue to be PCR-constrained as described above if it was originally, even if the values change. </w:t>
        </w:r>
      </w:ins>
    </w:p>
    <w:p w14:paraId="39B574D6" w14:textId="77777777" w:rsidR="00CF23C7" w:rsidRPr="00CF23C7" w:rsidRDefault="00CF23C7" w:rsidP="00CF23C7">
      <w:pPr>
        <w:pStyle w:val="BodyText"/>
        <w:numPr>
          <w:ilvl w:val="1"/>
          <w:numId w:val="27"/>
        </w:numPr>
        <w:suppressAutoHyphens w:val="0"/>
        <w:rPr>
          <w:ins w:id="771" w:author="Ariel Segall" w:date="2013-10-09T16:50:00Z"/>
          <w:rFonts w:eastAsia="Arial"/>
        </w:rPr>
      </w:pPr>
      <w:ins w:id="772" w:author="Ariel Segall" w:date="2013-10-09T16:50:00Z">
        <w:r w:rsidRPr="00CF23C7">
          <w:rPr>
            <w:rFonts w:eastAsia="Arial"/>
          </w:rPr>
          <w:t xml:space="preserve">The VPCK SHALL NOT </w:t>
        </w:r>
        <w:proofErr w:type="gramStart"/>
        <w:r w:rsidRPr="00CF23C7">
          <w:rPr>
            <w:rFonts w:eastAsia="Arial"/>
          </w:rPr>
          <w:t>be</w:t>
        </w:r>
        <w:proofErr w:type="gramEnd"/>
        <w:r w:rsidRPr="00CF23C7">
          <w:rPr>
            <w:rFonts w:eastAsia="Arial"/>
          </w:rPr>
          <w:t xml:space="preserve"> trusted to sign TPM internal data, such as quotes or CertifyKey certificates.</w:t>
        </w:r>
      </w:ins>
    </w:p>
    <w:p w14:paraId="4E4B2091" w14:textId="77777777" w:rsidR="00CF23C7" w:rsidRPr="00A8355D" w:rsidRDefault="00CF23C7" w:rsidP="00CF23C7">
      <w:pPr>
        <w:pStyle w:val="BodyText"/>
        <w:suppressAutoHyphens w:val="0"/>
        <w:jc w:val="left"/>
        <w:rPr>
          <w:rFonts w:eastAsia="Arial"/>
        </w:rPr>
      </w:pPr>
    </w:p>
    <w:p w14:paraId="455AD69A" w14:textId="77777777" w:rsidR="007C472D" w:rsidRDefault="009E6338" w:rsidP="00573F67">
      <w:pPr>
        <w:pStyle w:val="Heading3"/>
        <w:rPr>
          <w:rFonts w:eastAsia="Arial"/>
        </w:rPr>
      </w:pPr>
      <w:bookmarkStart w:id="773" w:name="_Toc233785319"/>
      <w:proofErr w:type="gramStart"/>
      <w:r>
        <w:rPr>
          <w:rFonts w:eastAsia="Arial"/>
        </w:rPr>
        <w:t>pTPM</w:t>
      </w:r>
      <w:proofErr w:type="gramEnd"/>
      <w:r>
        <w:rPr>
          <w:rFonts w:eastAsia="Arial"/>
        </w:rPr>
        <w:t xml:space="preserve"> Certification</w:t>
      </w:r>
      <w:bookmarkEnd w:id="773"/>
      <w:r>
        <w:rPr>
          <w:rFonts w:eastAsia="Arial"/>
        </w:rPr>
        <w:t xml:space="preserve"> </w:t>
      </w:r>
    </w:p>
    <w:p w14:paraId="48E7A245" w14:textId="77777777" w:rsidR="009E6338" w:rsidRDefault="009E6338">
      <w:pPr>
        <w:pStyle w:val="BodyText"/>
        <w:jc w:val="left"/>
        <w:rPr>
          <w:rFonts w:ascii="Calibri" w:eastAsia="Calibri" w:hAnsi="Calibri" w:cs="Times New Roman"/>
          <w:sz w:val="22"/>
          <w:szCs w:val="22"/>
          <w:lang w:eastAsia="en-US"/>
        </w:rPr>
      </w:pPr>
      <w:r>
        <w:rPr>
          <w:rFonts w:ascii="Calibri" w:eastAsia="Calibri" w:hAnsi="Calibri" w:cs="Times New Roman"/>
          <w:sz w:val="22"/>
          <w:szCs w:val="22"/>
          <w:lang w:eastAsia="en-US"/>
        </w:rPr>
        <w:t>The pTPM SHALL possess one or more of the following:</w:t>
      </w:r>
    </w:p>
    <w:p w14:paraId="7949001D" w14:textId="77777777" w:rsidR="009E6338" w:rsidRDefault="009E6338" w:rsidP="000775B5">
      <w:pPr>
        <w:pStyle w:val="BodyText"/>
        <w:numPr>
          <w:ilvl w:val="0"/>
          <w:numId w:val="50"/>
        </w:numPr>
        <w:jc w:val="left"/>
        <w:rPr>
          <w:rFonts w:ascii="Calibri" w:eastAsia="Calibri" w:hAnsi="Calibri" w:cs="Times New Roman"/>
          <w:sz w:val="22"/>
          <w:szCs w:val="22"/>
          <w:lang w:eastAsia="en-US"/>
        </w:rPr>
      </w:pPr>
      <w:r>
        <w:rPr>
          <w:rFonts w:ascii="Calibri" w:eastAsia="Calibri" w:hAnsi="Calibri" w:cs="Times New Roman"/>
          <w:sz w:val="22"/>
          <w:szCs w:val="22"/>
          <w:lang w:eastAsia="en-US"/>
        </w:rPr>
        <w:lastRenderedPageBreak/>
        <w:t>An Endorsement Credential certifying its EK</w:t>
      </w:r>
    </w:p>
    <w:p w14:paraId="00964A95" w14:textId="77777777" w:rsidR="009E6338" w:rsidRDefault="009E6338" w:rsidP="000775B5">
      <w:pPr>
        <w:pStyle w:val="BodyText"/>
        <w:numPr>
          <w:ilvl w:val="0"/>
          <w:numId w:val="50"/>
        </w:numPr>
        <w:jc w:val="left"/>
        <w:rPr>
          <w:rFonts w:ascii="Calibri" w:eastAsia="Calibri" w:hAnsi="Calibri" w:cs="Times New Roman"/>
          <w:sz w:val="22"/>
          <w:szCs w:val="22"/>
          <w:lang w:eastAsia="en-US"/>
        </w:rPr>
      </w:pPr>
      <w:r>
        <w:rPr>
          <w:rFonts w:ascii="Calibri" w:eastAsia="Calibri" w:hAnsi="Calibri" w:cs="Times New Roman"/>
          <w:sz w:val="22"/>
          <w:szCs w:val="22"/>
          <w:lang w:eastAsia="en-US"/>
        </w:rPr>
        <w:t>An Attestation Identity Credential certifying an AIK belonging to this pTPM</w:t>
      </w:r>
    </w:p>
    <w:p w14:paraId="20B7D4ED" w14:textId="77777777" w:rsidR="009E6338" w:rsidRDefault="009E6338" w:rsidP="000775B5">
      <w:pPr>
        <w:pStyle w:val="BodyText"/>
        <w:numPr>
          <w:ilvl w:val="0"/>
          <w:numId w:val="50"/>
        </w:numPr>
        <w:jc w:val="left"/>
        <w:rPr>
          <w:rFonts w:ascii="Calibri" w:eastAsia="Calibri" w:hAnsi="Calibri" w:cs="Times New Roman"/>
          <w:sz w:val="22"/>
          <w:szCs w:val="22"/>
          <w:lang w:eastAsia="en-US"/>
        </w:rPr>
      </w:pPr>
      <w:r>
        <w:rPr>
          <w:rFonts w:ascii="Calibri" w:eastAsia="Calibri" w:hAnsi="Calibri" w:cs="Times New Roman"/>
          <w:sz w:val="22"/>
          <w:szCs w:val="22"/>
          <w:lang w:eastAsia="en-US"/>
        </w:rPr>
        <w:t>A certificate in an enterprise-preferred format, certifying the EK or AIK</w:t>
      </w:r>
    </w:p>
    <w:p w14:paraId="477054AD" w14:textId="433842DD" w:rsidR="009E6338" w:rsidRDefault="009E6338" w:rsidP="009E6338">
      <w:pPr>
        <w:pStyle w:val="BodyText"/>
        <w:jc w:val="left"/>
        <w:rPr>
          <w:rFonts w:ascii="Calibri" w:eastAsia="Calibri" w:hAnsi="Calibri" w:cs="Times New Roman"/>
          <w:sz w:val="22"/>
          <w:szCs w:val="22"/>
          <w:lang w:eastAsia="en-US"/>
        </w:rPr>
      </w:pPr>
      <w:r>
        <w:rPr>
          <w:rFonts w:ascii="Calibri" w:eastAsia="Calibri" w:hAnsi="Calibri" w:cs="Times New Roman"/>
          <w:sz w:val="22"/>
          <w:szCs w:val="22"/>
          <w:lang w:eastAsia="en-US"/>
        </w:rPr>
        <w:t>The credential(s) SHALL be usable in combination with the pTPM to certify other pTPM keys in a way that appraisers of the platform can verify.</w:t>
      </w:r>
      <w:r w:rsidR="00DD796B">
        <w:rPr>
          <w:rFonts w:ascii="Calibri" w:eastAsia="Calibri" w:hAnsi="Calibri" w:cs="Times New Roman"/>
          <w:sz w:val="22"/>
          <w:szCs w:val="22"/>
          <w:lang w:eastAsia="en-US"/>
        </w:rPr>
        <w:t xml:space="preserve"> In a 1.2 </w:t>
      </w:r>
      <w:r w:rsidR="00E228F0">
        <w:rPr>
          <w:rFonts w:ascii="Calibri" w:eastAsia="Calibri" w:hAnsi="Calibri" w:cs="Times New Roman"/>
          <w:sz w:val="22"/>
          <w:szCs w:val="22"/>
          <w:lang w:eastAsia="en-US"/>
        </w:rPr>
        <w:t>p</w:t>
      </w:r>
      <w:r w:rsidR="00DD796B">
        <w:rPr>
          <w:rFonts w:ascii="Calibri" w:eastAsia="Calibri" w:hAnsi="Calibri" w:cs="Times New Roman"/>
          <w:sz w:val="22"/>
          <w:szCs w:val="22"/>
          <w:lang w:eastAsia="en-US"/>
        </w:rPr>
        <w:t xml:space="preserve">TPM, this SHALL involve the use of the </w:t>
      </w:r>
      <w:ins w:id="774" w:author="Ariel Segall" w:date="2013-10-09T16:53:00Z">
        <w:r w:rsidR="00D56109">
          <w:rPr>
            <w:rFonts w:ascii="Calibri" w:eastAsia="Calibri" w:hAnsi="Calibri" w:cs="Times New Roman"/>
            <w:sz w:val="22"/>
            <w:szCs w:val="22"/>
            <w:lang w:eastAsia="en-US"/>
          </w:rPr>
          <w:t>TPM_</w:t>
        </w:r>
      </w:ins>
      <w:r w:rsidR="00DD796B">
        <w:rPr>
          <w:rFonts w:ascii="Calibri" w:eastAsia="Calibri" w:hAnsi="Calibri" w:cs="Times New Roman"/>
          <w:sz w:val="22"/>
          <w:szCs w:val="22"/>
          <w:lang w:eastAsia="en-US"/>
        </w:rPr>
        <w:t xml:space="preserve">ActivateIdentity and/or </w:t>
      </w:r>
      <w:ins w:id="775" w:author="Ariel Segall" w:date="2013-10-09T16:53:00Z">
        <w:r w:rsidR="00D56109">
          <w:rPr>
            <w:rFonts w:ascii="Calibri" w:eastAsia="Calibri" w:hAnsi="Calibri" w:cs="Times New Roman"/>
            <w:sz w:val="22"/>
            <w:szCs w:val="22"/>
            <w:lang w:eastAsia="en-US"/>
          </w:rPr>
          <w:t>TPM_</w:t>
        </w:r>
      </w:ins>
      <w:r w:rsidR="00DD796B">
        <w:rPr>
          <w:rFonts w:ascii="Calibri" w:eastAsia="Calibri" w:hAnsi="Calibri" w:cs="Times New Roman"/>
          <w:sz w:val="22"/>
          <w:szCs w:val="22"/>
          <w:lang w:eastAsia="en-US"/>
        </w:rPr>
        <w:t>CertifyKey</w:t>
      </w:r>
      <w:ins w:id="776" w:author="Ariel Segall" w:date="2013-10-09T16:53:00Z">
        <w:r w:rsidR="00D56109">
          <w:rPr>
            <w:rFonts w:ascii="Calibri" w:eastAsia="Calibri" w:hAnsi="Calibri" w:cs="Times New Roman"/>
            <w:sz w:val="22"/>
            <w:szCs w:val="22"/>
            <w:lang w:eastAsia="en-US"/>
          </w:rPr>
          <w:t xml:space="preserve"> (TPM 1.2) or TPM2_Certify (TPM 2.0)</w:t>
        </w:r>
      </w:ins>
      <w:r w:rsidR="00DD796B">
        <w:rPr>
          <w:rFonts w:ascii="Calibri" w:eastAsia="Calibri" w:hAnsi="Calibri" w:cs="Times New Roman"/>
          <w:sz w:val="22"/>
          <w:szCs w:val="22"/>
          <w:lang w:eastAsia="en-US"/>
        </w:rPr>
        <w:t xml:space="preserve"> commands; Signing and Legacy keys SHALL NOT be used to certify other TPM keys.</w:t>
      </w:r>
    </w:p>
    <w:p w14:paraId="3B6D4841" w14:textId="77777777" w:rsidR="009E6338" w:rsidRDefault="009E6338" w:rsidP="009E6338">
      <w:pPr>
        <w:pStyle w:val="BodyText"/>
        <w:jc w:val="left"/>
        <w:rPr>
          <w:rFonts w:ascii="Calibri" w:eastAsia="Calibri" w:hAnsi="Calibri" w:cs="Times New Roman"/>
          <w:sz w:val="22"/>
          <w:szCs w:val="22"/>
          <w:lang w:eastAsia="en-US"/>
        </w:rPr>
      </w:pPr>
      <w:r>
        <w:rPr>
          <w:rFonts w:ascii="Calibri" w:eastAsia="Calibri" w:hAnsi="Calibri" w:cs="Times New Roman"/>
          <w:sz w:val="22"/>
          <w:szCs w:val="22"/>
          <w:lang w:eastAsia="en-US"/>
        </w:rPr>
        <w:t xml:space="preserve">The credential(s) SHOULD be signed by an </w:t>
      </w:r>
      <w:proofErr w:type="gramStart"/>
      <w:r>
        <w:rPr>
          <w:rFonts w:ascii="Calibri" w:eastAsia="Calibri" w:hAnsi="Calibri" w:cs="Times New Roman"/>
          <w:sz w:val="22"/>
          <w:szCs w:val="22"/>
          <w:lang w:eastAsia="en-US"/>
        </w:rPr>
        <w:t>authority which</w:t>
      </w:r>
      <w:proofErr w:type="gramEnd"/>
      <w:r>
        <w:rPr>
          <w:rFonts w:ascii="Calibri" w:eastAsia="Calibri" w:hAnsi="Calibri" w:cs="Times New Roman"/>
          <w:sz w:val="22"/>
          <w:szCs w:val="22"/>
          <w:lang w:eastAsia="en-US"/>
        </w:rPr>
        <w:t xml:space="preserve"> all appraisers of the platform can trust. </w:t>
      </w:r>
    </w:p>
    <w:p w14:paraId="6A79A7D9" w14:textId="7A33A82C" w:rsidR="009E6338" w:rsidRDefault="009E6338" w:rsidP="00326084">
      <w:pPr>
        <w:pStyle w:val="BodyText"/>
        <w:pBdr>
          <w:top w:val="single" w:sz="4" w:space="1" w:color="auto"/>
          <w:left w:val="single" w:sz="4" w:space="4" w:color="auto"/>
          <w:bottom w:val="single" w:sz="4" w:space="1" w:color="auto"/>
          <w:right w:val="single" w:sz="4" w:space="4" w:color="auto"/>
        </w:pBdr>
        <w:shd w:val="clear" w:color="auto" w:fill="F3F3F3"/>
        <w:jc w:val="left"/>
        <w:rPr>
          <w:rFonts w:ascii="Calibri" w:eastAsia="Calibri" w:hAnsi="Calibri" w:cs="Times New Roman"/>
          <w:sz w:val="22"/>
          <w:szCs w:val="22"/>
          <w:lang w:eastAsia="en-US"/>
        </w:rPr>
      </w:pPr>
      <w:r w:rsidRPr="00A33D69">
        <w:rPr>
          <w:rFonts w:ascii="Calibri" w:eastAsia="Calibri" w:hAnsi="Calibri" w:cs="Times New Roman"/>
          <w:sz w:val="22"/>
          <w:szCs w:val="22"/>
          <w:lang w:eastAsia="en-US"/>
        </w:rPr>
        <w:t>&lt;</w:t>
      </w:r>
      <w:proofErr w:type="gramStart"/>
      <w:r w:rsidRPr="00A33D69">
        <w:rPr>
          <w:rFonts w:ascii="Calibri" w:eastAsia="Calibri" w:hAnsi="Calibri" w:cs="Times New Roman"/>
          <w:sz w:val="22"/>
          <w:szCs w:val="22"/>
          <w:lang w:eastAsia="en-US"/>
        </w:rPr>
        <w:t>informative</w:t>
      </w:r>
      <w:proofErr w:type="gramEnd"/>
      <w:r w:rsidRPr="00A33D69">
        <w:rPr>
          <w:rFonts w:ascii="Calibri" w:eastAsia="Calibri" w:hAnsi="Calibri" w:cs="Times New Roman"/>
          <w:sz w:val="22"/>
          <w:szCs w:val="22"/>
          <w:lang w:eastAsia="en-US"/>
        </w:rPr>
        <w:t xml:space="preserve"> comment&gt; It is critical that the pTPM which supports a Virtualized Trusted Platform is certified in such a way that external parties wishing to establish trust in the system can do so. Without trust in the pTPM, an appraiser cannot trust the state of the system or the security of any keys or data stored on it.  The credentials listed here offer distinct ways of establishing that trust. With a credential for an EK and appropriate CAs (PCA or ACA), we can acquire credentials for an AIK; with a credential for an AIK, we can use the TPM’s built-in certification functionality to establish trust in other TPM keys, such as the VFK or V</w:t>
      </w:r>
      <w:ins w:id="777" w:author="Ariel Segall" w:date="2013-07-23T13:26:00Z">
        <w:r w:rsidR="00EF5DC5">
          <w:rPr>
            <w:rFonts w:ascii="Calibri" w:eastAsia="Calibri" w:hAnsi="Calibri" w:cs="Times New Roman"/>
            <w:sz w:val="22"/>
            <w:szCs w:val="22"/>
            <w:lang w:eastAsia="en-US"/>
          </w:rPr>
          <w:t>PC</w:t>
        </w:r>
      </w:ins>
      <w:r w:rsidRPr="00A33D69">
        <w:rPr>
          <w:rFonts w:ascii="Calibri" w:eastAsia="Calibri" w:hAnsi="Calibri" w:cs="Times New Roman"/>
          <w:sz w:val="22"/>
          <w:szCs w:val="22"/>
          <w:lang w:eastAsia="en-US"/>
        </w:rPr>
        <w:t>K</w:t>
      </w:r>
      <w:proofErr w:type="gramStart"/>
      <w:r w:rsidRPr="00A33D69">
        <w:rPr>
          <w:rFonts w:ascii="Calibri" w:eastAsia="Calibri" w:hAnsi="Calibri" w:cs="Times New Roman"/>
          <w:sz w:val="22"/>
          <w:szCs w:val="22"/>
          <w:lang w:eastAsia="en-US"/>
        </w:rPr>
        <w:t>.&lt;</w:t>
      </w:r>
      <w:proofErr w:type="gramEnd"/>
      <w:r w:rsidRPr="00A33D69">
        <w:rPr>
          <w:rFonts w:ascii="Calibri" w:eastAsia="Calibri" w:hAnsi="Calibri" w:cs="Times New Roman"/>
          <w:sz w:val="22"/>
          <w:szCs w:val="22"/>
          <w:lang w:eastAsia="en-US"/>
        </w:rPr>
        <w:t>/informative comment&gt;</w:t>
      </w:r>
    </w:p>
    <w:p w14:paraId="58291F8D" w14:textId="77777777" w:rsidR="007C472D" w:rsidRDefault="007C472D" w:rsidP="004047BE">
      <w:pPr>
        <w:pStyle w:val="Heading2"/>
        <w:rPr>
          <w:i/>
        </w:rPr>
      </w:pPr>
      <w:bookmarkStart w:id="778" w:name="_Toc233785320"/>
      <w:r>
        <w:rPr>
          <w:rFonts w:eastAsia="Arial"/>
        </w:rPr>
        <w:t>Non-pTPM Provisioning Requirements</w:t>
      </w:r>
      <w:bookmarkEnd w:id="778"/>
    </w:p>
    <w:p w14:paraId="3CAC3765" w14:textId="1887B4C4" w:rsidR="007C472D" w:rsidRDefault="007C472D" w:rsidP="004047BE">
      <w:pPr>
        <w:pStyle w:val="Heading3"/>
      </w:pPr>
      <w:bookmarkStart w:id="779" w:name="_Toc233785321"/>
      <w:r>
        <w:t>Boot</w:t>
      </w:r>
      <w:r>
        <w:rPr>
          <w:rFonts w:eastAsia="Arial"/>
        </w:rPr>
        <w:t xml:space="preserve"> </w:t>
      </w:r>
      <w:r>
        <w:t>sequence</w:t>
      </w:r>
      <w:bookmarkEnd w:id="779"/>
      <w:ins w:id="780" w:author="Ariel Segall" w:date="2013-07-25T13:05:00Z">
        <w:r w:rsidR="00841294">
          <w:t xml:space="preserve"> </w:t>
        </w:r>
      </w:ins>
    </w:p>
    <w:p w14:paraId="35D5E8FF" w14:textId="77777777" w:rsidR="007C472D" w:rsidRDefault="007C472D">
      <w:pPr>
        <w:pStyle w:val="BodyText"/>
        <w:jc w:val="left"/>
        <w:rPr>
          <w:rFonts w:eastAsia="Arial"/>
        </w:rPr>
      </w:pPr>
      <w:r>
        <w:t>The</w:t>
      </w:r>
      <w:r>
        <w:rPr>
          <w:rFonts w:eastAsia="Arial"/>
        </w:rPr>
        <w:t xml:space="preserve"> </w:t>
      </w:r>
      <w:r>
        <w:t>platform</w:t>
      </w:r>
      <w:r>
        <w:rPr>
          <w:rFonts w:eastAsia="Arial"/>
        </w:rPr>
        <w:t xml:space="preserve"> </w:t>
      </w:r>
      <w:r>
        <w:t>MUST</w:t>
      </w:r>
      <w:r>
        <w:rPr>
          <w:rFonts w:eastAsia="Arial"/>
        </w:rPr>
        <w:t xml:space="preserve"> </w:t>
      </w:r>
      <w:r>
        <w:t>follow</w:t>
      </w:r>
      <w:r>
        <w:rPr>
          <w:rFonts w:eastAsia="Arial"/>
        </w:rPr>
        <w:t xml:space="preserve"> </w:t>
      </w:r>
      <w:r>
        <w:t>the</w:t>
      </w:r>
      <w:r>
        <w:rPr>
          <w:rFonts w:eastAsia="Arial"/>
        </w:rPr>
        <w:t xml:space="preserve"> </w:t>
      </w:r>
      <w:r>
        <w:t>TCG</w:t>
      </w:r>
      <w:r>
        <w:rPr>
          <w:rFonts w:eastAsia="Arial"/>
        </w:rPr>
        <w:t xml:space="preserve"> </w:t>
      </w:r>
      <w:r>
        <w:t>PC</w:t>
      </w:r>
      <w:r>
        <w:rPr>
          <w:rFonts w:eastAsia="Arial"/>
        </w:rPr>
        <w:t xml:space="preserve"> </w:t>
      </w:r>
      <w:r>
        <w:t>Client</w:t>
      </w:r>
      <w:r>
        <w:rPr>
          <w:rFonts w:eastAsia="Arial"/>
        </w:rPr>
        <w:t xml:space="preserve"> </w:t>
      </w:r>
      <w:r>
        <w:t>specifications</w:t>
      </w:r>
      <w:r>
        <w:rPr>
          <w:rFonts w:eastAsia="Arial"/>
        </w:rPr>
        <w:t xml:space="preserve"> </w:t>
      </w:r>
      <w:r>
        <w:t>for</w:t>
      </w:r>
      <w:r>
        <w:rPr>
          <w:rFonts w:eastAsia="Arial"/>
        </w:rPr>
        <w:t xml:space="preserve"> </w:t>
      </w:r>
      <w:r>
        <w:t>setting</w:t>
      </w:r>
      <w:r>
        <w:rPr>
          <w:rFonts w:eastAsia="Arial"/>
        </w:rPr>
        <w:t xml:space="preserve"> </w:t>
      </w:r>
      <w:r>
        <w:t>boot</w:t>
      </w:r>
      <w:r>
        <w:rPr>
          <w:rFonts w:eastAsia="Arial"/>
        </w:rPr>
        <w:t xml:space="preserve"> </w:t>
      </w:r>
      <w:r>
        <w:t>sequence</w:t>
      </w:r>
      <w:r>
        <w:rPr>
          <w:rFonts w:eastAsia="Arial"/>
        </w:rPr>
        <w:t xml:space="preserve">.  </w:t>
      </w:r>
      <w:r>
        <w:t>The</w:t>
      </w:r>
      <w:r>
        <w:rPr>
          <w:rFonts w:eastAsia="Arial"/>
        </w:rPr>
        <w:t xml:space="preserve"> </w:t>
      </w:r>
      <w:r>
        <w:t>BIOS</w:t>
      </w:r>
      <w:r>
        <w:rPr>
          <w:rFonts w:eastAsia="Arial"/>
        </w:rPr>
        <w:t xml:space="preserve"> </w:t>
      </w:r>
      <w:r>
        <w:t>MUST</w:t>
      </w:r>
      <w:r>
        <w:rPr>
          <w:rFonts w:eastAsia="Arial"/>
        </w:rPr>
        <w:t xml:space="preserve"> </w:t>
      </w:r>
      <w:proofErr w:type="gramStart"/>
      <w:r>
        <w:t>be</w:t>
      </w:r>
      <w:proofErr w:type="gramEnd"/>
      <w:r>
        <w:rPr>
          <w:rFonts w:eastAsia="Arial"/>
        </w:rPr>
        <w:t xml:space="preserve"> </w:t>
      </w:r>
      <w:r>
        <w:t>set</w:t>
      </w:r>
      <w:r>
        <w:rPr>
          <w:rFonts w:eastAsia="Arial"/>
        </w:rPr>
        <w:t xml:space="preserve"> </w:t>
      </w:r>
      <w:r>
        <w:t>to</w:t>
      </w:r>
      <w:r>
        <w:rPr>
          <w:rFonts w:eastAsia="Arial"/>
        </w:rPr>
        <w:t xml:space="preserve"> </w:t>
      </w:r>
      <w:r>
        <w:t>a</w:t>
      </w:r>
      <w:r>
        <w:rPr>
          <w:rFonts w:eastAsia="Arial"/>
        </w:rPr>
        <w:t xml:space="preserve"> </w:t>
      </w:r>
      <w:r>
        <w:t>correct</w:t>
      </w:r>
      <w:r>
        <w:rPr>
          <w:rFonts w:eastAsia="Arial"/>
        </w:rPr>
        <w:t xml:space="preserve"> </w:t>
      </w:r>
      <w:r>
        <w:t>boot</w:t>
      </w:r>
      <w:r>
        <w:rPr>
          <w:rFonts w:eastAsia="Arial"/>
        </w:rPr>
        <w:t xml:space="preserve"> </w:t>
      </w:r>
      <w:r>
        <w:t>order</w:t>
      </w:r>
      <w:r>
        <w:rPr>
          <w:rFonts w:eastAsia="Arial"/>
        </w:rPr>
        <w:t xml:space="preserve"> (</w:t>
      </w:r>
      <w:r>
        <w:t>selected</w:t>
      </w:r>
      <w:r>
        <w:rPr>
          <w:rFonts w:eastAsia="Arial"/>
        </w:rPr>
        <w:t xml:space="preserve"> </w:t>
      </w:r>
      <w:r>
        <w:t>by</w:t>
      </w:r>
      <w:r>
        <w:rPr>
          <w:rFonts w:eastAsia="Arial"/>
        </w:rPr>
        <w:t xml:space="preserve"> </w:t>
      </w:r>
      <w:r>
        <w:t>the</w:t>
      </w:r>
      <w:r>
        <w:rPr>
          <w:rFonts w:eastAsia="Arial"/>
        </w:rPr>
        <w:t xml:space="preserve"> </w:t>
      </w:r>
      <w:r>
        <w:t>IT</w:t>
      </w:r>
      <w:r>
        <w:rPr>
          <w:rFonts w:eastAsia="Arial"/>
        </w:rPr>
        <w:t xml:space="preserve"> </w:t>
      </w:r>
      <w:r>
        <w:t>organization</w:t>
      </w:r>
      <w:r>
        <w:rPr>
          <w:rFonts w:eastAsia="Arial"/>
        </w:rPr>
        <w:t xml:space="preserve">).  </w:t>
      </w:r>
    </w:p>
    <w:p w14:paraId="6A58472A" w14:textId="38F469A1" w:rsidR="00A33D69" w:rsidRDefault="00A33D69" w:rsidP="00326084">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
      <w:r>
        <w:rPr>
          <w:rFonts w:eastAsia="Arial"/>
        </w:rPr>
        <w:t xml:space="preserve">&lt;Informative comment&gt; </w:t>
      </w:r>
      <w:proofErr w:type="gramStart"/>
      <w:ins w:id="781" w:author="Ariel Segall" w:date="2013-07-25T13:06:00Z">
        <w:r w:rsidR="00841294">
          <w:rPr>
            <w:rFonts w:eastAsia="Arial"/>
          </w:rPr>
          <w:t>One</w:t>
        </w:r>
      </w:ins>
      <w:proofErr w:type="gramEnd"/>
      <w:r>
        <w:rPr>
          <w:rFonts w:eastAsia="Arial"/>
        </w:rPr>
        <w:t xml:space="preserve"> example would be to only allow the system to boot from the hard disk, so as to make offline examples more difficult. </w:t>
      </w:r>
      <w:ins w:id="782" w:author="Ariel Segall" w:date="2013-07-25T13:06:00Z">
        <w:r w:rsidR="00841294">
          <w:rPr>
            <w:rFonts w:eastAsia="Arial"/>
          </w:rPr>
          <w:t xml:space="preserve"> Another would be to use a drive which only allows access to stored data if the system has booted correctly</w:t>
        </w:r>
        <w:proofErr w:type="gramStart"/>
        <w:r w:rsidR="00841294">
          <w:rPr>
            <w:rFonts w:eastAsia="Arial"/>
          </w:rPr>
          <w:t>.</w:t>
        </w:r>
      </w:ins>
      <w:r>
        <w:rPr>
          <w:rFonts w:eastAsia="Arial"/>
        </w:rPr>
        <w:t>&lt;</w:t>
      </w:r>
      <w:proofErr w:type="gramEnd"/>
      <w:r>
        <w:rPr>
          <w:rFonts w:eastAsia="Arial"/>
        </w:rPr>
        <w:t>/informative comment&gt;</w:t>
      </w:r>
    </w:p>
    <w:p w14:paraId="57AF0FDE" w14:textId="77777777" w:rsidR="007C472D" w:rsidRPr="00F970F5" w:rsidRDefault="003B10CE" w:rsidP="00F970F5">
      <w:pPr>
        <w:pStyle w:val="Heading3"/>
      </w:pPr>
      <w:bookmarkStart w:id="783" w:name="_Toc233785322"/>
      <w:r w:rsidRPr="00F970F5">
        <w:t xml:space="preserve">Security Launch Policies </w:t>
      </w:r>
      <w:r w:rsidR="007C472D" w:rsidRPr="00F970F5">
        <w:t>(normative)</w:t>
      </w:r>
      <w:bookmarkEnd w:id="783"/>
    </w:p>
    <w:p w14:paraId="720089EB" w14:textId="0AD03539" w:rsidR="003B10CE" w:rsidRPr="006F51EA" w:rsidRDefault="003B10CE" w:rsidP="003B10CE">
      <w:pPr>
        <w:rPr>
          <w:rFonts w:ascii="Arial" w:hAnsi="Arial"/>
          <w:sz w:val="20"/>
          <w:szCs w:val="20"/>
        </w:rPr>
      </w:pPr>
      <w:r w:rsidRPr="006F51EA">
        <w:rPr>
          <w:rFonts w:ascii="Arial" w:hAnsi="Arial"/>
          <w:sz w:val="20"/>
          <w:szCs w:val="20"/>
        </w:rPr>
        <w:t xml:space="preserve">If security launch policies are being used to secure the physical platform boot, the </w:t>
      </w:r>
      <w:r w:rsidR="00C53C42" w:rsidRPr="006F51EA">
        <w:rPr>
          <w:rFonts w:ascii="Arial" w:hAnsi="Arial"/>
          <w:sz w:val="20"/>
          <w:szCs w:val="20"/>
        </w:rPr>
        <w:t>system SHALL b</w:t>
      </w:r>
      <w:r w:rsidR="006620C5" w:rsidRPr="006F51EA">
        <w:rPr>
          <w:rFonts w:ascii="Arial" w:hAnsi="Arial"/>
          <w:sz w:val="20"/>
          <w:szCs w:val="20"/>
        </w:rPr>
        <w:t xml:space="preserve">e configured to ensure that any </w:t>
      </w:r>
      <w:r w:rsidR="00C51EF3">
        <w:rPr>
          <w:rFonts w:ascii="Arial" w:hAnsi="Arial"/>
          <w:sz w:val="20"/>
          <w:szCs w:val="20"/>
        </w:rPr>
        <w:t xml:space="preserve">security launch </w:t>
      </w:r>
      <w:r w:rsidR="006620C5" w:rsidRPr="006F51EA">
        <w:rPr>
          <w:rFonts w:ascii="Arial" w:hAnsi="Arial"/>
          <w:sz w:val="20"/>
          <w:szCs w:val="20"/>
        </w:rPr>
        <w:t xml:space="preserve">policy updates can only be performed by </w:t>
      </w:r>
      <w:proofErr w:type="gramStart"/>
      <w:r w:rsidR="006620C5" w:rsidRPr="006F51EA">
        <w:rPr>
          <w:rFonts w:ascii="Arial" w:hAnsi="Arial"/>
          <w:sz w:val="20"/>
          <w:szCs w:val="20"/>
        </w:rPr>
        <w:t>components which</w:t>
      </w:r>
      <w:proofErr w:type="gramEnd"/>
      <w:r w:rsidR="006620C5" w:rsidRPr="006F51EA">
        <w:rPr>
          <w:rFonts w:ascii="Arial" w:hAnsi="Arial"/>
          <w:sz w:val="20"/>
          <w:szCs w:val="20"/>
        </w:rPr>
        <w:t xml:space="preserve"> are</w:t>
      </w:r>
      <w:r w:rsidRPr="006F51EA">
        <w:rPr>
          <w:rFonts w:ascii="Arial" w:hAnsi="Arial"/>
          <w:sz w:val="20"/>
          <w:szCs w:val="20"/>
        </w:rPr>
        <w:t xml:space="preserve"> part of the Trusted Computing Base and measured into the pTPM on each launch. </w:t>
      </w:r>
      <w:r w:rsidR="006620C5" w:rsidRPr="006F51EA">
        <w:rPr>
          <w:rFonts w:ascii="Arial" w:hAnsi="Arial"/>
          <w:sz w:val="20"/>
          <w:szCs w:val="20"/>
        </w:rPr>
        <w:t xml:space="preserve">The security launch policy SHOULD be </w:t>
      </w:r>
      <w:r w:rsidR="008F0547" w:rsidRPr="006F51EA">
        <w:rPr>
          <w:rFonts w:ascii="Arial" w:hAnsi="Arial"/>
          <w:sz w:val="20"/>
          <w:szCs w:val="20"/>
        </w:rPr>
        <w:t xml:space="preserve">remotely verifiable. </w:t>
      </w:r>
    </w:p>
    <w:p w14:paraId="19B7E726" w14:textId="77777777" w:rsidR="007C472D" w:rsidRDefault="007C472D" w:rsidP="004047BE">
      <w:pPr>
        <w:pStyle w:val="Heading3"/>
      </w:pPr>
      <w:bookmarkStart w:id="784" w:name="_Toc233785323"/>
      <w:r>
        <w:t>IT</w:t>
      </w:r>
      <w:r>
        <w:rPr>
          <w:rFonts w:eastAsia="Arial"/>
        </w:rPr>
        <w:t xml:space="preserve"> </w:t>
      </w:r>
      <w:r>
        <w:t>Authority</w:t>
      </w:r>
      <w:r>
        <w:rPr>
          <w:rFonts w:eastAsia="Arial"/>
        </w:rPr>
        <w:t xml:space="preserve"> </w:t>
      </w:r>
      <w:r>
        <w:t>Keys</w:t>
      </w:r>
      <w:r w:rsidR="00602512">
        <w:t xml:space="preserve"> (normative)</w:t>
      </w:r>
      <w:bookmarkEnd w:id="784"/>
    </w:p>
    <w:p w14:paraId="3F2B4A23" w14:textId="77777777" w:rsidR="007C472D" w:rsidRDefault="007C472D" w:rsidP="004047BE">
      <w:pPr>
        <w:pStyle w:val="BodyText"/>
      </w:pPr>
      <w:r>
        <w:t>The platform MAY have public keys stored on them for integration with the IT authority. These MAY include the following, or others as needed:</w:t>
      </w:r>
    </w:p>
    <w:p w14:paraId="7AC7F66E" w14:textId="77777777" w:rsidR="007C472D" w:rsidRDefault="007C472D" w:rsidP="000775B5">
      <w:pPr>
        <w:pStyle w:val="BodyText"/>
        <w:numPr>
          <w:ilvl w:val="0"/>
          <w:numId w:val="29"/>
        </w:numPr>
      </w:pPr>
      <w:r>
        <w:t>Public keys used to encrypt secrets to send to a backup server</w:t>
      </w:r>
    </w:p>
    <w:p w14:paraId="6445D25E" w14:textId="77777777" w:rsidR="007C472D" w:rsidRDefault="007C472D" w:rsidP="000775B5">
      <w:pPr>
        <w:pStyle w:val="BodyText"/>
        <w:numPr>
          <w:ilvl w:val="0"/>
          <w:numId w:val="29"/>
        </w:numPr>
      </w:pPr>
      <w:r>
        <w:t>Root public keys for certificate authorities used by the system</w:t>
      </w:r>
    </w:p>
    <w:p w14:paraId="65A45C74" w14:textId="77777777" w:rsidR="007C472D" w:rsidRDefault="007C472D" w:rsidP="000775B5">
      <w:pPr>
        <w:pStyle w:val="BodyText"/>
        <w:numPr>
          <w:ilvl w:val="0"/>
          <w:numId w:val="29"/>
        </w:numPr>
      </w:pPr>
      <w:r>
        <w:t xml:space="preserve">Enterprise signing keys used to verify authorized updates </w:t>
      </w:r>
    </w:p>
    <w:p w14:paraId="6D7BB517" w14:textId="77777777" w:rsidR="007C472D" w:rsidRDefault="007C472D" w:rsidP="004047BE">
      <w:pPr>
        <w:pStyle w:val="BodyText"/>
      </w:pPr>
      <w:r>
        <w:t>In all cases, if such keys are stored on the system, they SHALL be protected from unauthorized changes.</w:t>
      </w:r>
    </w:p>
    <w:p w14:paraId="3DDF2339" w14:textId="77777777" w:rsidR="007C472D" w:rsidRPr="006D71FB" w:rsidRDefault="007C472D" w:rsidP="004047BE">
      <w:pPr>
        <w:pStyle w:val="Heading3"/>
      </w:pPr>
      <w:bookmarkStart w:id="785" w:name="_Toc233785324"/>
      <w:r>
        <w:lastRenderedPageBreak/>
        <w:t>Protecting IT Authority Keys (informative)</w:t>
      </w:r>
      <w:bookmarkEnd w:id="785"/>
    </w:p>
    <w:p w14:paraId="345722E4" w14:textId="77777777" w:rsidR="007C472D" w:rsidRPr="001B05A0" w:rsidRDefault="007C472D" w:rsidP="00257B4C">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
      <w:r w:rsidRPr="001B05A0">
        <w:t>In</w:t>
      </w:r>
      <w:r w:rsidRPr="001B05A0">
        <w:rPr>
          <w:rFonts w:eastAsia="Arial"/>
        </w:rPr>
        <w:t xml:space="preserve"> </w:t>
      </w:r>
      <w:r w:rsidRPr="001B05A0">
        <w:t>order</w:t>
      </w:r>
      <w:r w:rsidRPr="001B05A0">
        <w:rPr>
          <w:rFonts w:eastAsia="Arial"/>
        </w:rPr>
        <w:t xml:space="preserve"> </w:t>
      </w:r>
      <w:r w:rsidRPr="001B05A0">
        <w:t>to</w:t>
      </w:r>
      <w:r w:rsidRPr="001B05A0">
        <w:rPr>
          <w:rFonts w:eastAsia="Arial"/>
        </w:rPr>
        <w:t xml:space="preserve"> </w:t>
      </w:r>
      <w:r w:rsidRPr="001B05A0">
        <w:t>keep</w:t>
      </w:r>
      <w:r w:rsidRPr="001B05A0">
        <w:rPr>
          <w:rFonts w:eastAsia="Arial"/>
        </w:rPr>
        <w:t xml:space="preserve"> </w:t>
      </w:r>
      <w:r w:rsidRPr="001B05A0">
        <w:t>these</w:t>
      </w:r>
      <w:r w:rsidRPr="001B05A0">
        <w:rPr>
          <w:rFonts w:eastAsia="Arial"/>
        </w:rPr>
        <w:t xml:space="preserve"> </w:t>
      </w:r>
      <w:r w:rsidRPr="001B05A0">
        <w:t>public</w:t>
      </w:r>
      <w:r w:rsidRPr="001B05A0">
        <w:rPr>
          <w:rFonts w:eastAsia="Arial"/>
        </w:rPr>
        <w:t xml:space="preserve"> </w:t>
      </w:r>
      <w:r w:rsidRPr="001B05A0">
        <w:t>keys</w:t>
      </w:r>
      <w:r w:rsidRPr="001B05A0">
        <w:rPr>
          <w:rFonts w:eastAsia="Arial"/>
        </w:rPr>
        <w:t xml:space="preserve"> </w:t>
      </w:r>
      <w:r w:rsidRPr="001B05A0">
        <w:t>safe</w:t>
      </w:r>
      <w:r w:rsidRPr="001B05A0">
        <w:rPr>
          <w:rFonts w:eastAsia="Arial"/>
        </w:rPr>
        <w:t xml:space="preserve"> </w:t>
      </w:r>
      <w:r w:rsidRPr="001B05A0">
        <w:t>from</w:t>
      </w:r>
      <w:r w:rsidRPr="001B05A0">
        <w:rPr>
          <w:rFonts w:eastAsia="Arial"/>
        </w:rPr>
        <w:t xml:space="preserve"> </w:t>
      </w:r>
      <w:r w:rsidRPr="001B05A0">
        <w:t>change</w:t>
      </w:r>
      <w:r w:rsidRPr="001B05A0">
        <w:rPr>
          <w:rFonts w:eastAsia="Arial"/>
        </w:rPr>
        <w:t xml:space="preserve">, </w:t>
      </w:r>
      <w:r w:rsidRPr="001B05A0">
        <w:t>all</w:t>
      </w:r>
      <w:r w:rsidRPr="001B05A0">
        <w:rPr>
          <w:rFonts w:eastAsia="Arial"/>
        </w:rPr>
        <w:t xml:space="preserve"> </w:t>
      </w:r>
      <w:r w:rsidRPr="001B05A0">
        <w:t>that</w:t>
      </w:r>
      <w:r w:rsidRPr="001B05A0">
        <w:rPr>
          <w:rFonts w:eastAsia="Arial"/>
        </w:rPr>
        <w:t xml:space="preserve"> </w:t>
      </w:r>
      <w:r w:rsidRPr="001B05A0">
        <w:t>is</w:t>
      </w:r>
      <w:r w:rsidRPr="001B05A0">
        <w:rPr>
          <w:rFonts w:eastAsia="Arial"/>
        </w:rPr>
        <w:t xml:space="preserve"> </w:t>
      </w:r>
      <w:r w:rsidRPr="001B05A0">
        <w:t>needed</w:t>
      </w:r>
      <w:r w:rsidRPr="001B05A0">
        <w:rPr>
          <w:rFonts w:eastAsia="Arial"/>
        </w:rPr>
        <w:t xml:space="preserve"> </w:t>
      </w:r>
      <w:r w:rsidRPr="001B05A0">
        <w:t>is</w:t>
      </w:r>
      <w:r w:rsidRPr="001B05A0">
        <w:rPr>
          <w:rFonts w:eastAsia="Arial"/>
        </w:rPr>
        <w:t xml:space="preserve"> </w:t>
      </w:r>
      <w:r w:rsidRPr="001B05A0">
        <w:t>proof</w:t>
      </w:r>
      <w:r w:rsidRPr="001B05A0">
        <w:rPr>
          <w:rFonts w:eastAsia="Arial"/>
        </w:rPr>
        <w:t xml:space="preserve"> </w:t>
      </w:r>
      <w:r w:rsidRPr="001B05A0">
        <w:t>that</w:t>
      </w:r>
      <w:r w:rsidRPr="001B05A0">
        <w:rPr>
          <w:rFonts w:eastAsia="Arial"/>
        </w:rPr>
        <w:t xml:space="preserve"> </w:t>
      </w:r>
      <w:r w:rsidRPr="001B05A0">
        <w:t>they</w:t>
      </w:r>
      <w:r w:rsidRPr="001B05A0">
        <w:rPr>
          <w:rFonts w:eastAsia="Arial"/>
        </w:rPr>
        <w:t xml:space="preserve"> </w:t>
      </w:r>
      <w:r w:rsidRPr="001B05A0">
        <w:t>have</w:t>
      </w:r>
      <w:r w:rsidRPr="001B05A0">
        <w:rPr>
          <w:rFonts w:eastAsia="Arial"/>
        </w:rPr>
        <w:t xml:space="preserve"> </w:t>
      </w:r>
      <w:r w:rsidRPr="001B05A0">
        <w:t>not</w:t>
      </w:r>
      <w:r w:rsidRPr="001B05A0">
        <w:rPr>
          <w:rFonts w:eastAsia="Arial"/>
        </w:rPr>
        <w:t xml:space="preserve"> </w:t>
      </w:r>
      <w:r w:rsidRPr="001B05A0">
        <w:t>changed</w:t>
      </w:r>
      <w:r w:rsidRPr="001B05A0">
        <w:rPr>
          <w:rFonts w:eastAsia="Arial"/>
        </w:rPr>
        <w:t xml:space="preserve">.  </w:t>
      </w:r>
      <w:r w:rsidRPr="001B05A0">
        <w:t>One way to gain this</w:t>
      </w:r>
      <w:r w:rsidRPr="001B05A0">
        <w:rPr>
          <w:rFonts w:eastAsia="Arial"/>
        </w:rPr>
        <w:t xml:space="preserve"> </w:t>
      </w:r>
      <w:r w:rsidRPr="001B05A0">
        <w:t>proof</w:t>
      </w:r>
      <w:r w:rsidRPr="001B05A0">
        <w:rPr>
          <w:rFonts w:eastAsia="Arial"/>
        </w:rPr>
        <w:t xml:space="preserve"> </w:t>
      </w:r>
      <w:r w:rsidRPr="001B05A0">
        <w:t>can</w:t>
      </w:r>
      <w:r w:rsidRPr="001B05A0">
        <w:rPr>
          <w:rFonts w:eastAsia="Arial"/>
        </w:rPr>
        <w:t xml:space="preserve"> </w:t>
      </w:r>
      <w:r w:rsidRPr="001B05A0">
        <w:t>be</w:t>
      </w:r>
      <w:r w:rsidRPr="001B05A0">
        <w:rPr>
          <w:rFonts w:eastAsia="Arial"/>
        </w:rPr>
        <w:t xml:space="preserve"> </w:t>
      </w:r>
      <w:r w:rsidRPr="001B05A0">
        <w:t>obtained</w:t>
      </w:r>
      <w:r w:rsidRPr="001B05A0">
        <w:rPr>
          <w:rFonts w:eastAsia="Arial"/>
        </w:rPr>
        <w:t xml:space="preserve"> </w:t>
      </w:r>
      <w:r w:rsidRPr="001B05A0">
        <w:t>by</w:t>
      </w:r>
      <w:r w:rsidRPr="001B05A0">
        <w:rPr>
          <w:rFonts w:eastAsia="Arial"/>
        </w:rPr>
        <w:t xml:space="preserve"> </w:t>
      </w:r>
      <w:r w:rsidRPr="001B05A0">
        <w:t>storing</w:t>
      </w:r>
      <w:r w:rsidRPr="001B05A0">
        <w:rPr>
          <w:rFonts w:eastAsia="Arial"/>
        </w:rPr>
        <w:t xml:space="preserve"> </w:t>
      </w:r>
      <w:r w:rsidRPr="001B05A0">
        <w:t>the</w:t>
      </w:r>
      <w:r w:rsidRPr="001B05A0">
        <w:rPr>
          <w:rFonts w:eastAsia="Arial"/>
        </w:rPr>
        <w:t xml:space="preserve"> </w:t>
      </w:r>
      <w:r w:rsidRPr="001B05A0">
        <w:t>hash</w:t>
      </w:r>
      <w:r w:rsidRPr="001B05A0">
        <w:rPr>
          <w:rFonts w:eastAsia="Arial"/>
        </w:rPr>
        <w:t xml:space="preserve"> </w:t>
      </w:r>
      <w:r w:rsidRPr="001B05A0">
        <w:t>of</w:t>
      </w:r>
      <w:r w:rsidRPr="001B05A0">
        <w:rPr>
          <w:rFonts w:eastAsia="Arial"/>
        </w:rPr>
        <w:t xml:space="preserve"> </w:t>
      </w:r>
      <w:r w:rsidRPr="001B05A0">
        <w:t>those</w:t>
      </w:r>
      <w:r w:rsidRPr="001B05A0">
        <w:rPr>
          <w:rFonts w:eastAsia="Arial"/>
        </w:rPr>
        <w:t xml:space="preserve"> </w:t>
      </w:r>
      <w:r w:rsidRPr="001B05A0">
        <w:t>values</w:t>
      </w:r>
      <w:r w:rsidRPr="001B05A0">
        <w:rPr>
          <w:rFonts w:eastAsia="Arial"/>
        </w:rPr>
        <w:t xml:space="preserve"> </w:t>
      </w:r>
      <w:r w:rsidRPr="001B05A0">
        <w:t>in</w:t>
      </w:r>
      <w:r w:rsidRPr="001B05A0">
        <w:rPr>
          <w:rFonts w:eastAsia="Arial"/>
        </w:rPr>
        <w:t xml:space="preserve"> </w:t>
      </w:r>
      <w:r w:rsidRPr="001B05A0">
        <w:t>an</w:t>
      </w:r>
      <w:r w:rsidRPr="001B05A0">
        <w:rPr>
          <w:rFonts w:eastAsia="Arial"/>
        </w:rPr>
        <w:t xml:space="preserve"> </w:t>
      </w:r>
      <w:r w:rsidRPr="001B05A0">
        <w:t>NVRAM</w:t>
      </w:r>
      <w:r w:rsidRPr="001B05A0">
        <w:rPr>
          <w:rFonts w:eastAsia="Arial"/>
        </w:rPr>
        <w:t xml:space="preserve"> </w:t>
      </w:r>
      <w:r w:rsidRPr="001B05A0">
        <w:t>location</w:t>
      </w:r>
      <w:r w:rsidRPr="001B05A0">
        <w:rPr>
          <w:rFonts w:eastAsia="Arial"/>
        </w:rPr>
        <w:t xml:space="preserve"> </w:t>
      </w:r>
      <w:r w:rsidRPr="001B05A0">
        <w:t>set</w:t>
      </w:r>
      <w:r w:rsidRPr="001B05A0">
        <w:rPr>
          <w:rFonts w:eastAsia="Arial"/>
        </w:rPr>
        <w:t xml:space="preserve"> </w:t>
      </w:r>
      <w:r w:rsidRPr="001B05A0">
        <w:t>up</w:t>
      </w:r>
      <w:r w:rsidRPr="001B05A0">
        <w:rPr>
          <w:rFonts w:eastAsia="Arial"/>
        </w:rPr>
        <w:t xml:space="preserve"> </w:t>
      </w:r>
      <w:r w:rsidRPr="001B05A0">
        <w:t>in</w:t>
      </w:r>
      <w:r w:rsidRPr="001B05A0">
        <w:rPr>
          <w:rFonts w:eastAsia="Arial"/>
        </w:rPr>
        <w:t xml:space="preserve"> </w:t>
      </w:r>
      <w:r w:rsidRPr="001B05A0">
        <w:t>the</w:t>
      </w:r>
      <w:r w:rsidRPr="001B05A0">
        <w:rPr>
          <w:rFonts w:eastAsia="Arial"/>
        </w:rPr>
        <w:t xml:space="preserve"> </w:t>
      </w:r>
      <w:r w:rsidRPr="001B05A0">
        <w:t>TPM</w:t>
      </w:r>
      <w:r w:rsidRPr="001B05A0">
        <w:rPr>
          <w:rFonts w:eastAsia="Arial"/>
        </w:rPr>
        <w:t xml:space="preserve"> </w:t>
      </w:r>
      <w:r w:rsidRPr="001B05A0">
        <w:t>with</w:t>
      </w:r>
      <w:r w:rsidRPr="001B05A0">
        <w:rPr>
          <w:rFonts w:eastAsia="Arial"/>
        </w:rPr>
        <w:t xml:space="preserve"> </w:t>
      </w:r>
      <w:r w:rsidRPr="001B05A0">
        <w:t>the</w:t>
      </w:r>
      <w:r w:rsidRPr="001B05A0">
        <w:rPr>
          <w:rFonts w:eastAsia="Arial"/>
        </w:rPr>
        <w:t xml:space="preserve"> </w:t>
      </w:r>
      <w:r w:rsidRPr="001B05A0">
        <w:t>following</w:t>
      </w:r>
      <w:r w:rsidRPr="001B05A0">
        <w:rPr>
          <w:rFonts w:eastAsia="Arial"/>
        </w:rPr>
        <w:t xml:space="preserve"> </w:t>
      </w:r>
      <w:r w:rsidRPr="001B05A0">
        <w:t>characteristics</w:t>
      </w:r>
      <w:r w:rsidRPr="001B05A0">
        <w:rPr>
          <w:rFonts w:eastAsia="Arial"/>
        </w:rPr>
        <w:t>:</w:t>
      </w:r>
    </w:p>
    <w:p w14:paraId="0DE24EDC" w14:textId="77777777" w:rsidR="007C472D" w:rsidRPr="001B05A0" w:rsidRDefault="007C472D" w:rsidP="00257B4C">
      <w:pPr>
        <w:pStyle w:val="BodyText"/>
        <w:numPr>
          <w:ilvl w:val="0"/>
          <w:numId w:val="10"/>
        </w:numPr>
        <w:pBdr>
          <w:top w:val="single" w:sz="4" w:space="1" w:color="auto"/>
          <w:left w:val="single" w:sz="4" w:space="4" w:color="auto"/>
          <w:bottom w:val="single" w:sz="4" w:space="1" w:color="auto"/>
          <w:right w:val="single" w:sz="4" w:space="4" w:color="auto"/>
        </w:pBdr>
        <w:shd w:val="clear" w:color="auto" w:fill="F3F3F3"/>
        <w:tabs>
          <w:tab w:val="clear" w:pos="0"/>
          <w:tab w:val="num" w:pos="-1080"/>
        </w:tabs>
        <w:suppressAutoHyphens w:val="0"/>
        <w:ind w:left="1080"/>
        <w:jc w:val="left"/>
      </w:pPr>
      <w:r w:rsidRPr="001B05A0">
        <w:t>It</w:t>
      </w:r>
      <w:r w:rsidRPr="001B05A0">
        <w:rPr>
          <w:rFonts w:eastAsia="Arial"/>
        </w:rPr>
        <w:t xml:space="preserve"> </w:t>
      </w:r>
      <w:r w:rsidRPr="001B05A0">
        <w:t>is</w:t>
      </w:r>
      <w:r w:rsidRPr="001B05A0">
        <w:rPr>
          <w:rFonts w:eastAsia="Arial"/>
        </w:rPr>
        <w:t xml:space="preserve"> </w:t>
      </w:r>
      <w:r w:rsidRPr="001B05A0">
        <w:t>generally</w:t>
      </w:r>
      <w:r w:rsidRPr="001B05A0">
        <w:rPr>
          <w:rFonts w:eastAsia="Arial"/>
        </w:rPr>
        <w:t xml:space="preserve"> </w:t>
      </w:r>
      <w:r w:rsidRPr="001B05A0">
        <w:t>readable</w:t>
      </w:r>
    </w:p>
    <w:p w14:paraId="3DF81315" w14:textId="77777777" w:rsidR="007C472D" w:rsidRPr="001B05A0" w:rsidRDefault="007C472D" w:rsidP="00257B4C">
      <w:pPr>
        <w:pStyle w:val="BodyText"/>
        <w:numPr>
          <w:ilvl w:val="0"/>
          <w:numId w:val="10"/>
        </w:numPr>
        <w:pBdr>
          <w:top w:val="single" w:sz="4" w:space="1" w:color="auto"/>
          <w:left w:val="single" w:sz="4" w:space="4" w:color="auto"/>
          <w:bottom w:val="single" w:sz="4" w:space="1" w:color="auto"/>
          <w:right w:val="single" w:sz="4" w:space="4" w:color="auto"/>
        </w:pBdr>
        <w:shd w:val="clear" w:color="auto" w:fill="F3F3F3"/>
        <w:suppressAutoHyphens w:val="0"/>
        <w:ind w:left="1080"/>
        <w:jc w:val="left"/>
      </w:pPr>
      <w:r w:rsidRPr="001B05A0">
        <w:t>It</w:t>
      </w:r>
      <w:r w:rsidRPr="001B05A0">
        <w:rPr>
          <w:rFonts w:eastAsia="Arial"/>
        </w:rPr>
        <w:t xml:space="preserve"> </w:t>
      </w:r>
      <w:r w:rsidRPr="001B05A0">
        <w:t>can</w:t>
      </w:r>
      <w:r w:rsidRPr="001B05A0">
        <w:rPr>
          <w:rFonts w:eastAsia="Arial"/>
        </w:rPr>
        <w:t xml:space="preserve"> </w:t>
      </w:r>
      <w:r w:rsidRPr="001B05A0">
        <w:t>only</w:t>
      </w:r>
      <w:r w:rsidRPr="001B05A0">
        <w:rPr>
          <w:rFonts w:eastAsia="Arial"/>
        </w:rPr>
        <w:t xml:space="preserve"> </w:t>
      </w:r>
      <w:r w:rsidRPr="001B05A0">
        <w:t>be</w:t>
      </w:r>
      <w:r w:rsidRPr="001B05A0">
        <w:rPr>
          <w:rFonts w:eastAsia="Arial"/>
        </w:rPr>
        <w:t xml:space="preserve"> </w:t>
      </w:r>
      <w:r w:rsidRPr="001B05A0">
        <w:t>written</w:t>
      </w:r>
      <w:r w:rsidRPr="001B05A0">
        <w:rPr>
          <w:rFonts w:eastAsia="Arial"/>
        </w:rPr>
        <w:t xml:space="preserve"> </w:t>
      </w:r>
      <w:r w:rsidRPr="001B05A0">
        <w:t>by</w:t>
      </w:r>
      <w:r w:rsidRPr="001B05A0">
        <w:rPr>
          <w:rFonts w:eastAsia="Arial"/>
        </w:rPr>
        <w:t xml:space="preserve"> </w:t>
      </w:r>
      <w:r w:rsidRPr="001B05A0">
        <w:t>an</w:t>
      </w:r>
      <w:r w:rsidRPr="001B05A0">
        <w:rPr>
          <w:rFonts w:eastAsia="Arial"/>
        </w:rPr>
        <w:t xml:space="preserve"> </w:t>
      </w:r>
      <w:r w:rsidRPr="001B05A0">
        <w:t>Administrator</w:t>
      </w:r>
    </w:p>
    <w:p w14:paraId="7100D934" w14:textId="61942728" w:rsidR="007C472D" w:rsidRPr="001B05A0" w:rsidRDefault="007C472D" w:rsidP="00257B4C">
      <w:pPr>
        <w:pStyle w:val="BodyText"/>
        <w:numPr>
          <w:ilvl w:val="1"/>
          <w:numId w:val="10"/>
        </w:numPr>
        <w:pBdr>
          <w:top w:val="single" w:sz="4" w:space="1" w:color="auto"/>
          <w:left w:val="single" w:sz="4" w:space="4" w:color="auto"/>
          <w:bottom w:val="single" w:sz="4" w:space="1" w:color="auto"/>
          <w:right w:val="single" w:sz="4" w:space="4" w:color="auto"/>
        </w:pBdr>
        <w:shd w:val="clear" w:color="auto" w:fill="F3F3F3"/>
        <w:suppressAutoHyphens w:val="0"/>
        <w:ind w:left="1800"/>
        <w:jc w:val="left"/>
      </w:pPr>
      <w:r w:rsidRPr="001B05A0">
        <w:t>The</w:t>
      </w:r>
      <w:r w:rsidRPr="001B05A0">
        <w:rPr>
          <w:rFonts w:eastAsia="Arial"/>
        </w:rPr>
        <w:t xml:space="preserve"> </w:t>
      </w:r>
      <w:r w:rsidRPr="001B05A0">
        <w:t>NVRAM</w:t>
      </w:r>
      <w:r w:rsidRPr="001B05A0">
        <w:rPr>
          <w:rFonts w:eastAsia="Arial"/>
        </w:rPr>
        <w:t xml:space="preserve"> </w:t>
      </w:r>
      <w:r w:rsidRPr="001B05A0">
        <w:t>can</w:t>
      </w:r>
      <w:r w:rsidRPr="001B05A0">
        <w:rPr>
          <w:rFonts w:eastAsia="Arial"/>
        </w:rPr>
        <w:t xml:space="preserve"> </w:t>
      </w:r>
      <w:r w:rsidRPr="001B05A0">
        <w:t>be</w:t>
      </w:r>
      <w:r w:rsidRPr="001B05A0">
        <w:rPr>
          <w:rFonts w:eastAsia="Arial"/>
        </w:rPr>
        <w:t xml:space="preserve"> </w:t>
      </w:r>
      <w:r w:rsidRPr="001B05A0">
        <w:t>set</w:t>
      </w:r>
      <w:r w:rsidRPr="001B05A0">
        <w:rPr>
          <w:rFonts w:eastAsia="Arial"/>
        </w:rPr>
        <w:t xml:space="preserve"> </w:t>
      </w:r>
      <w:r w:rsidRPr="001B05A0">
        <w:t>up</w:t>
      </w:r>
      <w:r w:rsidRPr="001B05A0">
        <w:rPr>
          <w:rFonts w:eastAsia="Arial"/>
        </w:rPr>
        <w:t xml:space="preserve"> </w:t>
      </w:r>
      <w:proofErr w:type="gramStart"/>
      <w:ins w:id="786" w:author="Ariel Segall" w:date="2013-07-23T13:33:00Z">
        <w:r w:rsidR="00823FA6">
          <w:t>during  the</w:t>
        </w:r>
        <w:proofErr w:type="gramEnd"/>
        <w:r w:rsidR="00823FA6">
          <w:t xml:space="preserve"> IT</w:t>
        </w:r>
      </w:ins>
      <w:r w:rsidRPr="001B05A0">
        <w:rPr>
          <w:rFonts w:eastAsia="Arial"/>
        </w:rPr>
        <w:t xml:space="preserve"> </w:t>
      </w:r>
      <w:r w:rsidRPr="001B05A0">
        <w:t>provisioning</w:t>
      </w:r>
      <w:ins w:id="787" w:author="Ariel Segall" w:date="2013-07-23T13:33:00Z">
        <w:r w:rsidR="00823FA6">
          <w:t xml:space="preserve"> process</w:t>
        </w:r>
      </w:ins>
      <w:r w:rsidRPr="001B05A0">
        <w:rPr>
          <w:rFonts w:eastAsia="Arial"/>
        </w:rPr>
        <w:t xml:space="preserve"> </w:t>
      </w:r>
    </w:p>
    <w:p w14:paraId="48999228" w14:textId="77777777" w:rsidR="007C472D" w:rsidRDefault="007C472D" w:rsidP="00257B4C">
      <w:pPr>
        <w:pStyle w:val="BodyText"/>
        <w:numPr>
          <w:ilvl w:val="1"/>
          <w:numId w:val="10"/>
        </w:numPr>
        <w:pBdr>
          <w:top w:val="single" w:sz="4" w:space="1" w:color="auto"/>
          <w:left w:val="single" w:sz="4" w:space="4" w:color="auto"/>
          <w:bottom w:val="single" w:sz="4" w:space="1" w:color="auto"/>
          <w:right w:val="single" w:sz="4" w:space="4" w:color="auto"/>
        </w:pBdr>
        <w:shd w:val="clear" w:color="auto" w:fill="F3F3F3"/>
        <w:suppressAutoHyphens w:val="0"/>
        <w:ind w:left="1800"/>
        <w:jc w:val="left"/>
        <w:rPr>
          <w:ins w:id="788" w:author="Ariel Segall" w:date="2013-07-23T13:33:00Z"/>
          <w:rFonts w:eastAsia="Arial"/>
        </w:rPr>
      </w:pPr>
      <w:r w:rsidRPr="001B05A0">
        <w:t>The NVRAM is</w:t>
      </w:r>
      <w:r w:rsidRPr="001B05A0">
        <w:rPr>
          <w:rFonts w:eastAsia="Arial"/>
        </w:rPr>
        <w:t xml:space="preserve"> </w:t>
      </w:r>
      <w:r w:rsidRPr="001B05A0">
        <w:t>set</w:t>
      </w:r>
      <w:r w:rsidRPr="001B05A0">
        <w:rPr>
          <w:rFonts w:eastAsia="Arial"/>
        </w:rPr>
        <w:t xml:space="preserve"> </w:t>
      </w:r>
      <w:r w:rsidRPr="001B05A0">
        <w:t>to</w:t>
      </w:r>
      <w:r w:rsidRPr="001B05A0">
        <w:rPr>
          <w:rFonts w:eastAsia="Arial"/>
        </w:rPr>
        <w:t xml:space="preserve"> </w:t>
      </w:r>
      <w:r w:rsidRPr="001B05A0">
        <w:t>be</w:t>
      </w:r>
      <w:r w:rsidRPr="001B05A0">
        <w:rPr>
          <w:rFonts w:eastAsia="Arial"/>
        </w:rPr>
        <w:t xml:space="preserve"> </w:t>
      </w:r>
      <w:r w:rsidRPr="001B05A0">
        <w:t>TPM</w:t>
      </w:r>
      <w:r w:rsidRPr="001B05A0">
        <w:rPr>
          <w:rFonts w:eastAsia="Arial"/>
        </w:rPr>
        <w:t>_</w:t>
      </w:r>
      <w:r w:rsidRPr="001B05A0">
        <w:t>NV</w:t>
      </w:r>
      <w:r w:rsidRPr="001B05A0">
        <w:rPr>
          <w:rFonts w:eastAsia="Arial"/>
        </w:rPr>
        <w:t>_</w:t>
      </w:r>
      <w:r w:rsidRPr="001B05A0">
        <w:t>PER</w:t>
      </w:r>
      <w:r w:rsidRPr="001B05A0">
        <w:rPr>
          <w:rFonts w:eastAsia="Arial"/>
        </w:rPr>
        <w:t>_</w:t>
      </w:r>
      <w:r w:rsidRPr="001B05A0">
        <w:t>AUTHWRITE</w:t>
      </w:r>
      <w:r w:rsidRPr="001B05A0">
        <w:rPr>
          <w:rFonts w:eastAsia="Arial"/>
        </w:rPr>
        <w:t xml:space="preserve">, </w:t>
      </w:r>
      <w:r w:rsidRPr="001B05A0">
        <w:t>with</w:t>
      </w:r>
      <w:r w:rsidRPr="001B05A0">
        <w:rPr>
          <w:rFonts w:eastAsia="Arial"/>
        </w:rPr>
        <w:t xml:space="preserve"> </w:t>
      </w:r>
      <w:r w:rsidRPr="001B05A0">
        <w:t>the</w:t>
      </w:r>
      <w:r w:rsidRPr="001B05A0">
        <w:rPr>
          <w:rFonts w:eastAsia="Arial"/>
        </w:rPr>
        <w:t xml:space="preserve"> </w:t>
      </w:r>
      <w:r w:rsidRPr="001B05A0">
        <w:t>appropriate</w:t>
      </w:r>
      <w:r w:rsidRPr="001B05A0">
        <w:rPr>
          <w:rFonts w:eastAsia="Arial"/>
        </w:rPr>
        <w:t xml:space="preserve"> </w:t>
      </w:r>
      <w:r w:rsidRPr="001B05A0">
        <w:t>authorization</w:t>
      </w:r>
      <w:r w:rsidRPr="001B05A0">
        <w:rPr>
          <w:rFonts w:eastAsia="Arial"/>
        </w:rPr>
        <w:t>.</w:t>
      </w:r>
    </w:p>
    <w:p w14:paraId="3A84FB7D" w14:textId="0BA1CEB3" w:rsidR="00823FA6" w:rsidRPr="001B05A0" w:rsidRDefault="00823FA6" w:rsidP="00257B4C">
      <w:pPr>
        <w:pStyle w:val="BodyText"/>
        <w:numPr>
          <w:ilvl w:val="1"/>
          <w:numId w:val="10"/>
        </w:numPr>
        <w:pBdr>
          <w:top w:val="single" w:sz="4" w:space="1" w:color="auto"/>
          <w:left w:val="single" w:sz="4" w:space="4" w:color="auto"/>
          <w:bottom w:val="single" w:sz="4" w:space="1" w:color="auto"/>
          <w:right w:val="single" w:sz="4" w:space="4" w:color="auto"/>
        </w:pBdr>
        <w:shd w:val="clear" w:color="auto" w:fill="F3F3F3"/>
        <w:suppressAutoHyphens w:val="0"/>
        <w:ind w:left="1800"/>
        <w:jc w:val="left"/>
        <w:rPr>
          <w:rFonts w:eastAsia="Arial"/>
        </w:rPr>
      </w:pPr>
      <w:ins w:id="789" w:author="Ariel Segall" w:date="2013-07-23T13:33:00Z">
        <w:r>
          <w:rPr>
            <w:rFonts w:eastAsia="Arial"/>
          </w:rPr>
          <w:t>The NVRAM will then only be updatable by entities with the IT-created authorization.</w:t>
        </w:r>
      </w:ins>
    </w:p>
    <w:p w14:paraId="4688E285" w14:textId="77777777" w:rsidR="007C472D" w:rsidRPr="001B05A0" w:rsidRDefault="007C472D" w:rsidP="00257B4C">
      <w:pPr>
        <w:pStyle w:val="BodyText"/>
        <w:numPr>
          <w:ilvl w:val="0"/>
          <w:numId w:val="10"/>
        </w:numPr>
        <w:pBdr>
          <w:top w:val="single" w:sz="4" w:space="1" w:color="auto"/>
          <w:left w:val="single" w:sz="4" w:space="4" w:color="auto"/>
          <w:bottom w:val="single" w:sz="4" w:space="1" w:color="auto"/>
          <w:right w:val="single" w:sz="4" w:space="4" w:color="auto"/>
        </w:pBdr>
        <w:shd w:val="clear" w:color="auto" w:fill="F3F3F3"/>
        <w:suppressAutoHyphens w:val="0"/>
        <w:ind w:left="1080"/>
        <w:jc w:val="left"/>
        <w:rPr>
          <w:rFonts w:eastAsia="Arial"/>
        </w:rPr>
      </w:pPr>
      <w:r w:rsidRPr="001B05A0">
        <w:t>No</w:t>
      </w:r>
      <w:r w:rsidRPr="001B05A0">
        <w:rPr>
          <w:rFonts w:eastAsia="Arial"/>
        </w:rPr>
        <w:t xml:space="preserve"> </w:t>
      </w:r>
      <w:r w:rsidRPr="001B05A0">
        <w:t>two</w:t>
      </w:r>
      <w:r w:rsidRPr="001B05A0">
        <w:rPr>
          <w:rFonts w:eastAsia="Arial"/>
        </w:rPr>
        <w:t xml:space="preserve"> </w:t>
      </w:r>
      <w:r w:rsidRPr="001B05A0">
        <w:t>TPMs</w:t>
      </w:r>
      <w:r w:rsidRPr="001B05A0">
        <w:rPr>
          <w:rFonts w:eastAsia="Arial"/>
        </w:rPr>
        <w:t xml:space="preserve"> </w:t>
      </w:r>
      <w:r w:rsidRPr="001B05A0">
        <w:t>should</w:t>
      </w:r>
      <w:r w:rsidRPr="001B05A0">
        <w:rPr>
          <w:rFonts w:eastAsia="Arial"/>
        </w:rPr>
        <w:t xml:space="preserve"> </w:t>
      </w:r>
      <w:r w:rsidRPr="001B05A0">
        <w:t>have</w:t>
      </w:r>
      <w:r w:rsidRPr="001B05A0">
        <w:rPr>
          <w:rFonts w:eastAsia="Arial"/>
        </w:rPr>
        <w:t xml:space="preserve"> </w:t>
      </w:r>
      <w:r w:rsidRPr="001B05A0">
        <w:t>the</w:t>
      </w:r>
      <w:r w:rsidRPr="001B05A0">
        <w:rPr>
          <w:rFonts w:eastAsia="Arial"/>
        </w:rPr>
        <w:t xml:space="preserve"> </w:t>
      </w:r>
      <w:r w:rsidRPr="001B05A0">
        <w:t>same</w:t>
      </w:r>
      <w:r w:rsidRPr="001B05A0">
        <w:rPr>
          <w:rFonts w:eastAsia="Arial"/>
        </w:rPr>
        <w:t xml:space="preserve"> </w:t>
      </w:r>
      <w:r w:rsidRPr="001B05A0">
        <w:t>ownerAuth</w:t>
      </w:r>
      <w:r w:rsidRPr="001B05A0">
        <w:rPr>
          <w:rFonts w:eastAsia="Arial"/>
        </w:rPr>
        <w:t xml:space="preserve">. </w:t>
      </w:r>
    </w:p>
    <w:p w14:paraId="0C66E7EE" w14:textId="377CC7C3" w:rsidR="007C472D" w:rsidRDefault="007C472D" w:rsidP="00257B4C">
      <w:pPr>
        <w:pStyle w:val="BodyText"/>
        <w:pBdr>
          <w:top w:val="single" w:sz="4" w:space="1" w:color="auto"/>
          <w:left w:val="single" w:sz="4" w:space="4" w:color="auto"/>
          <w:bottom w:val="single" w:sz="4" w:space="1" w:color="auto"/>
          <w:right w:val="single" w:sz="4" w:space="4" w:color="auto"/>
        </w:pBdr>
        <w:shd w:val="clear" w:color="auto" w:fill="F3F3F3"/>
        <w:jc w:val="left"/>
      </w:pPr>
      <w:r w:rsidRPr="001B05A0">
        <w:t>It</w:t>
      </w:r>
      <w:r w:rsidRPr="001B05A0">
        <w:rPr>
          <w:rFonts w:eastAsia="Arial"/>
        </w:rPr>
        <w:t xml:space="preserve"> </w:t>
      </w:r>
      <w:r w:rsidRPr="001B05A0">
        <w:t>is</w:t>
      </w:r>
      <w:r w:rsidRPr="001B05A0">
        <w:rPr>
          <w:rFonts w:eastAsia="Arial"/>
        </w:rPr>
        <w:t xml:space="preserve"> </w:t>
      </w:r>
      <w:r w:rsidRPr="001B05A0">
        <w:t>likely</w:t>
      </w:r>
      <w:r w:rsidRPr="001B05A0">
        <w:rPr>
          <w:rFonts w:eastAsia="Arial"/>
        </w:rPr>
        <w:t xml:space="preserve"> </w:t>
      </w:r>
      <w:r w:rsidRPr="001B05A0">
        <w:t>that</w:t>
      </w:r>
      <w:r w:rsidRPr="001B05A0">
        <w:rPr>
          <w:rFonts w:eastAsia="Arial"/>
        </w:rPr>
        <w:t xml:space="preserve"> </w:t>
      </w:r>
      <w:r w:rsidRPr="001B05A0">
        <w:t>none</w:t>
      </w:r>
      <w:r w:rsidRPr="001B05A0">
        <w:rPr>
          <w:rFonts w:eastAsia="Arial"/>
        </w:rPr>
        <w:t xml:space="preserve"> </w:t>
      </w:r>
      <w:r w:rsidRPr="001B05A0">
        <w:t>of</w:t>
      </w:r>
      <w:r w:rsidRPr="001B05A0">
        <w:rPr>
          <w:rFonts w:eastAsia="Arial"/>
        </w:rPr>
        <w:t xml:space="preserve"> </w:t>
      </w:r>
      <w:r w:rsidRPr="001B05A0">
        <w:t>these</w:t>
      </w:r>
      <w:r w:rsidRPr="001B05A0">
        <w:rPr>
          <w:rFonts w:eastAsia="Arial"/>
        </w:rPr>
        <w:t xml:space="preserve"> </w:t>
      </w:r>
      <w:r w:rsidRPr="001B05A0">
        <w:t>values</w:t>
      </w:r>
      <w:r w:rsidRPr="001B05A0">
        <w:rPr>
          <w:rFonts w:eastAsia="Arial"/>
        </w:rPr>
        <w:t xml:space="preserve"> </w:t>
      </w:r>
      <w:r w:rsidRPr="001B05A0">
        <w:t>will</w:t>
      </w:r>
      <w:r w:rsidRPr="001B05A0">
        <w:rPr>
          <w:rFonts w:eastAsia="Arial"/>
        </w:rPr>
        <w:t xml:space="preserve"> </w:t>
      </w:r>
      <w:r w:rsidRPr="001B05A0">
        <w:t>ever</w:t>
      </w:r>
      <w:r w:rsidRPr="001B05A0">
        <w:rPr>
          <w:rFonts w:eastAsia="Arial"/>
        </w:rPr>
        <w:t xml:space="preserve"> </w:t>
      </w:r>
      <w:r w:rsidRPr="001B05A0">
        <w:t>have</w:t>
      </w:r>
      <w:r w:rsidRPr="001B05A0">
        <w:rPr>
          <w:rFonts w:eastAsia="Arial"/>
        </w:rPr>
        <w:t xml:space="preserve"> </w:t>
      </w:r>
      <w:r w:rsidRPr="001B05A0">
        <w:t>to</w:t>
      </w:r>
      <w:r w:rsidRPr="001B05A0">
        <w:rPr>
          <w:rFonts w:eastAsia="Arial"/>
        </w:rPr>
        <w:t xml:space="preserve"> </w:t>
      </w:r>
      <w:r w:rsidRPr="001B05A0">
        <w:t>be</w:t>
      </w:r>
      <w:r w:rsidRPr="001B05A0">
        <w:rPr>
          <w:rFonts w:eastAsia="Arial"/>
        </w:rPr>
        <w:t xml:space="preserve"> </w:t>
      </w:r>
      <w:ins w:id="790" w:author="Ariel Segall" w:date="2013-07-23T13:32:00Z">
        <w:r w:rsidR="00823FA6">
          <w:t>revisited.</w:t>
        </w:r>
      </w:ins>
    </w:p>
    <w:p w14:paraId="62DC403E" w14:textId="77777777" w:rsidR="007C472D" w:rsidRDefault="007C472D">
      <w:pPr>
        <w:pStyle w:val="BodyText"/>
        <w:jc w:val="left"/>
        <w:rPr>
          <w:b/>
          <w:i/>
        </w:rPr>
      </w:pPr>
    </w:p>
    <w:p w14:paraId="36997FDD" w14:textId="77777777" w:rsidR="007C472D" w:rsidRDefault="007C472D">
      <w:pPr>
        <w:pStyle w:val="Heading3"/>
      </w:pPr>
      <w:bookmarkStart w:id="791" w:name="_Toc233785325"/>
      <w:r>
        <w:t>Procedure for Initial pTPM Provisioning (informative)</w:t>
      </w:r>
      <w:bookmarkEnd w:id="791"/>
    </w:p>
    <w:p w14:paraId="39CB05FF" w14:textId="77777777" w:rsidR="007C472D" w:rsidRDefault="007C472D" w:rsidP="004047BE">
      <w:pPr>
        <w:pStyle w:val="BodyText"/>
        <w:jc w:val="left"/>
      </w:pPr>
    </w:p>
    <w:p w14:paraId="3CB1D0C4" w14:textId="77777777" w:rsidR="007C472D" w:rsidRPr="001B05A0" w:rsidRDefault="007C472D" w:rsidP="00E2748D">
      <w:pPr>
        <w:pStyle w:val="BodyText"/>
        <w:numPr>
          <w:ilvl w:val="0"/>
          <w:numId w:val="30"/>
        </w:numPr>
        <w:pBdr>
          <w:top w:val="single" w:sz="4" w:space="1" w:color="auto"/>
          <w:left w:val="single" w:sz="4" w:space="4" w:color="auto"/>
          <w:bottom w:val="single" w:sz="4" w:space="1" w:color="auto"/>
          <w:right w:val="single" w:sz="4" w:space="4" w:color="auto"/>
        </w:pBdr>
        <w:shd w:val="clear" w:color="auto" w:fill="F3F3F3"/>
        <w:suppressAutoHyphens w:val="0"/>
        <w:jc w:val="left"/>
        <w:rPr>
          <w:rFonts w:eastAsia="Arial"/>
        </w:rPr>
      </w:pPr>
      <w:r w:rsidRPr="001B05A0">
        <w:t>Take</w:t>
      </w:r>
      <w:r w:rsidRPr="001B05A0">
        <w:rPr>
          <w:rFonts w:eastAsia="Arial"/>
        </w:rPr>
        <w:t xml:space="preserve"> </w:t>
      </w:r>
      <w:r w:rsidRPr="001B05A0">
        <w:t>ownership</w:t>
      </w:r>
      <w:r w:rsidRPr="001B05A0">
        <w:rPr>
          <w:rFonts w:eastAsia="Arial"/>
        </w:rPr>
        <w:t xml:space="preserve"> – </w:t>
      </w:r>
      <w:r w:rsidRPr="001B05A0">
        <w:t>set</w:t>
      </w:r>
      <w:r w:rsidRPr="001B05A0">
        <w:rPr>
          <w:rFonts w:eastAsia="Arial"/>
        </w:rPr>
        <w:t xml:space="preserve"> </w:t>
      </w:r>
      <w:r w:rsidRPr="001B05A0">
        <w:t>ownership</w:t>
      </w:r>
      <w:r w:rsidRPr="001B05A0">
        <w:rPr>
          <w:rFonts w:eastAsia="Arial"/>
        </w:rPr>
        <w:t xml:space="preserve"> </w:t>
      </w:r>
      <w:r w:rsidRPr="001B05A0">
        <w:t>to</w:t>
      </w:r>
      <w:r w:rsidRPr="001B05A0">
        <w:rPr>
          <w:rFonts w:eastAsia="Arial"/>
        </w:rPr>
        <w:t xml:space="preserve"> </w:t>
      </w:r>
      <w:r w:rsidRPr="001B05A0">
        <w:t>a</w:t>
      </w:r>
      <w:r w:rsidRPr="001B05A0">
        <w:rPr>
          <w:rFonts w:eastAsia="Arial"/>
        </w:rPr>
        <w:t xml:space="preserve"> </w:t>
      </w:r>
      <w:proofErr w:type="gramStart"/>
      <w:r w:rsidRPr="001B05A0">
        <w:t>well</w:t>
      </w:r>
      <w:r w:rsidRPr="001B05A0">
        <w:rPr>
          <w:rFonts w:eastAsia="Arial"/>
        </w:rPr>
        <w:t xml:space="preserve"> </w:t>
      </w:r>
      <w:r w:rsidRPr="001B05A0">
        <w:t>known</w:t>
      </w:r>
      <w:proofErr w:type="gramEnd"/>
      <w:r w:rsidRPr="001B05A0">
        <w:rPr>
          <w:rFonts w:eastAsia="Arial"/>
        </w:rPr>
        <w:t xml:space="preserve"> </w:t>
      </w:r>
      <w:r w:rsidRPr="001B05A0">
        <w:t>secret</w:t>
      </w:r>
      <w:r w:rsidRPr="001B05A0">
        <w:rPr>
          <w:rFonts w:eastAsia="Arial"/>
        </w:rPr>
        <w:t xml:space="preserve"> (20 </w:t>
      </w:r>
      <w:r w:rsidRPr="001B05A0">
        <w:t>bytes</w:t>
      </w:r>
      <w:r w:rsidRPr="001B05A0">
        <w:rPr>
          <w:rFonts w:eastAsia="Arial"/>
        </w:rPr>
        <w:t xml:space="preserve"> </w:t>
      </w:r>
      <w:r w:rsidRPr="001B05A0">
        <w:t>of</w:t>
      </w:r>
      <w:r w:rsidRPr="001B05A0">
        <w:rPr>
          <w:rFonts w:eastAsia="Arial"/>
        </w:rPr>
        <w:t xml:space="preserve"> 0</w:t>
      </w:r>
      <w:r w:rsidRPr="001B05A0">
        <w:t>s</w:t>
      </w:r>
      <w:r w:rsidRPr="001B05A0">
        <w:rPr>
          <w:rFonts w:eastAsia="Arial"/>
        </w:rPr>
        <w:t>).</w:t>
      </w:r>
    </w:p>
    <w:p w14:paraId="0CA2D3D6" w14:textId="77777777" w:rsidR="007C472D" w:rsidRPr="001B05A0" w:rsidRDefault="007C472D" w:rsidP="00E2748D">
      <w:pPr>
        <w:pStyle w:val="BodyText"/>
        <w:numPr>
          <w:ilvl w:val="0"/>
          <w:numId w:val="30"/>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Store</w:t>
      </w:r>
      <w:r w:rsidRPr="001B05A0">
        <w:rPr>
          <w:rFonts w:eastAsia="Arial"/>
        </w:rPr>
        <w:t xml:space="preserve"> </w:t>
      </w:r>
      <w:r w:rsidRPr="001B05A0">
        <w:t>CA</w:t>
      </w:r>
      <w:r w:rsidRPr="001B05A0">
        <w:rPr>
          <w:rFonts w:eastAsia="Arial"/>
        </w:rPr>
        <w:t xml:space="preserve"> </w:t>
      </w:r>
      <w:r w:rsidRPr="001B05A0">
        <w:t>public</w:t>
      </w:r>
      <w:r w:rsidRPr="001B05A0">
        <w:rPr>
          <w:rFonts w:eastAsia="Arial"/>
        </w:rPr>
        <w:t xml:space="preserve"> </w:t>
      </w:r>
      <w:r w:rsidRPr="001B05A0">
        <w:t>key</w:t>
      </w:r>
      <w:r w:rsidRPr="001B05A0">
        <w:rPr>
          <w:rFonts w:eastAsia="Arial"/>
        </w:rPr>
        <w:t xml:space="preserve"> (</w:t>
      </w:r>
      <w:r w:rsidRPr="001B05A0">
        <w:t>CAPK</w:t>
      </w:r>
      <w:r w:rsidRPr="001B05A0">
        <w:rPr>
          <w:rFonts w:eastAsia="Arial"/>
        </w:rPr>
        <w:t xml:space="preserve">) </w:t>
      </w:r>
      <w:r w:rsidRPr="001B05A0">
        <w:t>on</w:t>
      </w:r>
      <w:r w:rsidRPr="001B05A0">
        <w:rPr>
          <w:rFonts w:eastAsia="Arial"/>
        </w:rPr>
        <w:t xml:space="preserve"> </w:t>
      </w:r>
      <w:r w:rsidRPr="001B05A0">
        <w:t>client system</w:t>
      </w:r>
      <w:r w:rsidR="00A4185A" w:rsidRPr="001B05A0">
        <w:t>, if applicable</w:t>
      </w:r>
    </w:p>
    <w:p w14:paraId="5DA56A0B" w14:textId="77777777" w:rsidR="007C472D" w:rsidRPr="001B05A0" w:rsidRDefault="007C472D" w:rsidP="00E2748D">
      <w:pPr>
        <w:pStyle w:val="BodyText"/>
        <w:numPr>
          <w:ilvl w:val="0"/>
          <w:numId w:val="30"/>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Store</w:t>
      </w:r>
      <w:r w:rsidRPr="001B05A0">
        <w:rPr>
          <w:rFonts w:eastAsia="Arial"/>
        </w:rPr>
        <w:t xml:space="preserve"> </w:t>
      </w:r>
      <w:r w:rsidRPr="001B05A0">
        <w:t>Backup</w:t>
      </w:r>
      <w:r w:rsidRPr="001B05A0">
        <w:rPr>
          <w:rFonts w:eastAsia="Arial"/>
        </w:rPr>
        <w:t xml:space="preserve"> </w:t>
      </w:r>
      <w:r w:rsidRPr="001B05A0">
        <w:t>public</w:t>
      </w:r>
      <w:r w:rsidRPr="001B05A0">
        <w:rPr>
          <w:rFonts w:eastAsia="Arial"/>
        </w:rPr>
        <w:t xml:space="preserve"> </w:t>
      </w:r>
      <w:r w:rsidRPr="001B05A0">
        <w:t>key</w:t>
      </w:r>
      <w:r w:rsidRPr="001B05A0">
        <w:rPr>
          <w:rFonts w:eastAsia="Arial"/>
        </w:rPr>
        <w:t xml:space="preserve"> (</w:t>
      </w:r>
      <w:r w:rsidRPr="001B05A0">
        <w:t>BPK</w:t>
      </w:r>
      <w:r w:rsidRPr="001B05A0">
        <w:rPr>
          <w:rFonts w:eastAsia="Arial"/>
        </w:rPr>
        <w:t xml:space="preserve">) </w:t>
      </w:r>
      <w:r w:rsidRPr="001B05A0">
        <w:t>on</w:t>
      </w:r>
      <w:r w:rsidRPr="001B05A0">
        <w:rPr>
          <w:rFonts w:eastAsia="Arial"/>
        </w:rPr>
        <w:t xml:space="preserve"> </w:t>
      </w:r>
      <w:r w:rsidRPr="001B05A0">
        <w:t>client</w:t>
      </w:r>
      <w:r w:rsidR="00A4185A" w:rsidRPr="001B05A0">
        <w:t>, if applicable</w:t>
      </w:r>
    </w:p>
    <w:p w14:paraId="2DE215C4" w14:textId="6F5E3252" w:rsidR="007C472D" w:rsidRPr="001B05A0" w:rsidRDefault="007C472D" w:rsidP="00E2748D">
      <w:pPr>
        <w:pStyle w:val="BodyText"/>
        <w:numPr>
          <w:ilvl w:val="0"/>
          <w:numId w:val="30"/>
        </w:numPr>
        <w:pBdr>
          <w:top w:val="single" w:sz="4" w:space="1" w:color="auto"/>
          <w:left w:val="single" w:sz="4" w:space="4" w:color="auto"/>
          <w:bottom w:val="single" w:sz="4" w:space="1" w:color="auto"/>
          <w:right w:val="single" w:sz="4" w:space="4" w:color="auto"/>
        </w:pBdr>
        <w:shd w:val="clear" w:color="auto" w:fill="F3F3F3"/>
        <w:suppressAutoHyphens w:val="0"/>
        <w:jc w:val="left"/>
        <w:rPr>
          <w:rFonts w:eastAsia="Arial"/>
        </w:rPr>
      </w:pPr>
      <w:r w:rsidRPr="001B05A0">
        <w:t>Create</w:t>
      </w:r>
      <w:r w:rsidRPr="001B05A0">
        <w:rPr>
          <w:rFonts w:eastAsia="Arial"/>
        </w:rPr>
        <w:t xml:space="preserve"> </w:t>
      </w:r>
      <w:r w:rsidR="00A4185A" w:rsidRPr="001B05A0">
        <w:t>Rollback Monotonic Counter</w:t>
      </w:r>
      <w:ins w:id="792" w:author="Ariel Segall" w:date="2013-10-08T19:11:00Z">
        <w:r w:rsidR="00817612">
          <w:t xml:space="preserve"> (see </w:t>
        </w:r>
      </w:ins>
      <w:ins w:id="793" w:author="Ariel Segall" w:date="2013-10-08T19:12:00Z">
        <w:r w:rsidR="00817612">
          <w:fldChar w:fldCharType="begin"/>
        </w:r>
        <w:r w:rsidR="00817612">
          <w:instrText xml:space="preserve"> REF _Ref242878859 \r \h </w:instrText>
        </w:r>
      </w:ins>
      <w:r w:rsidR="00817612">
        <w:fldChar w:fldCharType="separate"/>
      </w:r>
      <w:ins w:id="794" w:author="Ariel Segall" w:date="2013-10-11T22:46:00Z">
        <w:r w:rsidR="00F73D98">
          <w:t>11</w:t>
        </w:r>
      </w:ins>
      <w:ins w:id="795" w:author="Ariel Segall" w:date="2013-10-08T19:12:00Z">
        <w:r w:rsidR="00817612">
          <w:fldChar w:fldCharType="end"/>
        </w:r>
        <w:r w:rsidR="00817612">
          <w:t>)</w:t>
        </w:r>
      </w:ins>
      <w:ins w:id="796" w:author="Ariel Segall" w:date="2013-10-08T19:11:00Z">
        <w:r w:rsidR="00817612">
          <w:t>, if using</w:t>
        </w:r>
      </w:ins>
      <w:r w:rsidR="00A4185A" w:rsidRPr="001B05A0">
        <w:t>.</w:t>
      </w:r>
    </w:p>
    <w:p w14:paraId="5569DE03" w14:textId="00BEA4F5" w:rsidR="007C472D" w:rsidRPr="001B05A0" w:rsidRDefault="007C472D" w:rsidP="00E2748D">
      <w:pPr>
        <w:pStyle w:val="BodyText"/>
        <w:numPr>
          <w:ilvl w:val="0"/>
          <w:numId w:val="30"/>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Generate</w:t>
      </w:r>
      <w:r w:rsidRPr="001B05A0">
        <w:rPr>
          <w:rFonts w:eastAsia="Arial"/>
        </w:rPr>
        <w:t xml:space="preserve"> </w:t>
      </w:r>
      <w:r w:rsidRPr="001B05A0">
        <w:t>Attestation</w:t>
      </w:r>
      <w:r w:rsidRPr="001B05A0">
        <w:rPr>
          <w:rFonts w:eastAsia="Arial"/>
        </w:rPr>
        <w:t xml:space="preserve"> </w:t>
      </w:r>
      <w:r w:rsidRPr="001B05A0">
        <w:t>Identity</w:t>
      </w:r>
      <w:r w:rsidRPr="001B05A0">
        <w:rPr>
          <w:rFonts w:eastAsia="Arial"/>
        </w:rPr>
        <w:t xml:space="preserve"> </w:t>
      </w:r>
      <w:r w:rsidRPr="001B05A0">
        <w:t>Key</w:t>
      </w:r>
      <w:r w:rsidRPr="001B05A0">
        <w:rPr>
          <w:rFonts w:eastAsia="Arial"/>
        </w:rPr>
        <w:t xml:space="preserve"> (</w:t>
      </w:r>
      <w:r w:rsidRPr="001B05A0">
        <w:t>AIK</w:t>
      </w:r>
      <w:r w:rsidRPr="001B05A0">
        <w:rPr>
          <w:rFonts w:eastAsia="Arial"/>
        </w:rPr>
        <w:t xml:space="preserve">), </w:t>
      </w:r>
      <w:r w:rsidRPr="001B05A0">
        <w:t>VFK</w:t>
      </w:r>
      <w:r w:rsidR="00A4185A" w:rsidRPr="001B05A0">
        <w:t xml:space="preserve">, </w:t>
      </w:r>
      <w:ins w:id="797" w:author="Ariel Segall" w:date="2013-10-08T18:22:00Z">
        <w:r w:rsidR="00215DED">
          <w:t xml:space="preserve">VPCK, </w:t>
        </w:r>
      </w:ins>
      <w:r w:rsidR="00A4185A" w:rsidRPr="001B05A0">
        <w:t>V</w:t>
      </w:r>
      <w:ins w:id="798" w:author="Ariel Segall" w:date="2013-10-08T18:22:00Z">
        <w:r w:rsidR="00215DED">
          <w:t>P</w:t>
        </w:r>
      </w:ins>
      <w:r w:rsidR="00A4185A" w:rsidRPr="001B05A0">
        <w:t>MDK</w:t>
      </w:r>
      <w:ins w:id="799" w:author="Ariel Segall" w:date="2013-10-09T17:11:00Z">
        <w:r w:rsidR="00202081">
          <w:t xml:space="preserve"> (if using)</w:t>
        </w:r>
      </w:ins>
    </w:p>
    <w:p w14:paraId="597702D0" w14:textId="1527EE6B" w:rsidR="007C472D" w:rsidRPr="001B05A0" w:rsidRDefault="00A4185A" w:rsidP="00E2748D">
      <w:pPr>
        <w:pStyle w:val="BodyText"/>
        <w:numPr>
          <w:ilvl w:val="0"/>
          <w:numId w:val="30"/>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Certify pTPM keys, including VFK</w:t>
      </w:r>
      <w:ins w:id="800" w:author="Ariel Segall" w:date="2013-10-08T19:12:00Z">
        <w:r w:rsidR="000419F4">
          <w:t xml:space="preserve"> and</w:t>
        </w:r>
        <w:r w:rsidR="00B15C6C">
          <w:t xml:space="preserve"> VPCK</w:t>
        </w:r>
      </w:ins>
      <w:r w:rsidRPr="001B05A0">
        <w:t>.</w:t>
      </w:r>
    </w:p>
    <w:p w14:paraId="45B3CAB7" w14:textId="410AD896" w:rsidR="007C472D" w:rsidRPr="001B05A0" w:rsidRDefault="007C472D" w:rsidP="00E2748D">
      <w:pPr>
        <w:pStyle w:val="BodyText"/>
        <w:numPr>
          <w:ilvl w:val="0"/>
          <w:numId w:val="67"/>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 xml:space="preserve">Any mechanism for certifying these keys will work. For example, the mechanisms described in the TPM specification, with a Privacy CA certifying the AIK and the AIK certifying all other keys. Alternately, </w:t>
      </w:r>
      <w:proofErr w:type="gramStart"/>
      <w:ins w:id="801" w:author="Ariel Segall" w:date="2013-10-09T17:11:00Z">
        <w:r w:rsidR="00202081">
          <w:t>a</w:t>
        </w:r>
      </w:ins>
      <w:proofErr w:type="gramEnd"/>
      <w:r w:rsidRPr="001B05A0">
        <w:t xml:space="preserve"> enterprise CA </w:t>
      </w:r>
      <w:ins w:id="802" w:author="Ariel Segall" w:date="2013-10-09T17:11:00Z">
        <w:r w:rsidR="00202081">
          <w:t xml:space="preserve">could </w:t>
        </w:r>
      </w:ins>
      <w:r w:rsidRPr="001B05A0">
        <w:t>certify each TPM key directly based on some trusted provisioning process having occurred.</w:t>
      </w:r>
      <w:r w:rsidR="00A4185A" w:rsidRPr="001B05A0">
        <w:t xml:space="preserve"> </w:t>
      </w:r>
    </w:p>
    <w:p w14:paraId="1D74B090" w14:textId="77777777" w:rsidR="00A4185A" w:rsidRPr="001B05A0" w:rsidRDefault="00A4185A" w:rsidP="00E2748D">
      <w:pPr>
        <w:pStyle w:val="BodyText"/>
        <w:numPr>
          <w:ilvl w:val="0"/>
          <w:numId w:val="67"/>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 xml:space="preserve">Regardless of the mechanism used, the credential for the VFK must include sufficient information for a remote appraiser to establish trust in the vTPM Factory. </w:t>
      </w:r>
    </w:p>
    <w:p w14:paraId="20A6553D" w14:textId="77777777" w:rsidR="007C472D" w:rsidRPr="001B05A0" w:rsidRDefault="007C472D" w:rsidP="00E2748D">
      <w:pPr>
        <w:pStyle w:val="BodyText"/>
        <w:numPr>
          <w:ilvl w:val="0"/>
          <w:numId w:val="67"/>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All certificates should include the machine’s serial number or other unique identifier, unless this is a privacy sensitive system, in which case they should not contain the identifier.</w:t>
      </w:r>
    </w:p>
    <w:p w14:paraId="2820BF3B" w14:textId="5823D3BF" w:rsidR="007C472D" w:rsidRPr="001B05A0" w:rsidRDefault="007C472D" w:rsidP="00E2748D">
      <w:pPr>
        <w:pStyle w:val="BodyText"/>
        <w:numPr>
          <w:ilvl w:val="0"/>
          <w:numId w:val="67"/>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Certificates should be stored locally on the platform, so they can be provided as part of remote authentication or attestation transactions. Optionally, a Certificate</w:t>
      </w:r>
      <w:r w:rsidRPr="001B05A0">
        <w:rPr>
          <w:rFonts w:eastAsia="Arial"/>
        </w:rPr>
        <w:t xml:space="preserve"> </w:t>
      </w:r>
      <w:r w:rsidRPr="001B05A0">
        <w:t>Authority</w:t>
      </w:r>
      <w:ins w:id="803" w:author="Ariel Segall" w:date="2013-10-09T17:11:00Z">
        <w:r w:rsidR="00202081">
          <w:t xml:space="preserve"> may</w:t>
        </w:r>
      </w:ins>
      <w:r w:rsidRPr="001B05A0">
        <w:rPr>
          <w:rFonts w:eastAsia="Arial"/>
        </w:rPr>
        <w:t xml:space="preserve"> </w:t>
      </w:r>
      <w:r w:rsidRPr="001B05A0">
        <w:t>store</w:t>
      </w:r>
      <w:r w:rsidRPr="001B05A0">
        <w:rPr>
          <w:rFonts w:eastAsia="Arial"/>
        </w:rPr>
        <w:t xml:space="preserve"> </w:t>
      </w:r>
      <w:r w:rsidRPr="001B05A0">
        <w:t>a</w:t>
      </w:r>
      <w:r w:rsidRPr="001B05A0">
        <w:rPr>
          <w:rFonts w:eastAsia="Arial"/>
        </w:rPr>
        <w:t xml:space="preserve"> </w:t>
      </w:r>
      <w:r w:rsidRPr="001B05A0">
        <w:t>copy</w:t>
      </w:r>
      <w:r w:rsidRPr="001B05A0">
        <w:rPr>
          <w:rFonts w:eastAsia="Arial"/>
        </w:rPr>
        <w:t xml:space="preserve"> </w:t>
      </w:r>
      <w:r w:rsidRPr="001B05A0">
        <w:t>of</w:t>
      </w:r>
      <w:r w:rsidRPr="001B05A0">
        <w:rPr>
          <w:rFonts w:eastAsia="Arial"/>
        </w:rPr>
        <w:t xml:space="preserve"> </w:t>
      </w:r>
      <w:r w:rsidRPr="001B05A0">
        <w:t>the</w:t>
      </w:r>
      <w:r w:rsidRPr="001B05A0">
        <w:rPr>
          <w:rFonts w:eastAsia="Arial"/>
        </w:rPr>
        <w:t xml:space="preserve"> </w:t>
      </w:r>
      <w:r w:rsidRPr="001B05A0">
        <w:t>certificates in addition or instead.</w:t>
      </w:r>
    </w:p>
    <w:p w14:paraId="0B550B82" w14:textId="77777777" w:rsidR="007C472D" w:rsidRPr="001B05A0" w:rsidRDefault="007C472D" w:rsidP="00E2748D">
      <w:pPr>
        <w:pStyle w:val="BodyText"/>
        <w:numPr>
          <w:ilvl w:val="0"/>
          <w:numId w:val="30"/>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Optional</w:t>
      </w:r>
      <w:r w:rsidRPr="001B05A0">
        <w:rPr>
          <w:rFonts w:eastAsia="Arial"/>
        </w:rPr>
        <w:t xml:space="preserve">:  </w:t>
      </w:r>
      <w:r w:rsidRPr="001B05A0">
        <w:t>Creates</w:t>
      </w:r>
      <w:r w:rsidRPr="001B05A0">
        <w:rPr>
          <w:rFonts w:eastAsia="Arial"/>
        </w:rPr>
        <w:t xml:space="preserve"> </w:t>
      </w:r>
      <w:r w:rsidRPr="001B05A0">
        <w:t>a</w:t>
      </w:r>
      <w:r w:rsidRPr="001B05A0">
        <w:rPr>
          <w:rFonts w:eastAsia="Arial"/>
        </w:rPr>
        <w:t xml:space="preserve"> </w:t>
      </w:r>
      <w:r w:rsidRPr="001B05A0">
        <w:t>DRTM</w:t>
      </w:r>
      <w:r w:rsidRPr="001B05A0">
        <w:rPr>
          <w:rFonts w:eastAsia="Arial"/>
        </w:rPr>
        <w:t xml:space="preserve"> </w:t>
      </w:r>
      <w:r w:rsidR="00A4185A" w:rsidRPr="001B05A0">
        <w:rPr>
          <w:rFonts w:eastAsia="Arial"/>
        </w:rPr>
        <w:t xml:space="preserve">or UEFI </w:t>
      </w:r>
      <w:r w:rsidRPr="001B05A0">
        <w:t>launch</w:t>
      </w:r>
      <w:r w:rsidRPr="001B05A0">
        <w:rPr>
          <w:rFonts w:eastAsia="Arial"/>
        </w:rPr>
        <w:t xml:space="preserve"> </w:t>
      </w:r>
      <w:r w:rsidRPr="001B05A0">
        <w:t>policy</w:t>
      </w:r>
    </w:p>
    <w:p w14:paraId="58A7423B" w14:textId="77777777" w:rsidR="007C472D" w:rsidRPr="001B05A0" w:rsidRDefault="007C472D" w:rsidP="00E2748D">
      <w:pPr>
        <w:pStyle w:val="BodyText"/>
        <w:numPr>
          <w:ilvl w:val="0"/>
          <w:numId w:val="30"/>
        </w:numPr>
        <w:pBdr>
          <w:top w:val="single" w:sz="4" w:space="1" w:color="auto"/>
          <w:left w:val="single" w:sz="4" w:space="4" w:color="auto"/>
          <w:bottom w:val="single" w:sz="4" w:space="1" w:color="auto"/>
          <w:right w:val="single" w:sz="4" w:space="4" w:color="auto"/>
        </w:pBdr>
        <w:shd w:val="clear" w:color="auto" w:fill="F3F3F3"/>
        <w:suppressAutoHyphens w:val="0"/>
        <w:jc w:val="left"/>
      </w:pPr>
      <w:r w:rsidRPr="001B05A0">
        <w:t>Optional</w:t>
      </w:r>
      <w:r w:rsidRPr="001B05A0">
        <w:rPr>
          <w:rFonts w:eastAsia="Arial"/>
        </w:rPr>
        <w:t xml:space="preserve">:  </w:t>
      </w:r>
      <w:r w:rsidR="00A4185A" w:rsidRPr="001B05A0">
        <w:t>Store</w:t>
      </w:r>
      <w:r w:rsidRPr="001B05A0">
        <w:rPr>
          <w:rFonts w:eastAsia="Arial"/>
        </w:rPr>
        <w:t xml:space="preserve"> </w:t>
      </w:r>
      <w:r w:rsidRPr="001B05A0">
        <w:t>DRTM</w:t>
      </w:r>
      <w:r w:rsidRPr="001B05A0">
        <w:rPr>
          <w:rFonts w:eastAsia="Arial"/>
        </w:rPr>
        <w:t xml:space="preserve"> </w:t>
      </w:r>
      <w:r w:rsidR="00A4185A" w:rsidRPr="001B05A0">
        <w:rPr>
          <w:rFonts w:eastAsia="Arial"/>
        </w:rPr>
        <w:t xml:space="preserve">or UEFI </w:t>
      </w:r>
      <w:r w:rsidRPr="001B05A0">
        <w:t>launch</w:t>
      </w:r>
      <w:r w:rsidRPr="001B05A0">
        <w:rPr>
          <w:rFonts w:eastAsia="Arial"/>
        </w:rPr>
        <w:t xml:space="preserve"> </w:t>
      </w:r>
      <w:r w:rsidRPr="001B05A0">
        <w:t>policy</w:t>
      </w:r>
      <w:r w:rsidRPr="001B05A0">
        <w:rPr>
          <w:rFonts w:eastAsia="Arial"/>
        </w:rPr>
        <w:t xml:space="preserve"> </w:t>
      </w:r>
      <w:r w:rsidRPr="001B05A0">
        <w:t>in</w:t>
      </w:r>
      <w:r w:rsidRPr="001B05A0">
        <w:rPr>
          <w:rFonts w:eastAsia="Arial"/>
        </w:rPr>
        <w:t xml:space="preserve"> </w:t>
      </w:r>
      <w:r w:rsidRPr="001B05A0">
        <w:t>NVRAM</w:t>
      </w:r>
      <w:r w:rsidRPr="001B05A0">
        <w:rPr>
          <w:rFonts w:eastAsia="Arial"/>
        </w:rPr>
        <w:t xml:space="preserve"> </w:t>
      </w:r>
      <w:r w:rsidRPr="001B05A0">
        <w:t>location</w:t>
      </w:r>
    </w:p>
    <w:p w14:paraId="23A4C0A1" w14:textId="77777777" w:rsidR="007C472D" w:rsidRPr="001B05A0" w:rsidRDefault="007C472D" w:rsidP="00E2748D">
      <w:pPr>
        <w:pStyle w:val="BodyText"/>
        <w:numPr>
          <w:ilvl w:val="0"/>
          <w:numId w:val="30"/>
        </w:numPr>
        <w:pBdr>
          <w:top w:val="single" w:sz="4" w:space="1" w:color="auto"/>
          <w:left w:val="single" w:sz="4" w:space="4" w:color="auto"/>
          <w:bottom w:val="single" w:sz="4" w:space="1" w:color="auto"/>
          <w:right w:val="single" w:sz="4" w:space="4" w:color="auto"/>
        </w:pBdr>
        <w:shd w:val="clear" w:color="auto" w:fill="F3F3F3"/>
        <w:suppressAutoHyphens w:val="0"/>
        <w:jc w:val="left"/>
        <w:rPr>
          <w:rFonts w:eastAsia="Arial"/>
        </w:rPr>
      </w:pPr>
      <w:r w:rsidRPr="001B05A0">
        <w:t>Reboot</w:t>
      </w:r>
      <w:r w:rsidRPr="001B05A0">
        <w:rPr>
          <w:rFonts w:eastAsia="Arial"/>
        </w:rPr>
        <w:t xml:space="preserve"> </w:t>
      </w:r>
      <w:r w:rsidRPr="001B05A0">
        <w:t>platform</w:t>
      </w:r>
      <w:r w:rsidRPr="001B05A0">
        <w:rPr>
          <w:rFonts w:eastAsia="Arial"/>
        </w:rPr>
        <w:t xml:space="preserve"> </w:t>
      </w:r>
      <w:r w:rsidRPr="001B05A0">
        <w:t>to</w:t>
      </w:r>
      <w:r w:rsidRPr="001B05A0">
        <w:rPr>
          <w:rFonts w:eastAsia="Arial"/>
        </w:rPr>
        <w:t xml:space="preserve"> </w:t>
      </w:r>
      <w:r w:rsidRPr="001B05A0">
        <w:t>get</w:t>
      </w:r>
      <w:r w:rsidRPr="001B05A0">
        <w:rPr>
          <w:rFonts w:eastAsia="Arial"/>
        </w:rPr>
        <w:t xml:space="preserve"> </w:t>
      </w:r>
      <w:r w:rsidRPr="001B05A0">
        <w:t>platform</w:t>
      </w:r>
      <w:r w:rsidRPr="001B05A0">
        <w:rPr>
          <w:rFonts w:eastAsia="Arial"/>
        </w:rPr>
        <w:t xml:space="preserve"> </w:t>
      </w:r>
      <w:r w:rsidRPr="001B05A0">
        <w:t>SRK</w:t>
      </w:r>
      <w:r w:rsidRPr="001B05A0">
        <w:rPr>
          <w:rFonts w:eastAsia="Arial"/>
        </w:rPr>
        <w:t xml:space="preserve"> </w:t>
      </w:r>
      <w:r w:rsidRPr="001B05A0">
        <w:t>values</w:t>
      </w:r>
      <w:r w:rsidRPr="001B05A0">
        <w:rPr>
          <w:rFonts w:eastAsia="Arial"/>
        </w:rPr>
        <w:t xml:space="preserve"> </w:t>
      </w:r>
      <w:r w:rsidRPr="001B05A0">
        <w:t>in</w:t>
      </w:r>
      <w:r w:rsidRPr="001B05A0">
        <w:rPr>
          <w:rFonts w:eastAsia="Arial"/>
        </w:rPr>
        <w:t xml:space="preserve"> </w:t>
      </w:r>
      <w:r w:rsidRPr="001B05A0">
        <w:t>correct</w:t>
      </w:r>
      <w:r w:rsidRPr="001B05A0">
        <w:rPr>
          <w:rFonts w:eastAsia="Arial"/>
        </w:rPr>
        <w:t xml:space="preserve"> </w:t>
      </w:r>
      <w:r w:rsidRPr="001B05A0">
        <w:t>state</w:t>
      </w:r>
      <w:r w:rsidRPr="001B05A0">
        <w:rPr>
          <w:rFonts w:eastAsia="Arial"/>
        </w:rPr>
        <w:t xml:space="preserve"> </w:t>
      </w:r>
      <w:r w:rsidRPr="001B05A0">
        <w:t>to</w:t>
      </w:r>
      <w:r w:rsidRPr="001B05A0">
        <w:rPr>
          <w:rFonts w:eastAsia="Arial"/>
        </w:rPr>
        <w:t xml:space="preserve"> </w:t>
      </w:r>
      <w:r w:rsidRPr="001B05A0">
        <w:t>be</w:t>
      </w:r>
      <w:r w:rsidRPr="001B05A0">
        <w:rPr>
          <w:rFonts w:eastAsia="Arial"/>
        </w:rPr>
        <w:t xml:space="preserve"> </w:t>
      </w:r>
      <w:r w:rsidRPr="001B05A0">
        <w:t>measured</w:t>
      </w:r>
      <w:r w:rsidRPr="001B05A0">
        <w:rPr>
          <w:rFonts w:eastAsia="Arial"/>
        </w:rPr>
        <w:t>.</w:t>
      </w:r>
    </w:p>
    <w:p w14:paraId="5225E044" w14:textId="77777777" w:rsidR="007C472D" w:rsidRDefault="007C472D">
      <w:pPr>
        <w:pStyle w:val="BodyText"/>
        <w:suppressAutoHyphens w:val="0"/>
        <w:ind w:left="720"/>
        <w:jc w:val="left"/>
      </w:pPr>
    </w:p>
    <w:p w14:paraId="12196766" w14:textId="77777777" w:rsidR="007C472D" w:rsidRDefault="007C472D">
      <w:pPr>
        <w:pStyle w:val="Heading1"/>
      </w:pPr>
      <w:bookmarkStart w:id="804" w:name="_Toc233785328"/>
      <w:r>
        <w:lastRenderedPageBreak/>
        <w:t>Software Architecture</w:t>
      </w:r>
      <w:r>
        <w:rPr>
          <w:rFonts w:eastAsia="Arial"/>
        </w:rPr>
        <w:t xml:space="preserve"> </w:t>
      </w:r>
      <w:r>
        <w:t>Components</w:t>
      </w:r>
      <w:bookmarkEnd w:id="804"/>
    </w:p>
    <w:p w14:paraId="73A06D99" w14:textId="77777777" w:rsidR="007C472D" w:rsidRPr="0064790C" w:rsidRDefault="007C472D">
      <w:pPr>
        <w:pStyle w:val="BodyText"/>
        <w:jc w:val="left"/>
      </w:pPr>
      <w:r>
        <w:t xml:space="preserve">All components described in this section are </w:t>
      </w:r>
      <w:r w:rsidRPr="006A1D4E">
        <w:t>abstract</w:t>
      </w:r>
      <w:r>
        <w:t>, allowing us to define system requirements without restricting compliant implementations to a single architectural approach. An implementation of this specification MAY have a single real component implementing the roles of multiple abstract components, or split an abstract component into multiple real components, as opposed to implementing the system with the exact set of distinct components listed here However, all requirements listed MUST be met by the appropriate real components, and when determining whether a system meets this specification each abstract component MUST be associated with one or more real components for verification.</w:t>
      </w:r>
    </w:p>
    <w:p w14:paraId="6C99739A" w14:textId="77777777" w:rsidR="007C472D" w:rsidRDefault="007C472D">
      <w:pPr>
        <w:pStyle w:val="Heading2"/>
      </w:pPr>
      <w:bookmarkStart w:id="805" w:name="_Toc233785329"/>
      <w:r>
        <w:t>Virtual</w:t>
      </w:r>
      <w:r>
        <w:rPr>
          <w:rFonts w:eastAsia="Arial"/>
        </w:rPr>
        <w:t xml:space="preserve"> </w:t>
      </w:r>
      <w:r>
        <w:t>Machine</w:t>
      </w:r>
      <w:r>
        <w:rPr>
          <w:rFonts w:eastAsia="Arial"/>
        </w:rPr>
        <w:t xml:space="preserve"> </w:t>
      </w:r>
      <w:r>
        <w:t>Manager (VMM)</w:t>
      </w:r>
      <w:bookmarkEnd w:id="805"/>
    </w:p>
    <w:p w14:paraId="55F4BFDF" w14:textId="77777777" w:rsidR="007C472D" w:rsidRDefault="007C472D" w:rsidP="004047BE">
      <w:pPr>
        <w:pStyle w:val="Heading3"/>
      </w:pPr>
      <w:bookmarkStart w:id="806" w:name="_Toc233785330"/>
      <w:r>
        <w:t>VMM Requirements (normative)</w:t>
      </w:r>
      <w:bookmarkEnd w:id="806"/>
    </w:p>
    <w:p w14:paraId="2971C1A1" w14:textId="4AD19651" w:rsidR="007C472D" w:rsidRDefault="007C472D" w:rsidP="000775B5">
      <w:pPr>
        <w:pStyle w:val="BodyText"/>
        <w:numPr>
          <w:ilvl w:val="0"/>
          <w:numId w:val="31"/>
        </w:numPr>
      </w:pPr>
      <w:r>
        <w:t xml:space="preserve">The VMM SHALL provide isolation of vTPMs, so that information does not flow in or out of vTPMs except via approved interfaces. [See the Threat Model section for discussion of threats and countermeasures.] The VMM SHALL </w:t>
      </w:r>
      <w:proofErr w:type="gramStart"/>
      <w:r>
        <w:t>provide</w:t>
      </w:r>
      <w:proofErr w:type="gramEnd"/>
      <w:r>
        <w:t xml:space="preserve"> isolation of </w:t>
      </w:r>
      <w:ins w:id="807" w:author="Ariel Segall" w:date="2013-07-30T13:30:00Z">
        <w:r w:rsidR="0062265B">
          <w:t>all</w:t>
        </w:r>
      </w:ins>
      <w:r>
        <w:t xml:space="preserve"> components, such as the vPlatform Manager, which protect vTPM data or encryption keys. The VMM SHOULD provide isolation between all Virtual Platforms and VMs except for interfaces</w:t>
      </w:r>
      <w:ins w:id="808" w:author="Ariel Segall" w:date="2013-07-30T13:18:00Z">
        <w:r w:rsidR="001F1459">
          <w:t xml:space="preserve"> described in the vPlatform Credential,</w:t>
        </w:r>
      </w:ins>
      <w:r>
        <w:t xml:space="preserve"> such as VM introspection</w:t>
      </w:r>
      <w:ins w:id="809" w:author="Ariel Segall" w:date="2013-07-30T13:19:00Z">
        <w:r w:rsidR="00AA255B">
          <w:t xml:space="preserve"> or shared network resources</w:t>
        </w:r>
      </w:ins>
      <w:r>
        <w:t>.</w:t>
      </w:r>
    </w:p>
    <w:p w14:paraId="1C1BA1D6" w14:textId="22173FA2" w:rsidR="0075113E" w:rsidRDefault="0075113E" w:rsidP="000775B5">
      <w:pPr>
        <w:pStyle w:val="BodyText"/>
        <w:numPr>
          <w:ilvl w:val="0"/>
          <w:numId w:val="31"/>
        </w:numPr>
        <w:rPr>
          <w:ins w:id="810" w:author="Ariel Segall" w:date="2013-10-09T11:45:00Z"/>
        </w:rPr>
      </w:pPr>
      <w:ins w:id="811" w:author="Ariel Segall" w:date="2013-10-09T11:43:00Z">
        <w:r>
          <w:t xml:space="preserve">The VMM SHALL provide </w:t>
        </w:r>
      </w:ins>
      <w:ins w:id="812" w:author="Ariel Segall" w:date="2013-10-09T11:45:00Z">
        <w:r>
          <w:t xml:space="preserve">a </w:t>
        </w:r>
      </w:ins>
      <w:ins w:id="813" w:author="Ariel Segall" w:date="2013-10-09T11:43:00Z">
        <w:r>
          <w:t>mechanism</w:t>
        </w:r>
      </w:ins>
      <w:ins w:id="814" w:author="Ariel Segall" w:date="2013-10-09T11:45:00Z">
        <w:r>
          <w:t xml:space="preserve"> or mechanisms</w:t>
        </w:r>
      </w:ins>
      <w:ins w:id="815" w:author="Ariel Segall" w:date="2013-10-09T11:43:00Z">
        <w:r>
          <w:t xml:space="preserve"> allowing the vPlatform Manager to only release vTPM secrets to the appropriate vTPM</w:t>
        </w:r>
      </w:ins>
      <w:ins w:id="816" w:author="Ariel Segall" w:date="2013-10-09T11:44:00Z">
        <w:r>
          <w:t xml:space="preserve"> during a load operation</w:t>
        </w:r>
      </w:ins>
      <w:ins w:id="817" w:author="Ariel Segall" w:date="2013-10-09T11:43:00Z">
        <w:r>
          <w:t>, and ensuring</w:t>
        </w:r>
      </w:ins>
      <w:ins w:id="818" w:author="Ariel Segall" w:date="2013-10-09T11:44:00Z">
        <w:r>
          <w:t xml:space="preserve"> that vTPMs send their secrets only to the vPlatform Manager during a save operation.</w:t>
        </w:r>
      </w:ins>
      <w:ins w:id="819" w:author="Ariel Segall" w:date="2013-10-09T11:45:00Z">
        <w:r>
          <w:t xml:space="preserve"> This mechanism should ensure not only that only the desired recipients can read the data, </w:t>
        </w:r>
        <w:proofErr w:type="gramStart"/>
        <w:r>
          <w:t>but</w:t>
        </w:r>
        <w:proofErr w:type="gramEnd"/>
        <w:r>
          <w:t xml:space="preserve"> that no unauthorized person can modify the data in transit.</w:t>
        </w:r>
      </w:ins>
    </w:p>
    <w:p w14:paraId="6312A771" w14:textId="56C5B458" w:rsidR="0075113E" w:rsidRDefault="0075113E" w:rsidP="000775B5">
      <w:pPr>
        <w:pStyle w:val="BodyText"/>
        <w:numPr>
          <w:ilvl w:val="0"/>
          <w:numId w:val="31"/>
        </w:numPr>
        <w:rPr>
          <w:ins w:id="820" w:author="Ariel Segall" w:date="2013-10-09T11:43:00Z"/>
        </w:rPr>
      </w:pPr>
      <w:ins w:id="821" w:author="Ariel Segall" w:date="2013-10-09T11:46:00Z">
        <w:r>
          <w:t xml:space="preserve">The VMM SHALL </w:t>
        </w:r>
        <w:proofErr w:type="gramStart"/>
        <w:r>
          <w:t>provide</w:t>
        </w:r>
        <w:proofErr w:type="gramEnd"/>
        <w:r>
          <w:t xml:space="preserve"> a mechanism or mechanisms allowin</w:t>
        </w:r>
        <w:r w:rsidR="00775ACE">
          <w:t xml:space="preserve">g </w:t>
        </w:r>
      </w:ins>
      <w:ins w:id="822" w:author="Ariel Segall" w:date="2013-10-09T12:24:00Z">
        <w:r w:rsidR="00775ACE">
          <w:t xml:space="preserve">each </w:t>
        </w:r>
      </w:ins>
      <w:ins w:id="823" w:author="Ariel Segall" w:date="2013-10-09T11:46:00Z">
        <w:r w:rsidR="00941BB6">
          <w:t xml:space="preserve">vTPM to identify </w:t>
        </w:r>
      </w:ins>
      <w:ins w:id="824" w:author="Ariel Segall" w:date="2013-10-09T12:21:00Z">
        <w:r w:rsidR="00941BB6">
          <w:t>the vRTM</w:t>
        </w:r>
      </w:ins>
      <w:ins w:id="825" w:author="Ariel Segall" w:date="2013-10-09T11:46:00Z">
        <w:r>
          <w:t xml:space="preserve"> in order to suppo</w:t>
        </w:r>
        <w:r w:rsidR="00E221DF">
          <w:t>rt a secure boot chain of trust</w:t>
        </w:r>
        <w:r>
          <w:t xml:space="preserve">. The VMM SHALL </w:t>
        </w:r>
        <w:proofErr w:type="gramStart"/>
        <w:r>
          <w:t>ensure</w:t>
        </w:r>
        <w:proofErr w:type="gramEnd"/>
        <w:r>
          <w:t xml:space="preserve"> that communications between the vTPM</w:t>
        </w:r>
      </w:ins>
      <w:ins w:id="826" w:author="Ariel Segall" w:date="2013-10-09T12:22:00Z">
        <w:r w:rsidR="007862A3">
          <w:t xml:space="preserve"> and</w:t>
        </w:r>
        <w:r w:rsidR="00941BB6">
          <w:t xml:space="preserve"> the vRTM are both secrecy and integrity protected.</w:t>
        </w:r>
      </w:ins>
      <w:ins w:id="827" w:author="Ariel Segall" w:date="2013-10-09T12:23:00Z">
        <w:r w:rsidR="00775ACE">
          <w:t xml:space="preserve"> </w:t>
        </w:r>
      </w:ins>
    </w:p>
    <w:p w14:paraId="7541936C" w14:textId="2CDE86BF" w:rsidR="007C472D" w:rsidRDefault="007C472D" w:rsidP="000775B5">
      <w:pPr>
        <w:pStyle w:val="BodyText"/>
        <w:numPr>
          <w:ilvl w:val="0"/>
          <w:numId w:val="31"/>
        </w:numPr>
      </w:pPr>
      <w:r>
        <w:t xml:space="preserve">If DRTM is in use, the VMM SHALL </w:t>
      </w:r>
      <w:proofErr w:type="gramStart"/>
      <w:r>
        <w:t>be</w:t>
      </w:r>
      <w:proofErr w:type="gramEnd"/>
      <w:r>
        <w:t xml:space="preserve"> measured </w:t>
      </w:r>
      <w:ins w:id="828" w:author="Ariel Segall" w:date="2013-09-09T16:24:00Z">
        <w:r w:rsidR="0060062A">
          <w:t>i</w:t>
        </w:r>
      </w:ins>
      <w:r>
        <w:t>and launched using the DRTM. If DRTM is not in use, the VMM SHALL be measured and launched as part of the SRTM chain of trust. The VMM measurements SHALL be stored in the pTPM. Any executables or data, including security policies, that are relevant to the VMM’s meeting the specified security properties or behaviors SHALL be included in these measurements.</w:t>
      </w:r>
    </w:p>
    <w:p w14:paraId="39A7AAD7" w14:textId="77777777" w:rsidR="00E221DF" w:rsidRDefault="007C472D" w:rsidP="000775B5">
      <w:pPr>
        <w:pStyle w:val="BodyText"/>
        <w:numPr>
          <w:ilvl w:val="0"/>
          <w:numId w:val="31"/>
        </w:numPr>
        <w:rPr>
          <w:ins w:id="829" w:author="Ariel Segall" w:date="2013-10-09T13:10:00Z"/>
        </w:rPr>
      </w:pPr>
      <w:r>
        <w:t xml:space="preserve">The VMM SHALL provide a mechanism by which VMs </w:t>
      </w:r>
      <w:ins w:id="830" w:author="Ariel Segall" w:date="2013-09-09T16:26:00Z">
        <w:r w:rsidR="00B23AA3">
          <w:t xml:space="preserve">and vTPMs </w:t>
        </w:r>
      </w:ins>
      <w:r>
        <w:t>can be measured before or during launch</w:t>
      </w:r>
      <w:ins w:id="831" w:author="Ariel Segall" w:date="2013-09-09T16:25:00Z">
        <w:r w:rsidR="00B23AA3">
          <w:t>. This mechanism SHA</w:t>
        </w:r>
      </w:ins>
      <w:ins w:id="832" w:author="Ariel Segall" w:date="2013-09-09T16:26:00Z">
        <w:r w:rsidR="00B23AA3">
          <w:t>LL</w:t>
        </w:r>
      </w:ins>
      <w:ins w:id="833" w:author="Ariel Segall" w:date="2013-09-09T16:25:00Z">
        <w:r w:rsidR="0060062A">
          <w:t xml:space="preserve"> support the placement of </w:t>
        </w:r>
      </w:ins>
      <w:ins w:id="834" w:author="Ariel Segall" w:date="2013-09-09T16:27:00Z">
        <w:r w:rsidR="00B23AA3">
          <w:t xml:space="preserve">vTPM </w:t>
        </w:r>
      </w:ins>
      <w:ins w:id="835" w:author="Ariel Segall" w:date="2013-09-09T16:25:00Z">
        <w:r w:rsidR="00B23AA3">
          <w:t>measurements int</w:t>
        </w:r>
      </w:ins>
      <w:ins w:id="836" w:author="Ariel Segall" w:date="2013-09-09T16:27:00Z">
        <w:r w:rsidR="00B23AA3">
          <w:t>o</w:t>
        </w:r>
      </w:ins>
      <w:ins w:id="837" w:author="Ariel Segall" w:date="2013-09-09T16:25:00Z">
        <w:r w:rsidR="00B23AA3">
          <w:t xml:space="preserve"> pTPM </w:t>
        </w:r>
        <w:r w:rsidR="0060062A">
          <w:t>PCRs</w:t>
        </w:r>
      </w:ins>
      <w:ins w:id="838" w:author="Ariel Segall" w:date="2013-09-09T16:27:00Z">
        <w:r w:rsidR="00B23AA3">
          <w:t>, although it MAY store measurements internally and place the measurements into resettable pTPM PCRs when needed</w:t>
        </w:r>
      </w:ins>
      <w:r>
        <w:t>.</w:t>
      </w:r>
      <w:ins w:id="839" w:author="Ariel Segall" w:date="2013-09-09T16:28:00Z">
        <w:r w:rsidR="00B23AA3">
          <w:t xml:space="preserve"> </w:t>
        </w:r>
      </w:ins>
      <w:r>
        <w:t xml:space="preserve">  </w:t>
      </w:r>
      <w:ins w:id="840" w:author="Ariel Segall" w:date="2013-09-09T16:28:00Z">
        <w:r w:rsidR="00B23AA3">
          <w:t>The mechanism MAY support the placement of other VM measurements into either vTPM or pTPM PCRs</w:t>
        </w:r>
      </w:ins>
      <w:ins w:id="841" w:author="Ariel Segall" w:date="2013-09-09T16:29:00Z">
        <w:r w:rsidR="00B23AA3">
          <w:t>, or both, as needed to ensure a solid chain of trust from the physical RTM through the vTPM PCR contents</w:t>
        </w:r>
      </w:ins>
      <w:ins w:id="842" w:author="Ariel Segall" w:date="2013-09-09T16:28:00Z">
        <w:r w:rsidR="00B23AA3">
          <w:t xml:space="preserve">. </w:t>
        </w:r>
      </w:ins>
      <w:ins w:id="843" w:author="Ariel Segall" w:date="2013-10-09T13:09:00Z">
        <w:r w:rsidR="00E221DF">
          <w:t xml:space="preserve"> The mechanism MAY support using these measurements outside of PCRs; for example, in reports requestable by an appraiser. </w:t>
        </w:r>
      </w:ins>
    </w:p>
    <w:p w14:paraId="79B9AE8D" w14:textId="01036A18" w:rsidR="00E221DF" w:rsidRDefault="00E221DF" w:rsidP="000775B5">
      <w:pPr>
        <w:pStyle w:val="BodyText"/>
        <w:numPr>
          <w:ilvl w:val="0"/>
          <w:numId w:val="31"/>
        </w:numPr>
        <w:rPr>
          <w:ins w:id="844" w:author="Ariel Segall" w:date="2013-10-09T13:10:00Z"/>
        </w:rPr>
      </w:pPr>
      <w:ins w:id="845" w:author="Ariel Segall" w:date="2013-10-09T13:10:00Z">
        <w:r>
          <w:t>When measuring VMs, t</w:t>
        </w:r>
      </w:ins>
      <w:r w:rsidR="007C472D">
        <w:t>he VMM SHALL at a minimum measure the VM executables and configuration files</w:t>
      </w:r>
      <w:ins w:id="846" w:author="Ariel Segall" w:date="2013-09-09T16:25:00Z">
        <w:r w:rsidR="0060062A">
          <w:t>;</w:t>
        </w:r>
      </w:ins>
      <w:r w:rsidR="007C472D">
        <w:t xml:space="preserve"> it MAY additionally provide a mechanism to measure additional data. </w:t>
      </w:r>
    </w:p>
    <w:p w14:paraId="6FC1989B" w14:textId="4B0E39E8" w:rsidR="007C472D" w:rsidRDefault="007C472D" w:rsidP="000775B5">
      <w:pPr>
        <w:pStyle w:val="BodyText"/>
        <w:numPr>
          <w:ilvl w:val="0"/>
          <w:numId w:val="31"/>
        </w:numPr>
      </w:pPr>
      <w:r>
        <w:t>The VMM SHALL additionally measure or provide mechanisms to measure an</w:t>
      </w:r>
      <w:ins w:id="847" w:author="Ariel Segall" w:date="2013-10-09T13:10:00Z">
        <w:r w:rsidR="00E221DF">
          <w:t>y</w:t>
        </w:r>
      </w:ins>
      <w:r>
        <w:t xml:space="preserve"> components</w:t>
      </w:r>
      <w:ins w:id="848" w:author="Ariel Segall" w:date="2013-10-09T13:11:00Z">
        <w:r w:rsidR="00E221DF">
          <w:t xml:space="preserve"> of the TCB</w:t>
        </w:r>
      </w:ins>
      <w:r>
        <w:t>, such as the vPlatform Manager, which are not already measured by the DRTM.</w:t>
      </w:r>
      <w:ins w:id="849" w:author="Ariel Segall" w:date="2013-10-09T13:11:00Z">
        <w:r w:rsidR="00E221DF">
          <w:t xml:space="preserve"> Measurements of these components SHALL be placed in the pTPM PCRs; additional measurements of these components MAY be stored and used in other fashions, such as in reports.</w:t>
        </w:r>
      </w:ins>
      <w:r>
        <w:t xml:space="preserve"> </w:t>
      </w:r>
    </w:p>
    <w:p w14:paraId="7108749B" w14:textId="732A9ADB" w:rsidR="007C472D" w:rsidRDefault="007C472D" w:rsidP="000775B5">
      <w:pPr>
        <w:pStyle w:val="BodyText"/>
        <w:numPr>
          <w:ilvl w:val="0"/>
          <w:numId w:val="31"/>
        </w:numPr>
      </w:pPr>
      <w:r>
        <w:t>The VMM MAY provide a mechanism by which the vTPM can associate localities with specific VMs</w:t>
      </w:r>
      <w:ins w:id="850" w:author="Ariel Segall" w:date="2013-10-09T13:16:00Z">
        <w:r w:rsidR="00E221DF">
          <w:t xml:space="preserve"> or other system components</w:t>
        </w:r>
      </w:ins>
      <w:r>
        <w:t>. If the vTPM</w:t>
      </w:r>
      <w:ins w:id="851" w:author="Ariel Segall" w:date="2013-10-09T13:16:00Z">
        <w:r w:rsidR="00E221DF">
          <w:t>’s vPlatform contains multiple components</w:t>
        </w:r>
      </w:ins>
      <w:ins w:id="852" w:author="Ariel Segall" w:date="2013-10-09T13:17:00Z">
        <w:r w:rsidR="00E221DF">
          <w:t xml:space="preserve"> expected to make use of the vTPM</w:t>
        </w:r>
      </w:ins>
      <w:ins w:id="853" w:author="Ariel Segall" w:date="2013-10-09T13:16:00Z">
        <w:r w:rsidR="00E221DF">
          <w:t>,</w:t>
        </w:r>
      </w:ins>
      <w:ins w:id="854" w:author="Ariel Segall" w:date="2013-10-09T13:17:00Z">
        <w:r w:rsidR="00E221DF">
          <w:t xml:space="preserve"> </w:t>
        </w:r>
      </w:ins>
      <w:r>
        <w:t>the VMM SHOULD provide this mechanism.</w:t>
      </w:r>
      <w:ins w:id="855" w:author="Ariel Segall" w:date="2013-07-30T13:35:00Z">
        <w:r w:rsidR="003326DC">
          <w:t xml:space="preserve"> </w:t>
        </w:r>
      </w:ins>
      <w:ins w:id="856" w:author="Ariel Segall" w:date="2013-10-09T13:15:00Z">
        <w:r w:rsidR="00E221DF">
          <w:t>If virtualized localities are supported,</w:t>
        </w:r>
      </w:ins>
      <w:ins w:id="857" w:author="Ariel Segall" w:date="2013-10-09T13:16:00Z">
        <w:r w:rsidR="00E221DF">
          <w:t xml:space="preserve"> the VMM SHALL </w:t>
        </w:r>
        <w:proofErr w:type="gramStart"/>
        <w:r w:rsidR="00E221DF">
          <w:t>provide</w:t>
        </w:r>
        <w:proofErr w:type="gramEnd"/>
        <w:r w:rsidR="00E221DF">
          <w:t xml:space="preserve"> a mechanism by which the vTPM can reliably identify the components</w:t>
        </w:r>
      </w:ins>
      <w:ins w:id="858" w:author="Ariel Segall" w:date="2013-10-09T13:17:00Z">
        <w:r w:rsidR="007862A3">
          <w:t xml:space="preserve">. The VMM SHALL </w:t>
        </w:r>
        <w:proofErr w:type="gramStart"/>
        <w:r w:rsidR="007862A3">
          <w:t>provide</w:t>
        </w:r>
        <w:proofErr w:type="gramEnd"/>
        <w:r w:rsidR="007862A3">
          <w:t xml:space="preserve"> a mechanism by which locality-identified components can communicate</w:t>
        </w:r>
      </w:ins>
      <w:ins w:id="859" w:author="Ariel Segall" w:date="2013-10-09T13:18:00Z">
        <w:r w:rsidR="007862A3">
          <w:t xml:space="preserve"> with the vTPM</w:t>
        </w:r>
      </w:ins>
      <w:ins w:id="860" w:author="Ariel Segall" w:date="2013-10-09T13:17:00Z">
        <w:r w:rsidR="007862A3">
          <w:t xml:space="preserve"> in a secrecy and integrity protected fashion.</w:t>
        </w:r>
      </w:ins>
      <w:ins w:id="861" w:author="Ariel Segall" w:date="2013-10-09T13:16:00Z">
        <w:r w:rsidR="00E221DF">
          <w:t xml:space="preserve"> </w:t>
        </w:r>
      </w:ins>
      <w:ins w:id="862" w:author="Ariel Segall" w:date="2013-10-09T13:15:00Z">
        <w:r w:rsidR="00E221DF">
          <w:t xml:space="preserve"> </w:t>
        </w:r>
      </w:ins>
      <w:ins w:id="863" w:author="Ariel Segall" w:date="2013-07-30T13:35:00Z">
        <w:r w:rsidR="003326DC">
          <w:t>The vTPM MAY assign localities to VMs and other system resources outside of the Virtual Platform.</w:t>
        </w:r>
      </w:ins>
    </w:p>
    <w:p w14:paraId="6C6E59B7" w14:textId="77777777" w:rsidR="007C472D" w:rsidRDefault="007C472D" w:rsidP="000775B5">
      <w:pPr>
        <w:pStyle w:val="BodyText"/>
        <w:numPr>
          <w:ilvl w:val="0"/>
          <w:numId w:val="31"/>
        </w:numPr>
      </w:pPr>
      <w:r>
        <w:t>The VMM SHALL perform the operations required of it in the Platform Operation section of this specification.</w:t>
      </w:r>
    </w:p>
    <w:p w14:paraId="6074A19D" w14:textId="7B09D17D" w:rsidR="007C472D" w:rsidRDefault="007C472D" w:rsidP="000775B5">
      <w:pPr>
        <w:pStyle w:val="BodyText"/>
        <w:numPr>
          <w:ilvl w:val="0"/>
          <w:numId w:val="31"/>
        </w:numPr>
      </w:pPr>
      <w:r>
        <w:lastRenderedPageBreak/>
        <w:t xml:space="preserve">The VMM SHOULD </w:t>
      </w:r>
      <w:proofErr w:type="gramStart"/>
      <w:r>
        <w:t>be</w:t>
      </w:r>
      <w:proofErr w:type="gramEnd"/>
      <w:r>
        <w:t xml:space="preserve"> isolated </w:t>
      </w:r>
      <w:ins w:id="864" w:author="Ariel Segall" w:date="2013-07-30T13:37:00Z">
        <w:r w:rsidR="007F080F">
          <w:t xml:space="preserve">from possible threat vectors, such as the network or untrusted software, </w:t>
        </w:r>
      </w:ins>
      <w:r>
        <w:t>to the maximum extent possible.</w:t>
      </w:r>
    </w:p>
    <w:p w14:paraId="7568DFAB" w14:textId="77777777" w:rsidR="007C472D" w:rsidRPr="0064790C" w:rsidRDefault="007C472D" w:rsidP="004047BE">
      <w:pPr>
        <w:pStyle w:val="BodyText"/>
        <w:ind w:left="720"/>
      </w:pPr>
    </w:p>
    <w:p w14:paraId="5359A8F1" w14:textId="77777777" w:rsidR="007C472D" w:rsidRPr="00D930FE" w:rsidRDefault="007C472D" w:rsidP="004047BE">
      <w:pPr>
        <w:pStyle w:val="Heading3"/>
      </w:pPr>
      <w:bookmarkStart w:id="865" w:name="_Toc233785331"/>
      <w:r w:rsidRPr="00D930FE">
        <w:t>VMM Description (informative)</w:t>
      </w:r>
      <w:bookmarkEnd w:id="865"/>
    </w:p>
    <w:p w14:paraId="31B30F47" w14:textId="77777777" w:rsidR="007C472D" w:rsidRPr="001B05A0" w:rsidRDefault="007C472D" w:rsidP="00E2748D">
      <w:pPr>
        <w:pStyle w:val="BodyText"/>
        <w:pBdr>
          <w:top w:val="single" w:sz="4" w:space="1" w:color="auto"/>
          <w:left w:val="single" w:sz="4" w:space="4" w:color="auto"/>
          <w:bottom w:val="single" w:sz="4" w:space="1" w:color="auto"/>
          <w:right w:val="single" w:sz="4" w:space="4" w:color="auto"/>
        </w:pBdr>
        <w:shd w:val="clear" w:color="auto" w:fill="F3F3F3"/>
      </w:pPr>
      <w:r w:rsidRPr="001B05A0">
        <w:t xml:space="preserve">The VMM’s role in a trusted Virtualized Platform is primarily about isolating and identifying VMs. This role is critical; if the VMM fails to protect a vTPM from another VM, the resulting leak of secrets could result in a trusted vTPM becoming completely untrustworthy in an invisible and undetectable way. If the VMM allows an untrusted VM to identify itself falsely to the vPlatform Manager as a vTPM, it might allow the untrusted VM to steal the vTPM’s entire data. Even momentary failures of the VMM can be catastrophic. In other words, we are relying on the VMM’s security guarantees to provide many of the security guarantees for vTPMs that hardware provides us for the TPM. </w:t>
      </w:r>
    </w:p>
    <w:p w14:paraId="3D5DD595" w14:textId="77777777" w:rsidR="007C472D" w:rsidRPr="001B05A0" w:rsidRDefault="007C472D" w:rsidP="00E2748D">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line="240" w:lineRule="auto"/>
        <w:rPr>
          <w:rFonts w:ascii="Arial" w:hAnsi="Arial" w:cs="Arial"/>
          <w:sz w:val="20"/>
          <w:szCs w:val="20"/>
        </w:rPr>
      </w:pPr>
      <w:r w:rsidRPr="001B05A0">
        <w:rPr>
          <w:rFonts w:ascii="Arial" w:hAnsi="Arial" w:cs="Arial"/>
          <w:sz w:val="20"/>
          <w:szCs w:val="20"/>
        </w:rPr>
        <w:t xml:space="preserve">The VMM’s security </w:t>
      </w:r>
      <w:proofErr w:type="gramStart"/>
      <w:r w:rsidRPr="001B05A0">
        <w:rPr>
          <w:rFonts w:ascii="Arial" w:hAnsi="Arial" w:cs="Arial"/>
          <w:sz w:val="20"/>
          <w:szCs w:val="20"/>
        </w:rPr>
        <w:t>properties which support the security property guarantees in certificates</w:t>
      </w:r>
      <w:proofErr w:type="gramEnd"/>
      <w:r w:rsidRPr="001B05A0">
        <w:rPr>
          <w:rFonts w:ascii="Arial" w:hAnsi="Arial" w:cs="Arial"/>
          <w:sz w:val="20"/>
          <w:szCs w:val="20"/>
        </w:rPr>
        <w:t xml:space="preserve"> must be measured into the pTPM.  In the event that the VMM is booted without the security properties necessary to maintain the security guarantees of the vTPM, the vTPM secrets must not be released to the VMM.  The design relies upon PCR values of the pTPM to provide this protection, whether enforced locally using sealed data or remotely via attestation.  As a result it is necessary that these VMM security properties be measured into pTPM PCR </w:t>
      </w:r>
      <w:proofErr w:type="gramStart"/>
      <w:r w:rsidRPr="001B05A0">
        <w:rPr>
          <w:rFonts w:ascii="Arial" w:hAnsi="Arial" w:cs="Arial"/>
          <w:sz w:val="20"/>
          <w:szCs w:val="20"/>
        </w:rPr>
        <w:t>values which</w:t>
      </w:r>
      <w:proofErr w:type="gramEnd"/>
      <w:r w:rsidRPr="001B05A0">
        <w:rPr>
          <w:rFonts w:ascii="Arial" w:hAnsi="Arial" w:cs="Arial"/>
          <w:sz w:val="20"/>
          <w:szCs w:val="20"/>
        </w:rPr>
        <w:t xml:space="preserve"> can then be used for this protection. This may be done with a combination of SRTM and DRTM trust chains</w:t>
      </w:r>
      <w:r w:rsidR="001B05A0" w:rsidRPr="001B05A0">
        <w:rPr>
          <w:rFonts w:ascii="Arial" w:hAnsi="Arial" w:cs="Arial"/>
          <w:sz w:val="20"/>
          <w:szCs w:val="20"/>
        </w:rPr>
        <w:t>.</w:t>
      </w:r>
    </w:p>
    <w:p w14:paraId="53D79736" w14:textId="77777777" w:rsidR="007C472D" w:rsidRPr="001B05A0" w:rsidRDefault="007C472D" w:rsidP="00E2748D">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line="240" w:lineRule="auto"/>
        <w:rPr>
          <w:rFonts w:ascii="Arial" w:hAnsi="Arial" w:cs="Arial"/>
          <w:sz w:val="20"/>
          <w:szCs w:val="20"/>
        </w:rPr>
      </w:pPr>
      <w:r w:rsidRPr="001B05A0">
        <w:rPr>
          <w:rFonts w:ascii="Arial" w:hAnsi="Arial" w:cs="Arial"/>
          <w:sz w:val="20"/>
          <w:szCs w:val="20"/>
        </w:rPr>
        <w:t>The VMM must maintain isolation of the vTPM subsystems to mimic the hard boundary provided by the physical case of a physical TPM.  In particular, protected areas of the TPM must not be readable or changeable by any other VMs except through standard published TPM interfaces. Some attacks that are of particular importance for the VMM to defend against include:</w:t>
      </w:r>
    </w:p>
    <w:p w14:paraId="10D0C38B" w14:textId="77777777" w:rsidR="007C472D" w:rsidRPr="001B05A0" w:rsidRDefault="007C472D" w:rsidP="00E2748D">
      <w:pPr>
        <w:widowControl w:val="0"/>
        <w:numPr>
          <w:ilvl w:val="0"/>
          <w:numId w:val="46"/>
        </w:num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line="240" w:lineRule="auto"/>
        <w:rPr>
          <w:rFonts w:ascii="Arial" w:hAnsi="Arial" w:cs="Arial"/>
          <w:sz w:val="20"/>
          <w:szCs w:val="20"/>
        </w:rPr>
      </w:pPr>
      <w:r w:rsidRPr="001B05A0">
        <w:rPr>
          <w:rFonts w:ascii="Arial" w:hAnsi="Arial" w:cs="Arial"/>
          <w:sz w:val="20"/>
          <w:szCs w:val="20"/>
        </w:rPr>
        <w:t>DMA attacks</w:t>
      </w:r>
    </w:p>
    <w:p w14:paraId="33EA6591" w14:textId="77777777" w:rsidR="007C472D" w:rsidRPr="001B05A0" w:rsidRDefault="007C472D" w:rsidP="00E2748D">
      <w:pPr>
        <w:widowControl w:val="0"/>
        <w:numPr>
          <w:ilvl w:val="0"/>
          <w:numId w:val="46"/>
        </w:num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line="240" w:lineRule="auto"/>
        <w:rPr>
          <w:rFonts w:ascii="Arial" w:hAnsi="Arial" w:cs="Arial"/>
          <w:sz w:val="20"/>
          <w:szCs w:val="20"/>
        </w:rPr>
      </w:pPr>
      <w:r w:rsidRPr="001B05A0">
        <w:rPr>
          <w:rFonts w:ascii="Arial" w:hAnsi="Arial" w:cs="Arial"/>
          <w:sz w:val="20"/>
          <w:szCs w:val="20"/>
        </w:rPr>
        <w:t>Software breaking out of a VM to the VMM</w:t>
      </w:r>
    </w:p>
    <w:p w14:paraId="42473CC0" w14:textId="77777777" w:rsidR="007C472D" w:rsidRPr="001B05A0" w:rsidRDefault="007C472D" w:rsidP="00E2748D">
      <w:pPr>
        <w:widowControl w:val="0"/>
        <w:numPr>
          <w:ilvl w:val="0"/>
          <w:numId w:val="46"/>
        </w:num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line="240" w:lineRule="auto"/>
        <w:rPr>
          <w:rFonts w:ascii="Arial" w:hAnsi="Arial" w:cs="Arial"/>
          <w:sz w:val="20"/>
          <w:szCs w:val="20"/>
        </w:rPr>
      </w:pPr>
      <w:r w:rsidRPr="001B05A0">
        <w:rPr>
          <w:rFonts w:ascii="Arial" w:hAnsi="Arial" w:cs="Arial"/>
          <w:sz w:val="20"/>
          <w:szCs w:val="20"/>
        </w:rPr>
        <w:t>Software breaking out of one VM into another VM</w:t>
      </w:r>
    </w:p>
    <w:p w14:paraId="096A304F" w14:textId="3A179CA0" w:rsidR="007C472D" w:rsidRPr="002E15EB" w:rsidRDefault="007C472D" w:rsidP="00E2748D">
      <w:pPr>
        <w:widowControl w:val="0"/>
        <w:numPr>
          <w:ilvl w:val="0"/>
          <w:numId w:val="46"/>
        </w:num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line="240" w:lineRule="auto"/>
        <w:rPr>
          <w:rFonts w:ascii="Arial" w:hAnsi="Arial" w:cs="Arial"/>
          <w:sz w:val="20"/>
          <w:szCs w:val="20"/>
        </w:rPr>
      </w:pPr>
      <w:r w:rsidRPr="001B05A0">
        <w:rPr>
          <w:rFonts w:ascii="Arial" w:hAnsi="Arial" w:cs="Arial"/>
          <w:sz w:val="20"/>
          <w:szCs w:val="20"/>
        </w:rPr>
        <w:t>Software breaking out of a virtual Platform</w:t>
      </w:r>
    </w:p>
    <w:p w14:paraId="49CC0F74" w14:textId="77777777" w:rsidR="007C472D" w:rsidRPr="001B05A0" w:rsidRDefault="007C472D" w:rsidP="00E2748D">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line="240" w:lineRule="auto"/>
        <w:rPr>
          <w:rFonts w:ascii="Arial" w:hAnsi="Arial" w:cs="Arial"/>
          <w:sz w:val="20"/>
          <w:szCs w:val="20"/>
        </w:rPr>
      </w:pPr>
      <w:r w:rsidRPr="001B05A0">
        <w:rPr>
          <w:rFonts w:ascii="Arial" w:hAnsi="Arial" w:cs="Arial"/>
          <w:sz w:val="20"/>
          <w:szCs w:val="20"/>
        </w:rPr>
        <w:t>Note that introspection of one VM by a helper VM is specifically allowed, as long as that interaction is part of the Virtual Platform’s platform definition; VM introspection is a valuable tool for detecting malware and performing runtime security checks, and this architecture is designed to support its use.</w:t>
      </w:r>
    </w:p>
    <w:p w14:paraId="3479BD4B" w14:textId="5A865BD6" w:rsidR="001B05A0" w:rsidRPr="001B05A0" w:rsidRDefault="007C472D" w:rsidP="00E2748D">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line="240" w:lineRule="auto"/>
        <w:rPr>
          <w:rFonts w:ascii="Arial" w:hAnsi="Arial" w:cs="Arial"/>
          <w:sz w:val="20"/>
          <w:szCs w:val="20"/>
        </w:rPr>
      </w:pPr>
      <w:r w:rsidRPr="001B05A0">
        <w:rPr>
          <w:rFonts w:ascii="Arial" w:hAnsi="Arial" w:cs="Arial"/>
          <w:sz w:val="20"/>
          <w:szCs w:val="20"/>
        </w:rPr>
        <w:t>The VMM itself, due to the nature of a modern virtualized system, has access to all the secrets in a vTPM.  If it is compromised after it has booted, the security of the vTPM is then also compromised.  This type of compromise is typically no</w:t>
      </w:r>
      <w:ins w:id="866" w:author="Ariel Segall" w:date="2013-09-09T16:38:00Z">
        <w:r w:rsidR="006F0A89">
          <w:rPr>
            <w:rFonts w:ascii="Arial" w:hAnsi="Arial" w:cs="Arial"/>
            <w:sz w:val="20"/>
            <w:szCs w:val="20"/>
          </w:rPr>
          <w:t>t visible in</w:t>
        </w:r>
      </w:ins>
      <w:r w:rsidRPr="001B05A0">
        <w:rPr>
          <w:rFonts w:ascii="Arial" w:hAnsi="Arial" w:cs="Arial"/>
          <w:sz w:val="20"/>
          <w:szCs w:val="20"/>
        </w:rPr>
        <w:t xml:space="preserve"> </w:t>
      </w:r>
      <w:ins w:id="867" w:author="Ariel Segall" w:date="2013-09-09T16:38:00Z">
        <w:r w:rsidR="006F0A89">
          <w:rPr>
            <w:rFonts w:ascii="Arial" w:hAnsi="Arial" w:cs="Arial"/>
            <w:sz w:val="20"/>
            <w:szCs w:val="20"/>
          </w:rPr>
          <w:t xml:space="preserve">pTPM </w:t>
        </w:r>
      </w:ins>
      <w:r w:rsidRPr="001B05A0">
        <w:rPr>
          <w:rFonts w:ascii="Arial" w:hAnsi="Arial" w:cs="Arial"/>
          <w:sz w:val="20"/>
          <w:szCs w:val="20"/>
        </w:rPr>
        <w:t>PCRs, as PCRs normally contain only boot-time measurements, and at best provide information about vulnerable software versions.  As a result, all communications with the VMM after it has booted have to be carefully controlled, to minimize attack vectors.  Any changes to the VMM, such as a security policy update or patch, that might result in a change to the security property guarantees must be preceded by locking all secrets.  Renewed access to those secrets must be preceded by certification that the security property guarantees are in place.  Typically this is done by sealing data to approved</w:t>
      </w:r>
      <w:ins w:id="868" w:author="Ariel Segall" w:date="2013-09-09T16:38:00Z">
        <w:r w:rsidR="006F0A89">
          <w:rPr>
            <w:rFonts w:ascii="Arial" w:hAnsi="Arial" w:cs="Arial"/>
            <w:sz w:val="20"/>
            <w:szCs w:val="20"/>
          </w:rPr>
          <w:t xml:space="preserve"> pTPM</w:t>
        </w:r>
      </w:ins>
      <w:r w:rsidRPr="001B05A0">
        <w:rPr>
          <w:rFonts w:ascii="Arial" w:hAnsi="Arial" w:cs="Arial"/>
          <w:sz w:val="20"/>
          <w:szCs w:val="20"/>
        </w:rPr>
        <w:t xml:space="preserve"> PCR values (which, in the case of boot-time measurements, would require a reboot of the machine to verify), or attesting to approved </w:t>
      </w:r>
      <w:ins w:id="869" w:author="Ariel Segall" w:date="2013-09-09T16:38:00Z">
        <w:r w:rsidR="006F0A89">
          <w:rPr>
            <w:rFonts w:ascii="Arial" w:hAnsi="Arial" w:cs="Arial"/>
            <w:sz w:val="20"/>
            <w:szCs w:val="20"/>
          </w:rPr>
          <w:t xml:space="preserve">pTPM </w:t>
        </w:r>
      </w:ins>
      <w:r w:rsidRPr="001B05A0">
        <w:rPr>
          <w:rFonts w:ascii="Arial" w:hAnsi="Arial" w:cs="Arial"/>
          <w:sz w:val="20"/>
          <w:szCs w:val="20"/>
        </w:rPr>
        <w:t>PCR values preceding a release of keys necessary to decrypt that data.</w:t>
      </w:r>
    </w:p>
    <w:p w14:paraId="3D5FAC28" w14:textId="77777777" w:rsidR="007C472D" w:rsidRPr="001B05A0" w:rsidRDefault="007C472D" w:rsidP="00E2748D">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line="240" w:lineRule="auto"/>
        <w:rPr>
          <w:rFonts w:ascii="Arial" w:hAnsi="Arial" w:cs="Arial"/>
          <w:sz w:val="20"/>
          <w:szCs w:val="20"/>
        </w:rPr>
      </w:pPr>
      <w:r w:rsidRPr="001B05A0">
        <w:rPr>
          <w:rFonts w:ascii="Arial" w:hAnsi="Arial" w:cs="Arial"/>
          <w:sz w:val="20"/>
          <w:szCs w:val="20"/>
        </w:rPr>
        <w:t>Some recommendations to minimize the attack surface include:</w:t>
      </w:r>
    </w:p>
    <w:p w14:paraId="1A5C4011" w14:textId="77777777" w:rsidR="007C472D" w:rsidRPr="001B05A0" w:rsidRDefault="007C472D" w:rsidP="00E2748D">
      <w:pPr>
        <w:widowControl w:val="0"/>
        <w:numPr>
          <w:ilvl w:val="0"/>
          <w:numId w:val="47"/>
        </w:num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line="240" w:lineRule="auto"/>
        <w:rPr>
          <w:rFonts w:ascii="Arial" w:hAnsi="Arial" w:cs="Arial"/>
          <w:sz w:val="20"/>
          <w:szCs w:val="20"/>
        </w:rPr>
      </w:pPr>
      <w:r w:rsidRPr="001B05A0">
        <w:rPr>
          <w:rFonts w:ascii="Arial" w:hAnsi="Arial" w:cs="Arial"/>
          <w:sz w:val="20"/>
          <w:szCs w:val="20"/>
        </w:rPr>
        <w:lastRenderedPageBreak/>
        <w:t>Direct access from the internet to the VMM should not be possible</w:t>
      </w:r>
    </w:p>
    <w:p w14:paraId="6012953B" w14:textId="77777777" w:rsidR="007C472D" w:rsidRDefault="007C472D" w:rsidP="00E2748D">
      <w:pPr>
        <w:widowControl w:val="0"/>
        <w:numPr>
          <w:ilvl w:val="0"/>
          <w:numId w:val="47"/>
        </w:num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line="240" w:lineRule="auto"/>
        <w:rPr>
          <w:ins w:id="870" w:author="Ariel Segall" w:date="2013-07-30T13:43:00Z"/>
          <w:rFonts w:ascii="Arial" w:hAnsi="Arial" w:cs="Arial"/>
          <w:sz w:val="20"/>
          <w:szCs w:val="20"/>
        </w:rPr>
      </w:pPr>
      <w:r w:rsidRPr="001B05A0">
        <w:rPr>
          <w:rFonts w:ascii="Arial" w:hAnsi="Arial" w:cs="Arial"/>
          <w:sz w:val="20"/>
          <w:szCs w:val="20"/>
        </w:rPr>
        <w:t>Access to the VMM from a separate management network is allowed, but care must be taken to maintain strict isolation between the management network interface and any other interface</w:t>
      </w:r>
    </w:p>
    <w:p w14:paraId="0D191A84" w14:textId="171AE710" w:rsidR="00BF20A8" w:rsidRPr="001B05A0" w:rsidRDefault="00BF20A8" w:rsidP="00E2748D">
      <w:pPr>
        <w:widowControl w:val="0"/>
        <w:numPr>
          <w:ilvl w:val="0"/>
          <w:numId w:val="47"/>
        </w:num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line="240" w:lineRule="auto"/>
        <w:rPr>
          <w:rFonts w:ascii="Arial" w:hAnsi="Arial" w:cs="Arial"/>
          <w:sz w:val="20"/>
          <w:szCs w:val="20"/>
        </w:rPr>
      </w:pPr>
      <w:ins w:id="871" w:author="Ariel Segall" w:date="2013-07-30T13:43:00Z">
        <w:r>
          <w:rPr>
            <w:rFonts w:ascii="Arial" w:hAnsi="Arial" w:cs="Arial"/>
            <w:sz w:val="20"/>
            <w:szCs w:val="20"/>
          </w:rPr>
          <w:t>All direct access to the VMM should be authenticated, and use secure channels</w:t>
        </w:r>
      </w:ins>
    </w:p>
    <w:p w14:paraId="7C693281" w14:textId="6F1E7AC3" w:rsidR="001B05A0" w:rsidRPr="002E15EB" w:rsidRDefault="007C472D" w:rsidP="00E2748D">
      <w:pPr>
        <w:widowControl w:val="0"/>
        <w:numPr>
          <w:ilvl w:val="0"/>
          <w:numId w:val="47"/>
        </w:num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line="240" w:lineRule="auto"/>
        <w:rPr>
          <w:rFonts w:ascii="Arial" w:hAnsi="Arial" w:cs="Arial"/>
          <w:sz w:val="20"/>
          <w:szCs w:val="20"/>
        </w:rPr>
      </w:pPr>
      <w:r w:rsidRPr="001B05A0">
        <w:rPr>
          <w:rFonts w:ascii="Arial" w:hAnsi="Arial" w:cs="Arial"/>
          <w:sz w:val="20"/>
          <w:szCs w:val="20"/>
        </w:rPr>
        <w:t>It is recommended that network device drivers be maintained in separate VMs that are isolated from the VMM</w:t>
      </w:r>
    </w:p>
    <w:p w14:paraId="6AC36C42" w14:textId="4446E726" w:rsidR="007C472D" w:rsidRPr="001B05A0" w:rsidRDefault="007C472D" w:rsidP="00E2748D">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260" w:line="240" w:lineRule="auto"/>
        <w:rPr>
          <w:rFonts w:ascii="Arial" w:hAnsi="Arial" w:cs="Arial"/>
          <w:sz w:val="20"/>
          <w:szCs w:val="20"/>
        </w:rPr>
      </w:pPr>
      <w:proofErr w:type="gramStart"/>
      <w:r w:rsidRPr="001B05A0">
        <w:rPr>
          <w:rFonts w:ascii="Arial" w:hAnsi="Arial" w:cs="Arial"/>
          <w:sz w:val="20"/>
          <w:szCs w:val="20"/>
        </w:rPr>
        <w:t xml:space="preserve">Machines into Virtual Platforms (see </w:t>
      </w:r>
      <w:r w:rsidR="002B6FE5">
        <w:rPr>
          <w:rFonts w:ascii="Arial" w:hAnsi="Arial" w:cs="Arial"/>
          <w:sz w:val="20"/>
          <w:szCs w:val="20"/>
        </w:rPr>
        <w:t xml:space="preserve">Section </w:t>
      </w:r>
      <w:r w:rsidR="00223976">
        <w:rPr>
          <w:rFonts w:ascii="Arial" w:hAnsi="Arial" w:cs="Arial"/>
          <w:sz w:val="20"/>
          <w:szCs w:val="20"/>
        </w:rPr>
        <w:fldChar w:fldCharType="begin"/>
      </w:r>
      <w:r w:rsidR="002B6FE5">
        <w:rPr>
          <w:rFonts w:ascii="Arial" w:hAnsi="Arial" w:cs="Arial"/>
          <w:sz w:val="20"/>
          <w:szCs w:val="20"/>
        </w:rPr>
        <w:instrText xml:space="preserve"> REF _Ref233300400 \r \h </w:instrText>
      </w:r>
      <w:r w:rsidR="00223976">
        <w:rPr>
          <w:rFonts w:ascii="Arial" w:hAnsi="Arial" w:cs="Arial"/>
          <w:sz w:val="20"/>
          <w:szCs w:val="20"/>
        </w:rPr>
      </w:r>
      <w:r w:rsidR="00223976">
        <w:rPr>
          <w:rFonts w:ascii="Arial" w:hAnsi="Arial" w:cs="Arial"/>
          <w:sz w:val="20"/>
          <w:szCs w:val="20"/>
        </w:rPr>
        <w:fldChar w:fldCharType="separate"/>
      </w:r>
      <w:r w:rsidR="00F73D98">
        <w:rPr>
          <w:rFonts w:ascii="Arial" w:hAnsi="Arial" w:cs="Arial"/>
          <w:sz w:val="20"/>
          <w:szCs w:val="20"/>
        </w:rPr>
        <w:t>8.5</w:t>
      </w:r>
      <w:r w:rsidR="00223976">
        <w:rPr>
          <w:rFonts w:ascii="Arial" w:hAnsi="Arial" w:cs="Arial"/>
          <w:sz w:val="20"/>
          <w:szCs w:val="20"/>
        </w:rPr>
        <w:fldChar w:fldCharType="end"/>
      </w:r>
      <w:r w:rsidRPr="001B05A0">
        <w:rPr>
          <w:rFonts w:ascii="Arial" w:hAnsi="Arial" w:cs="Arial"/>
          <w:sz w:val="20"/>
          <w:szCs w:val="20"/>
        </w:rPr>
        <w:t>).</w:t>
      </w:r>
      <w:proofErr w:type="gramEnd"/>
      <w:r w:rsidRPr="001B05A0">
        <w:rPr>
          <w:rFonts w:ascii="Arial" w:hAnsi="Arial" w:cs="Arial"/>
          <w:sz w:val="20"/>
          <w:szCs w:val="20"/>
        </w:rPr>
        <w:t xml:space="preserve"> The VMM is also responsible for enforcing appropriate access control constraints both within and between Virtual Platforms. </w:t>
      </w:r>
    </w:p>
    <w:p w14:paraId="661D014E" w14:textId="77777777" w:rsidR="007C472D" w:rsidRPr="00F05D79" w:rsidRDefault="007C472D" w:rsidP="004047BE">
      <w:pPr>
        <w:pStyle w:val="BodyText"/>
      </w:pPr>
      <w:r w:rsidRPr="00A861F5">
        <w:rPr>
          <w:lang w:eastAsia="en-US"/>
        </w:rPr>
        <w:t> </w:t>
      </w:r>
    </w:p>
    <w:p w14:paraId="01C80BAB" w14:textId="77777777" w:rsidR="007C472D" w:rsidRPr="00093C53" w:rsidRDefault="007C472D" w:rsidP="004047BE">
      <w:pPr>
        <w:pStyle w:val="BodyText"/>
      </w:pPr>
    </w:p>
    <w:p w14:paraId="72745C09" w14:textId="77777777" w:rsidR="007C472D" w:rsidRDefault="007C472D">
      <w:pPr>
        <w:pStyle w:val="Heading2"/>
        <w:rPr>
          <w:rFonts w:eastAsia="Arial"/>
        </w:rPr>
      </w:pPr>
      <w:bookmarkStart w:id="872" w:name="_Toc233785332"/>
      <w:proofErr w:type="gramStart"/>
      <w:r>
        <w:rPr>
          <w:rFonts w:eastAsia="Arial"/>
        </w:rPr>
        <w:t>vPlatform</w:t>
      </w:r>
      <w:proofErr w:type="gramEnd"/>
      <w:r>
        <w:rPr>
          <w:rFonts w:eastAsia="Arial"/>
        </w:rPr>
        <w:t xml:space="preserve"> Manager</w:t>
      </w:r>
      <w:bookmarkEnd w:id="872"/>
    </w:p>
    <w:p w14:paraId="74FBB8F5" w14:textId="77777777" w:rsidR="007C472D" w:rsidRDefault="007C472D" w:rsidP="004047BE">
      <w:pPr>
        <w:pStyle w:val="Heading3"/>
        <w:rPr>
          <w:rFonts w:eastAsia="Arial"/>
        </w:rPr>
      </w:pPr>
      <w:bookmarkStart w:id="873" w:name="_Toc233785333"/>
      <w:bookmarkStart w:id="874" w:name="_Ref243122146"/>
      <w:proofErr w:type="gramStart"/>
      <w:r>
        <w:rPr>
          <w:rFonts w:eastAsia="Arial"/>
        </w:rPr>
        <w:t>vPlatform</w:t>
      </w:r>
      <w:proofErr w:type="gramEnd"/>
      <w:r>
        <w:rPr>
          <w:rFonts w:eastAsia="Arial"/>
        </w:rPr>
        <w:t xml:space="preserve"> Manager Requirements (normative)</w:t>
      </w:r>
      <w:bookmarkEnd w:id="873"/>
      <w:bookmarkEnd w:id="874"/>
    </w:p>
    <w:p w14:paraId="77F3914D" w14:textId="77777777" w:rsidR="007C472D" w:rsidRDefault="007C472D" w:rsidP="000775B5">
      <w:pPr>
        <w:pStyle w:val="BodyText"/>
        <w:numPr>
          <w:ilvl w:val="0"/>
          <w:numId w:val="33"/>
        </w:numPr>
        <w:rPr>
          <w:rFonts w:eastAsia="Arial"/>
        </w:rPr>
      </w:pPr>
      <w:r>
        <w:rPr>
          <w:rFonts w:eastAsia="Arial"/>
        </w:rPr>
        <w:t>The vPlatform Manager SHALL perform the operations required of it in the Platform Operation section of this specification.</w:t>
      </w:r>
    </w:p>
    <w:p w14:paraId="561A3261" w14:textId="13E71D77" w:rsidR="007C472D" w:rsidRDefault="007C472D" w:rsidP="000775B5">
      <w:pPr>
        <w:pStyle w:val="BodyText"/>
        <w:numPr>
          <w:ilvl w:val="0"/>
          <w:numId w:val="33"/>
        </w:numPr>
        <w:rPr>
          <w:rFonts w:eastAsia="Arial"/>
        </w:rPr>
      </w:pPr>
      <w:r>
        <w:rPr>
          <w:rFonts w:eastAsia="Arial"/>
        </w:rPr>
        <w:t xml:space="preserve">The vPlatform Mananager SHALL create the Virtual Platform, as described in </w:t>
      </w:r>
      <w:ins w:id="875" w:author="Ariel Segall" w:date="2013-10-09T13:52:00Z">
        <w:r w:rsidR="002E15EB">
          <w:rPr>
            <w:rFonts w:eastAsia="Arial"/>
          </w:rPr>
          <w:t>Section</w:t>
        </w:r>
      </w:ins>
      <w:ins w:id="876" w:author="Ariel Segall" w:date="2013-10-09T13:53:00Z">
        <w:r w:rsidR="002E15EB">
          <w:rPr>
            <w:rFonts w:eastAsia="Arial"/>
          </w:rPr>
          <w:t xml:space="preserve"> </w:t>
        </w:r>
      </w:ins>
      <w:ins w:id="877" w:author="Ariel Segall" w:date="2013-10-09T13:54:00Z">
        <w:r w:rsidR="002E15EB">
          <w:rPr>
            <w:rFonts w:eastAsia="Arial"/>
          </w:rPr>
          <w:fldChar w:fldCharType="begin"/>
        </w:r>
        <w:r w:rsidR="002E15EB">
          <w:rPr>
            <w:rFonts w:eastAsia="Arial"/>
          </w:rPr>
          <w:instrText xml:space="preserve"> REF _Ref242946179 \r \h </w:instrText>
        </w:r>
        <w:r w:rsidR="002E15EB">
          <w:rPr>
            <w:rFonts w:eastAsia="Arial"/>
          </w:rPr>
        </w:r>
      </w:ins>
      <w:r w:rsidR="002E15EB">
        <w:rPr>
          <w:rFonts w:eastAsia="Arial"/>
        </w:rPr>
        <w:fldChar w:fldCharType="separate"/>
      </w:r>
      <w:ins w:id="878" w:author="Ariel Segall" w:date="2013-10-11T22:46:00Z">
        <w:r w:rsidR="00F73D98">
          <w:rPr>
            <w:rFonts w:eastAsia="Arial"/>
          </w:rPr>
          <w:t>9.2</w:t>
        </w:r>
      </w:ins>
      <w:ins w:id="879" w:author="Ariel Segall" w:date="2013-10-09T13:54:00Z">
        <w:r w:rsidR="002E15EB">
          <w:rPr>
            <w:rFonts w:eastAsia="Arial"/>
          </w:rPr>
          <w:fldChar w:fldCharType="end"/>
        </w:r>
      </w:ins>
      <w:ins w:id="880" w:author="Ariel Segall" w:date="2013-10-09T13:52:00Z">
        <w:r w:rsidR="002E15EB">
          <w:rPr>
            <w:rFonts w:eastAsia="Arial"/>
          </w:rPr>
          <w:t xml:space="preserve">, </w:t>
        </w:r>
      </w:ins>
      <w:r>
        <w:rPr>
          <w:rFonts w:eastAsia="Arial"/>
        </w:rPr>
        <w:t xml:space="preserve">and ensure on each boot that the Platform meets the requirements of Section </w:t>
      </w:r>
      <w:ins w:id="881" w:author="Ariel Segall" w:date="2013-10-09T13:54:00Z">
        <w:r w:rsidR="002E15EB">
          <w:rPr>
            <w:rFonts w:eastAsia="Arial"/>
          </w:rPr>
          <w:fldChar w:fldCharType="begin"/>
        </w:r>
        <w:r w:rsidR="002E15EB">
          <w:rPr>
            <w:rFonts w:eastAsia="Arial"/>
          </w:rPr>
          <w:instrText xml:space="preserve"> REF _Ref233300400 \r \h </w:instrText>
        </w:r>
        <w:r w:rsidR="002E15EB">
          <w:rPr>
            <w:rFonts w:eastAsia="Arial"/>
          </w:rPr>
        </w:r>
      </w:ins>
      <w:r w:rsidR="002E15EB">
        <w:rPr>
          <w:rFonts w:eastAsia="Arial"/>
        </w:rPr>
        <w:fldChar w:fldCharType="separate"/>
      </w:r>
      <w:ins w:id="882" w:author="Ariel Segall" w:date="2013-10-11T22:46:00Z">
        <w:r w:rsidR="00F73D98">
          <w:rPr>
            <w:rFonts w:eastAsia="Arial"/>
          </w:rPr>
          <w:t>8.5</w:t>
        </w:r>
      </w:ins>
      <w:ins w:id="883" w:author="Ariel Segall" w:date="2013-10-09T13:54:00Z">
        <w:r w:rsidR="002E15EB">
          <w:rPr>
            <w:rFonts w:eastAsia="Arial"/>
          </w:rPr>
          <w:fldChar w:fldCharType="end"/>
        </w:r>
      </w:ins>
      <w:ins w:id="884" w:author="Ariel Segall" w:date="2013-10-09T13:55:00Z">
        <w:r w:rsidR="002E15EB">
          <w:rPr>
            <w:rFonts w:eastAsia="Arial"/>
          </w:rPr>
          <w:t>.</w:t>
        </w:r>
      </w:ins>
    </w:p>
    <w:p w14:paraId="460B935F" w14:textId="24621D36" w:rsidR="007C472D" w:rsidRDefault="007C472D" w:rsidP="000775B5">
      <w:pPr>
        <w:pStyle w:val="BodyText"/>
        <w:numPr>
          <w:ilvl w:val="0"/>
          <w:numId w:val="33"/>
        </w:numPr>
        <w:rPr>
          <w:ins w:id="885" w:author="Ariel Segall" w:date="2013-10-11T14:59:00Z"/>
          <w:rFonts w:eastAsia="Arial"/>
        </w:rPr>
      </w:pPr>
      <w:r>
        <w:rPr>
          <w:rFonts w:eastAsia="Arial"/>
        </w:rPr>
        <w:t xml:space="preserve">The vPlatform Manager SHALL create the Virtual Platform credentials, as described in </w:t>
      </w:r>
      <w:ins w:id="886" w:author="Ariel Segall" w:date="2013-10-09T13:55:00Z">
        <w:r w:rsidR="002E15EB">
          <w:rPr>
            <w:rFonts w:eastAsia="Arial"/>
          </w:rPr>
          <w:t xml:space="preserve">Section </w:t>
        </w:r>
        <w:r w:rsidR="002E15EB">
          <w:rPr>
            <w:rFonts w:eastAsia="Arial"/>
          </w:rPr>
          <w:fldChar w:fldCharType="begin"/>
        </w:r>
        <w:r w:rsidR="002E15EB">
          <w:rPr>
            <w:rFonts w:eastAsia="Arial"/>
          </w:rPr>
          <w:instrText xml:space="preserve"> REF _Ref242946255 \r \h </w:instrText>
        </w:r>
        <w:r w:rsidR="002E15EB">
          <w:rPr>
            <w:rFonts w:eastAsia="Arial"/>
          </w:rPr>
        </w:r>
      </w:ins>
      <w:r w:rsidR="002E15EB">
        <w:rPr>
          <w:rFonts w:eastAsia="Arial"/>
        </w:rPr>
        <w:fldChar w:fldCharType="separate"/>
      </w:r>
      <w:ins w:id="887" w:author="Ariel Segall" w:date="2013-10-11T22:46:00Z">
        <w:r w:rsidR="00F73D98">
          <w:rPr>
            <w:rFonts w:eastAsia="Arial"/>
          </w:rPr>
          <w:t>10.4</w:t>
        </w:r>
      </w:ins>
      <w:ins w:id="888" w:author="Ariel Segall" w:date="2013-10-09T13:55:00Z">
        <w:r w:rsidR="002E15EB">
          <w:rPr>
            <w:rFonts w:eastAsia="Arial"/>
          </w:rPr>
          <w:fldChar w:fldCharType="end"/>
        </w:r>
        <w:r w:rsidR="002E15EB">
          <w:rPr>
            <w:rFonts w:eastAsia="Arial"/>
          </w:rPr>
          <w:t>.</w:t>
        </w:r>
      </w:ins>
    </w:p>
    <w:p w14:paraId="106762C1" w14:textId="45EB5677" w:rsidR="000F5741" w:rsidRDefault="000F5741" w:rsidP="000775B5">
      <w:pPr>
        <w:pStyle w:val="BodyText"/>
        <w:numPr>
          <w:ilvl w:val="0"/>
          <w:numId w:val="33"/>
        </w:numPr>
        <w:rPr>
          <w:rFonts w:eastAsia="Arial"/>
        </w:rPr>
      </w:pPr>
      <w:ins w:id="889" w:author="Ariel Segall" w:date="2013-10-11T14:59:00Z">
        <w:r>
          <w:rPr>
            <w:rFonts w:eastAsia="Arial"/>
          </w:rPr>
          <w:t>The vPlatform Manager SHALL securely store VDKs and hashes of</w:t>
        </w:r>
      </w:ins>
      <w:ins w:id="890" w:author="Ariel Segall" w:date="2013-10-11T15:03:00Z">
        <w:r w:rsidR="0084689B">
          <w:rPr>
            <w:rFonts w:eastAsia="Arial"/>
          </w:rPr>
          <w:t xml:space="preserve"> the most recent vTPM data, to allow verification of data recency and integrity by the vTPM</w:t>
        </w:r>
      </w:ins>
      <w:ins w:id="891" w:author="Ariel Segall" w:date="2013-10-11T14:59:00Z">
        <w:r>
          <w:rPr>
            <w:rFonts w:eastAsia="Arial"/>
          </w:rPr>
          <w:t>. The vPlatform Manager SHALL ensure that rollback protection mechanisms are in place to prevent old vTPM data from being loaded</w:t>
        </w:r>
      </w:ins>
      <w:ins w:id="892" w:author="Ariel Segall" w:date="2013-10-11T15:00:00Z">
        <w:r>
          <w:rPr>
            <w:rFonts w:eastAsia="Arial"/>
          </w:rPr>
          <w:t>, including as a result of a rollback attack using the Manager’s old data</w:t>
        </w:r>
      </w:ins>
      <w:ins w:id="893" w:author="Ariel Segall" w:date="2013-10-11T14:59:00Z">
        <w:r>
          <w:rPr>
            <w:rFonts w:eastAsia="Arial"/>
          </w:rPr>
          <w:t>.</w:t>
        </w:r>
      </w:ins>
    </w:p>
    <w:p w14:paraId="45217F13" w14:textId="7BB2A6CE" w:rsidR="007C472D" w:rsidRDefault="007C472D" w:rsidP="000775B5">
      <w:pPr>
        <w:pStyle w:val="BodyText"/>
        <w:numPr>
          <w:ilvl w:val="0"/>
          <w:numId w:val="33"/>
        </w:numPr>
        <w:rPr>
          <w:rFonts w:eastAsia="Arial"/>
        </w:rPr>
      </w:pPr>
      <w:r>
        <w:rPr>
          <w:rFonts w:eastAsia="Arial"/>
        </w:rPr>
        <w:t>The vPlatform Manager SHALL encrypt its internal secrets, including all VDKs, before storing them; keep its stored data up to date to prevent rollback attacks, and take steps to protect the integrity and secrecy of its stored data, including all authorization values or special permissions that grant it access to its exclusive TPM keys, from all entities.</w:t>
      </w:r>
      <w:ins w:id="894" w:author="Ariel Segall" w:date="2013-10-11T14:45:00Z">
        <w:r w:rsidR="00267C9E">
          <w:rPr>
            <w:rFonts w:eastAsia="Arial"/>
          </w:rPr>
          <w:t xml:space="preserve"> </w:t>
        </w:r>
        <w:commentRangeStart w:id="895"/>
        <w:r w:rsidR="00267C9E">
          <w:rPr>
            <w:rFonts w:eastAsia="Arial"/>
          </w:rPr>
          <w:t xml:space="preserve">The encryption SHALL use the pTPM, or SHALL use a symmetric </w:t>
        </w:r>
        <w:proofErr w:type="gramStart"/>
        <w:r w:rsidR="00267C9E">
          <w:rPr>
            <w:rFonts w:eastAsia="Arial"/>
          </w:rPr>
          <w:t>key which</w:t>
        </w:r>
        <w:proofErr w:type="gramEnd"/>
        <w:r w:rsidR="00267C9E">
          <w:rPr>
            <w:rFonts w:eastAsia="Arial"/>
          </w:rPr>
          <w:t xml:space="preserve"> is itself sealed with a pTPM key.</w:t>
        </w:r>
      </w:ins>
      <w:commentRangeEnd w:id="895"/>
      <w:ins w:id="896" w:author="Ariel Segall" w:date="2013-10-11T14:46:00Z">
        <w:r w:rsidR="00267C9E">
          <w:rPr>
            <w:rStyle w:val="CommentReference"/>
          </w:rPr>
          <w:commentReference w:id="895"/>
        </w:r>
      </w:ins>
    </w:p>
    <w:p w14:paraId="3114D465" w14:textId="77777777" w:rsidR="007C472D" w:rsidRPr="00EA5706" w:rsidRDefault="007C472D" w:rsidP="000775B5">
      <w:pPr>
        <w:pStyle w:val="BodyText"/>
        <w:numPr>
          <w:ilvl w:val="0"/>
          <w:numId w:val="33"/>
        </w:numPr>
        <w:rPr>
          <w:rFonts w:eastAsia="Arial"/>
        </w:rPr>
      </w:pPr>
      <w:r w:rsidRPr="00EA5706">
        <w:rPr>
          <w:rFonts w:eastAsia="Arial"/>
        </w:rPr>
        <w:t>The vPlatform Manager SHOULD NOT be directly connected to the network. It SHOULD be isolated from external requests and untrusted components</w:t>
      </w:r>
      <w:r>
        <w:rPr>
          <w:rFonts w:eastAsia="Arial"/>
        </w:rPr>
        <w:t>.</w:t>
      </w:r>
    </w:p>
    <w:p w14:paraId="0724EE07" w14:textId="77777777" w:rsidR="007C472D" w:rsidRPr="00EA5706" w:rsidRDefault="007C472D" w:rsidP="000775B5">
      <w:pPr>
        <w:pStyle w:val="BodyText"/>
        <w:numPr>
          <w:ilvl w:val="0"/>
          <w:numId w:val="33"/>
        </w:numPr>
        <w:rPr>
          <w:rFonts w:eastAsia="Arial"/>
        </w:rPr>
      </w:pPr>
      <w:r w:rsidRPr="00EA5706">
        <w:rPr>
          <w:rFonts w:eastAsia="Arial"/>
        </w:rPr>
        <w:t>The vPlatform Manager SHALL be measured into the pTPM and be remotely appraisable.</w:t>
      </w:r>
    </w:p>
    <w:p w14:paraId="2ECC3306" w14:textId="4629A820" w:rsidR="007C472D" w:rsidRDefault="007C472D" w:rsidP="000775B5">
      <w:pPr>
        <w:pStyle w:val="BodyText"/>
        <w:numPr>
          <w:ilvl w:val="0"/>
          <w:numId w:val="33"/>
        </w:numPr>
        <w:rPr>
          <w:rFonts w:eastAsia="Arial"/>
        </w:rPr>
      </w:pPr>
      <w:r>
        <w:rPr>
          <w:rFonts w:eastAsia="Arial"/>
        </w:rPr>
        <w:t xml:space="preserve">The vPlatform Manager MAY act as the </w:t>
      </w:r>
      <w:ins w:id="898" w:author="Ariel Segall" w:date="2013-07-30T13:51:00Z">
        <w:r w:rsidR="00902A59">
          <w:rPr>
            <w:rFonts w:eastAsia="Arial"/>
          </w:rPr>
          <w:t xml:space="preserve">exclusive </w:t>
        </w:r>
      </w:ins>
      <w:r>
        <w:rPr>
          <w:rFonts w:eastAsia="Arial"/>
        </w:rPr>
        <w:t>system interface to the pTPM, in order to ensure that no unauthorized components make use of vPlatform Manager pTPM keys.</w:t>
      </w:r>
    </w:p>
    <w:p w14:paraId="03C71C2D" w14:textId="3E23D96F" w:rsidR="007C472D" w:rsidRDefault="007C472D" w:rsidP="000775B5">
      <w:pPr>
        <w:pStyle w:val="BodyText"/>
        <w:numPr>
          <w:ilvl w:val="0"/>
          <w:numId w:val="33"/>
        </w:numPr>
        <w:rPr>
          <w:ins w:id="899" w:author="Ariel Segall" w:date="2013-10-11T14:59:00Z"/>
          <w:rFonts w:eastAsia="Arial"/>
        </w:rPr>
      </w:pPr>
      <w:r>
        <w:rPr>
          <w:rFonts w:eastAsia="Arial"/>
        </w:rPr>
        <w:t xml:space="preserve">The vPlatform Manager MAY provide support for deep attestation via mechanisms described in </w:t>
      </w:r>
      <w:ins w:id="900" w:author="Ariel Segall" w:date="2013-10-09T15:29:00Z">
        <w:r w:rsidR="00A765A8">
          <w:rPr>
            <w:rFonts w:eastAsia="Arial"/>
          </w:rPr>
          <w:t xml:space="preserve">Section </w:t>
        </w:r>
        <w:r w:rsidR="00A765A8">
          <w:rPr>
            <w:rFonts w:eastAsia="Arial"/>
          </w:rPr>
          <w:fldChar w:fldCharType="begin"/>
        </w:r>
        <w:r w:rsidR="00A765A8">
          <w:rPr>
            <w:rFonts w:eastAsia="Arial"/>
          </w:rPr>
          <w:instrText xml:space="preserve"> REF _Ref211683877 \r \h </w:instrText>
        </w:r>
        <w:r w:rsidR="00A765A8">
          <w:rPr>
            <w:rFonts w:eastAsia="Arial"/>
          </w:rPr>
        </w:r>
      </w:ins>
      <w:r w:rsidR="00A765A8">
        <w:rPr>
          <w:rFonts w:eastAsia="Arial"/>
        </w:rPr>
        <w:fldChar w:fldCharType="separate"/>
      </w:r>
      <w:ins w:id="901" w:author="Ariel Segall" w:date="2013-10-11T22:46:00Z">
        <w:r w:rsidR="00F73D98">
          <w:rPr>
            <w:rFonts w:eastAsia="Arial"/>
          </w:rPr>
          <w:t>10.6</w:t>
        </w:r>
      </w:ins>
      <w:ins w:id="902" w:author="Ariel Segall" w:date="2013-10-09T15:29:00Z">
        <w:r w:rsidR="00A765A8">
          <w:rPr>
            <w:rFonts w:eastAsia="Arial"/>
          </w:rPr>
          <w:fldChar w:fldCharType="end"/>
        </w:r>
        <w:r w:rsidR="00A765A8">
          <w:rPr>
            <w:rFonts w:eastAsia="Arial"/>
          </w:rPr>
          <w:t xml:space="preserve">, </w:t>
        </w:r>
      </w:ins>
      <w:r>
        <w:rPr>
          <w:rFonts w:eastAsia="Arial"/>
        </w:rPr>
        <w:t>such as creation and certification of eAIKs.</w:t>
      </w:r>
    </w:p>
    <w:p w14:paraId="393306E6" w14:textId="77777777" w:rsidR="000F5741" w:rsidRPr="00FA65DF" w:rsidRDefault="000F5741" w:rsidP="000F5741">
      <w:pPr>
        <w:pStyle w:val="BodyText"/>
        <w:ind w:left="360"/>
        <w:rPr>
          <w:rFonts w:eastAsia="Arial"/>
        </w:rPr>
        <w:pPrChange w:id="903" w:author="Ariel Segall" w:date="2013-10-11T14:59:00Z">
          <w:pPr>
            <w:pStyle w:val="BodyText"/>
            <w:numPr>
              <w:numId w:val="33"/>
            </w:numPr>
            <w:ind w:left="720" w:hanging="360"/>
          </w:pPr>
        </w:pPrChange>
      </w:pPr>
    </w:p>
    <w:p w14:paraId="0890A9AA" w14:textId="77777777" w:rsidR="007C472D" w:rsidRDefault="007C472D" w:rsidP="004047BE">
      <w:pPr>
        <w:pStyle w:val="BodyText"/>
        <w:rPr>
          <w:rFonts w:eastAsia="Arial"/>
        </w:rPr>
      </w:pPr>
    </w:p>
    <w:p w14:paraId="30C9A4E4" w14:textId="77777777" w:rsidR="007C472D" w:rsidRPr="006575D0" w:rsidRDefault="007C472D" w:rsidP="004047BE">
      <w:pPr>
        <w:pStyle w:val="Heading3"/>
        <w:rPr>
          <w:rFonts w:eastAsia="Arial"/>
        </w:rPr>
      </w:pPr>
      <w:bookmarkStart w:id="904" w:name="_Toc233785334"/>
      <w:bookmarkStart w:id="905" w:name="_Ref243134784"/>
      <w:proofErr w:type="gramStart"/>
      <w:r>
        <w:rPr>
          <w:rFonts w:eastAsia="Arial"/>
        </w:rPr>
        <w:t>vPlatform</w:t>
      </w:r>
      <w:proofErr w:type="gramEnd"/>
      <w:r>
        <w:rPr>
          <w:rFonts w:eastAsia="Arial"/>
        </w:rPr>
        <w:t xml:space="preserve"> Manager Description (informative)</w:t>
      </w:r>
      <w:bookmarkEnd w:id="904"/>
      <w:bookmarkEnd w:id="905"/>
    </w:p>
    <w:p w14:paraId="42C79944" w14:textId="16C0436A" w:rsidR="007C472D" w:rsidRPr="001B05A0" w:rsidRDefault="007C472D" w:rsidP="00BB3792">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
      <w:r w:rsidRPr="001B05A0">
        <w:rPr>
          <w:rFonts w:eastAsia="Arial"/>
        </w:rPr>
        <w:t>The vPlatform Manager is responsible for ensuring that vTPMs are only launched in association with the correct VP, and for protecting a given vTPM’s secrets from being loaded by the wrong vTPM.  Although the vPlatform Manager does not have the power to prevent untrusted “vTPMs” from being launched by the VMM, the vPlatform Manager is responsible for only releasing trusted vTPM secrets if the VMM and other trusted components have correctly launched the vTPM and associated vPlatform.  (S</w:t>
      </w:r>
      <w:r w:rsidR="002B6FE5">
        <w:rPr>
          <w:rFonts w:eastAsia="Arial"/>
        </w:rPr>
        <w:t>ee S</w:t>
      </w:r>
      <w:r w:rsidRPr="001B05A0">
        <w:rPr>
          <w:rFonts w:eastAsia="Arial"/>
        </w:rPr>
        <w:t>ection</w:t>
      </w:r>
      <w:r w:rsidR="002B6FE5">
        <w:rPr>
          <w:rFonts w:eastAsia="Arial"/>
        </w:rPr>
        <w:t xml:space="preserve"> </w:t>
      </w:r>
      <w:r w:rsidR="00223976">
        <w:rPr>
          <w:rFonts w:eastAsia="Arial"/>
        </w:rPr>
        <w:fldChar w:fldCharType="begin"/>
      </w:r>
      <w:r w:rsidR="002B6FE5">
        <w:rPr>
          <w:rFonts w:eastAsia="Arial"/>
        </w:rPr>
        <w:instrText xml:space="preserve"> REF _Ref233300040 \r \h </w:instrText>
      </w:r>
      <w:r w:rsidR="00223976">
        <w:rPr>
          <w:rFonts w:eastAsia="Arial"/>
        </w:rPr>
      </w:r>
      <w:r w:rsidR="00223976">
        <w:rPr>
          <w:rFonts w:eastAsia="Arial"/>
        </w:rPr>
        <w:fldChar w:fldCharType="separate"/>
      </w:r>
      <w:r w:rsidR="00F73D98">
        <w:rPr>
          <w:rFonts w:eastAsia="Arial"/>
        </w:rPr>
        <w:t>9.4</w:t>
      </w:r>
      <w:r w:rsidR="00223976">
        <w:rPr>
          <w:rFonts w:eastAsia="Arial"/>
        </w:rPr>
        <w:fldChar w:fldCharType="end"/>
      </w:r>
      <w:r w:rsidRPr="001B05A0">
        <w:rPr>
          <w:rFonts w:eastAsia="Arial"/>
        </w:rPr>
        <w:t xml:space="preserve"> for more details</w:t>
      </w:r>
      <w:proofErr w:type="gramStart"/>
      <w:r w:rsidRPr="001B05A0">
        <w:rPr>
          <w:rFonts w:eastAsia="Arial"/>
        </w:rPr>
        <w:t>.)</w:t>
      </w:r>
      <w:proofErr w:type="gramEnd"/>
      <w:r w:rsidRPr="001B05A0">
        <w:rPr>
          <w:rFonts w:eastAsia="Arial"/>
        </w:rPr>
        <w:t>The vPlatform Manager may also act as an intermediary to the pTPM, in service of this role.</w:t>
      </w:r>
    </w:p>
    <w:p w14:paraId="7E4FA8C1" w14:textId="77777777" w:rsidR="007C472D" w:rsidRPr="001B05A0" w:rsidRDefault="007C472D" w:rsidP="00BB3792">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
      <w:r w:rsidRPr="001B05A0">
        <w:t>The</w:t>
      </w:r>
      <w:r w:rsidRPr="001B05A0">
        <w:rPr>
          <w:rFonts w:eastAsia="Arial"/>
        </w:rPr>
        <w:t xml:space="preserve"> </w:t>
      </w:r>
      <w:r w:rsidRPr="001B05A0">
        <w:t>vPlatform</w:t>
      </w:r>
      <w:r w:rsidRPr="001B05A0">
        <w:rPr>
          <w:rFonts w:eastAsia="Arial"/>
        </w:rPr>
        <w:t xml:space="preserve"> </w:t>
      </w:r>
      <w:r w:rsidRPr="001B05A0">
        <w:t>Manager</w:t>
      </w:r>
      <w:r w:rsidRPr="001B05A0">
        <w:rPr>
          <w:rFonts w:eastAsia="Arial"/>
        </w:rPr>
        <w:t xml:space="preserve">, which might be </w:t>
      </w:r>
      <w:r w:rsidRPr="001B05A0">
        <w:t>a</w:t>
      </w:r>
      <w:r w:rsidRPr="001B05A0">
        <w:rPr>
          <w:rFonts w:eastAsia="Arial"/>
        </w:rPr>
        <w:t xml:space="preserve"> </w:t>
      </w:r>
      <w:r w:rsidRPr="001B05A0">
        <w:t>subcomponent</w:t>
      </w:r>
      <w:r w:rsidRPr="001B05A0">
        <w:rPr>
          <w:rFonts w:eastAsia="Arial"/>
        </w:rPr>
        <w:t xml:space="preserve"> </w:t>
      </w:r>
      <w:r w:rsidRPr="001B05A0">
        <w:t>of</w:t>
      </w:r>
      <w:r w:rsidRPr="001B05A0">
        <w:rPr>
          <w:rFonts w:eastAsia="Arial"/>
        </w:rPr>
        <w:t xml:space="preserve"> </w:t>
      </w:r>
      <w:r w:rsidRPr="001B05A0">
        <w:t>the</w:t>
      </w:r>
      <w:r w:rsidRPr="001B05A0">
        <w:rPr>
          <w:rFonts w:eastAsia="Arial"/>
        </w:rPr>
        <w:t xml:space="preserve"> </w:t>
      </w:r>
      <w:r w:rsidRPr="001B05A0">
        <w:t>VMM or a trusted VM</w:t>
      </w:r>
      <w:r w:rsidRPr="001B05A0">
        <w:rPr>
          <w:rFonts w:eastAsia="Arial"/>
        </w:rPr>
        <w:t xml:space="preserve">, </w:t>
      </w:r>
      <w:r w:rsidRPr="001B05A0">
        <w:t>is</w:t>
      </w:r>
      <w:r w:rsidRPr="001B05A0">
        <w:rPr>
          <w:rFonts w:eastAsia="Arial"/>
        </w:rPr>
        <w:t xml:space="preserve"> </w:t>
      </w:r>
      <w:r w:rsidRPr="001B05A0">
        <w:t>responsible</w:t>
      </w:r>
      <w:r w:rsidRPr="001B05A0">
        <w:rPr>
          <w:rFonts w:eastAsia="Arial"/>
        </w:rPr>
        <w:t xml:space="preserve"> </w:t>
      </w:r>
      <w:r w:rsidRPr="001B05A0">
        <w:t>for</w:t>
      </w:r>
      <w:r w:rsidRPr="001B05A0">
        <w:rPr>
          <w:rFonts w:eastAsia="Arial"/>
        </w:rPr>
        <w:t xml:space="preserve"> </w:t>
      </w:r>
      <w:r w:rsidRPr="001B05A0">
        <w:t>reinstantiating</w:t>
      </w:r>
      <w:r w:rsidRPr="001B05A0">
        <w:rPr>
          <w:rFonts w:eastAsia="Arial"/>
        </w:rPr>
        <w:t xml:space="preserve"> </w:t>
      </w:r>
      <w:r w:rsidRPr="001B05A0">
        <w:t>a</w:t>
      </w:r>
      <w:r w:rsidRPr="001B05A0">
        <w:rPr>
          <w:rFonts w:eastAsia="Arial"/>
        </w:rPr>
        <w:t xml:space="preserve"> </w:t>
      </w:r>
      <w:r w:rsidRPr="001B05A0">
        <w:t>vTPM</w:t>
      </w:r>
      <w:r w:rsidRPr="001B05A0">
        <w:rPr>
          <w:rFonts w:eastAsia="Arial"/>
        </w:rPr>
        <w:t xml:space="preserve"> </w:t>
      </w:r>
      <w:r w:rsidRPr="001B05A0">
        <w:t>for</w:t>
      </w:r>
      <w:r w:rsidRPr="001B05A0">
        <w:rPr>
          <w:rFonts w:eastAsia="Arial"/>
        </w:rPr>
        <w:t xml:space="preserve"> </w:t>
      </w:r>
      <w:r w:rsidRPr="001B05A0">
        <w:t>each</w:t>
      </w:r>
      <w:r w:rsidRPr="001B05A0">
        <w:rPr>
          <w:rFonts w:eastAsia="Arial"/>
        </w:rPr>
        <w:t xml:space="preserve"> </w:t>
      </w:r>
      <w:r w:rsidRPr="001B05A0">
        <w:t>VM</w:t>
      </w:r>
      <w:r w:rsidRPr="001B05A0">
        <w:rPr>
          <w:rFonts w:eastAsia="Arial"/>
        </w:rPr>
        <w:t xml:space="preserve"> or Virtual </w:t>
      </w:r>
      <w:proofErr w:type="gramStart"/>
      <w:r w:rsidRPr="001B05A0">
        <w:rPr>
          <w:rFonts w:eastAsia="Arial"/>
        </w:rPr>
        <w:t xml:space="preserve">Platform </w:t>
      </w:r>
      <w:r w:rsidRPr="001B05A0">
        <w:t>which</w:t>
      </w:r>
      <w:proofErr w:type="gramEnd"/>
      <w:r w:rsidRPr="001B05A0">
        <w:rPr>
          <w:rFonts w:eastAsia="Arial"/>
        </w:rPr>
        <w:t xml:space="preserve"> </w:t>
      </w:r>
      <w:r w:rsidRPr="001B05A0">
        <w:t>requires</w:t>
      </w:r>
      <w:r w:rsidRPr="001B05A0">
        <w:rPr>
          <w:rFonts w:eastAsia="Arial"/>
        </w:rPr>
        <w:t xml:space="preserve"> </w:t>
      </w:r>
      <w:r w:rsidRPr="001B05A0">
        <w:t>a</w:t>
      </w:r>
      <w:r w:rsidRPr="001B05A0">
        <w:rPr>
          <w:rFonts w:eastAsia="Arial"/>
        </w:rPr>
        <w:t xml:space="preserve"> </w:t>
      </w:r>
      <w:r w:rsidRPr="001B05A0">
        <w:t>TPM</w:t>
      </w:r>
      <w:r w:rsidRPr="001B05A0">
        <w:rPr>
          <w:rFonts w:eastAsia="Arial"/>
        </w:rPr>
        <w:t xml:space="preserve">. It may also be responsible for calling the vTPM Factory to create a new vTPM as needed; this is one reason many impementations may choose to combine the vTPM Factory with the vPlatform Manager. The vPlatform Manager is responsible for providing the vTPM with its encrypted data and verifying the integrity of the data, as well as tracking the long-term association of vTPMs and Virtual Platforms. </w:t>
      </w:r>
      <w:r w:rsidRPr="001B05A0">
        <w:t>The</w:t>
      </w:r>
      <w:r w:rsidRPr="001B05A0">
        <w:rPr>
          <w:rFonts w:eastAsia="Arial"/>
        </w:rPr>
        <w:t xml:space="preserve"> </w:t>
      </w:r>
      <w:r w:rsidRPr="001B05A0">
        <w:t>vPlatform</w:t>
      </w:r>
      <w:r w:rsidRPr="001B05A0">
        <w:rPr>
          <w:rFonts w:eastAsia="Arial"/>
        </w:rPr>
        <w:t xml:space="preserve"> </w:t>
      </w:r>
      <w:r w:rsidRPr="001B05A0">
        <w:t>Manager, in cooperation with the vTPM,</w:t>
      </w:r>
      <w:r w:rsidRPr="001B05A0">
        <w:rPr>
          <w:rFonts w:eastAsia="Arial"/>
        </w:rPr>
        <w:t xml:space="preserve"> </w:t>
      </w:r>
      <w:r w:rsidRPr="001B05A0">
        <w:t>is</w:t>
      </w:r>
      <w:r w:rsidRPr="001B05A0">
        <w:rPr>
          <w:rFonts w:eastAsia="Arial"/>
        </w:rPr>
        <w:t xml:space="preserve"> </w:t>
      </w:r>
      <w:r w:rsidRPr="001B05A0">
        <w:t>responsible</w:t>
      </w:r>
      <w:r w:rsidRPr="001B05A0">
        <w:rPr>
          <w:rFonts w:eastAsia="Arial"/>
        </w:rPr>
        <w:t xml:space="preserve"> </w:t>
      </w:r>
      <w:r w:rsidRPr="001B05A0">
        <w:t>for</w:t>
      </w:r>
      <w:r w:rsidRPr="001B05A0">
        <w:rPr>
          <w:rFonts w:eastAsia="Arial"/>
        </w:rPr>
        <w:t xml:space="preserve"> </w:t>
      </w:r>
      <w:r w:rsidRPr="001B05A0">
        <w:t>securing</w:t>
      </w:r>
      <w:r w:rsidRPr="001B05A0">
        <w:rPr>
          <w:rFonts w:eastAsia="Arial"/>
        </w:rPr>
        <w:t xml:space="preserve"> </w:t>
      </w:r>
      <w:r w:rsidRPr="001B05A0">
        <w:t>the</w:t>
      </w:r>
      <w:r w:rsidRPr="001B05A0">
        <w:rPr>
          <w:rFonts w:eastAsia="Arial"/>
        </w:rPr>
        <w:t xml:space="preserve"> </w:t>
      </w:r>
      <w:r w:rsidRPr="001B05A0">
        <w:t>data</w:t>
      </w:r>
      <w:r w:rsidRPr="001B05A0">
        <w:rPr>
          <w:rFonts w:eastAsia="Arial"/>
        </w:rPr>
        <w:t xml:space="preserve"> </w:t>
      </w:r>
      <w:r w:rsidRPr="001B05A0">
        <w:t>of</w:t>
      </w:r>
      <w:r w:rsidRPr="001B05A0">
        <w:rPr>
          <w:rFonts w:eastAsia="Arial"/>
        </w:rPr>
        <w:t xml:space="preserve"> </w:t>
      </w:r>
      <w:r w:rsidRPr="001B05A0">
        <w:t>the</w:t>
      </w:r>
      <w:r w:rsidRPr="001B05A0">
        <w:rPr>
          <w:rFonts w:eastAsia="Arial"/>
        </w:rPr>
        <w:t xml:space="preserve"> </w:t>
      </w:r>
      <w:r w:rsidRPr="001B05A0">
        <w:t>vTPM</w:t>
      </w:r>
      <w:r w:rsidRPr="001B05A0">
        <w:rPr>
          <w:rFonts w:eastAsia="Arial"/>
        </w:rPr>
        <w:t xml:space="preserve"> </w:t>
      </w:r>
      <w:r w:rsidRPr="001B05A0">
        <w:t>against</w:t>
      </w:r>
      <w:r w:rsidRPr="001B05A0">
        <w:rPr>
          <w:rFonts w:eastAsia="Arial"/>
        </w:rPr>
        <w:t xml:space="preserve"> </w:t>
      </w:r>
      <w:r w:rsidRPr="001B05A0">
        <w:t>data</w:t>
      </w:r>
      <w:r w:rsidRPr="001B05A0">
        <w:rPr>
          <w:rFonts w:eastAsia="Arial"/>
        </w:rPr>
        <w:t xml:space="preserve"> </w:t>
      </w:r>
      <w:r w:rsidRPr="001B05A0">
        <w:t>at</w:t>
      </w:r>
      <w:r w:rsidRPr="001B05A0">
        <w:rPr>
          <w:rFonts w:eastAsia="Arial"/>
        </w:rPr>
        <w:t xml:space="preserve"> </w:t>
      </w:r>
      <w:r w:rsidRPr="001B05A0">
        <w:t>rest</w:t>
      </w:r>
      <w:r w:rsidRPr="001B05A0">
        <w:rPr>
          <w:rFonts w:eastAsia="Arial"/>
        </w:rPr>
        <w:t xml:space="preserve"> </w:t>
      </w:r>
      <w:r w:rsidRPr="001B05A0">
        <w:t>attacks</w:t>
      </w:r>
      <w:r w:rsidRPr="001B05A0">
        <w:rPr>
          <w:rFonts w:eastAsia="Arial"/>
        </w:rPr>
        <w:t xml:space="preserve">; it may also </w:t>
      </w:r>
      <w:proofErr w:type="gramStart"/>
      <w:r w:rsidRPr="001B05A0">
        <w:rPr>
          <w:rFonts w:eastAsia="Arial"/>
        </w:rPr>
        <w:t xml:space="preserve">support  </w:t>
      </w:r>
      <w:r w:rsidRPr="001B05A0">
        <w:t>backup</w:t>
      </w:r>
      <w:proofErr w:type="gramEnd"/>
      <w:r w:rsidRPr="001B05A0">
        <w:rPr>
          <w:rFonts w:eastAsia="Arial"/>
        </w:rPr>
        <w:t xml:space="preserve"> and </w:t>
      </w:r>
      <w:r w:rsidRPr="001B05A0">
        <w:t>restore of vTPM data</w:t>
      </w:r>
      <w:r w:rsidRPr="001B05A0">
        <w:rPr>
          <w:rFonts w:eastAsia="Arial"/>
        </w:rPr>
        <w:t xml:space="preserve"> </w:t>
      </w:r>
      <w:r w:rsidRPr="001B05A0">
        <w:t>using</w:t>
      </w:r>
      <w:r w:rsidRPr="001B05A0">
        <w:rPr>
          <w:rFonts w:eastAsia="Arial"/>
        </w:rPr>
        <w:t xml:space="preserve"> </w:t>
      </w:r>
      <w:r w:rsidRPr="001B05A0">
        <w:t>a</w:t>
      </w:r>
      <w:r w:rsidRPr="001B05A0">
        <w:rPr>
          <w:rFonts w:eastAsia="Arial"/>
        </w:rPr>
        <w:t xml:space="preserve"> </w:t>
      </w:r>
      <w:r w:rsidRPr="001B05A0">
        <w:t>public</w:t>
      </w:r>
      <w:r w:rsidRPr="001B05A0">
        <w:rPr>
          <w:rFonts w:eastAsia="Arial"/>
        </w:rPr>
        <w:t xml:space="preserve"> </w:t>
      </w:r>
      <w:r w:rsidRPr="001B05A0">
        <w:t>backup</w:t>
      </w:r>
      <w:r w:rsidRPr="001B05A0">
        <w:rPr>
          <w:rFonts w:eastAsia="Arial"/>
        </w:rPr>
        <w:t xml:space="preserve"> </w:t>
      </w:r>
      <w:r w:rsidRPr="001B05A0">
        <w:t>server</w:t>
      </w:r>
      <w:r w:rsidRPr="001B05A0">
        <w:rPr>
          <w:rFonts w:eastAsia="Arial"/>
        </w:rPr>
        <w:t xml:space="preserve"> </w:t>
      </w:r>
      <w:r w:rsidRPr="001B05A0">
        <w:t>key</w:t>
      </w:r>
      <w:r w:rsidRPr="001B05A0">
        <w:rPr>
          <w:rFonts w:eastAsia="Arial"/>
        </w:rPr>
        <w:t xml:space="preserve">. </w:t>
      </w:r>
    </w:p>
    <w:p w14:paraId="5109F943" w14:textId="77777777" w:rsidR="007C472D" w:rsidRPr="001B05A0" w:rsidRDefault="007C472D" w:rsidP="00BB3792">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
      <w:r w:rsidRPr="001B05A0">
        <w:t>The</w:t>
      </w:r>
      <w:r w:rsidRPr="001B05A0">
        <w:rPr>
          <w:rFonts w:eastAsia="Arial"/>
        </w:rPr>
        <w:t xml:space="preserve"> </w:t>
      </w:r>
      <w:r w:rsidRPr="001B05A0">
        <w:t>vPlatform</w:t>
      </w:r>
      <w:r w:rsidRPr="001B05A0">
        <w:rPr>
          <w:rFonts w:eastAsia="Arial"/>
        </w:rPr>
        <w:t xml:space="preserve"> </w:t>
      </w:r>
      <w:r w:rsidRPr="001B05A0">
        <w:t>Manager</w:t>
      </w:r>
      <w:r w:rsidRPr="001B05A0">
        <w:rPr>
          <w:rFonts w:eastAsia="Arial"/>
        </w:rPr>
        <w:t xml:space="preserve"> </w:t>
      </w:r>
      <w:r w:rsidRPr="001B05A0">
        <w:t>may</w:t>
      </w:r>
      <w:r w:rsidRPr="001B05A0">
        <w:rPr>
          <w:rFonts w:eastAsia="Arial"/>
        </w:rPr>
        <w:t xml:space="preserve"> </w:t>
      </w:r>
      <w:r w:rsidRPr="001B05A0">
        <w:t>also</w:t>
      </w:r>
      <w:r w:rsidRPr="001B05A0">
        <w:rPr>
          <w:rFonts w:eastAsia="Arial"/>
        </w:rPr>
        <w:t xml:space="preserve"> be </w:t>
      </w:r>
      <w:r w:rsidRPr="001B05A0">
        <w:t>responsible</w:t>
      </w:r>
      <w:r w:rsidRPr="001B05A0">
        <w:rPr>
          <w:rFonts w:eastAsia="Arial"/>
        </w:rPr>
        <w:t xml:space="preserve"> </w:t>
      </w:r>
      <w:r w:rsidRPr="001B05A0">
        <w:t>for</w:t>
      </w:r>
      <w:r w:rsidRPr="001B05A0">
        <w:rPr>
          <w:rFonts w:eastAsia="Arial"/>
        </w:rPr>
        <w:t xml:space="preserve"> </w:t>
      </w:r>
      <w:r w:rsidRPr="001B05A0">
        <w:t>populating</w:t>
      </w:r>
      <w:r w:rsidRPr="001B05A0">
        <w:rPr>
          <w:rFonts w:eastAsia="Arial"/>
        </w:rPr>
        <w:t xml:space="preserve"> </w:t>
      </w:r>
      <w:r w:rsidRPr="001B05A0">
        <w:t>the</w:t>
      </w:r>
      <w:r w:rsidRPr="001B05A0">
        <w:rPr>
          <w:rFonts w:eastAsia="Arial"/>
        </w:rPr>
        <w:t xml:space="preserve"> </w:t>
      </w:r>
      <w:r w:rsidRPr="001B05A0">
        <w:t>SRTM</w:t>
      </w:r>
      <w:r w:rsidRPr="001B05A0">
        <w:rPr>
          <w:rFonts w:eastAsia="Arial"/>
        </w:rPr>
        <w:t xml:space="preserve"> </w:t>
      </w:r>
      <w:r w:rsidRPr="001B05A0">
        <w:t>vPCRs</w:t>
      </w:r>
      <w:r w:rsidRPr="001B05A0">
        <w:rPr>
          <w:rFonts w:eastAsia="Arial"/>
        </w:rPr>
        <w:t xml:space="preserve"> </w:t>
      </w:r>
      <w:r w:rsidRPr="001B05A0">
        <w:t>of</w:t>
      </w:r>
      <w:r w:rsidRPr="001B05A0">
        <w:rPr>
          <w:rFonts w:eastAsia="Arial"/>
        </w:rPr>
        <w:t xml:space="preserve"> </w:t>
      </w:r>
      <w:r w:rsidRPr="001B05A0">
        <w:t>the</w:t>
      </w:r>
      <w:r w:rsidRPr="001B05A0">
        <w:rPr>
          <w:rFonts w:eastAsia="Arial"/>
        </w:rPr>
        <w:t xml:space="preserve"> </w:t>
      </w:r>
      <w:r w:rsidRPr="001B05A0">
        <w:t>vTPM</w:t>
      </w:r>
      <w:r w:rsidRPr="001B05A0">
        <w:rPr>
          <w:rFonts w:eastAsia="Arial"/>
        </w:rPr>
        <w:t xml:space="preserve"> </w:t>
      </w:r>
      <w:r w:rsidRPr="001B05A0">
        <w:t>with</w:t>
      </w:r>
      <w:r w:rsidRPr="001B05A0">
        <w:rPr>
          <w:rFonts w:eastAsia="Arial"/>
        </w:rPr>
        <w:t xml:space="preserve"> </w:t>
      </w:r>
      <w:r w:rsidRPr="001B05A0">
        <w:t>appropriate</w:t>
      </w:r>
      <w:r w:rsidRPr="001B05A0">
        <w:rPr>
          <w:rFonts w:eastAsia="Arial"/>
        </w:rPr>
        <w:t xml:space="preserve"> </w:t>
      </w:r>
      <w:r w:rsidRPr="001B05A0">
        <w:t>values</w:t>
      </w:r>
      <w:r w:rsidRPr="001B05A0">
        <w:rPr>
          <w:rFonts w:eastAsia="Arial"/>
        </w:rPr>
        <w:t xml:space="preserve">, </w:t>
      </w:r>
      <w:r w:rsidRPr="001B05A0">
        <w:t>possibly</w:t>
      </w:r>
      <w:r w:rsidRPr="001B05A0">
        <w:rPr>
          <w:rFonts w:eastAsia="Arial"/>
        </w:rPr>
        <w:t xml:space="preserve"> </w:t>
      </w:r>
      <w:r w:rsidRPr="001B05A0">
        <w:t>with</w:t>
      </w:r>
      <w:r w:rsidRPr="001B05A0">
        <w:rPr>
          <w:rFonts w:eastAsia="Arial"/>
        </w:rPr>
        <w:t xml:space="preserve"> </w:t>
      </w:r>
      <w:r w:rsidRPr="001B05A0">
        <w:t>the</w:t>
      </w:r>
      <w:r w:rsidRPr="001B05A0">
        <w:rPr>
          <w:rFonts w:eastAsia="Arial"/>
        </w:rPr>
        <w:t xml:space="preserve"> </w:t>
      </w:r>
      <w:r w:rsidRPr="001B05A0">
        <w:t>help</w:t>
      </w:r>
      <w:r w:rsidRPr="001B05A0">
        <w:rPr>
          <w:rFonts w:eastAsia="Arial"/>
        </w:rPr>
        <w:t xml:space="preserve"> </w:t>
      </w:r>
      <w:r w:rsidRPr="001B05A0">
        <w:t>of</w:t>
      </w:r>
      <w:r w:rsidRPr="001B05A0">
        <w:rPr>
          <w:rFonts w:eastAsia="Arial"/>
        </w:rPr>
        <w:t xml:space="preserve"> </w:t>
      </w:r>
      <w:r w:rsidRPr="001B05A0">
        <w:t>the</w:t>
      </w:r>
      <w:r w:rsidRPr="001B05A0">
        <w:rPr>
          <w:rFonts w:eastAsia="Arial"/>
        </w:rPr>
        <w:t xml:space="preserve"> </w:t>
      </w:r>
      <w:r w:rsidRPr="001B05A0">
        <w:t>vBIOS</w:t>
      </w:r>
      <w:r w:rsidRPr="001B05A0">
        <w:rPr>
          <w:rFonts w:eastAsia="Arial"/>
        </w:rPr>
        <w:t>.</w:t>
      </w:r>
    </w:p>
    <w:p w14:paraId="06AC50A4" w14:textId="77777777" w:rsidR="007C472D" w:rsidRDefault="007C472D" w:rsidP="00BB3792">
      <w:pPr>
        <w:pStyle w:val="BodyText"/>
        <w:pBdr>
          <w:top w:val="single" w:sz="4" w:space="1" w:color="auto"/>
          <w:left w:val="single" w:sz="4" w:space="4" w:color="auto"/>
          <w:bottom w:val="single" w:sz="4" w:space="1" w:color="auto"/>
          <w:right w:val="single" w:sz="4" w:space="4" w:color="auto"/>
        </w:pBdr>
        <w:shd w:val="clear" w:color="auto" w:fill="F3F3F3"/>
        <w:jc w:val="left"/>
        <w:rPr>
          <w:ins w:id="906" w:author="Ariel Segall" w:date="2013-10-09T13:59:00Z"/>
          <w:rFonts w:eastAsia="Arial"/>
        </w:rPr>
      </w:pPr>
      <w:r w:rsidRPr="001B05A0">
        <w:rPr>
          <w:rFonts w:eastAsia="Arial"/>
        </w:rPr>
        <w:t>Because we rely on the vPlatform Manager’s good behavior to protect secret data such as VDKs, to correctly associate vTPMs with the correct platforms, and in some cases even to provide measurements to the vTPM or pTPM, it is essential that the vPlatform Manager’s operation be correct. A corrupt vPlatform Manager could result in vTPM PCR values being unreliable even in the most minimally trusting architectures; in most architectures, a corrupt Manager could prevent the proper update of vTPM data, could allow rollback attacks, or could even cause all vTPM secrets to be leaked. This makes proper protection of the vPlatform Manager extremely appropriate, and just as with the VMM, precautions should be taken to minimize exposure of the Manager. For example, we recommend that there be no direct network interface to the vPlatform Manager; if network launch of virtual platforms is desired, an intermediary component which itself has a limited API to communicate with the Manager and is treated as potentially untrustworthy would reduce the direct risk of Manager corruption.</w:t>
      </w:r>
      <w:r>
        <w:rPr>
          <w:rFonts w:eastAsia="Arial"/>
        </w:rPr>
        <w:t xml:space="preserve"> </w:t>
      </w:r>
    </w:p>
    <w:p w14:paraId="20B0CD1F" w14:textId="3C611E0C" w:rsidR="00572A79" w:rsidRDefault="00572A79" w:rsidP="00BB3792">
      <w:pPr>
        <w:pStyle w:val="BodyText"/>
        <w:pBdr>
          <w:top w:val="single" w:sz="4" w:space="1" w:color="auto"/>
          <w:left w:val="single" w:sz="4" w:space="4" w:color="auto"/>
          <w:bottom w:val="single" w:sz="4" w:space="1" w:color="auto"/>
          <w:right w:val="single" w:sz="4" w:space="4" w:color="auto"/>
        </w:pBdr>
        <w:shd w:val="clear" w:color="auto" w:fill="F3F3F3"/>
        <w:jc w:val="left"/>
        <w:rPr>
          <w:rFonts w:eastAsia="Arial"/>
        </w:rPr>
      </w:pPr>
      <w:ins w:id="907" w:author="Ariel Segall" w:date="2013-10-09T13:59:00Z">
        <w:r>
          <w:rPr>
            <w:rFonts w:eastAsia="Arial"/>
          </w:rPr>
          <w:t xml:space="preserve">In addition, because so much of the way we assure the </w:t>
        </w:r>
      </w:ins>
      <w:ins w:id="908" w:author="Ariel Segall" w:date="2013-10-09T14:01:00Z">
        <w:r>
          <w:rPr>
            <w:rFonts w:eastAsia="Arial"/>
          </w:rPr>
          <w:t xml:space="preserve">vPlatform </w:t>
        </w:r>
      </w:ins>
      <w:ins w:id="909" w:author="Ariel Segall" w:date="2013-10-09T13:59:00Z">
        <w:r>
          <w:rPr>
            <w:rFonts w:eastAsia="Arial"/>
          </w:rPr>
          <w:t>Manager’s good behavior is based on pTPM PCR state and access to particular resources</w:t>
        </w:r>
      </w:ins>
      <w:ins w:id="910" w:author="Ariel Segall" w:date="2013-10-09T14:00:00Z">
        <w:r>
          <w:rPr>
            <w:rFonts w:eastAsia="Arial"/>
          </w:rPr>
          <w:t xml:space="preserve"> such as the VPMDK</w:t>
        </w:r>
      </w:ins>
      <w:ins w:id="911" w:author="Ariel Segall" w:date="2013-10-09T13:59:00Z">
        <w:r>
          <w:rPr>
            <w:rFonts w:eastAsia="Arial"/>
          </w:rPr>
          <w:t>, it is essential that only the Manager be capable of using those keys if a good Manager is running on the system. Otherwise, an adversary could use corrupt software running on the same system as a good Manager and act in the Manager</w:t>
        </w:r>
      </w:ins>
      <w:ins w:id="912" w:author="Ariel Segall" w:date="2013-10-09T14:01:00Z">
        <w:r>
          <w:rPr>
            <w:rFonts w:eastAsia="Arial"/>
          </w:rPr>
          <w:t xml:space="preserve">’s role, resulting in the same corrupt Manager problems we describe above. If a system allows the pTPM localities to be configured in such a way that </w:t>
        </w:r>
      </w:ins>
      <w:ins w:id="913" w:author="Ariel Segall" w:date="2013-10-09T14:02:00Z">
        <w:r>
          <w:rPr>
            <w:rFonts w:eastAsia="Arial"/>
          </w:rPr>
          <w:t xml:space="preserve">only </w:t>
        </w:r>
      </w:ins>
      <w:ins w:id="914" w:author="Ariel Segall" w:date="2013-10-09T14:01:00Z">
        <w:r>
          <w:rPr>
            <w:rFonts w:eastAsia="Arial"/>
          </w:rPr>
          <w:t xml:space="preserve">the Manager and other TCB components have access </w:t>
        </w:r>
      </w:ins>
      <w:ins w:id="915" w:author="Ariel Segall" w:date="2013-10-09T14:02:00Z">
        <w:r>
          <w:rPr>
            <w:rFonts w:eastAsia="Arial"/>
          </w:rPr>
          <w:t xml:space="preserve">to </w:t>
        </w:r>
      </w:ins>
      <w:ins w:id="916" w:author="Ariel Segall" w:date="2013-10-09T15:27:00Z">
        <w:r w:rsidR="000E425A">
          <w:rPr>
            <w:rFonts w:eastAsia="Arial"/>
          </w:rPr>
          <w:t xml:space="preserve">decrypted </w:t>
        </w:r>
      </w:ins>
      <w:ins w:id="917" w:author="Ariel Segall" w:date="2013-10-09T14:02:00Z">
        <w:r w:rsidR="000E425A">
          <w:rPr>
            <w:rFonts w:eastAsia="Arial"/>
          </w:rPr>
          <w:t>Manager-specific resources, this is</w:t>
        </w:r>
      </w:ins>
      <w:ins w:id="918" w:author="Ariel Segall" w:date="2013-10-09T15:27:00Z">
        <w:r w:rsidR="000E425A">
          <w:rPr>
            <w:rFonts w:eastAsia="Arial"/>
          </w:rPr>
          <w:t xml:space="preserve"> the most efficient choice and allows for other components to use the pTPM as needed. However, if locality constraints are infeasible in a given system, then it is highly recommended that the Manager serve as gatekeeper to the pTPM, and only allow transactions from other components which would not compromise the Manager</w:t>
        </w:r>
      </w:ins>
      <w:ins w:id="919" w:author="Ariel Segall" w:date="2013-10-09T15:28:00Z">
        <w:r w:rsidR="000E425A">
          <w:rPr>
            <w:rFonts w:eastAsia="Arial"/>
          </w:rPr>
          <w:t xml:space="preserve"> or its secrets.</w:t>
        </w:r>
      </w:ins>
    </w:p>
    <w:p w14:paraId="1B9E5A21" w14:textId="77777777" w:rsidR="007C472D" w:rsidRDefault="007C472D" w:rsidP="004047BE">
      <w:pPr>
        <w:pStyle w:val="BodyText"/>
        <w:jc w:val="left"/>
        <w:rPr>
          <w:rFonts w:eastAsia="Arial"/>
        </w:rPr>
      </w:pPr>
    </w:p>
    <w:p w14:paraId="24F46075" w14:textId="77777777" w:rsidR="007C472D" w:rsidRDefault="007C472D" w:rsidP="004047BE">
      <w:pPr>
        <w:pStyle w:val="Heading2"/>
      </w:pPr>
      <w:bookmarkStart w:id="920" w:name="_Toc233785335"/>
      <w:bookmarkStart w:id="921" w:name="_Ref243048436"/>
      <w:proofErr w:type="gramStart"/>
      <w:r>
        <w:t>vTPM</w:t>
      </w:r>
      <w:proofErr w:type="gramEnd"/>
      <w:r>
        <w:t xml:space="preserve"> Factory</w:t>
      </w:r>
      <w:bookmarkEnd w:id="920"/>
      <w:bookmarkEnd w:id="921"/>
    </w:p>
    <w:p w14:paraId="4E253262" w14:textId="77777777" w:rsidR="007C472D" w:rsidRDefault="007C472D" w:rsidP="004047BE">
      <w:pPr>
        <w:pStyle w:val="Heading3"/>
      </w:pPr>
      <w:bookmarkStart w:id="922" w:name="_Toc233785336"/>
      <w:proofErr w:type="gramStart"/>
      <w:r>
        <w:t>vTPM</w:t>
      </w:r>
      <w:proofErr w:type="gramEnd"/>
      <w:r>
        <w:t xml:space="preserve"> Factory Requirements (normative)</w:t>
      </w:r>
      <w:bookmarkEnd w:id="922"/>
    </w:p>
    <w:p w14:paraId="040AB731" w14:textId="77777777" w:rsidR="007C472D" w:rsidRDefault="007C472D" w:rsidP="000775B5">
      <w:pPr>
        <w:pStyle w:val="BodyText"/>
        <w:numPr>
          <w:ilvl w:val="0"/>
          <w:numId w:val="43"/>
        </w:numPr>
      </w:pPr>
      <w:r>
        <w:t>The vTPM Factory SHALL be responsible for the initial creation of vTPMs, including providing them with their factory default settings.</w:t>
      </w:r>
    </w:p>
    <w:p w14:paraId="2A228142" w14:textId="68892152" w:rsidR="007C472D" w:rsidRDefault="007C472D" w:rsidP="000775B5">
      <w:pPr>
        <w:pStyle w:val="BodyText"/>
        <w:numPr>
          <w:ilvl w:val="0"/>
          <w:numId w:val="43"/>
        </w:numPr>
      </w:pPr>
      <w:r>
        <w:t xml:space="preserve">The vTPM Factory SHALL certify the EK of each vTPM it creates (issuing the </w:t>
      </w:r>
      <w:ins w:id="923" w:author="Ariel Segall" w:date="2013-10-09T16:34:00Z">
        <w:r w:rsidR="00845726">
          <w:t xml:space="preserve">Virtual </w:t>
        </w:r>
      </w:ins>
      <w:r>
        <w:t>Endorsement Credential</w:t>
      </w:r>
      <w:ins w:id="924" w:author="Ariel Segall" w:date="2013-10-09T16:34:00Z">
        <w:r w:rsidR="00845726">
          <w:t xml:space="preserve">, Section </w:t>
        </w:r>
        <w:r w:rsidR="00845726">
          <w:fldChar w:fldCharType="begin"/>
        </w:r>
        <w:r w:rsidR="00845726">
          <w:instrText xml:space="preserve"> REF _Ref242955819 \r \h </w:instrText>
        </w:r>
      </w:ins>
      <w:r w:rsidR="00845726">
        <w:fldChar w:fldCharType="separate"/>
      </w:r>
      <w:ins w:id="925" w:author="Ariel Segall" w:date="2013-10-11T22:46:00Z">
        <w:r w:rsidR="00F73D98">
          <w:t>10.2</w:t>
        </w:r>
      </w:ins>
      <w:ins w:id="926" w:author="Ariel Segall" w:date="2013-10-09T16:34:00Z">
        <w:r w:rsidR="00845726">
          <w:fldChar w:fldCharType="end"/>
        </w:r>
      </w:ins>
      <w:r>
        <w:t>). The vTPM Factory MAY certify additional vTPM keys.</w:t>
      </w:r>
      <w:ins w:id="927" w:author="Ariel Segall" w:date="2013-10-09T16:34:00Z">
        <w:r w:rsidR="00845726">
          <w:t xml:space="preserve"> </w:t>
        </w:r>
      </w:ins>
    </w:p>
    <w:p w14:paraId="08C58C22" w14:textId="77777777" w:rsidR="007C472D" w:rsidRDefault="007C472D" w:rsidP="000775B5">
      <w:pPr>
        <w:pStyle w:val="BodyText"/>
        <w:numPr>
          <w:ilvl w:val="0"/>
          <w:numId w:val="43"/>
        </w:numPr>
        <w:rPr>
          <w:ins w:id="928" w:author="Ariel Segall" w:date="2013-07-30T13:54:00Z"/>
        </w:rPr>
      </w:pPr>
      <w:r>
        <w:t xml:space="preserve">The vTPM Factory SHALL perform an initial encryption of the vTPM data before the vTPM is first launched, to ensure that the constraints certified in the vTPM EC are met. (See </w:t>
      </w:r>
      <w:r w:rsidR="002B6FE5">
        <w:t xml:space="preserve">Section </w:t>
      </w:r>
      <w:r w:rsidR="00223976">
        <w:fldChar w:fldCharType="begin"/>
      </w:r>
      <w:r w:rsidR="002B6FE5">
        <w:instrText xml:space="preserve"> REF _Ref233299677 \r \h </w:instrText>
      </w:r>
      <w:r w:rsidR="00223976">
        <w:fldChar w:fldCharType="separate"/>
      </w:r>
      <w:r w:rsidR="00F73D98">
        <w:t>9.2.3</w:t>
      </w:r>
      <w:r w:rsidR="00223976">
        <w:fldChar w:fldCharType="end"/>
      </w:r>
      <w:r>
        <w:t xml:space="preserve"> for details.)</w:t>
      </w:r>
    </w:p>
    <w:p w14:paraId="7F5A7EB4" w14:textId="74647989" w:rsidR="003544F0" w:rsidRDefault="003544F0" w:rsidP="000775B5">
      <w:pPr>
        <w:pStyle w:val="BodyText"/>
        <w:numPr>
          <w:ilvl w:val="0"/>
          <w:numId w:val="43"/>
        </w:numPr>
        <w:rPr>
          <w:ins w:id="929" w:author="Ariel Segall" w:date="2013-08-01T13:17:00Z"/>
        </w:rPr>
      </w:pPr>
      <w:ins w:id="930" w:author="Ariel Segall" w:date="2013-07-30T13:54:00Z">
        <w:r>
          <w:t xml:space="preserve">If </w:t>
        </w:r>
        <w:r w:rsidR="00E4019B">
          <w:t xml:space="preserve">migration is allowed, the vTPM </w:t>
        </w:r>
        <w:r>
          <w:t>Factory MAY exist on a separate physical platform from the ones on</w:t>
        </w:r>
        <w:r w:rsidR="00E4019B">
          <w:t xml:space="preserve"> which created vTPMs will run</w:t>
        </w:r>
        <w:r>
          <w:t>.</w:t>
        </w:r>
      </w:ins>
    </w:p>
    <w:p w14:paraId="6AF80B2B" w14:textId="516FDBDE" w:rsidR="00725517" w:rsidRPr="00EB386C" w:rsidRDefault="00725517" w:rsidP="00F1770F">
      <w:pPr>
        <w:pStyle w:val="BodyText"/>
        <w:numPr>
          <w:ilvl w:val="0"/>
          <w:numId w:val="43"/>
        </w:numPr>
      </w:pPr>
      <w:ins w:id="931" w:author="Ariel Segall" w:date="2013-08-01T13:17:00Z">
        <w:r>
          <w:t xml:space="preserve">The </w:t>
        </w:r>
      </w:ins>
      <w:ins w:id="932" w:author="Ariel Segall" w:date="2013-10-09T17:52:00Z">
        <w:r w:rsidR="00E2748D">
          <w:t xml:space="preserve">VFK or CA </w:t>
        </w:r>
      </w:ins>
      <w:ins w:id="933" w:author="Ariel Segall" w:date="2013-08-01T13:17:00Z">
        <w:r>
          <w:t>key used to sign vTPM credentials SHALL be protected from unauthorized use. The key SHOULD be protec</w:t>
        </w:r>
        <w:r w:rsidR="00F1770F">
          <w:t>ted using a p</w:t>
        </w:r>
        <w:r>
          <w:t>TPM</w:t>
        </w:r>
      </w:ins>
      <w:ins w:id="934" w:author="Ariel Segall" w:date="2013-08-01T13:24:00Z">
        <w:r w:rsidR="005C1C85">
          <w:t xml:space="preserve"> imposing PCR or locality constraints</w:t>
        </w:r>
      </w:ins>
      <w:ins w:id="935" w:author="Ariel Segall" w:date="2013-08-01T13:17:00Z">
        <w:r>
          <w:t xml:space="preserve">; it MAY be protected via other </w:t>
        </w:r>
        <w:proofErr w:type="gramStart"/>
        <w:r>
          <w:t>mechanisms</w:t>
        </w:r>
      </w:ins>
      <w:ins w:id="936" w:author="Ariel Segall" w:date="2013-08-01T13:23:00Z">
        <w:r w:rsidR="005C1C85">
          <w:t xml:space="preserve"> which</w:t>
        </w:r>
        <w:proofErr w:type="gramEnd"/>
        <w:r w:rsidR="005C1C85">
          <w:t xml:space="preserve"> offer similar or better protection against unauthorized use</w:t>
        </w:r>
      </w:ins>
      <w:ins w:id="937" w:author="Ariel Segall" w:date="2013-08-01T13:22:00Z">
        <w:r w:rsidR="00F1770F">
          <w:t>.</w:t>
        </w:r>
      </w:ins>
      <w:ins w:id="938" w:author="Ariel Segall" w:date="2013-08-01T13:17:00Z">
        <w:r>
          <w:t xml:space="preserve"> </w:t>
        </w:r>
      </w:ins>
    </w:p>
    <w:p w14:paraId="1D9DAEF3" w14:textId="77777777" w:rsidR="007C472D" w:rsidRDefault="007C472D" w:rsidP="004047BE">
      <w:pPr>
        <w:pStyle w:val="BodyText"/>
      </w:pPr>
    </w:p>
    <w:p w14:paraId="454D5567" w14:textId="77777777" w:rsidR="007C472D" w:rsidRDefault="007C472D" w:rsidP="004047BE">
      <w:pPr>
        <w:pStyle w:val="Heading3"/>
      </w:pPr>
      <w:bookmarkStart w:id="939" w:name="_Toc233785337"/>
      <w:proofErr w:type="gramStart"/>
      <w:r>
        <w:t>vTPM</w:t>
      </w:r>
      <w:proofErr w:type="gramEnd"/>
      <w:r>
        <w:t xml:space="preserve"> Factory Description (informative)</w:t>
      </w:r>
      <w:bookmarkEnd w:id="939"/>
    </w:p>
    <w:p w14:paraId="42D221F1" w14:textId="3C9FF40D" w:rsidR="007C472D" w:rsidRPr="001B05A0" w:rsidRDefault="007C472D" w:rsidP="00B26761">
      <w:pPr>
        <w:pStyle w:val="BodyText"/>
        <w:pBdr>
          <w:top w:val="single" w:sz="4" w:space="1" w:color="auto"/>
          <w:left w:val="single" w:sz="4" w:space="4" w:color="auto"/>
          <w:bottom w:val="single" w:sz="4" w:space="1" w:color="auto"/>
          <w:right w:val="single" w:sz="4" w:space="4" w:color="auto"/>
        </w:pBdr>
        <w:shd w:val="clear" w:color="auto" w:fill="F3F3F3"/>
      </w:pPr>
      <w:r w:rsidRPr="001B05A0">
        <w:t xml:space="preserve">The vTPM Factory is responsible for creating and </w:t>
      </w:r>
      <w:ins w:id="940" w:author="Ariel Segall" w:date="2013-08-01T13:12:00Z">
        <w:r w:rsidR="00F3332E">
          <w:t>issuing initial certificates for</w:t>
        </w:r>
      </w:ins>
      <w:r w:rsidRPr="001B05A0">
        <w:t xml:space="preserve"> vTPMs, just as a </w:t>
      </w:r>
      <w:r w:rsidRPr="001B05A0">
        <w:lastRenderedPageBreak/>
        <w:t xml:space="preserve">manufacturer is responsible for creating and </w:t>
      </w:r>
      <w:ins w:id="941" w:author="Ariel Segall" w:date="2013-08-01T13:12:00Z">
        <w:r w:rsidR="00F3332E">
          <w:t>issuing initial certificates for</w:t>
        </w:r>
      </w:ins>
      <w:r w:rsidRPr="001B05A0">
        <w:t xml:space="preserve"> pTPMs. Although all components listed here are abstractions, the vTPM Factory in particular we expect to often be implemented as a subset of the vPlatform Manager; however, the Factory may be a separate component or even located off-platform. (For example, in some high-security use cases, there may be interest in creating vTPMs and their initial random seed using special high-randomness hardware; or if verifying pTPM-rooted credentials is difficult in a particular infrastructure, a Factory might use a software CA key to create and certify all vTPMs in an enterprise.</w:t>
      </w:r>
      <w:ins w:id="942" w:author="Ariel Segall" w:date="2013-08-01T13:16:00Z">
        <w:r w:rsidR="00725517">
          <w:t xml:space="preserve"> However, if pTPM-rooted credentials are not possible, it is important that an enterprise have some mechanism by which the </w:t>
        </w:r>
      </w:ins>
      <w:ins w:id="943" w:author="Ariel Segall" w:date="2013-08-01T13:22:00Z">
        <w:r w:rsidR="00F1770F">
          <w:t>key is protected, such as the use of special cryptographic hardware, isolate</w:t>
        </w:r>
        <w:r w:rsidR="005C0651">
          <w:t xml:space="preserve">d machines with </w:t>
        </w:r>
      </w:ins>
      <w:ins w:id="944" w:author="Ariel Segall" w:date="2013-08-01T13:23:00Z">
        <w:r w:rsidR="005C0651">
          <w:t xml:space="preserve">protected vaults or </w:t>
        </w:r>
      </w:ins>
      <w:ins w:id="945" w:author="Ariel Segall" w:date="2013-08-01T13:22:00Z">
        <w:r w:rsidR="005C0651">
          <w:t xml:space="preserve">guards, </w:t>
        </w:r>
        <w:r w:rsidR="00F1770F">
          <w:t>etc.</w:t>
        </w:r>
      </w:ins>
      <w:r w:rsidRPr="001B05A0">
        <w:t xml:space="preserve">) </w:t>
      </w:r>
    </w:p>
    <w:p w14:paraId="2CE985DE" w14:textId="458F21A6" w:rsidR="00A26179" w:rsidRDefault="007C472D" w:rsidP="00B26761">
      <w:pPr>
        <w:pStyle w:val="BodyText"/>
        <w:pBdr>
          <w:top w:val="single" w:sz="4" w:space="1" w:color="auto"/>
          <w:left w:val="single" w:sz="4" w:space="4" w:color="auto"/>
          <w:bottom w:val="single" w:sz="4" w:space="1" w:color="auto"/>
          <w:right w:val="single" w:sz="4" w:space="4" w:color="auto"/>
        </w:pBdr>
        <w:shd w:val="clear" w:color="auto" w:fill="F3F3F3"/>
        <w:rPr>
          <w:ins w:id="946" w:author="Ariel Segall" w:date="2013-10-09T18:23:00Z"/>
        </w:rPr>
      </w:pPr>
      <w:r w:rsidRPr="001B05A0">
        <w:t xml:space="preserve">The vTPM Factory has two primary trust roles: </w:t>
      </w:r>
      <w:ins w:id="947" w:author="Ariel Segall" w:date="2013-08-01T13:26:00Z">
        <w:r w:rsidR="00E06E96">
          <w:t>issuing</w:t>
        </w:r>
      </w:ins>
      <w:r w:rsidRPr="001B05A0">
        <w:t xml:space="preserve"> the vTPM </w:t>
      </w:r>
      <w:commentRangeStart w:id="948"/>
      <w:ins w:id="949" w:author="Ariel Segall" w:date="2013-08-01T13:26:00Z">
        <w:r w:rsidR="00E06E96">
          <w:t>credentials</w:t>
        </w:r>
        <w:commentRangeEnd w:id="948"/>
        <w:r w:rsidR="00197611">
          <w:rPr>
            <w:rStyle w:val="CommentReference"/>
          </w:rPr>
          <w:commentReference w:id="948"/>
        </w:r>
        <w:r w:rsidR="00E06E96">
          <w:t xml:space="preserve"> </w:t>
        </w:r>
      </w:ins>
      <w:r w:rsidRPr="001B05A0">
        <w:t xml:space="preserve">so that other entities can verify that the vTPM is genuine and operates only in accordance with certain guarantees, and encrypting the vTPM data so that there is a cryptographic assurance that the guarantees listed in the credentials must be met for the vTPM to launch. Although we do not specify what guarantees are required, since it will vary by system, </w:t>
      </w:r>
      <w:ins w:id="951" w:author="Ariel Segall" w:date="2013-10-09T18:24:00Z">
        <w:r w:rsidR="00A26179">
          <w:t xml:space="preserve">example </w:t>
        </w:r>
      </w:ins>
      <w:r w:rsidRPr="001B05A0">
        <w:t>guarantees we expect to see include</w:t>
      </w:r>
      <w:ins w:id="952" w:author="Ariel Segall" w:date="2013-10-09T18:23:00Z">
        <w:r w:rsidR="00A26179">
          <w:t>:</w:t>
        </w:r>
      </w:ins>
    </w:p>
    <w:p w14:paraId="77345BF6" w14:textId="435918DA" w:rsidR="00A26179" w:rsidRPr="006615CB" w:rsidRDefault="007C472D" w:rsidP="00B26761">
      <w:pPr>
        <w:pStyle w:val="BodyText"/>
        <w:numPr>
          <w:ilvl w:val="0"/>
          <w:numId w:val="68"/>
        </w:numPr>
        <w:pBdr>
          <w:top w:val="single" w:sz="4" w:space="1" w:color="auto"/>
          <w:left w:val="single" w:sz="4" w:space="4" w:color="auto"/>
          <w:bottom w:val="single" w:sz="4" w:space="1" w:color="auto"/>
          <w:right w:val="single" w:sz="4" w:space="4" w:color="auto"/>
        </w:pBdr>
        <w:shd w:val="clear" w:color="auto" w:fill="F3F3F3"/>
        <w:rPr>
          <w:ins w:id="953" w:author="Ariel Segall" w:date="2013-10-09T18:27:00Z"/>
          <w:rFonts w:eastAsia="Arial"/>
        </w:rPr>
      </w:pPr>
      <w:r w:rsidRPr="001B05A0">
        <w:t>“</w:t>
      </w:r>
      <w:proofErr w:type="gramStart"/>
      <w:ins w:id="954" w:author="Ariel Segall" w:date="2013-10-09T18:27:00Z">
        <w:r w:rsidR="00A26179">
          <w:t>vTPM</w:t>
        </w:r>
        <w:proofErr w:type="gramEnd"/>
        <w:r w:rsidR="00A26179">
          <w:t xml:space="preserve"> only bootable in presence of </w:t>
        </w:r>
      </w:ins>
      <w:ins w:id="955" w:author="Ariel Segall" w:date="2013-10-09T18:26:00Z">
        <w:r w:rsidR="00A26179">
          <w:t xml:space="preserve">specific </w:t>
        </w:r>
      </w:ins>
      <w:ins w:id="956" w:author="Ariel Segall" w:date="2013-10-09T18:27:00Z">
        <w:r w:rsidR="00A26179">
          <w:t>p</w:t>
        </w:r>
      </w:ins>
      <w:r w:rsidRPr="001B05A0">
        <w:t>TPM PCR values”</w:t>
      </w:r>
      <w:ins w:id="957" w:author="Ariel Segall" w:date="2013-10-09T18:24:00Z">
        <w:r w:rsidR="00A26179">
          <w:t>:</w:t>
        </w:r>
      </w:ins>
      <w:ins w:id="958" w:author="Ariel Segall" w:date="2013-10-09T18:25:00Z">
        <w:r w:rsidR="00A26179">
          <w:t xml:space="preserve"> a set of PCR values that will be used to seal vTPM data, i</w:t>
        </w:r>
      </w:ins>
      <w:r w:rsidRPr="001B05A0">
        <w:t>nclud</w:t>
      </w:r>
      <w:ins w:id="959" w:author="Ariel Segall" w:date="2013-10-09T18:24:00Z">
        <w:r w:rsidR="00A26179">
          <w:t>ing</w:t>
        </w:r>
      </w:ins>
      <w:r w:rsidRPr="001B05A0">
        <w:t xml:space="preserve"> measurements of the</w:t>
      </w:r>
      <w:ins w:id="960" w:author="Ariel Segall" w:date="2013-10-09T18:24:00Z">
        <w:r w:rsidR="00A26179">
          <w:t xml:space="preserve"> TCB and the</w:t>
        </w:r>
      </w:ins>
      <w:r w:rsidRPr="001B05A0">
        <w:t xml:space="preserve"> vTPM itself, normally stored in a resettable pTPM PCR by the vPlatform Manager</w:t>
      </w:r>
    </w:p>
    <w:p w14:paraId="777CE964" w14:textId="5AC87E59" w:rsidR="00A26179" w:rsidRPr="006615CB" w:rsidRDefault="00A26179" w:rsidP="00B26761">
      <w:pPr>
        <w:pStyle w:val="BodyText"/>
        <w:numPr>
          <w:ilvl w:val="0"/>
          <w:numId w:val="68"/>
        </w:numPr>
        <w:pBdr>
          <w:top w:val="single" w:sz="4" w:space="1" w:color="auto"/>
          <w:left w:val="single" w:sz="4" w:space="4" w:color="auto"/>
          <w:bottom w:val="single" w:sz="4" w:space="1" w:color="auto"/>
          <w:right w:val="single" w:sz="4" w:space="4" w:color="auto"/>
        </w:pBdr>
        <w:shd w:val="clear" w:color="auto" w:fill="F3F3F3"/>
        <w:rPr>
          <w:ins w:id="961" w:author="Ariel Segall" w:date="2013-10-09T18:24:00Z"/>
          <w:rFonts w:eastAsia="Arial"/>
        </w:rPr>
      </w:pPr>
      <w:ins w:id="962" w:author="Ariel Segall" w:date="2013-10-09T18:27:00Z">
        <w:r>
          <w:t>“</w:t>
        </w:r>
        <w:proofErr w:type="gramStart"/>
        <w:r>
          <w:t>vTPM</w:t>
        </w:r>
        <w:proofErr w:type="gramEnd"/>
        <w:r>
          <w:t xml:space="preserve"> only bootable in presence of specific pTPM PCR values approved by a third party, identified by public key”: the third party is responsible for updating the </w:t>
        </w:r>
      </w:ins>
      <w:ins w:id="963" w:author="Ariel Segall" w:date="2013-10-09T18:28:00Z">
        <w:r>
          <w:t>approved pTPM PCR values as described In the previous example. This is more update-friendly, but requires that the appraiser trust the third party to correctly enforce a system update policy.</w:t>
        </w:r>
      </w:ins>
    </w:p>
    <w:p w14:paraId="126CE602" w14:textId="0A0857FB" w:rsidR="007C472D" w:rsidRDefault="00A26179" w:rsidP="00B26761">
      <w:pPr>
        <w:pStyle w:val="BodyText"/>
        <w:numPr>
          <w:ilvl w:val="0"/>
          <w:numId w:val="68"/>
        </w:numPr>
        <w:pBdr>
          <w:top w:val="single" w:sz="4" w:space="1" w:color="auto"/>
          <w:left w:val="single" w:sz="4" w:space="4" w:color="auto"/>
          <w:bottom w:val="single" w:sz="4" w:space="1" w:color="auto"/>
          <w:right w:val="single" w:sz="4" w:space="4" w:color="auto"/>
        </w:pBdr>
        <w:shd w:val="clear" w:color="auto" w:fill="F3F3F3"/>
        <w:rPr>
          <w:rFonts w:eastAsia="Arial"/>
        </w:rPr>
      </w:pPr>
      <w:ins w:id="964" w:author="Ariel Segall" w:date="2013-10-09T18:28:00Z">
        <w:r>
          <w:t xml:space="preserve"> </w:t>
        </w:r>
      </w:ins>
      <w:r w:rsidR="007C472D" w:rsidRPr="001B05A0">
        <w:t xml:space="preserve"> “</w:t>
      </w:r>
      <w:proofErr w:type="gramStart"/>
      <w:r w:rsidR="007C472D" w:rsidRPr="001B05A0">
        <w:t>approved</w:t>
      </w:r>
      <w:proofErr w:type="gramEnd"/>
      <w:r w:rsidR="007C472D" w:rsidRPr="001B05A0">
        <w:t xml:space="preserve"> by a third party </w:t>
      </w:r>
      <w:ins w:id="965" w:author="Ariel Segall" w:date="2013-08-01T13:28:00Z">
        <w:r w:rsidR="00C96824">
          <w:t xml:space="preserve">identified </w:t>
        </w:r>
        <w:r w:rsidR="009946AC">
          <w:t>by</w:t>
        </w:r>
      </w:ins>
      <w:r w:rsidR="007C472D" w:rsidRPr="001B05A0">
        <w:t xml:space="preserve"> public key”</w:t>
      </w:r>
      <w:ins w:id="966" w:author="Ariel Segall" w:date="2013-10-09T18:24:00Z">
        <w:r>
          <w:t>:</w:t>
        </w:r>
      </w:ins>
      <w:r w:rsidR="007C472D" w:rsidRPr="001B05A0">
        <w:t xml:space="preserve"> the third party would be </w:t>
      </w:r>
      <w:ins w:id="967" w:author="Ariel Segall" w:date="2013-10-09T18:25:00Z">
        <w:r>
          <w:t xml:space="preserve">provide </w:t>
        </w:r>
      </w:ins>
      <w:r w:rsidR="007C472D" w:rsidRPr="001B05A0">
        <w:t>the vTPM data decryption key</w:t>
      </w:r>
      <w:ins w:id="968" w:author="Ariel Segall" w:date="2013-10-09T18:25:00Z">
        <w:r>
          <w:t xml:space="preserve"> on vTPM launch</w:t>
        </w:r>
      </w:ins>
      <w:r w:rsidR="007C472D" w:rsidRPr="001B05A0">
        <w:t>, usually in response to an pTPM quote or other attestation</w:t>
      </w:r>
      <w:ins w:id="969" w:author="Ariel Segall" w:date="2013-08-01T13:29:00Z">
        <w:r>
          <w:t>. Note that</w:t>
        </w:r>
        <w:r w:rsidR="00C96824">
          <w:t xml:space="preserve"> this allows an expert party to evaluate machi</w:t>
        </w:r>
        <w:r>
          <w:t xml:space="preserve">ne state based on an </w:t>
        </w:r>
      </w:ins>
      <w:ins w:id="970" w:author="Ariel Segall" w:date="2013-10-09T18:26:00Z">
        <w:r>
          <w:t>attestation</w:t>
        </w:r>
      </w:ins>
      <w:ins w:id="971" w:author="Ariel Segall" w:date="2013-08-01T13:29:00Z">
        <w:r>
          <w:t xml:space="preserve">, allowing easier updates to software without the fragility of PCR-sealed data, but at the cost of requiring </w:t>
        </w:r>
      </w:ins>
      <w:ins w:id="972" w:author="Ariel Segall" w:date="2013-10-09T18:30:00Z">
        <w:r w:rsidR="009946AC">
          <w:t>network access to the third party whenever vTPMs launch. This solution also effectively outsources the decision of whether to trust the vTPM to the third party</w:t>
        </w:r>
      </w:ins>
      <w:ins w:id="973" w:author="Ariel Segall" w:date="2013-10-09T18:31:00Z">
        <w:r w:rsidR="00577520">
          <w:t xml:space="preserve"> unless deep attestation (</w:t>
        </w:r>
        <w:r w:rsidR="00577520">
          <w:fldChar w:fldCharType="begin"/>
        </w:r>
        <w:r w:rsidR="00577520">
          <w:instrText xml:space="preserve"> REF _Ref211683877 \r \h </w:instrText>
        </w:r>
      </w:ins>
      <w:r w:rsidR="00577520">
        <w:fldChar w:fldCharType="separate"/>
      </w:r>
      <w:ins w:id="974" w:author="Ariel Segall" w:date="2013-10-11T22:46:00Z">
        <w:r w:rsidR="00F73D98">
          <w:t>10.6</w:t>
        </w:r>
      </w:ins>
      <w:ins w:id="975" w:author="Ariel Segall" w:date="2013-10-09T18:31:00Z">
        <w:r w:rsidR="00577520">
          <w:fldChar w:fldCharType="end"/>
        </w:r>
        <w:r w:rsidR="00577520">
          <w:t>) is performed</w:t>
        </w:r>
      </w:ins>
      <w:ins w:id="976" w:author="Ariel Segall" w:date="2013-10-09T18:30:00Z">
        <w:r w:rsidR="009946AC">
          <w:t>; this may be considered a feature in enterprise environments</w:t>
        </w:r>
        <w:proofErr w:type="gramStart"/>
        <w:r w:rsidR="009946AC">
          <w:t>.</w:t>
        </w:r>
      </w:ins>
      <w:r w:rsidR="007C472D" w:rsidRPr="001B05A0">
        <w:t>.</w:t>
      </w:r>
      <w:proofErr w:type="gramEnd"/>
      <w:r w:rsidR="007C472D">
        <w:t xml:space="preserve"> </w:t>
      </w:r>
    </w:p>
    <w:p w14:paraId="76C08AD4" w14:textId="77777777" w:rsidR="007C472D" w:rsidRPr="00C10AB4" w:rsidRDefault="007C472D" w:rsidP="004047BE">
      <w:pPr>
        <w:pStyle w:val="BodyText"/>
      </w:pPr>
    </w:p>
    <w:p w14:paraId="539AD862" w14:textId="77777777" w:rsidR="007C472D" w:rsidRPr="00D95E6F" w:rsidRDefault="007C472D" w:rsidP="004047BE">
      <w:pPr>
        <w:pStyle w:val="Heading2"/>
      </w:pPr>
      <w:bookmarkStart w:id="977" w:name="_Toc233785338"/>
      <w:proofErr w:type="gramStart"/>
      <w:r>
        <w:t>vTPM</w:t>
      </w:r>
      <w:bookmarkEnd w:id="977"/>
      <w:proofErr w:type="gramEnd"/>
    </w:p>
    <w:p w14:paraId="766BFAB2" w14:textId="77777777" w:rsidR="007C472D" w:rsidRDefault="007C472D" w:rsidP="004047BE">
      <w:pPr>
        <w:pStyle w:val="Heading3"/>
      </w:pPr>
      <w:bookmarkStart w:id="978" w:name="_Toc233785339"/>
      <w:proofErr w:type="gramStart"/>
      <w:r>
        <w:t>vTPM</w:t>
      </w:r>
      <w:proofErr w:type="gramEnd"/>
      <w:r>
        <w:t xml:space="preserve"> Requirements (normative)</w:t>
      </w:r>
      <w:bookmarkEnd w:id="978"/>
    </w:p>
    <w:p w14:paraId="277D695D" w14:textId="77777777" w:rsidR="007C472D" w:rsidRDefault="007C472D" w:rsidP="000775B5">
      <w:pPr>
        <w:pStyle w:val="BodyText"/>
        <w:numPr>
          <w:ilvl w:val="0"/>
          <w:numId w:val="34"/>
        </w:numPr>
        <w:rPr>
          <w:ins w:id="979" w:author="Ariel Segall" w:date="2013-08-01T13:34:00Z"/>
        </w:rPr>
      </w:pPr>
      <w:r>
        <w:t>The vTPM SHALL implement a 1.2 or later TPM specification. The shutdown and restart of a Virtual Platform shall be treated as the equivalent of a shutdown and restart of a physical platform.</w:t>
      </w:r>
    </w:p>
    <w:p w14:paraId="7B8CC43E" w14:textId="6DB45FC5" w:rsidR="005F25A2" w:rsidRDefault="005F25A2" w:rsidP="000775B5">
      <w:pPr>
        <w:pStyle w:val="BodyText"/>
        <w:numPr>
          <w:ilvl w:val="0"/>
          <w:numId w:val="34"/>
        </w:numPr>
      </w:pPr>
      <w:ins w:id="980" w:author="Ariel Segall" w:date="2013-08-01T13:34:00Z">
        <w:r>
          <w:t>The vTPM’s internal secrets and the integrity of its data SHALL be protected whenever the data is not in the vTPM-controlled memory space, by encrypting vTPM data before it is stored, and by saving its data with appropriate rollback prevention mechanisms whenever its non-volatile state changes. (See</w:t>
        </w:r>
      </w:ins>
      <w:ins w:id="981" w:author="Ariel Segall" w:date="2013-10-09T18:34:00Z">
        <w:r w:rsidR="00047893">
          <w:t xml:space="preserve"> Sections</w:t>
        </w:r>
      </w:ins>
      <w:ins w:id="982" w:author="Ariel Segall" w:date="2013-08-01T13:34:00Z">
        <w:r>
          <w:t xml:space="preserve"> </w:t>
        </w:r>
      </w:ins>
      <w:ins w:id="983" w:author="Ariel Segall" w:date="2013-10-09T18:33:00Z">
        <w:r w:rsidR="00B26761">
          <w:fldChar w:fldCharType="begin"/>
        </w:r>
        <w:r w:rsidR="00B26761">
          <w:instrText xml:space="preserve"> REF _Ref242962923 \r \h </w:instrText>
        </w:r>
      </w:ins>
      <w:r w:rsidR="00B26761">
        <w:fldChar w:fldCharType="separate"/>
      </w:r>
      <w:ins w:id="984" w:author="Ariel Segall" w:date="2013-10-11T22:46:00Z">
        <w:r w:rsidR="00F73D98">
          <w:t>9.3</w:t>
        </w:r>
      </w:ins>
      <w:ins w:id="985" w:author="Ariel Segall" w:date="2013-10-09T18:33:00Z">
        <w:r w:rsidR="00B26761">
          <w:fldChar w:fldCharType="end"/>
        </w:r>
      </w:ins>
      <w:ins w:id="986" w:author="Ariel Segall" w:date="2013-10-09T18:34:00Z">
        <w:r w:rsidR="00B26761">
          <w:t xml:space="preserve">, </w:t>
        </w:r>
      </w:ins>
      <w:ins w:id="987" w:author="Ariel Segall" w:date="2013-10-09T18:33:00Z">
        <w:r w:rsidR="00B26761">
          <w:fldChar w:fldCharType="begin"/>
        </w:r>
        <w:r w:rsidR="00B26761">
          <w:instrText xml:space="preserve"> REF _Ref211682939 \r \h </w:instrText>
        </w:r>
      </w:ins>
      <w:r w:rsidR="00B26761">
        <w:fldChar w:fldCharType="separate"/>
      </w:r>
      <w:ins w:id="988" w:author="Ariel Segall" w:date="2013-10-11T22:46:00Z">
        <w:r w:rsidR="00F73D98">
          <w:t>9.6</w:t>
        </w:r>
      </w:ins>
      <w:ins w:id="989" w:author="Ariel Segall" w:date="2013-10-09T18:33:00Z">
        <w:r w:rsidR="00B26761">
          <w:fldChar w:fldCharType="end"/>
        </w:r>
      </w:ins>
      <w:ins w:id="990" w:author="Ariel Segall" w:date="2013-10-09T18:34:00Z">
        <w:r w:rsidR="00B26761">
          <w:t xml:space="preserve">, </w:t>
        </w:r>
      </w:ins>
      <w:ins w:id="991" w:author="Ariel Segall" w:date="2013-10-09T18:33:00Z">
        <w:r w:rsidR="00B26761">
          <w:fldChar w:fldCharType="begin"/>
        </w:r>
        <w:r w:rsidR="00B26761">
          <w:instrText xml:space="preserve"> REF _Ref242878859 \r \h </w:instrText>
        </w:r>
      </w:ins>
      <w:r w:rsidR="00B26761">
        <w:fldChar w:fldCharType="separate"/>
      </w:r>
      <w:ins w:id="992" w:author="Ariel Segall" w:date="2013-10-11T22:46:00Z">
        <w:r w:rsidR="00F73D98">
          <w:t>11</w:t>
        </w:r>
      </w:ins>
      <w:ins w:id="993" w:author="Ariel Segall" w:date="2013-10-09T18:33:00Z">
        <w:r w:rsidR="00B26761">
          <w:fldChar w:fldCharType="end"/>
        </w:r>
      </w:ins>
      <w:ins w:id="994" w:author="Ariel Segall" w:date="2013-08-01T13:35:00Z">
        <w:r>
          <w:t>)</w:t>
        </w:r>
      </w:ins>
    </w:p>
    <w:p w14:paraId="5AB8588F" w14:textId="54A5CF0A" w:rsidR="007C472D" w:rsidRDefault="007C472D" w:rsidP="000775B5">
      <w:pPr>
        <w:pStyle w:val="BodyText"/>
        <w:numPr>
          <w:ilvl w:val="0"/>
          <w:numId w:val="34"/>
        </w:numPr>
      </w:pPr>
      <w:proofErr w:type="gramStart"/>
      <w:r>
        <w:t>vTPMs</w:t>
      </w:r>
      <w:proofErr w:type="gramEnd"/>
      <w:r>
        <w:t xml:space="preserve"> SHOULD maintain a distinction between software and data, and use a standardized serializable format to store the data, in order to simplify software upgrade and migration. </w:t>
      </w:r>
    </w:p>
    <w:p w14:paraId="6D2A3BBD" w14:textId="77777777" w:rsidR="007C472D" w:rsidRDefault="007C472D" w:rsidP="000775B5">
      <w:pPr>
        <w:pStyle w:val="BodyText"/>
        <w:numPr>
          <w:ilvl w:val="0"/>
          <w:numId w:val="34"/>
        </w:numPr>
      </w:pPr>
      <w:r>
        <w:t>In the event that vTPM software is changed, it SHALL NOT be usable by associated VMs until a reboot of the Virtual Platform causes it to be remeasured. Any cached keys which rely on PCR state, or any volatile data intended to last for a single session (such as TickNonces) MUST be cleared or reset as appropriate whenever vTPM software is changed.</w:t>
      </w:r>
    </w:p>
    <w:p w14:paraId="0842C10B" w14:textId="77777777" w:rsidR="007C472D" w:rsidRDefault="007C472D" w:rsidP="000775B5">
      <w:pPr>
        <w:pStyle w:val="BodyText"/>
        <w:numPr>
          <w:ilvl w:val="0"/>
          <w:numId w:val="34"/>
        </w:numPr>
      </w:pPr>
      <w:r>
        <w:t>Long-term vTPM state, such as the Endorsement Key, monotonic counters, authorization values, etc, SHALL be maintained over reboot and upgrade of the vTPM; long-term state SHALL NOT change except via the mechanisms described in the TPM specification. If backups are supported, there SHALL be mechanisms in place for local and remote parties to detect rollback.</w:t>
      </w:r>
    </w:p>
    <w:p w14:paraId="533B5F98" w14:textId="77777777" w:rsidR="007C472D" w:rsidRPr="000C31AF" w:rsidRDefault="007C472D" w:rsidP="000775B5">
      <w:pPr>
        <w:pStyle w:val="BodyText"/>
        <w:numPr>
          <w:ilvl w:val="0"/>
          <w:numId w:val="34"/>
        </w:numPr>
      </w:pPr>
      <w:r>
        <w:t xml:space="preserve">Only a single copy of a given vTPM SHALL be instantiated at a given time. If hot-swappable backups are desired, the </w:t>
      </w:r>
      <w:proofErr w:type="gramStart"/>
      <w:r>
        <w:t>backups</w:t>
      </w:r>
      <w:proofErr w:type="gramEnd"/>
      <w:r>
        <w:t xml:space="preserve"> MUST be </w:t>
      </w:r>
      <w:proofErr w:type="gramStart"/>
      <w:r>
        <w:t>a mirror of the primary copy</w:t>
      </w:r>
      <w:proofErr w:type="gramEnd"/>
      <w:r>
        <w:t xml:space="preserve"> at all times.</w:t>
      </w:r>
    </w:p>
    <w:p w14:paraId="27CF3AB0" w14:textId="3F627F94" w:rsidR="007C472D" w:rsidRDefault="007C472D" w:rsidP="004047BE">
      <w:pPr>
        <w:pStyle w:val="Heading3"/>
      </w:pPr>
      <w:bookmarkStart w:id="995" w:name="_Toc233785340"/>
      <w:proofErr w:type="gramStart"/>
      <w:r>
        <w:t>vTPM</w:t>
      </w:r>
      <w:proofErr w:type="gramEnd"/>
      <w:r>
        <w:t xml:space="preserve"> </w:t>
      </w:r>
      <w:ins w:id="996" w:author="Ariel Segall" w:date="2013-08-01T13:43:00Z">
        <w:r w:rsidR="00A07865">
          <w:t xml:space="preserve">Discussion </w:t>
        </w:r>
      </w:ins>
      <w:r>
        <w:t>(informative)</w:t>
      </w:r>
      <w:bookmarkEnd w:id="995"/>
    </w:p>
    <w:p w14:paraId="0FB326B6" w14:textId="07250FD8" w:rsidR="00700A72" w:rsidRDefault="007C472D" w:rsidP="00267C9E">
      <w:pPr>
        <w:pStyle w:val="BodyText"/>
        <w:pBdr>
          <w:top w:val="single" w:sz="4" w:space="1" w:color="auto"/>
          <w:left w:val="single" w:sz="4" w:space="4" w:color="auto"/>
          <w:bottom w:val="single" w:sz="4" w:space="1" w:color="auto"/>
          <w:right w:val="single" w:sz="4" w:space="4" w:color="auto"/>
        </w:pBdr>
        <w:shd w:val="clear" w:color="auto" w:fill="F3F3F3"/>
        <w:rPr>
          <w:ins w:id="997" w:author="Ariel Segall" w:date="2013-10-09T18:39:00Z"/>
          <w:shd w:val="clear" w:color="auto" w:fill="E6E6E6"/>
        </w:rPr>
        <w:pPrChange w:id="998" w:author="Ariel Segall" w:date="2013-10-11T14:44:00Z">
          <w:pPr>
            <w:pStyle w:val="BodyText"/>
            <w:shd w:val="clear" w:color="auto" w:fill="F3F3F3"/>
          </w:pPr>
        </w:pPrChange>
      </w:pPr>
      <w:r w:rsidRPr="001B05A0">
        <w:rPr>
          <w:shd w:val="clear" w:color="auto" w:fill="E6E6E6"/>
        </w:rPr>
        <w:t xml:space="preserve">The vTPM serves the same role in a virtual platform as a pTPM does in a physical platform: it provides cryptographic services, identifies the platform using cryptographic keys, and serves as a root of trust for reporting on the virtual platform state. In the simplest case, where a single VM is associated with the vTPM, the VM has the same relationship with the vTPM as a normal OS has with a pTPM; however, virtual TPMs also can be part of more complex virtual platforms where different </w:t>
      </w:r>
      <w:ins w:id="999" w:author="Ariel Segall" w:date="2013-10-09T18:38:00Z">
        <w:r w:rsidR="00700A72">
          <w:rPr>
            <w:shd w:val="clear" w:color="auto" w:fill="E6E6E6"/>
          </w:rPr>
          <w:t xml:space="preserve">components </w:t>
        </w:r>
      </w:ins>
      <w:r w:rsidRPr="001B05A0">
        <w:rPr>
          <w:shd w:val="clear" w:color="auto" w:fill="E6E6E6"/>
        </w:rPr>
        <w:t>are associated with different localities</w:t>
      </w:r>
      <w:ins w:id="1000" w:author="Ariel Segall" w:date="2013-10-09T18:39:00Z">
        <w:r w:rsidR="00700A72">
          <w:rPr>
            <w:shd w:val="clear" w:color="auto" w:fill="E6E6E6"/>
          </w:rPr>
          <w:t xml:space="preserve">l Unlike physical platforms, localities can even be assigned to components outside of the vPlatform, such as the vRTM or shared measurement helper VMs. </w:t>
        </w:r>
      </w:ins>
    </w:p>
    <w:p w14:paraId="540B3E10" w14:textId="20842E89" w:rsidR="007C472D" w:rsidRPr="003013F2" w:rsidRDefault="00700A72" w:rsidP="00267C9E">
      <w:pPr>
        <w:pStyle w:val="BodyText"/>
        <w:pBdr>
          <w:top w:val="single" w:sz="4" w:space="1" w:color="auto"/>
          <w:left w:val="single" w:sz="4" w:space="4" w:color="auto"/>
          <w:bottom w:val="single" w:sz="4" w:space="1" w:color="auto"/>
          <w:right w:val="single" w:sz="4" w:space="4" w:color="auto"/>
        </w:pBdr>
        <w:shd w:val="clear" w:color="auto" w:fill="F3F3F3"/>
        <w:pPrChange w:id="1001" w:author="Ariel Segall" w:date="2013-10-11T14:44:00Z">
          <w:pPr>
            <w:pStyle w:val="BodyText"/>
            <w:shd w:val="clear" w:color="auto" w:fill="F3F3F3"/>
          </w:pPr>
        </w:pPrChange>
      </w:pPr>
      <w:ins w:id="1002" w:author="Ariel Segall" w:date="2013-10-09T18:39:00Z">
        <w:r>
          <w:rPr>
            <w:shd w:val="clear" w:color="auto" w:fill="E6E6E6"/>
          </w:rPr>
          <w:t>This flexibility</w:t>
        </w:r>
      </w:ins>
      <w:r w:rsidR="007C472D" w:rsidRPr="001B05A0">
        <w:rPr>
          <w:shd w:val="clear" w:color="auto" w:fill="E6E6E6"/>
        </w:rPr>
        <w:t xml:space="preserve"> allow</w:t>
      </w:r>
      <w:ins w:id="1003" w:author="Ariel Segall" w:date="2013-10-09T18:40:00Z">
        <w:r>
          <w:rPr>
            <w:shd w:val="clear" w:color="auto" w:fill="E6E6E6"/>
          </w:rPr>
          <w:t>s</w:t>
        </w:r>
      </w:ins>
      <w:r w:rsidR="007C472D" w:rsidRPr="001B05A0">
        <w:rPr>
          <w:shd w:val="clear" w:color="auto" w:fill="E6E6E6"/>
        </w:rPr>
        <w:t xml:space="preserve"> the vTPM to provide cryptographic keys distinguishing different VMs, or to</w:t>
      </w:r>
      <w:ins w:id="1004" w:author="Ariel Segall" w:date="2013-10-09T18:40:00Z">
        <w:r>
          <w:rPr>
            <w:shd w:val="clear" w:color="auto" w:fill="E6E6E6"/>
          </w:rPr>
          <w:t xml:space="preserve"> provide an appraiser with an accurate picture of where a given measurement stored in a vPCR</w:t>
        </w:r>
      </w:ins>
      <w:r w:rsidR="007C472D" w:rsidRPr="001B05A0">
        <w:rPr>
          <w:shd w:val="clear" w:color="auto" w:fill="E6E6E6"/>
        </w:rPr>
        <w:t>.</w:t>
      </w:r>
      <w:ins w:id="1005" w:author="Ariel Segall" w:date="2013-10-09T18:40:00Z">
        <w:r>
          <w:rPr>
            <w:shd w:val="clear" w:color="auto" w:fill="E6E6E6"/>
          </w:rPr>
          <w:t xml:space="preserve"> </w:t>
        </w:r>
        <w:proofErr w:type="gramStart"/>
        <w:r>
          <w:rPr>
            <w:shd w:val="clear" w:color="auto" w:fill="E6E6E6"/>
          </w:rPr>
          <w:t>originated</w:t>
        </w:r>
        <w:proofErr w:type="gramEnd"/>
        <w:r>
          <w:rPr>
            <w:shd w:val="clear" w:color="auto" w:fill="E6E6E6"/>
          </w:rPr>
          <w:t xml:space="preserve">, in both simple and complex </w:t>
        </w:r>
      </w:ins>
      <w:ins w:id="1006" w:author="Ariel Segall" w:date="2013-10-09T18:41:00Z">
        <w:r>
          <w:rPr>
            <w:shd w:val="clear" w:color="auto" w:fill="E6E6E6"/>
          </w:rPr>
          <w:t>architectures.</w:t>
        </w:r>
      </w:ins>
      <w:r w:rsidR="007C472D" w:rsidRPr="001B05A0">
        <w:rPr>
          <w:shd w:val="clear" w:color="auto" w:fill="E6E6E6"/>
        </w:rPr>
        <w:t xml:space="preserve"> The vTPM PCRs </w:t>
      </w:r>
      <w:ins w:id="1007" w:author="Ariel Segall" w:date="2013-10-09T18:41:00Z">
        <w:r w:rsidR="00172519">
          <w:rPr>
            <w:shd w:val="clear" w:color="auto" w:fill="E6E6E6"/>
          </w:rPr>
          <w:t xml:space="preserve">are primarily used to </w:t>
        </w:r>
      </w:ins>
      <w:r w:rsidR="007C472D" w:rsidRPr="001B05A0">
        <w:rPr>
          <w:shd w:val="clear" w:color="auto" w:fill="E6E6E6"/>
        </w:rPr>
        <w:t>store measurements of the VMs (and sometimes non-VM services, such as virtual BIOSes) associated with the virtual platform, allowing a chain of trust from the vTPM through other software in the same way that the pTPM can be used to build a chain of trust from hardware through higher-level software, including the vTPM itself.</w:t>
      </w:r>
    </w:p>
    <w:p w14:paraId="4E58DAA2" w14:textId="77777777" w:rsidR="007C472D" w:rsidRDefault="007C472D" w:rsidP="004047BE">
      <w:pPr>
        <w:pStyle w:val="Heading2"/>
        <w:rPr>
          <w:rFonts w:eastAsia="Arial"/>
        </w:rPr>
      </w:pPr>
      <w:bookmarkStart w:id="1008" w:name="_Ref233300400"/>
      <w:bookmarkStart w:id="1009" w:name="_Toc233785341"/>
      <w:r>
        <w:rPr>
          <w:rFonts w:eastAsia="Arial"/>
        </w:rPr>
        <w:t>Virtual Platform</w:t>
      </w:r>
      <w:r w:rsidR="0018014F">
        <w:rPr>
          <w:rFonts w:eastAsia="Arial"/>
        </w:rPr>
        <w:t xml:space="preserve"> (VP)</w:t>
      </w:r>
      <w:bookmarkEnd w:id="1008"/>
      <w:bookmarkEnd w:id="1009"/>
    </w:p>
    <w:p w14:paraId="41C84521" w14:textId="77777777" w:rsidR="007C472D" w:rsidRDefault="007C472D" w:rsidP="004047BE">
      <w:pPr>
        <w:pStyle w:val="Heading3"/>
        <w:rPr>
          <w:rFonts w:eastAsia="Arial"/>
        </w:rPr>
      </w:pPr>
      <w:bookmarkStart w:id="1010" w:name="_Toc233785342"/>
      <w:r>
        <w:rPr>
          <w:rFonts w:eastAsia="Arial"/>
        </w:rPr>
        <w:t>Virtual Platform Requirements (normative)</w:t>
      </w:r>
      <w:bookmarkEnd w:id="1010"/>
      <w:r>
        <w:rPr>
          <w:rFonts w:eastAsia="Arial"/>
        </w:rPr>
        <w:tab/>
      </w:r>
    </w:p>
    <w:p w14:paraId="3B10D962" w14:textId="34A18EAA" w:rsidR="007C472D" w:rsidRDefault="007C472D" w:rsidP="000775B5">
      <w:pPr>
        <w:pStyle w:val="BodyText"/>
        <w:numPr>
          <w:ilvl w:val="0"/>
          <w:numId w:val="44"/>
        </w:numPr>
        <w:rPr>
          <w:rFonts w:eastAsia="Arial"/>
        </w:rPr>
      </w:pPr>
      <w:r>
        <w:rPr>
          <w:rFonts w:eastAsia="Arial"/>
        </w:rPr>
        <w:t xml:space="preserve">A Virtual Platform consists of a primary VM and one or more “helper” </w:t>
      </w:r>
      <w:ins w:id="1011" w:author="Ariel Segall" w:date="2013-08-27T13:10:00Z">
        <w:r w:rsidR="00F943DA">
          <w:rPr>
            <w:rFonts w:eastAsia="Arial"/>
          </w:rPr>
          <w:t>components</w:t>
        </w:r>
      </w:ins>
      <w:r>
        <w:rPr>
          <w:rFonts w:eastAsia="Arial"/>
        </w:rPr>
        <w:t xml:space="preserve"> providing services to that guest, including a vTPM.</w:t>
      </w:r>
      <w:r>
        <w:rPr>
          <w:rStyle w:val="FootnoteReference"/>
          <w:rFonts w:eastAsia="Arial"/>
        </w:rPr>
        <w:footnoteReference w:id="1"/>
      </w:r>
      <w:r>
        <w:rPr>
          <w:rFonts w:eastAsia="Arial"/>
        </w:rPr>
        <w:t xml:space="preserve"> </w:t>
      </w:r>
      <w:ins w:id="1014" w:author="Ariel Segall" w:date="2013-08-27T13:11:00Z">
        <w:r w:rsidR="00F943DA">
          <w:rPr>
            <w:rFonts w:eastAsia="Arial"/>
          </w:rPr>
          <w:t>Components may be VMs, or may be other processes on the system</w:t>
        </w:r>
      </w:ins>
      <w:ins w:id="1015" w:author="Ariel Segall" w:date="2013-08-27T13:18:00Z">
        <w:r w:rsidR="003725AA">
          <w:rPr>
            <w:rFonts w:eastAsia="Arial"/>
          </w:rPr>
          <w:t xml:space="preserve"> </w:t>
        </w:r>
      </w:ins>
      <w:r>
        <w:rPr>
          <w:rFonts w:eastAsia="Arial"/>
        </w:rPr>
        <w:t>which provide services</w:t>
      </w:r>
      <w:ins w:id="1016" w:author="Ariel Segall" w:date="2013-08-27T13:08:00Z">
        <w:r w:rsidR="005759DE">
          <w:rPr>
            <w:rFonts w:eastAsia="Arial"/>
          </w:rPr>
          <w:t xml:space="preserve"> exclusive to the Virtual Platform</w:t>
        </w:r>
      </w:ins>
      <w:ins w:id="1017" w:author="Ariel Segall" w:date="2013-08-27T13:19:00Z">
        <w:r w:rsidR="003725AA">
          <w:rPr>
            <w:rFonts w:eastAsia="Arial"/>
          </w:rPr>
          <w:t>;</w:t>
        </w:r>
      </w:ins>
      <w:r>
        <w:rPr>
          <w:rFonts w:eastAsia="Arial"/>
        </w:rPr>
        <w:t xml:space="preserve"> for example, in an implementation in which each vTPM is implemented as a separate isolated thread in a single VM, </w:t>
      </w:r>
      <w:ins w:id="1018" w:author="Ariel Segall" w:date="2013-08-27T13:19:00Z">
        <w:r w:rsidR="003725AA">
          <w:rPr>
            <w:rFonts w:eastAsia="Arial"/>
          </w:rPr>
          <w:t xml:space="preserve">or inside the VMM, </w:t>
        </w:r>
      </w:ins>
      <w:r>
        <w:rPr>
          <w:rFonts w:eastAsia="Arial"/>
        </w:rPr>
        <w:t>the vTPM would still be associated with a particular Guest VM and</w:t>
      </w:r>
      <w:ins w:id="1019" w:author="Ariel Segall" w:date="2013-08-27T13:21:00Z">
        <w:r w:rsidR="00F556D2">
          <w:rPr>
            <w:rFonts w:eastAsia="Arial"/>
          </w:rPr>
          <w:t xml:space="preserve"> be</w:t>
        </w:r>
      </w:ins>
      <w:r>
        <w:rPr>
          <w:rFonts w:eastAsia="Arial"/>
        </w:rPr>
        <w:t xml:space="preserve"> considered part of its Virtual Platform.</w:t>
      </w:r>
    </w:p>
    <w:p w14:paraId="107048A4" w14:textId="764C55D1" w:rsidR="007C472D" w:rsidRDefault="007C472D" w:rsidP="000775B5">
      <w:pPr>
        <w:pStyle w:val="BodyText"/>
        <w:numPr>
          <w:ilvl w:val="0"/>
          <w:numId w:val="44"/>
        </w:numPr>
        <w:rPr>
          <w:ins w:id="1020" w:author="Ariel Segall" w:date="2013-08-01T13:55:00Z"/>
          <w:rFonts w:eastAsia="Arial"/>
        </w:rPr>
      </w:pPr>
      <w:r>
        <w:rPr>
          <w:rFonts w:eastAsia="Arial"/>
        </w:rPr>
        <w:t xml:space="preserve">The primary VM of a Virtual Platform SHALL be measured into </w:t>
      </w:r>
      <w:ins w:id="1021" w:author="Ariel Segall" w:date="2013-08-01T13:45:00Z">
        <w:r w:rsidR="003C735A">
          <w:rPr>
            <w:rFonts w:eastAsia="Arial"/>
          </w:rPr>
          <w:t>v</w:t>
        </w:r>
      </w:ins>
      <w:r>
        <w:rPr>
          <w:rFonts w:eastAsia="Arial"/>
        </w:rPr>
        <w:t xml:space="preserve">PCRs 0-23 according to the PC Client specification. </w:t>
      </w:r>
      <w:r w:rsidR="009C3F77">
        <w:rPr>
          <w:rFonts w:eastAsia="Arial"/>
        </w:rPr>
        <w:t>VTPM l</w:t>
      </w:r>
      <w:r>
        <w:rPr>
          <w:rFonts w:eastAsia="Arial"/>
        </w:rPr>
        <w:t xml:space="preserve">ocalities 1 and 2 SHALL be assigned to the primary VM. </w:t>
      </w:r>
      <w:proofErr w:type="gramStart"/>
      <w:r w:rsidR="009C3F77">
        <w:rPr>
          <w:rFonts w:eastAsia="Arial"/>
        </w:rPr>
        <w:t>vTPM</w:t>
      </w:r>
      <w:proofErr w:type="gramEnd"/>
      <w:r w:rsidR="009C3F77">
        <w:rPr>
          <w:rFonts w:eastAsia="Arial"/>
        </w:rPr>
        <w:t xml:space="preserve"> l</w:t>
      </w:r>
      <w:r>
        <w:rPr>
          <w:rFonts w:eastAsia="Arial"/>
        </w:rPr>
        <w:t xml:space="preserve">ocalities 3 and 4 MAY be assigned to the primary VM. </w:t>
      </w:r>
      <w:proofErr w:type="gramStart"/>
      <w:r w:rsidR="009C3F77">
        <w:rPr>
          <w:rFonts w:eastAsia="Arial"/>
        </w:rPr>
        <w:t>vTPM</w:t>
      </w:r>
      <w:proofErr w:type="gramEnd"/>
      <w:r w:rsidR="009C3F77">
        <w:rPr>
          <w:rFonts w:eastAsia="Arial"/>
        </w:rPr>
        <w:t xml:space="preserve"> l</w:t>
      </w:r>
      <w:r>
        <w:rPr>
          <w:rFonts w:eastAsia="Arial"/>
        </w:rPr>
        <w:t xml:space="preserve">ocality 0 SHALL be unconstrained within the Virtual Platform (i.e., usable by any VM in the Virtual Platform). </w:t>
      </w:r>
      <w:proofErr w:type="gramStart"/>
      <w:r w:rsidR="009C3F77">
        <w:rPr>
          <w:rFonts w:eastAsia="Arial"/>
        </w:rPr>
        <w:t>vTPM</w:t>
      </w:r>
      <w:proofErr w:type="gramEnd"/>
      <w:r w:rsidR="009C3F77">
        <w:rPr>
          <w:rFonts w:eastAsia="Arial"/>
        </w:rPr>
        <w:t xml:space="preserve"> l</w:t>
      </w:r>
      <w:r>
        <w:rPr>
          <w:rFonts w:eastAsia="Arial"/>
        </w:rPr>
        <w:t xml:space="preserve">ocality 0 MAY additionally be used by trusted components, such as the VMM or Domain Builder, which are not part of the Virtual Platform; all such components MUST be measured into the pTPM. </w:t>
      </w:r>
    </w:p>
    <w:p w14:paraId="6ADF4D99" w14:textId="3A919A07" w:rsidR="00362CA6" w:rsidRDefault="00362CA6" w:rsidP="00362CA6">
      <w:pPr>
        <w:pStyle w:val="BodyText"/>
        <w:numPr>
          <w:ilvl w:val="0"/>
          <w:numId w:val="44"/>
        </w:numPr>
        <w:rPr>
          <w:rFonts w:eastAsia="Arial"/>
        </w:rPr>
      </w:pPr>
      <w:r>
        <w:rPr>
          <w:rFonts w:eastAsia="Arial"/>
        </w:rPr>
        <w:t>Components in a Virtual Platform MAY be associated with localities in the vTPM. Localities 0-4 SHALL be associated with the primary VM, or (in the case of vDRTM) the component whose functionality is equivalent to the physical platform version. If the vTPM supports higher localities</w:t>
      </w:r>
      <w:ins w:id="1022" w:author="Ariel Segall" w:date="2013-10-10T14:09:00Z">
        <w:r w:rsidR="00CC47CA">
          <w:rPr>
            <w:rFonts w:eastAsia="Arial"/>
          </w:rPr>
          <w:t xml:space="preserve"> </w:t>
        </w:r>
      </w:ins>
      <w:ins w:id="1023" w:author="Ariel Segall" w:date="2013-10-10T14:10:00Z">
        <w:r w:rsidR="00CC47CA">
          <w:rPr>
            <w:rFonts w:eastAsia="Arial"/>
          </w:rPr>
          <w:fldChar w:fldCharType="begin"/>
        </w:r>
        <w:r w:rsidR="00CC47CA">
          <w:rPr>
            <w:rFonts w:eastAsia="Arial"/>
          </w:rPr>
          <w:instrText xml:space="preserve"> REF _Ref243033503 \r \h </w:instrText>
        </w:r>
        <w:r w:rsidR="00CC47CA">
          <w:rPr>
            <w:rFonts w:eastAsia="Arial"/>
          </w:rPr>
        </w:r>
      </w:ins>
      <w:r w:rsidR="00CC47CA">
        <w:rPr>
          <w:rFonts w:eastAsia="Arial"/>
        </w:rPr>
        <w:fldChar w:fldCharType="separate"/>
      </w:r>
      <w:ins w:id="1024" w:author="Ariel Segall" w:date="2013-10-11T22:46:00Z">
        <w:r w:rsidR="00F73D98">
          <w:rPr>
            <w:rFonts w:eastAsia="Arial"/>
          </w:rPr>
          <w:t>[15]</w:t>
        </w:r>
      </w:ins>
      <w:ins w:id="1025" w:author="Ariel Segall" w:date="2013-10-10T14:10:00Z">
        <w:r w:rsidR="00CC47CA">
          <w:rPr>
            <w:rFonts w:eastAsia="Arial"/>
          </w:rPr>
          <w:fldChar w:fldCharType="end"/>
        </w:r>
      </w:ins>
      <w:r>
        <w:rPr>
          <w:rFonts w:eastAsia="Arial"/>
        </w:rPr>
        <w:t xml:space="preserve">, other components (such as additional VMs) may be associated with localities above 4. </w:t>
      </w:r>
    </w:p>
    <w:p w14:paraId="7CFC01D5" w14:textId="0E2D96D4" w:rsidR="00362CA6" w:rsidRDefault="00C45C44" w:rsidP="009D2661">
      <w:pPr>
        <w:pStyle w:val="BodyText"/>
        <w:numPr>
          <w:ilvl w:val="0"/>
          <w:numId w:val="44"/>
        </w:numPr>
        <w:rPr>
          <w:ins w:id="1026" w:author="Ariel Segall" w:date="2013-08-27T13:37:00Z"/>
          <w:rFonts w:eastAsia="Arial"/>
        </w:rPr>
      </w:pPr>
      <w:ins w:id="1027" w:author="Ariel Segall" w:date="2013-08-27T13:36:00Z">
        <w:r>
          <w:rPr>
            <w:rFonts w:eastAsia="Arial"/>
          </w:rPr>
          <w:t xml:space="preserve">The </w:t>
        </w:r>
      </w:ins>
      <w:r w:rsidR="00362CA6">
        <w:rPr>
          <w:rFonts w:eastAsia="Arial"/>
        </w:rPr>
        <w:t xml:space="preserve">association between </w:t>
      </w:r>
      <w:ins w:id="1028" w:author="Ariel Segall" w:date="2013-08-01T13:59:00Z">
        <w:r w:rsidR="009D2661">
          <w:rPr>
            <w:rFonts w:eastAsia="Arial"/>
          </w:rPr>
          <w:t>v</w:t>
        </w:r>
      </w:ins>
      <w:r w:rsidR="00362CA6">
        <w:rPr>
          <w:rFonts w:eastAsia="Arial"/>
        </w:rPr>
        <w:t>Platform component</w:t>
      </w:r>
      <w:ins w:id="1029" w:author="Ariel Segall" w:date="2013-08-01T13:59:00Z">
        <w:r w:rsidR="009D2661">
          <w:rPr>
            <w:rFonts w:eastAsia="Arial"/>
          </w:rPr>
          <w:t>s</w:t>
        </w:r>
      </w:ins>
      <w:r w:rsidR="00362CA6">
        <w:rPr>
          <w:rFonts w:eastAsia="Arial"/>
        </w:rPr>
        <w:t xml:space="preserve"> and locality SHALL be listed in the Platform Credential. </w:t>
      </w:r>
    </w:p>
    <w:p w14:paraId="295898E6" w14:textId="314C047F" w:rsidR="00470D3C" w:rsidRPr="00470D3C" w:rsidRDefault="00470D3C" w:rsidP="00470D3C">
      <w:pPr>
        <w:pStyle w:val="BodyText"/>
        <w:numPr>
          <w:ilvl w:val="0"/>
          <w:numId w:val="44"/>
        </w:numPr>
        <w:rPr>
          <w:rFonts w:eastAsia="Arial"/>
        </w:rPr>
      </w:pPr>
      <w:r>
        <w:rPr>
          <w:rFonts w:eastAsia="Arial"/>
        </w:rPr>
        <w:t>The mechanism</w:t>
      </w:r>
      <w:ins w:id="1030" w:author="Ariel Segall" w:date="2013-08-27T13:37:00Z">
        <w:r>
          <w:rPr>
            <w:rFonts w:eastAsia="Arial"/>
          </w:rPr>
          <w:t>s</w:t>
        </w:r>
      </w:ins>
      <w:r>
        <w:rPr>
          <w:rFonts w:eastAsia="Arial"/>
        </w:rPr>
        <w:t xml:space="preserve"> by which locality-associated components are identified</w:t>
      </w:r>
      <w:ins w:id="1031" w:author="Ariel Segall" w:date="2013-08-27T13:37:00Z">
        <w:r>
          <w:rPr>
            <w:rFonts w:eastAsia="Arial"/>
          </w:rPr>
          <w:t xml:space="preserve">, </w:t>
        </w:r>
      </w:ins>
      <w:r>
        <w:rPr>
          <w:rFonts w:eastAsia="Arial"/>
        </w:rPr>
        <w:t>and communications between those components and the vTPM are authenticated</w:t>
      </w:r>
      <w:ins w:id="1032" w:author="Ariel Segall" w:date="2013-08-27T13:37:00Z">
        <w:r>
          <w:rPr>
            <w:rFonts w:eastAsia="Arial"/>
          </w:rPr>
          <w:t>,</w:t>
        </w:r>
      </w:ins>
      <w:r>
        <w:rPr>
          <w:rFonts w:eastAsia="Arial"/>
        </w:rPr>
        <w:t xml:space="preserve"> SHALL be remotely verifiable</w:t>
      </w:r>
    </w:p>
    <w:p w14:paraId="3E9F6C5B" w14:textId="77777777" w:rsidR="007C472D" w:rsidRDefault="007C472D" w:rsidP="000775B5">
      <w:pPr>
        <w:pStyle w:val="BodyText"/>
        <w:numPr>
          <w:ilvl w:val="0"/>
          <w:numId w:val="44"/>
        </w:numPr>
        <w:rPr>
          <w:rFonts w:eastAsia="Arial"/>
        </w:rPr>
      </w:pPr>
      <w:r>
        <w:rPr>
          <w:rFonts w:eastAsia="Arial"/>
        </w:rPr>
        <w:lastRenderedPageBreak/>
        <w:t xml:space="preserve">Each VM SHALL only </w:t>
      </w:r>
      <w:proofErr w:type="gramStart"/>
      <w:r>
        <w:rPr>
          <w:rFonts w:eastAsia="Arial"/>
        </w:rPr>
        <w:t>be</w:t>
      </w:r>
      <w:proofErr w:type="gramEnd"/>
      <w:r>
        <w:rPr>
          <w:rFonts w:eastAsia="Arial"/>
        </w:rPr>
        <w:t xml:space="preserve"> a component of a single Virtual Platform. The vTPM associated with a Virtual Platform SHALL only boot in association with that Virtual Platform. Other VMs associated with Virtual Platforms SHOULD only boot in association with their Virtual Platforms. Virtual Platforms MAY boot without all VMs associated with the Virtual Platform; however, if it does, this SHALL be visible in the vTPM PCRs.</w:t>
      </w:r>
    </w:p>
    <w:p w14:paraId="050CC26B" w14:textId="77777777" w:rsidR="007C472D" w:rsidRDefault="007C472D" w:rsidP="000775B5">
      <w:pPr>
        <w:pStyle w:val="BodyText"/>
        <w:numPr>
          <w:ilvl w:val="0"/>
          <w:numId w:val="44"/>
        </w:numPr>
        <w:rPr>
          <w:rFonts w:eastAsia="Arial"/>
        </w:rPr>
      </w:pPr>
      <w:r>
        <w:rPr>
          <w:rFonts w:eastAsia="Arial"/>
        </w:rPr>
        <w:t xml:space="preserve">A VM MAY provide services to Virtual </w:t>
      </w:r>
      <w:proofErr w:type="gramStart"/>
      <w:r>
        <w:rPr>
          <w:rFonts w:eastAsia="Arial"/>
        </w:rPr>
        <w:t>Platforms which</w:t>
      </w:r>
      <w:proofErr w:type="gramEnd"/>
      <w:r>
        <w:rPr>
          <w:rFonts w:eastAsia="Arial"/>
        </w:rPr>
        <w:t xml:space="preserve"> it is not a component of. Processes within such a service VM MAY be considered part of other Virtual Platforms. If a VM provides services to another Virtual Platform, it MUST either be measured into the vTPM of the served platform, or support a deep attestation mechanism that will allow a remote appraiser to verify both the measurements of the service VM and the relationship between the service VM and its served platform. </w:t>
      </w:r>
    </w:p>
    <w:p w14:paraId="558B30CD" w14:textId="03E8468F" w:rsidR="007C472D" w:rsidRDefault="007C472D" w:rsidP="000775B5">
      <w:pPr>
        <w:pStyle w:val="BodyText"/>
        <w:numPr>
          <w:ilvl w:val="0"/>
          <w:numId w:val="44"/>
        </w:numPr>
        <w:rPr>
          <w:rFonts w:eastAsia="Arial"/>
        </w:rPr>
      </w:pPr>
      <w:r>
        <w:rPr>
          <w:rFonts w:eastAsia="Arial"/>
        </w:rPr>
        <w:t xml:space="preserve">All components </w:t>
      </w:r>
      <w:ins w:id="1033" w:author="Ariel Segall" w:date="2013-08-27T13:28:00Z">
        <w:r w:rsidR="00B67978">
          <w:rPr>
            <w:rFonts w:eastAsia="Arial"/>
          </w:rPr>
          <w:t xml:space="preserve">within </w:t>
        </w:r>
      </w:ins>
      <w:r>
        <w:rPr>
          <w:rFonts w:eastAsia="Arial"/>
        </w:rPr>
        <w:t xml:space="preserve">a Virtual Platform SHALL be measured into that platform’s vTPM PCRs, or have their measurements </w:t>
      </w:r>
      <w:ins w:id="1034" w:author="Ariel Segall" w:date="2013-08-27T13:25:00Z">
        <w:r w:rsidR="00F556D2">
          <w:rPr>
            <w:rFonts w:eastAsia="Arial"/>
          </w:rPr>
          <w:t>verified</w:t>
        </w:r>
      </w:ins>
      <w:r>
        <w:rPr>
          <w:rFonts w:eastAsia="Arial"/>
        </w:rPr>
        <w:t xml:space="preserve"> when the vTPM is allowed to retrieve its secrets. Measurements of the vTPM SHALL be </w:t>
      </w:r>
      <w:ins w:id="1035" w:author="Ariel Segall" w:date="2013-08-27T13:25:00Z">
        <w:r w:rsidR="00F556D2">
          <w:rPr>
            <w:rFonts w:eastAsia="Arial"/>
          </w:rPr>
          <w:t>verified</w:t>
        </w:r>
      </w:ins>
      <w:r>
        <w:rPr>
          <w:rFonts w:eastAsia="Arial"/>
        </w:rPr>
        <w:t xml:space="preserve"> when the vTPM is allowed to retrieve its secrets, and SHALL NOT simply be placed into the vTPM PCRs. </w:t>
      </w:r>
    </w:p>
    <w:p w14:paraId="57DC0F93" w14:textId="76252B8C" w:rsidR="007C472D" w:rsidRDefault="007C472D" w:rsidP="000775B5">
      <w:pPr>
        <w:pStyle w:val="BodyText"/>
        <w:numPr>
          <w:ilvl w:val="0"/>
          <w:numId w:val="44"/>
        </w:numPr>
        <w:rPr>
          <w:rFonts w:eastAsia="Arial"/>
        </w:rPr>
      </w:pPr>
      <w:r w:rsidRPr="00AC16EB">
        <w:rPr>
          <w:rFonts w:eastAsia="Arial"/>
        </w:rPr>
        <w:t xml:space="preserve">The vTPM </w:t>
      </w:r>
      <w:ins w:id="1036" w:author="Ariel Segall" w:date="2013-08-27T13:32:00Z">
        <w:r w:rsidR="007E4237">
          <w:rPr>
            <w:rFonts w:eastAsia="Arial"/>
          </w:rPr>
          <w:t xml:space="preserve">PCRs </w:t>
        </w:r>
      </w:ins>
      <w:r w:rsidRPr="00AC16EB">
        <w:rPr>
          <w:rFonts w:eastAsia="Arial"/>
        </w:rPr>
        <w:t>MAY contain measurements of components of other Virtual Platforms, if they are relevant to the secure operation of the vTPM’s Vir</w:t>
      </w:r>
      <w:r w:rsidRPr="00A12B7C">
        <w:rPr>
          <w:rFonts w:eastAsia="Arial"/>
        </w:rPr>
        <w:t>tual Platform</w:t>
      </w:r>
      <w:ins w:id="1037" w:author="Ariel Segall" w:date="2013-08-27T13:33:00Z">
        <w:r w:rsidR="00C45C44">
          <w:rPr>
            <w:rFonts w:eastAsia="Arial"/>
          </w:rPr>
          <w:t>.</w:t>
        </w:r>
      </w:ins>
      <w:r w:rsidRPr="00A12B7C">
        <w:rPr>
          <w:rFonts w:eastAsia="Arial"/>
        </w:rPr>
        <w:t xml:space="preserve"> </w:t>
      </w:r>
      <w:ins w:id="1038" w:author="Ariel Segall" w:date="2013-08-27T13:33:00Z">
        <w:r w:rsidR="00C45C44">
          <w:rPr>
            <w:rFonts w:eastAsia="Arial"/>
          </w:rPr>
          <w:t>I</w:t>
        </w:r>
      </w:ins>
      <w:r w:rsidRPr="00A12B7C">
        <w:rPr>
          <w:rFonts w:eastAsia="Arial"/>
        </w:rPr>
        <w:t>f this is the case, those measurements SH</w:t>
      </w:r>
      <w:r w:rsidRPr="00116C57">
        <w:rPr>
          <w:rFonts w:eastAsia="Arial"/>
        </w:rPr>
        <w:t>ALL be part of a remotely verifiable chain of trust; these components and the</w:t>
      </w:r>
      <w:ins w:id="1039" w:author="Ariel Segall" w:date="2013-08-27T13:32:00Z">
        <w:r w:rsidR="006232EF">
          <w:rPr>
            <w:rFonts w:eastAsia="Arial"/>
          </w:rPr>
          <w:t xml:space="preserve"> </w:t>
        </w:r>
      </w:ins>
      <w:r w:rsidRPr="007E478B">
        <w:rPr>
          <w:rFonts w:eastAsia="Arial"/>
        </w:rPr>
        <w:t>PCRs</w:t>
      </w:r>
      <w:ins w:id="1040" w:author="Ariel Segall" w:date="2013-08-27T13:32:00Z">
        <w:r w:rsidR="006232EF">
          <w:rPr>
            <w:rFonts w:eastAsia="Arial"/>
          </w:rPr>
          <w:t xml:space="preserve"> their measurements are stored in</w:t>
        </w:r>
      </w:ins>
      <w:r w:rsidRPr="007E478B">
        <w:rPr>
          <w:rFonts w:eastAsia="Arial"/>
        </w:rPr>
        <w:t xml:space="preserve"> SHALL be listed in the </w:t>
      </w:r>
      <w:r w:rsidRPr="00EC2BF9">
        <w:rPr>
          <w:rFonts w:eastAsia="Arial"/>
        </w:rPr>
        <w:t>Platform Credential</w:t>
      </w:r>
      <w:ins w:id="1041" w:author="Ariel Segall" w:date="2013-08-27T13:32:00Z">
        <w:r w:rsidR="00C45C44">
          <w:rPr>
            <w:rFonts w:eastAsia="Arial"/>
          </w:rPr>
          <w:t>.</w:t>
        </w:r>
      </w:ins>
      <w:r w:rsidRPr="00EC2BF9">
        <w:rPr>
          <w:rFonts w:eastAsia="Arial"/>
        </w:rPr>
        <w:t xml:space="preserve"> </w:t>
      </w:r>
      <w:ins w:id="1042" w:author="Ariel Segall" w:date="2013-08-27T13:32:00Z">
        <w:r w:rsidR="00C45C44">
          <w:rPr>
            <w:rFonts w:eastAsia="Arial"/>
          </w:rPr>
          <w:t>I</w:t>
        </w:r>
      </w:ins>
      <w:r w:rsidRPr="00EE6224">
        <w:rPr>
          <w:rFonts w:eastAsia="Arial"/>
        </w:rPr>
        <w:t xml:space="preserve">n the event of migration, </w:t>
      </w:r>
      <w:proofErr w:type="gramStart"/>
      <w:r w:rsidRPr="00EE6224">
        <w:rPr>
          <w:rFonts w:eastAsia="Arial"/>
        </w:rPr>
        <w:t>these</w:t>
      </w:r>
      <w:proofErr w:type="gramEnd"/>
      <w:r w:rsidRPr="00EE6224">
        <w:rPr>
          <w:rFonts w:eastAsia="Arial"/>
        </w:rPr>
        <w:t xml:space="preserve"> PCRs SHALL be </w:t>
      </w:r>
      <w:r>
        <w:rPr>
          <w:rFonts w:eastAsia="Arial"/>
        </w:rPr>
        <w:t>invalidated; they MAY be reset and replaced by new measurements produced by a trusted component on the new system.</w:t>
      </w:r>
    </w:p>
    <w:p w14:paraId="304E51D8" w14:textId="77777777" w:rsidR="007C472D" w:rsidRDefault="007C472D" w:rsidP="000775B5">
      <w:pPr>
        <w:pStyle w:val="BodyText"/>
        <w:numPr>
          <w:ilvl w:val="0"/>
          <w:numId w:val="44"/>
        </w:numPr>
        <w:rPr>
          <w:rFonts w:eastAsia="Arial"/>
        </w:rPr>
      </w:pPr>
      <w:r>
        <w:rPr>
          <w:rFonts w:eastAsia="Arial"/>
        </w:rPr>
        <w:t>If any Virtual Platform’s correct operation depends on the contents of another Virtual Platform, the other Virtual Platform’s state SHALL be verifiable via deep attestation.</w:t>
      </w:r>
    </w:p>
    <w:p w14:paraId="47A6A455" w14:textId="77777777" w:rsidR="007C472D" w:rsidRDefault="007C472D" w:rsidP="000775B5">
      <w:pPr>
        <w:pStyle w:val="BodyText"/>
        <w:numPr>
          <w:ilvl w:val="0"/>
          <w:numId w:val="44"/>
        </w:numPr>
        <w:rPr>
          <w:ins w:id="1043" w:author="Ariel Segall" w:date="2013-10-10T14:12:00Z"/>
          <w:rFonts w:eastAsia="Arial"/>
        </w:rPr>
      </w:pPr>
      <w:r w:rsidRPr="00AC16EB">
        <w:rPr>
          <w:rFonts w:eastAsia="Arial"/>
        </w:rPr>
        <w:t xml:space="preserve">Virtual Platforms SHALL </w:t>
      </w:r>
      <w:proofErr w:type="gramStart"/>
      <w:r w:rsidRPr="00AC16EB">
        <w:rPr>
          <w:rFonts w:eastAsia="Arial"/>
        </w:rPr>
        <w:t>be</w:t>
      </w:r>
      <w:proofErr w:type="gramEnd"/>
      <w:r w:rsidRPr="00AC16EB">
        <w:rPr>
          <w:rFonts w:eastAsia="Arial"/>
        </w:rPr>
        <w:t xml:space="preserve"> isolated from each other except for defined communications interfaces </w:t>
      </w:r>
      <w:r>
        <w:rPr>
          <w:rFonts w:eastAsia="Arial"/>
        </w:rPr>
        <w:t xml:space="preserve">allowed by the VMM. </w:t>
      </w:r>
      <w:r w:rsidRPr="00AC16EB">
        <w:rPr>
          <w:rFonts w:eastAsia="Arial"/>
        </w:rPr>
        <w:t xml:space="preserve">Interactions between VMs within a Virtual Platform SHOULD </w:t>
      </w:r>
      <w:proofErr w:type="gramStart"/>
      <w:r w:rsidRPr="00AC16EB">
        <w:rPr>
          <w:rFonts w:eastAsia="Arial"/>
        </w:rPr>
        <w:t>be</w:t>
      </w:r>
      <w:proofErr w:type="gramEnd"/>
      <w:r w:rsidRPr="00AC16EB">
        <w:rPr>
          <w:rFonts w:eastAsia="Arial"/>
        </w:rPr>
        <w:t xml:space="preserve"> isolated from each other except for defined communications </w:t>
      </w:r>
      <w:r>
        <w:rPr>
          <w:rFonts w:eastAsia="Arial"/>
        </w:rPr>
        <w:t>interfaces allowed by the VMM.  Communications interfaces are considered part of the Virtual Platform configuration, and SHOULD be reflected in a PCR (e.g., the configuration file the VMM uses to set up the Virtual Platform, or the security policy regulating access to shared resources, should be measured into a PCR, allowing a remote verifier to assess possible risks.).</w:t>
      </w:r>
    </w:p>
    <w:p w14:paraId="55AB2485" w14:textId="77777777" w:rsidR="00A856D8" w:rsidRDefault="007C472D" w:rsidP="001A14E3">
      <w:pPr>
        <w:pStyle w:val="BodyText"/>
        <w:numPr>
          <w:ilvl w:val="0"/>
          <w:numId w:val="44"/>
        </w:numPr>
        <w:rPr>
          <w:ins w:id="1044" w:author="Ariel Segall" w:date="2013-10-10T14:12:00Z"/>
          <w:rFonts w:eastAsia="Arial"/>
        </w:rPr>
      </w:pPr>
      <w:r w:rsidRPr="00A856D8">
        <w:rPr>
          <w:rFonts w:eastAsia="Arial"/>
        </w:rPr>
        <w:t xml:space="preserve">Each Virtual Platform with a vTPM SHALL have a Platform Credential describing the platform </w:t>
      </w:r>
      <w:r w:rsidR="003E043D" w:rsidRPr="00A856D8">
        <w:rPr>
          <w:rFonts w:eastAsia="Arial"/>
        </w:rPr>
        <w:t xml:space="preserve">specification, as described in Section </w:t>
      </w:r>
      <w:r w:rsidR="00223976" w:rsidRPr="00A856D8">
        <w:rPr>
          <w:rFonts w:eastAsia="Arial"/>
        </w:rPr>
        <w:fldChar w:fldCharType="begin"/>
      </w:r>
      <w:r w:rsidR="003E043D" w:rsidRPr="00A856D8">
        <w:rPr>
          <w:rFonts w:eastAsia="Arial"/>
        </w:rPr>
        <w:instrText xml:space="preserve"> REF _Ref233198117 \r \h </w:instrText>
      </w:r>
      <w:r w:rsidR="00223976">
        <w:rPr>
          <w:rFonts w:eastAsia="Arial"/>
        </w:rPr>
      </w:r>
      <w:r w:rsidR="00223976" w:rsidRPr="00A856D8">
        <w:rPr>
          <w:rFonts w:eastAsia="Arial"/>
        </w:rPr>
        <w:fldChar w:fldCharType="separate"/>
      </w:r>
      <w:r w:rsidR="00F73D98">
        <w:rPr>
          <w:rFonts w:eastAsia="Arial"/>
        </w:rPr>
        <w:t>10.4</w:t>
      </w:r>
      <w:r w:rsidR="00223976" w:rsidRPr="00A856D8">
        <w:rPr>
          <w:rFonts w:eastAsia="Arial"/>
        </w:rPr>
        <w:fldChar w:fldCharType="end"/>
      </w:r>
      <w:r w:rsidRPr="00A856D8">
        <w:rPr>
          <w:rFonts w:eastAsia="Arial"/>
        </w:rPr>
        <w:t>.</w:t>
      </w:r>
      <w:bookmarkStart w:id="1045" w:name="_Toc233785343"/>
    </w:p>
    <w:p w14:paraId="51899D5B" w14:textId="3CADB502" w:rsidR="007C472D" w:rsidRPr="00A856D8" w:rsidRDefault="007C472D" w:rsidP="00A856D8">
      <w:pPr>
        <w:pStyle w:val="Heading3"/>
        <w:rPr>
          <w:rFonts w:eastAsia="Arial"/>
        </w:rPr>
      </w:pPr>
      <w:r w:rsidRPr="00A856D8">
        <w:rPr>
          <w:rFonts w:eastAsia="Arial"/>
        </w:rPr>
        <w:t xml:space="preserve">Virtual Platform </w:t>
      </w:r>
      <w:ins w:id="1046" w:author="Ariel Segall" w:date="2013-10-10T16:58:00Z">
        <w:r w:rsidR="00DC1B20">
          <w:rPr>
            <w:rFonts w:eastAsia="Arial"/>
          </w:rPr>
          <w:t xml:space="preserve">Discussion </w:t>
        </w:r>
      </w:ins>
      <w:r w:rsidRPr="00A856D8">
        <w:rPr>
          <w:rFonts w:eastAsia="Arial"/>
        </w:rPr>
        <w:t>(informative)</w:t>
      </w:r>
      <w:bookmarkEnd w:id="1045"/>
    </w:p>
    <w:p w14:paraId="2A98E63D" w14:textId="70D309A8" w:rsidR="00D33B0E" w:rsidRDefault="007C472D" w:rsidP="00DC1B20">
      <w:pPr>
        <w:pStyle w:val="BodyText"/>
        <w:pBdr>
          <w:top w:val="single" w:sz="4" w:space="1" w:color="auto"/>
          <w:left w:val="single" w:sz="4" w:space="4" w:color="auto"/>
          <w:bottom w:val="single" w:sz="4" w:space="1" w:color="auto"/>
          <w:right w:val="single" w:sz="4" w:space="4" w:color="auto"/>
        </w:pBdr>
        <w:shd w:val="clear" w:color="auto" w:fill="F3F3F3"/>
        <w:rPr>
          <w:ins w:id="1047" w:author="Ariel Segall" w:date="2013-10-10T16:45:00Z"/>
          <w:rFonts w:eastAsia="Arial"/>
        </w:rPr>
      </w:pPr>
      <w:r>
        <w:rPr>
          <w:rFonts w:eastAsia="Arial"/>
        </w:rPr>
        <w:t>Virtual Platforms</w:t>
      </w:r>
      <w:ins w:id="1048" w:author="Ariel Segall" w:date="2013-10-10T16:45:00Z">
        <w:r w:rsidR="00D33B0E">
          <w:rPr>
            <w:rFonts w:eastAsia="Arial"/>
          </w:rPr>
          <w:t xml:space="preserve"> (vPlatforms)</w:t>
        </w:r>
      </w:ins>
      <w:r>
        <w:rPr>
          <w:rFonts w:eastAsia="Arial"/>
        </w:rPr>
        <w:t xml:space="preserve"> are group</w:t>
      </w:r>
      <w:ins w:id="1049" w:author="Ariel Segall" w:date="2013-10-10T16:44:00Z">
        <w:r w:rsidR="00D33B0E">
          <w:rPr>
            <w:rFonts w:eastAsia="Arial"/>
          </w:rPr>
          <w:t>s</w:t>
        </w:r>
      </w:ins>
      <w:r>
        <w:rPr>
          <w:rFonts w:eastAsia="Arial"/>
        </w:rPr>
        <w:t xml:space="preserve"> of VMs</w:t>
      </w:r>
      <w:ins w:id="1050" w:author="Ariel Segall" w:date="2013-10-10T16:44:00Z">
        <w:r w:rsidR="00D33B0E">
          <w:rPr>
            <w:rFonts w:eastAsia="Arial"/>
          </w:rPr>
          <w:t xml:space="preserve"> and other components</w:t>
        </w:r>
      </w:ins>
      <w:r>
        <w:rPr>
          <w:rFonts w:eastAsia="Arial"/>
        </w:rPr>
        <w:t xml:space="preserve"> which work in cooperation with each other</w:t>
      </w:r>
      <w:ins w:id="1051" w:author="Ariel Segall" w:date="2013-10-10T16:45:00Z">
        <w:r w:rsidR="00D33B0E">
          <w:rPr>
            <w:rFonts w:eastAsia="Arial"/>
          </w:rPr>
          <w:t xml:space="preserve"> in the same fashion that the various hardware components of a hardware platform do</w:t>
        </w:r>
        <w:proofErr w:type="gramStart"/>
        <w:r w:rsidR="00D33B0E">
          <w:rPr>
            <w:rFonts w:eastAsia="Arial"/>
          </w:rPr>
          <w:t>.</w:t>
        </w:r>
      </w:ins>
      <w:r w:rsidRPr="001B05A0">
        <w:rPr>
          <w:rFonts w:eastAsia="Arial"/>
        </w:rPr>
        <w:t>.</w:t>
      </w:r>
      <w:proofErr w:type="gramEnd"/>
      <w:r w:rsidRPr="001B05A0">
        <w:rPr>
          <w:rFonts w:eastAsia="Arial"/>
        </w:rPr>
        <w:t xml:space="preserve"> </w:t>
      </w:r>
    </w:p>
    <w:p w14:paraId="27669AF4" w14:textId="22A48008" w:rsidR="007C472D" w:rsidRPr="001B05A0" w:rsidRDefault="00D33B0E" w:rsidP="00DC1B20">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
      <w:ins w:id="1052" w:author="Ariel Segall" w:date="2013-10-10T16:45:00Z">
        <w:r>
          <w:rPr>
            <w:rFonts w:eastAsia="Arial"/>
          </w:rPr>
          <w:t>The simplest v</w:t>
        </w:r>
      </w:ins>
      <w:r w:rsidR="007C472D" w:rsidRPr="001B05A0">
        <w:rPr>
          <w:rFonts w:eastAsia="Arial"/>
        </w:rPr>
        <w:t>Platform</w:t>
      </w:r>
      <w:ins w:id="1053" w:author="Ariel Segall" w:date="2013-10-10T16:45:00Z">
        <w:r>
          <w:rPr>
            <w:rFonts w:eastAsia="Arial"/>
          </w:rPr>
          <w:t xml:space="preserve"> would</w:t>
        </w:r>
      </w:ins>
      <w:r w:rsidR="007C472D" w:rsidRPr="001B05A0">
        <w:rPr>
          <w:rFonts w:eastAsia="Arial"/>
        </w:rPr>
        <w:t xml:space="preserve"> cons</w:t>
      </w:r>
      <w:r w:rsidR="005E0BE6">
        <w:rPr>
          <w:rFonts w:eastAsia="Arial"/>
        </w:rPr>
        <w:t>ist of a single VM</w:t>
      </w:r>
      <w:ins w:id="1054" w:author="Ariel Segall" w:date="2013-10-10T16:52:00Z">
        <w:r>
          <w:rPr>
            <w:rFonts w:eastAsia="Arial"/>
          </w:rPr>
          <w:t>, normally a general-purpose OS</w:t>
        </w:r>
      </w:ins>
      <w:ins w:id="1055" w:author="Ariel Segall" w:date="2013-10-10T16:45:00Z">
        <w:r>
          <w:rPr>
            <w:rFonts w:eastAsia="Arial"/>
          </w:rPr>
          <w:t>;</w:t>
        </w:r>
      </w:ins>
      <w:r w:rsidR="005E0BE6">
        <w:rPr>
          <w:rFonts w:eastAsia="Arial"/>
        </w:rPr>
        <w:t xml:space="preserve"> </w:t>
      </w:r>
      <w:ins w:id="1056" w:author="Ariel Segall" w:date="2013-10-10T16:46:00Z">
        <w:r>
          <w:rPr>
            <w:rFonts w:eastAsia="Arial"/>
          </w:rPr>
          <w:t>however,</w:t>
        </w:r>
      </w:ins>
      <w:r w:rsidR="005E0BE6">
        <w:rPr>
          <w:rFonts w:eastAsia="Arial"/>
        </w:rPr>
        <w:t xml:space="preserve"> </w:t>
      </w:r>
      <w:ins w:id="1057" w:author="Ariel Segall" w:date="2013-10-10T16:46:00Z">
        <w:r>
          <w:rPr>
            <w:rFonts w:eastAsia="Arial"/>
          </w:rPr>
          <w:t>the trusted vPlatforms addressed in this specification</w:t>
        </w:r>
      </w:ins>
      <w:r w:rsidR="005E0BE6">
        <w:rPr>
          <w:rFonts w:eastAsia="Arial"/>
        </w:rPr>
        <w:t xml:space="preserve"> must</w:t>
      </w:r>
      <w:r w:rsidR="007C472D" w:rsidRPr="001B05A0">
        <w:rPr>
          <w:rFonts w:eastAsia="Arial"/>
        </w:rPr>
        <w:t xml:space="preserve"> additionally include a vTPM, to allow the platform to attest to its identity and state. </w:t>
      </w:r>
      <w:ins w:id="1058" w:author="Ariel Segall" w:date="2013-10-10T16:46:00Z">
        <w:r>
          <w:rPr>
            <w:rFonts w:eastAsia="Arial"/>
          </w:rPr>
          <w:t>Highly</w:t>
        </w:r>
      </w:ins>
      <w:r w:rsidR="007C472D" w:rsidRPr="001B05A0">
        <w:rPr>
          <w:rFonts w:eastAsia="Arial"/>
        </w:rPr>
        <w:t xml:space="preserve"> complex</w:t>
      </w:r>
      <w:ins w:id="1059" w:author="Ariel Segall" w:date="2013-10-10T16:46:00Z">
        <w:r>
          <w:rPr>
            <w:rFonts w:eastAsia="Arial"/>
          </w:rPr>
          <w:t xml:space="preserve"> v</w:t>
        </w:r>
      </w:ins>
      <w:r w:rsidR="007C472D" w:rsidRPr="001B05A0">
        <w:rPr>
          <w:rFonts w:eastAsia="Arial"/>
        </w:rPr>
        <w:t>Platform</w:t>
      </w:r>
      <w:ins w:id="1060" w:author="Ariel Segall" w:date="2013-10-10T16:46:00Z">
        <w:r>
          <w:rPr>
            <w:rFonts w:eastAsia="Arial"/>
          </w:rPr>
          <w:t>s</w:t>
        </w:r>
      </w:ins>
      <w:r w:rsidR="007C472D" w:rsidRPr="001B05A0">
        <w:rPr>
          <w:rFonts w:eastAsia="Arial"/>
        </w:rPr>
        <w:t xml:space="preserve"> might include </w:t>
      </w:r>
      <w:ins w:id="1061" w:author="Ariel Segall" w:date="2013-10-10T16:52:00Z">
        <w:r>
          <w:rPr>
            <w:rFonts w:eastAsia="Arial"/>
          </w:rPr>
          <w:t xml:space="preserve">a user OS, </w:t>
        </w:r>
      </w:ins>
      <w:r w:rsidR="007C472D" w:rsidRPr="001B05A0">
        <w:rPr>
          <w:rFonts w:eastAsia="Arial"/>
        </w:rPr>
        <w:t xml:space="preserve">several </w:t>
      </w:r>
      <w:ins w:id="1062" w:author="Ariel Segall" w:date="2013-10-10T16:46:00Z">
        <w:r>
          <w:rPr>
            <w:rFonts w:eastAsia="Arial"/>
          </w:rPr>
          <w:t xml:space="preserve">different </w:t>
        </w:r>
      </w:ins>
      <w:r w:rsidR="007C472D" w:rsidRPr="001B05A0">
        <w:rPr>
          <w:rFonts w:eastAsia="Arial"/>
        </w:rPr>
        <w:t>virtual devices, measuremen</w:t>
      </w:r>
      <w:ins w:id="1063" w:author="Ariel Segall" w:date="2013-10-10T16:52:00Z">
        <w:r>
          <w:rPr>
            <w:rFonts w:eastAsia="Arial"/>
          </w:rPr>
          <w:t>t</w:t>
        </w:r>
      </w:ins>
      <w:ins w:id="1064" w:author="Ariel Segall" w:date="2013-10-10T16:47:00Z">
        <w:r>
          <w:rPr>
            <w:rFonts w:eastAsia="Arial"/>
          </w:rPr>
          <w:t xml:space="preserve"> </w:t>
        </w:r>
      </w:ins>
      <w:r w:rsidR="007C472D" w:rsidRPr="001B05A0">
        <w:rPr>
          <w:rFonts w:eastAsia="Arial"/>
        </w:rPr>
        <w:t>helpe</w:t>
      </w:r>
      <w:ins w:id="1065" w:author="Ariel Segall" w:date="2013-10-10T16:47:00Z">
        <w:r>
          <w:rPr>
            <w:rFonts w:eastAsia="Arial"/>
          </w:rPr>
          <w:t>r VMs</w:t>
        </w:r>
      </w:ins>
      <w:r w:rsidR="007C472D" w:rsidRPr="001B05A0">
        <w:rPr>
          <w:rFonts w:eastAsia="Arial"/>
        </w:rPr>
        <w:t xml:space="preserve">, a vTPM, and </w:t>
      </w:r>
      <w:ins w:id="1066" w:author="Ariel Segall" w:date="2013-10-10T16:47:00Z">
        <w:r>
          <w:rPr>
            <w:rFonts w:eastAsia="Arial"/>
          </w:rPr>
          <w:t xml:space="preserve">a process </w:t>
        </w:r>
      </w:ins>
      <w:ins w:id="1067" w:author="Ariel Segall" w:date="2013-10-10T16:52:00Z">
        <w:r>
          <w:rPr>
            <w:rFonts w:eastAsia="Arial"/>
          </w:rPr>
          <w:t>running in a shared helper vPlatform which provides a secure interface to the user</w:t>
        </w:r>
        <w:proofErr w:type="gramStart"/>
        <w:r>
          <w:rPr>
            <w:rFonts w:eastAsia="Arial"/>
          </w:rPr>
          <w:t>.</w:t>
        </w:r>
      </w:ins>
      <w:r w:rsidR="007C472D" w:rsidRPr="001B05A0">
        <w:rPr>
          <w:rFonts w:eastAsia="Arial"/>
        </w:rPr>
        <w:t>.</w:t>
      </w:r>
      <w:proofErr w:type="gramEnd"/>
      <w:r w:rsidR="007C472D" w:rsidRPr="001B05A0">
        <w:rPr>
          <w:rFonts w:eastAsia="Arial"/>
        </w:rPr>
        <w:t xml:space="preserve"> </w:t>
      </w:r>
      <w:proofErr w:type="gramStart"/>
      <w:ins w:id="1068" w:author="Ariel Segall" w:date="2013-10-10T16:52:00Z">
        <w:r>
          <w:rPr>
            <w:rFonts w:eastAsia="Arial"/>
          </w:rPr>
          <w:t>v</w:t>
        </w:r>
      </w:ins>
      <w:r w:rsidR="007C472D" w:rsidRPr="001B05A0">
        <w:rPr>
          <w:rFonts w:eastAsia="Arial"/>
        </w:rPr>
        <w:t>Platforms</w:t>
      </w:r>
      <w:proofErr w:type="gramEnd"/>
      <w:r w:rsidR="007C472D" w:rsidRPr="001B05A0">
        <w:rPr>
          <w:rFonts w:eastAsia="Arial"/>
        </w:rPr>
        <w:t xml:space="preserve"> which do not contain a standard OS may exist; </w:t>
      </w:r>
      <w:ins w:id="1069" w:author="Ariel Segall" w:date="2013-10-10T16:53:00Z">
        <w:r w:rsidR="00DC1B20">
          <w:rPr>
            <w:rFonts w:eastAsia="Arial"/>
          </w:rPr>
          <w:t xml:space="preserve">vPlatforms providing system services, for example, may wish to limit unnecessary features for ease of verification. </w:t>
        </w:r>
      </w:ins>
    </w:p>
    <w:p w14:paraId="43AA4FCF" w14:textId="58F7FCE5" w:rsidR="00566733" w:rsidRDefault="00DC1B20" w:rsidP="00DC1B20">
      <w:pPr>
        <w:pStyle w:val="BodyText"/>
        <w:pBdr>
          <w:top w:val="single" w:sz="4" w:space="1" w:color="auto"/>
          <w:left w:val="single" w:sz="4" w:space="4" w:color="auto"/>
          <w:bottom w:val="single" w:sz="4" w:space="1" w:color="auto"/>
          <w:right w:val="single" w:sz="4" w:space="4" w:color="auto"/>
        </w:pBdr>
        <w:shd w:val="clear" w:color="auto" w:fill="F3F3F3"/>
        <w:rPr>
          <w:ins w:id="1070" w:author="Ariel Segall" w:date="2013-10-10T17:00:00Z"/>
          <w:rFonts w:eastAsia="Arial"/>
        </w:rPr>
      </w:pPr>
      <w:proofErr w:type="gramStart"/>
      <w:ins w:id="1071" w:author="Ariel Segall" w:date="2013-10-10T16:54:00Z">
        <w:r>
          <w:rPr>
            <w:rFonts w:eastAsia="Arial"/>
          </w:rPr>
          <w:t>v</w:t>
        </w:r>
      </w:ins>
      <w:r w:rsidR="007C472D" w:rsidRPr="001B05A0">
        <w:rPr>
          <w:rFonts w:eastAsia="Arial"/>
        </w:rPr>
        <w:t>Platforms</w:t>
      </w:r>
      <w:proofErr w:type="gramEnd"/>
      <w:r w:rsidR="007C472D" w:rsidRPr="001B05A0">
        <w:rPr>
          <w:rFonts w:eastAsia="Arial"/>
        </w:rPr>
        <w:t xml:space="preserve"> allow a system to take full advantage of the VMM’s separation of components, </w:t>
      </w:r>
      <w:ins w:id="1072" w:author="Ariel Segall" w:date="2013-08-27T13:38:00Z">
        <w:r w:rsidR="00C61BEE">
          <w:rPr>
            <w:rFonts w:eastAsia="Arial"/>
          </w:rPr>
          <w:t>enabling</w:t>
        </w:r>
        <w:r w:rsidR="00C61BEE" w:rsidRPr="001B05A0">
          <w:rPr>
            <w:rFonts w:eastAsia="Arial"/>
          </w:rPr>
          <w:t xml:space="preserve"> </w:t>
        </w:r>
      </w:ins>
      <w:r w:rsidR="007C472D" w:rsidRPr="001B05A0">
        <w:rPr>
          <w:rFonts w:eastAsia="Arial"/>
        </w:rPr>
        <w:t>security-sensitive f</w:t>
      </w:r>
      <w:ins w:id="1073" w:author="Ariel Segall" w:date="2013-10-10T16:55:00Z">
        <w:r>
          <w:rPr>
            <w:rFonts w:eastAsia="Arial"/>
          </w:rPr>
          <w:t>unctionality to be isolated</w:t>
        </w:r>
      </w:ins>
      <w:r w:rsidR="007C472D" w:rsidRPr="001B05A0">
        <w:rPr>
          <w:rFonts w:eastAsia="Arial"/>
        </w:rPr>
        <w:t xml:space="preserve"> while </w:t>
      </w:r>
      <w:ins w:id="1074" w:author="Ariel Segall" w:date="2013-10-10T16:55:00Z">
        <w:r>
          <w:rPr>
            <w:rFonts w:eastAsia="Arial"/>
          </w:rPr>
          <w:t>allowing the whole to</w:t>
        </w:r>
      </w:ins>
      <w:r w:rsidR="007C472D" w:rsidRPr="001B05A0">
        <w:rPr>
          <w:rFonts w:eastAsia="Arial"/>
        </w:rPr>
        <w:t xml:space="preserve"> operat</w:t>
      </w:r>
      <w:ins w:id="1075" w:author="Ariel Segall" w:date="2013-10-10T16:55:00Z">
        <w:r>
          <w:rPr>
            <w:rFonts w:eastAsia="Arial"/>
          </w:rPr>
          <w:t>e</w:t>
        </w:r>
      </w:ins>
      <w:r w:rsidR="007C472D" w:rsidRPr="001B05A0">
        <w:rPr>
          <w:rFonts w:eastAsia="Arial"/>
        </w:rPr>
        <w:t xml:space="preserve"> as a single combined virtual system. Just </w:t>
      </w:r>
      <w:ins w:id="1076" w:author="Ariel Segall" w:date="2013-10-10T16:56:00Z">
        <w:r>
          <w:rPr>
            <w:rFonts w:eastAsia="Arial"/>
          </w:rPr>
          <w:t>as a physical</w:t>
        </w:r>
      </w:ins>
      <w:r w:rsidR="007C472D" w:rsidRPr="001B05A0">
        <w:rPr>
          <w:rFonts w:eastAsia="Arial"/>
        </w:rPr>
        <w:t xml:space="preserve"> platform </w:t>
      </w:r>
      <w:ins w:id="1077" w:author="Ariel Segall" w:date="2013-10-10T16:56:00Z">
        <w:r>
          <w:rPr>
            <w:rFonts w:eastAsia="Arial"/>
          </w:rPr>
          <w:t xml:space="preserve">generally </w:t>
        </w:r>
      </w:ins>
      <w:r w:rsidR="007C472D" w:rsidRPr="001B05A0">
        <w:rPr>
          <w:rFonts w:eastAsia="Arial"/>
        </w:rPr>
        <w:t>contain</w:t>
      </w:r>
      <w:ins w:id="1078" w:author="Ariel Segall" w:date="2013-10-10T16:56:00Z">
        <w:r>
          <w:rPr>
            <w:rFonts w:eastAsia="Arial"/>
          </w:rPr>
          <w:t>s</w:t>
        </w:r>
      </w:ins>
      <w:r w:rsidR="007C472D" w:rsidRPr="001B05A0">
        <w:rPr>
          <w:rFonts w:eastAsia="Arial"/>
        </w:rPr>
        <w:t xml:space="preserve"> an OS and a variety of hardware components, </w:t>
      </w:r>
      <w:ins w:id="1079" w:author="Ariel Segall" w:date="2013-10-10T16:56:00Z">
        <w:r>
          <w:rPr>
            <w:rFonts w:eastAsia="Arial"/>
          </w:rPr>
          <w:t>v</w:t>
        </w:r>
      </w:ins>
      <w:r w:rsidR="007C472D" w:rsidRPr="001B05A0">
        <w:rPr>
          <w:rFonts w:eastAsia="Arial"/>
        </w:rPr>
        <w:t>Platform</w:t>
      </w:r>
      <w:ins w:id="1080" w:author="Ariel Segall" w:date="2013-10-10T16:56:00Z">
        <w:r>
          <w:rPr>
            <w:rFonts w:eastAsia="Arial"/>
          </w:rPr>
          <w:t>s</w:t>
        </w:r>
      </w:ins>
      <w:r w:rsidR="007C472D" w:rsidRPr="001B05A0">
        <w:rPr>
          <w:rFonts w:eastAsia="Arial"/>
        </w:rPr>
        <w:t xml:space="preserve"> </w:t>
      </w:r>
      <w:ins w:id="1081" w:author="Ariel Segall" w:date="2013-10-10T16:56:00Z">
        <w:r>
          <w:rPr>
            <w:rFonts w:eastAsia="Arial"/>
          </w:rPr>
          <w:t xml:space="preserve">contain </w:t>
        </w:r>
      </w:ins>
      <w:r w:rsidR="007C472D" w:rsidRPr="001B05A0">
        <w:rPr>
          <w:rFonts w:eastAsia="Arial"/>
        </w:rPr>
        <w:t>a primary VM (usually a user-accessible OS) and a variety of “helper” components, such as virtual devices.</w:t>
      </w:r>
      <w:ins w:id="1082" w:author="Ariel Segall" w:date="2013-10-10T16:57:00Z">
        <w:r>
          <w:rPr>
            <w:rFonts w:eastAsia="Arial"/>
          </w:rPr>
          <w:t xml:space="preserve"> Note that the distinction between primary VM and helper components is only truly relevant when it com</w:t>
        </w:r>
        <w:r w:rsidR="00566733">
          <w:rPr>
            <w:rFonts w:eastAsia="Arial"/>
          </w:rPr>
          <w:t>es to spec</w:t>
        </w:r>
      </w:ins>
      <w:ins w:id="1083" w:author="Ariel Segall" w:date="2013-10-10T17:00:00Z">
        <w:r w:rsidR="00566733">
          <w:rPr>
            <w:rFonts w:eastAsia="Arial"/>
          </w:rPr>
          <w:t>ific uses of the</w:t>
        </w:r>
      </w:ins>
      <w:ins w:id="1084" w:author="Ariel Segall" w:date="2013-10-10T16:57:00Z">
        <w:r>
          <w:rPr>
            <w:rFonts w:eastAsia="Arial"/>
          </w:rPr>
          <w:t xml:space="preserve"> vTPM</w:t>
        </w:r>
        <w:proofErr w:type="gramStart"/>
        <w:r w:rsidR="00566733">
          <w:rPr>
            <w:rFonts w:eastAsia="Arial"/>
          </w:rPr>
          <w:t>.</w:t>
        </w:r>
        <w:r>
          <w:rPr>
            <w:rFonts w:eastAsia="Arial"/>
          </w:rPr>
          <w:t>:</w:t>
        </w:r>
        <w:proofErr w:type="gramEnd"/>
        <w:r>
          <w:rPr>
            <w:rFonts w:eastAsia="Arial"/>
          </w:rPr>
          <w:t xml:space="preserve"> </w:t>
        </w:r>
      </w:ins>
    </w:p>
    <w:p w14:paraId="30F27572" w14:textId="57A79FF9" w:rsidR="00DC1B20" w:rsidRDefault="00566733" w:rsidP="001C48BA">
      <w:pPr>
        <w:pStyle w:val="BodyText"/>
        <w:numPr>
          <w:ilvl w:val="0"/>
          <w:numId w:val="69"/>
        </w:numPr>
        <w:pBdr>
          <w:top w:val="single" w:sz="4" w:space="1" w:color="auto"/>
          <w:left w:val="single" w:sz="4" w:space="4" w:color="auto"/>
          <w:bottom w:val="single" w:sz="4" w:space="1" w:color="auto"/>
          <w:right w:val="single" w:sz="4" w:space="4" w:color="auto"/>
        </w:pBdr>
        <w:shd w:val="clear" w:color="auto" w:fill="F3F3F3"/>
        <w:rPr>
          <w:ins w:id="1085" w:author="Ariel Segall" w:date="2013-10-10T17:01:00Z"/>
          <w:rFonts w:eastAsia="Arial"/>
        </w:rPr>
      </w:pPr>
      <w:ins w:id="1086" w:author="Ariel Segall" w:date="2013-10-10T16:57:00Z">
        <w:r>
          <w:rPr>
            <w:rFonts w:eastAsia="Arial"/>
          </w:rPr>
          <w:t>T</w:t>
        </w:r>
        <w:r w:rsidR="00DC1B20">
          <w:rPr>
            <w:rFonts w:eastAsia="Arial"/>
          </w:rPr>
          <w:t>he PCRs used in the PC Cient specification</w:t>
        </w:r>
      </w:ins>
      <w:ins w:id="1087" w:author="Ariel Segall" w:date="2013-10-10T16:59:00Z">
        <w:r>
          <w:rPr>
            <w:rFonts w:eastAsia="Arial"/>
          </w:rPr>
          <w:t xml:space="preserve"> to record the boot measurements of the platform will in a vPlatform contain the </w:t>
        </w:r>
      </w:ins>
      <w:ins w:id="1088" w:author="Ariel Segall" w:date="2013-10-10T17:00:00Z">
        <w:r>
          <w:rPr>
            <w:rFonts w:eastAsia="Arial"/>
          </w:rPr>
          <w:t xml:space="preserve">equivalent </w:t>
        </w:r>
      </w:ins>
      <w:ins w:id="1089" w:author="Ariel Segall" w:date="2013-10-10T16:59:00Z">
        <w:r>
          <w:rPr>
            <w:rFonts w:eastAsia="Arial"/>
          </w:rPr>
          <w:t>measurements of the primary VM.</w:t>
        </w:r>
      </w:ins>
      <w:ins w:id="1090" w:author="Ariel Segall" w:date="2013-10-10T17:00:00Z">
        <w:r>
          <w:rPr>
            <w:rFonts w:eastAsia="Arial"/>
          </w:rPr>
          <w:t xml:space="preserve"> This provides an appraiser with reasonable backwards compatibility.</w:t>
        </w:r>
      </w:ins>
    </w:p>
    <w:p w14:paraId="54B0E80D" w14:textId="202D393E" w:rsidR="00566733" w:rsidRDefault="00566733" w:rsidP="001C48BA">
      <w:pPr>
        <w:pStyle w:val="BodyText"/>
        <w:numPr>
          <w:ilvl w:val="0"/>
          <w:numId w:val="69"/>
        </w:numPr>
        <w:pBdr>
          <w:top w:val="single" w:sz="4" w:space="1" w:color="auto"/>
          <w:left w:val="single" w:sz="4" w:space="4" w:color="auto"/>
          <w:bottom w:val="single" w:sz="4" w:space="1" w:color="auto"/>
          <w:right w:val="single" w:sz="4" w:space="4" w:color="auto"/>
        </w:pBdr>
        <w:shd w:val="clear" w:color="auto" w:fill="F3F3F3"/>
        <w:rPr>
          <w:ins w:id="1091" w:author="Ariel Segall" w:date="2013-10-10T16:57:00Z"/>
          <w:rFonts w:eastAsia="Arial"/>
        </w:rPr>
      </w:pPr>
      <w:ins w:id="1092" w:author="Ariel Segall" w:date="2013-10-10T17:01:00Z">
        <w:r>
          <w:rPr>
            <w:rFonts w:eastAsia="Arial"/>
          </w:rPr>
          <w:t xml:space="preserve">The localities defined as controlled by the trusted OS and applications in the PC Client </w:t>
        </w:r>
      </w:ins>
      <w:ins w:id="1093" w:author="Ariel Segall" w:date="2013-10-10T17:02:00Z">
        <w:r>
          <w:rPr>
            <w:rFonts w:eastAsia="Arial"/>
          </w:rPr>
          <w:t>(localities 1 and 2) will be assigned to the primary VM.</w:t>
        </w:r>
      </w:ins>
    </w:p>
    <w:p w14:paraId="6B8C9B3E" w14:textId="0D8E07DD" w:rsidR="00566733" w:rsidRDefault="00566733" w:rsidP="00DC1B20">
      <w:pPr>
        <w:pStyle w:val="BodyText"/>
        <w:pBdr>
          <w:top w:val="single" w:sz="4" w:space="1" w:color="auto"/>
          <w:left w:val="single" w:sz="4" w:space="4" w:color="auto"/>
          <w:bottom w:val="single" w:sz="4" w:space="1" w:color="auto"/>
          <w:right w:val="single" w:sz="4" w:space="4" w:color="auto"/>
        </w:pBdr>
        <w:shd w:val="clear" w:color="auto" w:fill="F3F3F3"/>
        <w:rPr>
          <w:ins w:id="1094" w:author="Ariel Segall" w:date="2013-10-10T17:02:00Z"/>
          <w:rFonts w:eastAsia="Arial"/>
        </w:rPr>
      </w:pPr>
      <w:ins w:id="1095" w:author="Ariel Segall" w:date="2013-10-10T17:02:00Z">
        <w:r>
          <w:rPr>
            <w:rFonts w:eastAsia="Arial"/>
          </w:rPr>
          <w:t>“</w:t>
        </w:r>
        <w:r w:rsidR="009D1E5D">
          <w:rPr>
            <w:rFonts w:eastAsia="Arial"/>
          </w:rPr>
          <w:t>Helper components</w:t>
        </w:r>
        <w:r>
          <w:rPr>
            <w:rFonts w:eastAsia="Arial"/>
          </w:rPr>
          <w:t>” are therefore not necessarily subservient to the primary; however, since he most common vPlatform</w:t>
        </w:r>
      </w:ins>
      <w:ins w:id="1096" w:author="Ariel Segall" w:date="2013-10-10T17:03:00Z">
        <w:r>
          <w:rPr>
            <w:rFonts w:eastAsia="Arial"/>
          </w:rPr>
          <w:t xml:space="preserve"> is likely</w:t>
        </w:r>
      </w:ins>
      <w:ins w:id="1097" w:author="Ariel Segall" w:date="2013-10-10T17:02:00Z">
        <w:r>
          <w:rPr>
            <w:rFonts w:eastAsia="Arial"/>
          </w:rPr>
          <w:t xml:space="preserve"> to have a user OS running in the primary VM and the helper VMs (if present) providing useful services to that OS, this terminology will be descriptive most of the time.</w:t>
        </w:r>
      </w:ins>
    </w:p>
    <w:p w14:paraId="2F9A784C" w14:textId="54BD74D4" w:rsidR="009D1E5D" w:rsidRDefault="009D1E5D" w:rsidP="00DC1B20">
      <w:pPr>
        <w:pStyle w:val="BodyText"/>
        <w:pBdr>
          <w:top w:val="single" w:sz="4" w:space="1" w:color="auto"/>
          <w:left w:val="single" w:sz="4" w:space="4" w:color="auto"/>
          <w:bottom w:val="single" w:sz="4" w:space="1" w:color="auto"/>
          <w:right w:val="single" w:sz="4" w:space="4" w:color="auto"/>
        </w:pBdr>
        <w:shd w:val="clear" w:color="auto" w:fill="F3F3F3"/>
        <w:rPr>
          <w:ins w:id="1098" w:author="Ariel Segall" w:date="2013-10-10T17:08:00Z"/>
          <w:rFonts w:eastAsia="Arial"/>
        </w:rPr>
      </w:pPr>
      <w:ins w:id="1099" w:author="Ariel Segall" w:date="2013-10-10T17:04:00Z">
        <w:r>
          <w:rPr>
            <w:rFonts w:eastAsia="Arial"/>
          </w:rPr>
          <w:t>Although helper components are not required,</w:t>
        </w:r>
      </w:ins>
      <w:r w:rsidR="007C472D" w:rsidRPr="001B05A0">
        <w:rPr>
          <w:rFonts w:eastAsia="Arial"/>
        </w:rPr>
        <w:t xml:space="preserve"> </w:t>
      </w:r>
      <w:ins w:id="1100" w:author="Ariel Segall" w:date="2013-10-10T17:05:00Z">
        <w:r>
          <w:rPr>
            <w:rFonts w:eastAsia="Arial"/>
          </w:rPr>
          <w:t xml:space="preserve">isolating high-risk </w:t>
        </w:r>
      </w:ins>
      <w:r w:rsidR="007C472D" w:rsidRPr="001B05A0">
        <w:rPr>
          <w:rFonts w:eastAsia="Arial"/>
        </w:rPr>
        <w:t xml:space="preserve">functionality </w:t>
      </w:r>
      <w:ins w:id="1101" w:author="Ariel Segall" w:date="2013-10-10T17:04:00Z">
        <w:r>
          <w:rPr>
            <w:rFonts w:eastAsia="Arial"/>
          </w:rPr>
          <w:t xml:space="preserve">can </w:t>
        </w:r>
      </w:ins>
      <w:r w:rsidR="007C472D" w:rsidRPr="001B05A0">
        <w:rPr>
          <w:rFonts w:eastAsia="Arial"/>
        </w:rPr>
        <w:t>limit the impact a corrupted, malicious, or poorly programmed component can have</w:t>
      </w:r>
      <w:ins w:id="1102" w:author="Ariel Segall" w:date="2013-10-10T17:05:00Z">
        <w:r>
          <w:rPr>
            <w:rFonts w:eastAsia="Arial"/>
          </w:rPr>
          <w:t xml:space="preserve">; </w:t>
        </w:r>
      </w:ins>
      <w:ins w:id="1103" w:author="Ariel Segall" w:date="2013-10-10T17:07:00Z">
        <w:r>
          <w:rPr>
            <w:rFonts w:eastAsia="Arial"/>
          </w:rPr>
          <w:t xml:space="preserve">separating security-sensitive functionality can protect it from compromise of the </w:t>
        </w:r>
      </w:ins>
      <w:ins w:id="1104" w:author="Ariel Segall" w:date="2013-10-10T17:05:00Z">
        <w:r>
          <w:rPr>
            <w:rFonts w:eastAsia="Arial"/>
          </w:rPr>
          <w:t xml:space="preserve">primary VM. </w:t>
        </w:r>
      </w:ins>
      <w:ins w:id="1105" w:author="Ariel Segall" w:date="2013-10-10T17:08:00Z">
        <w:r>
          <w:rPr>
            <w:rFonts w:eastAsia="Arial"/>
          </w:rPr>
          <w:t xml:space="preserve"> Features </w:t>
        </w:r>
      </w:ins>
      <w:r w:rsidR="007C472D" w:rsidRPr="001B05A0">
        <w:rPr>
          <w:rFonts w:eastAsia="Arial"/>
        </w:rPr>
        <w:t xml:space="preserve">such as VM introspection, allow measurement-specialized helper VMs to assess the functionality of the </w:t>
      </w:r>
      <w:ins w:id="1106" w:author="Ariel Segall" w:date="2013-08-27T13:38:00Z">
        <w:r w:rsidR="009B0EFE">
          <w:rPr>
            <w:rFonts w:eastAsia="Arial"/>
          </w:rPr>
          <w:t>primary</w:t>
        </w:r>
      </w:ins>
      <w:r w:rsidR="007C472D" w:rsidRPr="001B05A0">
        <w:rPr>
          <w:rFonts w:eastAsia="Arial"/>
        </w:rPr>
        <w:t xml:space="preserve"> </w:t>
      </w:r>
      <w:ins w:id="1107" w:author="Ariel Segall" w:date="2013-08-27T13:38:00Z">
        <w:r w:rsidR="009B0EFE">
          <w:rPr>
            <w:rFonts w:eastAsia="Arial"/>
          </w:rPr>
          <w:t>VM</w:t>
        </w:r>
      </w:ins>
      <w:r w:rsidR="007C472D" w:rsidRPr="001B05A0">
        <w:rPr>
          <w:rFonts w:eastAsia="Arial"/>
        </w:rPr>
        <w:t xml:space="preserve"> or other helper VMs</w:t>
      </w:r>
      <w:ins w:id="1108" w:author="Ariel Segall" w:date="2013-10-10T17:08:00Z">
        <w:r>
          <w:rPr>
            <w:rFonts w:eastAsia="Arial"/>
          </w:rPr>
          <w:t>, isolating compromise detection from the components at risk</w:t>
        </w:r>
      </w:ins>
      <w:r w:rsidR="007C472D" w:rsidRPr="001B05A0">
        <w:rPr>
          <w:rFonts w:eastAsia="Arial"/>
        </w:rPr>
        <w:t>.</w:t>
      </w:r>
    </w:p>
    <w:p w14:paraId="265355E3" w14:textId="38EE7A7C" w:rsidR="007C472D" w:rsidRPr="001B05A0" w:rsidRDefault="007C472D" w:rsidP="009D1E5D">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
      <w:r w:rsidRPr="001B05A0">
        <w:rPr>
          <w:rFonts w:eastAsia="Arial"/>
        </w:rPr>
        <w:t xml:space="preserve"> </w:t>
      </w:r>
      <w:ins w:id="1109" w:author="Ariel Segall" w:date="2013-10-10T17:08:00Z">
        <w:r w:rsidR="009D1E5D">
          <w:rPr>
            <w:rFonts w:eastAsia="Arial"/>
          </w:rPr>
          <w:t>A</w:t>
        </w:r>
      </w:ins>
      <w:r w:rsidRPr="001B05A0">
        <w:rPr>
          <w:rFonts w:eastAsia="Arial"/>
        </w:rPr>
        <w:t xml:space="preserve">ssociating </w:t>
      </w:r>
      <w:proofErr w:type="gramStart"/>
      <w:r w:rsidRPr="001B05A0">
        <w:rPr>
          <w:rFonts w:eastAsia="Arial"/>
        </w:rPr>
        <w:t>helpers</w:t>
      </w:r>
      <w:proofErr w:type="gramEnd"/>
      <w:ins w:id="1110" w:author="Ariel Segall" w:date="2013-10-10T17:09:00Z">
        <w:r w:rsidR="009D1E5D">
          <w:rPr>
            <w:rFonts w:eastAsia="Arial"/>
          </w:rPr>
          <w:t xml:space="preserve"> components</w:t>
        </w:r>
      </w:ins>
      <w:r w:rsidRPr="001B05A0">
        <w:rPr>
          <w:rFonts w:eastAsia="Arial"/>
        </w:rPr>
        <w:t xml:space="preserve"> with </w:t>
      </w:r>
      <w:ins w:id="1111" w:author="Ariel Segall" w:date="2013-10-10T17:09:00Z">
        <w:r w:rsidR="009D1E5D">
          <w:rPr>
            <w:rFonts w:eastAsia="Arial"/>
          </w:rPr>
          <w:t xml:space="preserve">a </w:t>
        </w:r>
      </w:ins>
      <w:r w:rsidRPr="001B05A0">
        <w:rPr>
          <w:rFonts w:eastAsia="Arial"/>
        </w:rPr>
        <w:t xml:space="preserve">primary VM in a </w:t>
      </w:r>
      <w:ins w:id="1112" w:author="Ariel Segall" w:date="2013-10-10T17:09:00Z">
        <w:r w:rsidR="009D1E5D">
          <w:rPr>
            <w:rFonts w:eastAsia="Arial"/>
          </w:rPr>
          <w:t>v</w:t>
        </w:r>
      </w:ins>
      <w:r w:rsidRPr="001B05A0">
        <w:rPr>
          <w:rFonts w:eastAsia="Arial"/>
        </w:rPr>
        <w:t>Platform</w:t>
      </w:r>
      <w:ins w:id="1113" w:author="Ariel Segall" w:date="2013-10-10T17:09:00Z">
        <w:r w:rsidR="009D1E5D">
          <w:rPr>
            <w:rFonts w:eastAsia="Arial"/>
          </w:rPr>
          <w:t xml:space="preserve"> allows the definition of </w:t>
        </w:r>
      </w:ins>
      <w:r w:rsidRPr="001B05A0">
        <w:rPr>
          <w:rFonts w:eastAsia="Arial"/>
        </w:rPr>
        <w:t xml:space="preserve">reasonable expected behaviors for the entire group. </w:t>
      </w:r>
      <w:ins w:id="1114" w:author="Ariel Segall" w:date="2013-10-10T17:09:00Z">
        <w:r w:rsidR="009D1E5D">
          <w:rPr>
            <w:rFonts w:eastAsia="Arial"/>
          </w:rPr>
          <w:t xml:space="preserve">Such behaviors might include limited information flow to </w:t>
        </w:r>
      </w:ins>
      <w:ins w:id="1115" w:author="Ariel Segall" w:date="2013-10-10T17:10:00Z">
        <w:r w:rsidR="009D1E5D">
          <w:rPr>
            <w:rFonts w:eastAsia="Arial"/>
          </w:rPr>
          <w:t xml:space="preserve">or from </w:t>
        </w:r>
      </w:ins>
      <w:ins w:id="1116" w:author="Ariel Segall" w:date="2013-10-10T17:09:00Z">
        <w:r w:rsidR="009D1E5D">
          <w:rPr>
            <w:rFonts w:eastAsia="Arial"/>
          </w:rPr>
          <w:t>other vPlatforms</w:t>
        </w:r>
      </w:ins>
      <w:ins w:id="1117" w:author="Ariel Segall" w:date="2013-10-10T17:10:00Z">
        <w:r w:rsidR="009D1E5D">
          <w:rPr>
            <w:rFonts w:eastAsia="Arial"/>
          </w:rPr>
          <w:t xml:space="preserve"> to minimize the risk of leaked data, or restricted access to hardware components to reduce side-channel vectors.</w:t>
        </w:r>
      </w:ins>
      <w:r w:rsidRPr="001B05A0">
        <w:rPr>
          <w:rFonts w:eastAsia="Arial"/>
        </w:rPr>
        <w:t xml:space="preserve"> </w:t>
      </w:r>
    </w:p>
    <w:p w14:paraId="25D62FBB" w14:textId="7F360032" w:rsidR="00FA14CB" w:rsidRDefault="007C472D" w:rsidP="00DC1B20">
      <w:pPr>
        <w:pStyle w:val="BodyText"/>
        <w:pBdr>
          <w:top w:val="single" w:sz="4" w:space="1" w:color="auto"/>
          <w:left w:val="single" w:sz="4" w:space="4" w:color="auto"/>
          <w:bottom w:val="single" w:sz="4" w:space="1" w:color="auto"/>
          <w:right w:val="single" w:sz="4" w:space="4" w:color="auto"/>
        </w:pBdr>
        <w:shd w:val="clear" w:color="auto" w:fill="F3F3F3"/>
        <w:rPr>
          <w:ins w:id="1118" w:author="Ariel Segall" w:date="2013-10-10T17:21:00Z"/>
          <w:rFonts w:eastAsia="Arial"/>
        </w:rPr>
      </w:pPr>
      <w:r w:rsidRPr="001B05A0">
        <w:rPr>
          <w:rFonts w:eastAsia="Arial"/>
        </w:rPr>
        <w:t xml:space="preserve">Normally, VMs </w:t>
      </w:r>
      <w:ins w:id="1119" w:author="Ariel Segall" w:date="2013-10-10T17:17:00Z">
        <w:r w:rsidR="00FA14CB">
          <w:rPr>
            <w:rFonts w:eastAsia="Arial"/>
          </w:rPr>
          <w:t>in</w:t>
        </w:r>
      </w:ins>
      <w:r w:rsidRPr="001B05A0">
        <w:rPr>
          <w:rFonts w:eastAsia="Arial"/>
        </w:rPr>
        <w:t xml:space="preserve"> </w:t>
      </w:r>
      <w:ins w:id="1120" w:author="Ariel Segall" w:date="2013-10-10T17:17:00Z">
        <w:r w:rsidR="00FA14CB">
          <w:rPr>
            <w:rFonts w:eastAsia="Arial"/>
          </w:rPr>
          <w:t>one v</w:t>
        </w:r>
      </w:ins>
      <w:r w:rsidRPr="001B05A0">
        <w:rPr>
          <w:rFonts w:eastAsia="Arial"/>
        </w:rPr>
        <w:t xml:space="preserve">Platform should not provide services to other </w:t>
      </w:r>
      <w:ins w:id="1121" w:author="Ariel Segall" w:date="2013-10-10T17:17:00Z">
        <w:r w:rsidR="00FA14CB">
          <w:rPr>
            <w:rFonts w:eastAsia="Arial"/>
          </w:rPr>
          <w:t>v</w:t>
        </w:r>
      </w:ins>
      <w:r w:rsidRPr="001B05A0">
        <w:rPr>
          <w:rFonts w:eastAsia="Arial"/>
        </w:rPr>
        <w:t xml:space="preserve">Platforms, </w:t>
      </w:r>
      <w:ins w:id="1122" w:author="Ariel Segall" w:date="2013-10-10T17:17:00Z">
        <w:r w:rsidR="00FA14CB">
          <w:rPr>
            <w:rFonts w:eastAsia="Arial"/>
          </w:rPr>
          <w:t xml:space="preserve">since the vPlatform model </w:t>
        </w:r>
      </w:ins>
      <w:r w:rsidRPr="001B05A0">
        <w:rPr>
          <w:rFonts w:eastAsia="Arial"/>
        </w:rPr>
        <w:t>encourage</w:t>
      </w:r>
      <w:ins w:id="1123" w:author="Ariel Segall" w:date="2013-10-10T17:17:00Z">
        <w:r w:rsidR="00FA14CB">
          <w:rPr>
            <w:rFonts w:eastAsia="Arial"/>
          </w:rPr>
          <w:t>s</w:t>
        </w:r>
      </w:ins>
      <w:r w:rsidRPr="001B05A0">
        <w:rPr>
          <w:rFonts w:eastAsia="Arial"/>
        </w:rPr>
        <w:t xml:space="preserve"> isolation between unrelated components. However, in m</w:t>
      </w:r>
      <w:ins w:id="1124" w:author="Ariel Segall" w:date="2013-08-27T13:41:00Z">
        <w:r w:rsidR="007A25D1">
          <w:rPr>
            <w:rFonts w:eastAsia="Arial"/>
          </w:rPr>
          <w:t>any</w:t>
        </w:r>
      </w:ins>
      <w:r w:rsidRPr="001B05A0">
        <w:rPr>
          <w:rFonts w:eastAsia="Arial"/>
        </w:rPr>
        <w:t xml:space="preserve"> systems, there will be a need for</w:t>
      </w:r>
      <w:ins w:id="1125" w:author="Ariel Segall" w:date="2013-10-10T17:18:00Z">
        <w:r w:rsidR="00FA14CB">
          <w:rPr>
            <w:rFonts w:eastAsia="Arial"/>
          </w:rPr>
          <w:t xml:space="preserve"> what we call helper vPlatforms, providing services to other vPlatforms.</w:t>
        </w:r>
      </w:ins>
      <w:r w:rsidRPr="001B05A0">
        <w:rPr>
          <w:rFonts w:eastAsia="Arial"/>
        </w:rPr>
        <w:t xml:space="preserve"> </w:t>
      </w:r>
      <w:ins w:id="1126" w:author="Ariel Segall" w:date="2013-10-10T17:19:00Z">
        <w:r w:rsidR="00FA14CB">
          <w:rPr>
            <w:rFonts w:eastAsia="Arial"/>
          </w:rPr>
          <w:t xml:space="preserve">Often these will result from </w:t>
        </w:r>
        <w:proofErr w:type="gramStart"/>
        <w:r w:rsidR="00FA14CB">
          <w:rPr>
            <w:rFonts w:eastAsia="Arial"/>
          </w:rPr>
          <w:t>the  need</w:t>
        </w:r>
        <w:proofErr w:type="gramEnd"/>
        <w:r w:rsidR="00FA14CB">
          <w:rPr>
            <w:rFonts w:eastAsia="Arial"/>
          </w:rPr>
          <w:t xml:space="preserve"> to limit access to shared hardware resources: for example, a system with a single network card might want to limit direct access to a single helper vPlatform acting as a virtual network switch. Other vPlatforms would connect to that helper vPlatform, which would be responsible for making sure that information did not leak between vPlatforms and access to the shared resource was dist</w:t>
        </w:r>
      </w:ins>
      <w:ins w:id="1127" w:author="Ariel Segall" w:date="2013-10-10T17:21:00Z">
        <w:r w:rsidR="00FA14CB">
          <w:rPr>
            <w:rFonts w:eastAsia="Arial"/>
          </w:rPr>
          <w:t>ributed reasonably.</w:t>
        </w:r>
      </w:ins>
    </w:p>
    <w:p w14:paraId="5E3885B9" w14:textId="63747311" w:rsidR="00FA14CB" w:rsidRDefault="00FA14CB" w:rsidP="00DC1B20">
      <w:pPr>
        <w:pStyle w:val="BodyText"/>
        <w:pBdr>
          <w:top w:val="single" w:sz="4" w:space="1" w:color="auto"/>
          <w:left w:val="single" w:sz="4" w:space="4" w:color="auto"/>
          <w:bottom w:val="single" w:sz="4" w:space="1" w:color="auto"/>
          <w:right w:val="single" w:sz="4" w:space="4" w:color="auto"/>
        </w:pBdr>
        <w:shd w:val="clear" w:color="auto" w:fill="F3F3F3"/>
        <w:rPr>
          <w:ins w:id="1128" w:author="Ariel Segall" w:date="2013-10-10T17:19:00Z"/>
          <w:rFonts w:eastAsia="Arial"/>
        </w:rPr>
      </w:pPr>
      <w:ins w:id="1129" w:author="Ariel Segall" w:date="2013-10-10T17:21:00Z">
        <w:r>
          <w:rPr>
            <w:rFonts w:eastAsia="Arial"/>
          </w:rPr>
          <w:t>In some cases, a single VM may provide services to a number of vPlatforms, but each vPlatform would be using a single, isolated instance of the service: for example, some systems implement vTPMs as processes running in the vPlatform Manager</w:t>
        </w:r>
      </w:ins>
      <w:ins w:id="1130" w:author="Ariel Segall" w:date="2013-10-10T17:22:00Z">
        <w:r>
          <w:rPr>
            <w:rFonts w:eastAsia="Arial"/>
          </w:rPr>
          <w:t xml:space="preserve">’s </w:t>
        </w:r>
      </w:ins>
      <w:ins w:id="1131" w:author="Ariel Segall" w:date="2013-10-10T17:21:00Z">
        <w:r>
          <w:rPr>
            <w:rFonts w:eastAsia="Arial"/>
          </w:rPr>
          <w:t>VM.</w:t>
        </w:r>
      </w:ins>
      <w:ins w:id="1132" w:author="Ariel Segall" w:date="2013-10-10T17:22:00Z">
        <w:r>
          <w:rPr>
            <w:rFonts w:eastAsia="Arial"/>
          </w:rPr>
          <w:t xml:space="preserve">  In these cases, it is often best to draw the vPlatform boundaries at the process level rather than the VM level, since each process is a helper component for a single vPlatform. The VM running the processes would then be responsible for meeting the vPlatform isolation requirements. </w:t>
        </w:r>
      </w:ins>
    </w:p>
    <w:p w14:paraId="6612B7BC" w14:textId="4013768B" w:rsidR="007C472D" w:rsidRDefault="00FA14CB" w:rsidP="00DC1B20">
      <w:pPr>
        <w:pStyle w:val="BodyText"/>
        <w:pBdr>
          <w:top w:val="single" w:sz="4" w:space="1" w:color="auto"/>
          <w:left w:val="single" w:sz="4" w:space="4" w:color="auto"/>
          <w:bottom w:val="single" w:sz="4" w:space="1" w:color="auto"/>
          <w:right w:val="single" w:sz="4" w:space="4" w:color="auto"/>
        </w:pBdr>
        <w:shd w:val="clear" w:color="auto" w:fill="F3F3F3"/>
        <w:rPr>
          <w:ins w:id="1133" w:author="Ariel Segall" w:date="2013-10-10T17:31:00Z"/>
          <w:rFonts w:eastAsia="Arial"/>
        </w:rPr>
      </w:pPr>
      <w:ins w:id="1134" w:author="Ariel Segall" w:date="2013-10-10T17:24:00Z">
        <w:r>
          <w:rPr>
            <w:rFonts w:eastAsia="Arial"/>
          </w:rPr>
          <w:t>Where</w:t>
        </w:r>
      </w:ins>
      <w:r w:rsidR="007C472D" w:rsidRPr="001B05A0">
        <w:rPr>
          <w:rFonts w:eastAsia="Arial"/>
        </w:rPr>
        <w:t xml:space="preserve"> the boundaries between Virtual Platforms </w:t>
      </w:r>
      <w:ins w:id="1135" w:author="Ariel Segall" w:date="2013-10-10T17:24:00Z">
        <w:r>
          <w:rPr>
            <w:rFonts w:eastAsia="Arial"/>
          </w:rPr>
          <w:t>should be placed is up to</w:t>
        </w:r>
      </w:ins>
      <w:r w:rsidR="007C472D" w:rsidRPr="001B05A0">
        <w:rPr>
          <w:rFonts w:eastAsia="Arial"/>
        </w:rPr>
        <w:t xml:space="preserve"> the system designers</w:t>
      </w:r>
      <w:ins w:id="1136" w:author="Ariel Segall" w:date="2013-10-10T17:24:00Z">
        <w:r w:rsidR="00560208">
          <w:rPr>
            <w:rFonts w:eastAsia="Arial"/>
          </w:rPr>
          <w:t>; there are no hard requirements</w:t>
        </w:r>
      </w:ins>
      <w:r w:rsidR="007C472D" w:rsidRPr="001B05A0">
        <w:rPr>
          <w:rFonts w:eastAsia="Arial"/>
        </w:rPr>
        <w:t xml:space="preserve">. </w:t>
      </w:r>
      <w:ins w:id="1137" w:author="Ariel Segall" w:date="2013-10-10T17:24:00Z">
        <w:r w:rsidR="00560208">
          <w:rPr>
            <w:rFonts w:eastAsia="Arial"/>
          </w:rPr>
          <w:t xml:space="preserve">Generally, </w:t>
        </w:r>
      </w:ins>
      <w:r w:rsidR="007C472D" w:rsidRPr="001B05A0">
        <w:rPr>
          <w:rFonts w:eastAsia="Arial"/>
        </w:rPr>
        <w:t xml:space="preserve">if </w:t>
      </w:r>
      <w:ins w:id="1138" w:author="Ariel Segall" w:date="2013-10-10T17:25:00Z">
        <w:r w:rsidR="00560208">
          <w:rPr>
            <w:rFonts w:eastAsia="Arial"/>
          </w:rPr>
          <w:t>a component—be it a process, an application, or a VM--</w:t>
        </w:r>
      </w:ins>
      <w:r w:rsidR="007C472D" w:rsidRPr="001B05A0">
        <w:rPr>
          <w:rFonts w:eastAsia="Arial"/>
        </w:rPr>
        <w:t xml:space="preserve"> provide</w:t>
      </w:r>
      <w:ins w:id="1139" w:author="Ariel Segall" w:date="2013-10-10T17:25:00Z">
        <w:r w:rsidR="00560208">
          <w:rPr>
            <w:rFonts w:eastAsia="Arial"/>
          </w:rPr>
          <w:t>s</w:t>
        </w:r>
      </w:ins>
      <w:r w:rsidR="007C472D" w:rsidRPr="001B05A0">
        <w:rPr>
          <w:rFonts w:eastAsia="Arial"/>
        </w:rPr>
        <w:t xml:space="preserve"> services to</w:t>
      </w:r>
      <w:ins w:id="1140" w:author="Ariel Segall" w:date="2013-10-10T17:25:00Z">
        <w:r w:rsidR="00560208">
          <w:rPr>
            <w:rFonts w:eastAsia="Arial"/>
          </w:rPr>
          <w:t>,</w:t>
        </w:r>
      </w:ins>
      <w:r w:rsidR="007C472D" w:rsidRPr="001B05A0">
        <w:rPr>
          <w:rFonts w:eastAsia="Arial"/>
        </w:rPr>
        <w:t xml:space="preserve"> or about</w:t>
      </w:r>
      <w:ins w:id="1141" w:author="Ariel Segall" w:date="2013-10-10T17:25:00Z">
        <w:r w:rsidR="00560208">
          <w:rPr>
            <w:rFonts w:eastAsia="Arial"/>
          </w:rPr>
          <w:t>,</w:t>
        </w:r>
      </w:ins>
      <w:r w:rsidR="007C472D" w:rsidRPr="001B05A0">
        <w:rPr>
          <w:rFonts w:eastAsia="Arial"/>
        </w:rPr>
        <w:t xml:space="preserve"> </w:t>
      </w:r>
      <w:ins w:id="1142" w:author="Ariel Segall" w:date="2013-10-10T17:25:00Z">
        <w:r w:rsidR="00560208">
          <w:rPr>
            <w:rFonts w:eastAsia="Arial"/>
          </w:rPr>
          <w:t>a particular VM</w:t>
        </w:r>
      </w:ins>
      <w:r w:rsidR="007C472D" w:rsidRPr="001B05A0">
        <w:rPr>
          <w:rFonts w:eastAsia="Arial"/>
        </w:rPr>
        <w:t xml:space="preserve">, </w:t>
      </w:r>
      <w:ins w:id="1143" w:author="Ariel Segall" w:date="2013-10-10T17:25:00Z">
        <w:r w:rsidR="00560208">
          <w:rPr>
            <w:rFonts w:eastAsia="Arial"/>
          </w:rPr>
          <w:t>it is</w:t>
        </w:r>
      </w:ins>
      <w:r w:rsidR="007C472D" w:rsidRPr="001B05A0">
        <w:rPr>
          <w:rFonts w:eastAsia="Arial"/>
        </w:rPr>
        <w:t xml:space="preserve"> probably part of that VM’s </w:t>
      </w:r>
      <w:ins w:id="1144" w:author="Ariel Segall" w:date="2013-10-10T17:26:00Z">
        <w:r w:rsidR="00560208">
          <w:rPr>
            <w:rFonts w:eastAsia="Arial"/>
          </w:rPr>
          <w:t>v</w:t>
        </w:r>
      </w:ins>
      <w:r w:rsidR="007C472D" w:rsidRPr="001B05A0">
        <w:rPr>
          <w:rFonts w:eastAsia="Arial"/>
        </w:rPr>
        <w:t>Platform</w:t>
      </w:r>
      <w:ins w:id="1145" w:author="Ariel Segall" w:date="2013-10-10T17:26:00Z">
        <w:r w:rsidR="00560208">
          <w:rPr>
            <w:rFonts w:eastAsia="Arial"/>
          </w:rPr>
          <w:t>: it will be measured into and make use of the same vTPM, allowing an easily shared chain of trust</w:t>
        </w:r>
      </w:ins>
      <w:r w:rsidR="007C472D" w:rsidRPr="001B05A0">
        <w:rPr>
          <w:rFonts w:eastAsia="Arial"/>
        </w:rPr>
        <w:t xml:space="preserve">. If a </w:t>
      </w:r>
      <w:ins w:id="1146" w:author="Ariel Segall" w:date="2013-10-10T17:27:00Z">
        <w:r w:rsidR="00560208">
          <w:rPr>
            <w:rFonts w:eastAsia="Arial"/>
          </w:rPr>
          <w:t>component provides services to components of many different v</w:t>
        </w:r>
      </w:ins>
      <w:r w:rsidR="007C472D" w:rsidRPr="001B05A0">
        <w:rPr>
          <w:rFonts w:eastAsia="Arial"/>
        </w:rPr>
        <w:t>Platforms</w:t>
      </w:r>
      <w:ins w:id="1147" w:author="Ariel Segall" w:date="2013-10-10T17:27:00Z">
        <w:r w:rsidR="00560208">
          <w:rPr>
            <w:rFonts w:eastAsia="Arial"/>
          </w:rPr>
          <w:t xml:space="preserve">, it probably belongs in a helper vPlatform, whose vTPM will be used to provide deep attestations </w:t>
        </w:r>
      </w:ins>
      <w:ins w:id="1148" w:author="Ariel Segall" w:date="2013-10-10T17:28:00Z">
        <w:r w:rsidR="00560208">
          <w:rPr>
            <w:rFonts w:eastAsia="Arial"/>
          </w:rPr>
          <w:t>(</w:t>
        </w:r>
        <w:r w:rsidR="00560208">
          <w:rPr>
            <w:rFonts w:eastAsia="Arial"/>
          </w:rPr>
          <w:fldChar w:fldCharType="begin"/>
        </w:r>
        <w:r w:rsidR="00560208">
          <w:rPr>
            <w:rFonts w:eastAsia="Arial"/>
          </w:rPr>
          <w:instrText xml:space="preserve"> REF _Ref211683877 \r \h </w:instrText>
        </w:r>
        <w:r w:rsidR="00560208">
          <w:rPr>
            <w:rFonts w:eastAsia="Arial"/>
          </w:rPr>
        </w:r>
      </w:ins>
      <w:r w:rsidR="00560208">
        <w:rPr>
          <w:rFonts w:eastAsia="Arial"/>
        </w:rPr>
        <w:fldChar w:fldCharType="separate"/>
      </w:r>
      <w:ins w:id="1149" w:author="Ariel Segall" w:date="2013-10-11T22:46:00Z">
        <w:r w:rsidR="00F73D98">
          <w:rPr>
            <w:rFonts w:eastAsia="Arial"/>
          </w:rPr>
          <w:t>10.6</w:t>
        </w:r>
      </w:ins>
      <w:ins w:id="1150" w:author="Ariel Segall" w:date="2013-10-10T17:28:00Z">
        <w:r w:rsidR="00560208">
          <w:rPr>
            <w:rFonts w:eastAsia="Arial"/>
          </w:rPr>
          <w:fldChar w:fldCharType="end"/>
        </w:r>
        <w:r w:rsidR="00560208">
          <w:rPr>
            <w:rFonts w:eastAsia="Arial"/>
          </w:rPr>
          <w:t>) to other vPlatforms as required to establish trust in the service</w:t>
        </w:r>
      </w:ins>
      <w:r w:rsidR="007C472D" w:rsidRPr="001B05A0">
        <w:rPr>
          <w:rFonts w:eastAsia="Arial"/>
        </w:rPr>
        <w:t>.</w:t>
      </w:r>
      <w:ins w:id="1151" w:author="Ariel Segall" w:date="2013-10-10T17:29:00Z">
        <w:r w:rsidR="00560208">
          <w:rPr>
            <w:rFonts w:eastAsia="Arial"/>
          </w:rPr>
          <w:t xml:space="preserve"> Choosing</w:t>
        </w:r>
      </w:ins>
      <w:r w:rsidR="007C472D" w:rsidRPr="001B05A0">
        <w:rPr>
          <w:rFonts w:eastAsia="Arial"/>
        </w:rPr>
        <w:t xml:space="preserve"> </w:t>
      </w:r>
      <w:ins w:id="1152" w:author="Ariel Segall" w:date="2013-10-10T17:29:00Z">
        <w:r w:rsidR="00560208">
          <w:rPr>
            <w:rFonts w:eastAsia="Arial"/>
          </w:rPr>
          <w:t>v</w:t>
        </w:r>
      </w:ins>
      <w:r w:rsidR="007C472D" w:rsidRPr="001B05A0">
        <w:rPr>
          <w:rFonts w:eastAsia="Arial"/>
        </w:rPr>
        <w:t xml:space="preserve">Platforms on a system is a tradeoff between the </w:t>
      </w:r>
      <w:proofErr w:type="gramStart"/>
      <w:r w:rsidR="007C472D" w:rsidRPr="001B05A0">
        <w:rPr>
          <w:rFonts w:eastAsia="Arial"/>
        </w:rPr>
        <w:t>overhead</w:t>
      </w:r>
      <w:proofErr w:type="gramEnd"/>
      <w:r w:rsidR="007C472D" w:rsidRPr="001B05A0">
        <w:rPr>
          <w:rFonts w:eastAsia="Arial"/>
        </w:rPr>
        <w:t xml:space="preserve"> of a complex system architecture vs. the advantages of isolation between components.</w:t>
      </w:r>
    </w:p>
    <w:p w14:paraId="212B01C0" w14:textId="296C342B" w:rsidR="00321527" w:rsidRPr="001B05A0" w:rsidRDefault="00321527" w:rsidP="00DC1B20">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
      <w:proofErr w:type="gramStart"/>
      <w:ins w:id="1153" w:author="Ariel Segall" w:date="2013-10-10T17:31:00Z">
        <w:r>
          <w:rPr>
            <w:rFonts w:eastAsia="Arial"/>
          </w:rPr>
          <w:t>vPlatforms</w:t>
        </w:r>
        <w:proofErr w:type="gramEnd"/>
        <w:r>
          <w:rPr>
            <w:rFonts w:eastAsia="Arial"/>
          </w:rPr>
          <w:t xml:space="preserve">, like physical trusted platforms, must adhere to a consistent Platform Specifiation over time. Platform specifications </w:t>
        </w:r>
      </w:ins>
      <w:ins w:id="1154" w:author="Ariel Segall" w:date="2013-10-10T17:34:00Z">
        <w:r w:rsidR="008A554E">
          <w:rPr>
            <w:rFonts w:eastAsia="Arial"/>
          </w:rPr>
          <w:t xml:space="preserve">define the contents and interpretation of vTPM PCRs, the association between localities and platform components, and other behaviors critical to establishing a chain of trust and performing an attestation of the platform. </w:t>
        </w:r>
      </w:ins>
      <w:ins w:id="1155" w:author="Ariel Segall" w:date="2013-10-10T17:35:00Z">
        <w:r w:rsidR="00A81372">
          <w:rPr>
            <w:rFonts w:eastAsia="Arial"/>
          </w:rPr>
          <w:t>If these trust-critical properties changed over time, it would be impossible to establish full trust in a</w:t>
        </w:r>
      </w:ins>
      <w:ins w:id="1156" w:author="Ariel Segall" w:date="2013-10-10T17:36:00Z">
        <w:r w:rsidR="00A81372">
          <w:rPr>
            <w:rFonts w:eastAsia="Arial"/>
          </w:rPr>
          <w:t xml:space="preserve">ny </w:t>
        </w:r>
      </w:ins>
      <w:ins w:id="1157" w:author="Ariel Segall" w:date="2013-10-10T17:35:00Z">
        <w:r w:rsidR="00A81372">
          <w:rPr>
            <w:rFonts w:eastAsia="Arial"/>
          </w:rPr>
          <w:t>vPlatform</w:t>
        </w:r>
      </w:ins>
      <w:ins w:id="1158" w:author="Ariel Segall" w:date="2013-10-10T17:36:00Z">
        <w:r w:rsidR="00A81372">
          <w:rPr>
            <w:rFonts w:eastAsia="Arial"/>
          </w:rPr>
          <w:t xml:space="preserve"> component beyond the vTPM</w:t>
        </w:r>
      </w:ins>
      <w:ins w:id="1159" w:author="Ariel Segall" w:date="2013-10-10T17:35:00Z">
        <w:r w:rsidR="00A81372">
          <w:rPr>
            <w:rFonts w:eastAsia="Arial"/>
          </w:rPr>
          <w:t>.</w:t>
        </w:r>
      </w:ins>
      <w:ins w:id="1160" w:author="Ariel Segall" w:date="2013-10-10T17:36:00Z">
        <w:r w:rsidR="00A81372">
          <w:rPr>
            <w:rFonts w:eastAsia="Arial"/>
          </w:rPr>
          <w:t xml:space="preserve"> As such, it is critical that vPlatforms be certified properly (See </w:t>
        </w:r>
        <w:r w:rsidR="00A81372">
          <w:rPr>
            <w:rFonts w:eastAsia="Arial"/>
          </w:rPr>
          <w:fldChar w:fldCharType="begin"/>
        </w:r>
        <w:r w:rsidR="00A81372">
          <w:rPr>
            <w:rFonts w:eastAsia="Arial"/>
          </w:rPr>
          <w:instrText xml:space="preserve"> REF _Ref243045940 \r \h </w:instrText>
        </w:r>
        <w:r w:rsidR="00A81372">
          <w:rPr>
            <w:rFonts w:eastAsia="Arial"/>
          </w:rPr>
        </w:r>
      </w:ins>
      <w:r w:rsidR="00A81372">
        <w:rPr>
          <w:rFonts w:eastAsia="Arial"/>
        </w:rPr>
        <w:fldChar w:fldCharType="separate"/>
      </w:r>
      <w:ins w:id="1161" w:author="Ariel Segall" w:date="2013-10-11T22:46:00Z">
        <w:r w:rsidR="00F73D98">
          <w:rPr>
            <w:rFonts w:eastAsia="Arial"/>
          </w:rPr>
          <w:t>10.4</w:t>
        </w:r>
      </w:ins>
      <w:ins w:id="1162" w:author="Ariel Segall" w:date="2013-10-10T17:36:00Z">
        <w:r w:rsidR="00A81372">
          <w:rPr>
            <w:rFonts w:eastAsia="Arial"/>
          </w:rPr>
          <w:fldChar w:fldCharType="end"/>
        </w:r>
        <w:r w:rsidR="00A81372">
          <w:rPr>
            <w:rFonts w:eastAsia="Arial"/>
          </w:rPr>
          <w:t>)</w:t>
        </w:r>
      </w:ins>
      <w:ins w:id="1163" w:author="Ariel Segall" w:date="2013-10-10T17:37:00Z">
        <w:r w:rsidR="00A81372">
          <w:rPr>
            <w:rFonts w:eastAsia="Arial"/>
          </w:rPr>
          <w:t>, particularly because vPlatforms are</w:t>
        </w:r>
      </w:ins>
      <w:ins w:id="1164" w:author="Ariel Segall" w:date="2013-10-10T17:38:00Z">
        <w:r w:rsidR="00A81372">
          <w:rPr>
            <w:rFonts w:eastAsia="Arial"/>
          </w:rPr>
          <w:t xml:space="preserve"> far more at risk of change (with software updates or malicious activity, for example) than physical platforms are</w:t>
        </w:r>
      </w:ins>
      <w:ins w:id="1165" w:author="Ariel Segall" w:date="2013-10-10T17:37:00Z">
        <w:r w:rsidR="00A81372">
          <w:rPr>
            <w:rFonts w:eastAsia="Arial"/>
          </w:rPr>
          <w:t>.</w:t>
        </w:r>
      </w:ins>
      <w:ins w:id="1166" w:author="Ariel Segall" w:date="2013-10-10T17:36:00Z">
        <w:r w:rsidR="00A81372">
          <w:rPr>
            <w:rFonts w:eastAsia="Arial"/>
          </w:rPr>
          <w:t xml:space="preserve"> </w:t>
        </w:r>
      </w:ins>
      <w:ins w:id="1167" w:author="Ariel Segall" w:date="2013-10-10T17:39:00Z">
        <w:r w:rsidR="001C48BA">
          <w:rPr>
            <w:rFonts w:eastAsia="Arial"/>
          </w:rPr>
          <w:t>Should it be necessary to change the vPlatform Specification, it will be necessary to also create a new vTPM, since this is effectively creating an entirely new vPlatform.</w:t>
        </w:r>
      </w:ins>
    </w:p>
    <w:p w14:paraId="5B6D5E44" w14:textId="1E824EFA" w:rsidR="007C472D" w:rsidRPr="007B289D" w:rsidRDefault="007C472D" w:rsidP="00DC1B20">
      <w:pPr>
        <w:pStyle w:val="BodyText"/>
        <w:pBdr>
          <w:top w:val="single" w:sz="4" w:space="1" w:color="auto"/>
          <w:left w:val="single" w:sz="4" w:space="4" w:color="auto"/>
          <w:bottom w:val="single" w:sz="4" w:space="1" w:color="auto"/>
          <w:right w:val="single" w:sz="4" w:space="4" w:color="auto"/>
        </w:pBdr>
        <w:shd w:val="clear" w:color="auto" w:fill="F3F3F3"/>
        <w:rPr>
          <w:rFonts w:eastAsia="Arial"/>
        </w:rPr>
      </w:pPr>
    </w:p>
    <w:p w14:paraId="0DC62FDF" w14:textId="103F3DE3" w:rsidR="007C472D" w:rsidRDefault="007C472D">
      <w:pPr>
        <w:pStyle w:val="Heading2"/>
      </w:pPr>
      <w:bookmarkStart w:id="1168" w:name="_Toc233785344"/>
      <w:bookmarkStart w:id="1169" w:name="_Ref243047789"/>
      <w:bookmarkStart w:id="1170" w:name="_Ref243047919"/>
      <w:r>
        <w:t xml:space="preserve">Migration </w:t>
      </w:r>
      <w:ins w:id="1171" w:author="Ariel Segall" w:date="2013-10-10T17:56:00Z">
        <w:r w:rsidR="00D776FC">
          <w:t>Components</w:t>
        </w:r>
      </w:ins>
      <w:bookmarkEnd w:id="1168"/>
      <w:bookmarkEnd w:id="1169"/>
      <w:bookmarkEnd w:id="1170"/>
    </w:p>
    <w:p w14:paraId="07273756" w14:textId="76EB349A" w:rsidR="007C472D" w:rsidRDefault="007C472D" w:rsidP="004047BE">
      <w:pPr>
        <w:pStyle w:val="Heading3"/>
      </w:pPr>
      <w:bookmarkStart w:id="1172" w:name="_Toc233785345"/>
      <w:commentRangeStart w:id="1173"/>
      <w:r>
        <w:t xml:space="preserve">Migration </w:t>
      </w:r>
      <w:ins w:id="1174" w:author="Ariel Segall" w:date="2013-10-10T17:56:00Z">
        <w:r w:rsidR="00D776FC">
          <w:t xml:space="preserve">Component </w:t>
        </w:r>
      </w:ins>
      <w:r>
        <w:t>Requirements (normative)</w:t>
      </w:r>
      <w:bookmarkEnd w:id="1172"/>
      <w:commentRangeEnd w:id="1173"/>
      <w:r w:rsidR="00D776FC">
        <w:rPr>
          <w:rStyle w:val="CommentReference"/>
          <w:b w:val="0"/>
          <w:iCs w:val="0"/>
        </w:rPr>
        <w:commentReference w:id="1173"/>
      </w:r>
    </w:p>
    <w:p w14:paraId="06829000" w14:textId="753C218C" w:rsidR="007C472D" w:rsidRDefault="00E806B0" w:rsidP="000775B5">
      <w:pPr>
        <w:pStyle w:val="BodyText"/>
        <w:numPr>
          <w:ilvl w:val="0"/>
          <w:numId w:val="45"/>
        </w:numPr>
      </w:pPr>
      <w:r>
        <w:t>If the platform supports the external backup, restoration, and/or migration of vTPMs</w:t>
      </w:r>
      <w:proofErr w:type="gramStart"/>
      <w:r w:rsidR="00100D3C">
        <w:t xml:space="preserve">, </w:t>
      </w:r>
      <w:r>
        <w:t xml:space="preserve"> </w:t>
      </w:r>
      <w:r w:rsidR="00100D3C">
        <w:t>t</w:t>
      </w:r>
      <w:r w:rsidR="007C472D">
        <w:t>he</w:t>
      </w:r>
      <w:proofErr w:type="gramEnd"/>
      <w:r w:rsidR="007C472D">
        <w:t xml:space="preserve"> platform SHALL have </w:t>
      </w:r>
      <w:ins w:id="1175" w:author="Ariel Segall" w:date="2013-10-10T17:42:00Z">
        <w:r w:rsidR="00397504">
          <w:t>a Migration Engine</w:t>
        </w:r>
      </w:ins>
      <w:ins w:id="1176" w:author="Ariel Segall" w:date="2013-10-10T18:02:00Z">
        <w:r w:rsidR="00D776FC">
          <w:t xml:space="preserve"> and at least one Migration Authority</w:t>
        </w:r>
      </w:ins>
      <w:r w:rsidR="007C472D">
        <w:t>.</w:t>
      </w:r>
      <w:ins w:id="1177" w:author="Ariel Segall" w:date="2013-10-10T17:42:00Z">
        <w:r w:rsidR="00397504">
          <w:t xml:space="preserve"> These</w:t>
        </w:r>
      </w:ins>
      <w:r w:rsidR="007C472D">
        <w:t xml:space="preserve"> </w:t>
      </w:r>
      <w:ins w:id="1178" w:author="Ariel Segall" w:date="2013-10-10T17:42:00Z">
        <w:r w:rsidR="00397504">
          <w:t>components MAY be the same</w:t>
        </w:r>
      </w:ins>
      <w:ins w:id="1179" w:author="Ariel Segall" w:date="2013-10-10T17:43:00Z">
        <w:r w:rsidR="00397504">
          <w:t xml:space="preserve"> if the Migration Authority is on-platform</w:t>
        </w:r>
      </w:ins>
      <w:ins w:id="1180" w:author="Ariel Segall" w:date="2013-10-10T17:42:00Z">
        <w:r w:rsidR="00397504">
          <w:t>.</w:t>
        </w:r>
      </w:ins>
      <w:ins w:id="1181" w:author="Ariel Segall" w:date="2013-10-10T17:43:00Z">
        <w:r w:rsidR="00397504">
          <w:t xml:space="preserve"> The Migration Authority MAY be on a separate physical platform.</w:t>
        </w:r>
      </w:ins>
    </w:p>
    <w:p w14:paraId="59DAF47D" w14:textId="3B31815A" w:rsidR="007C472D" w:rsidRDefault="007C472D" w:rsidP="000775B5">
      <w:pPr>
        <w:pStyle w:val="BodyText"/>
        <w:numPr>
          <w:ilvl w:val="0"/>
          <w:numId w:val="45"/>
        </w:numPr>
      </w:pPr>
      <w:r>
        <w:t>The Migration Authority</w:t>
      </w:r>
      <w:ins w:id="1182" w:author="Ariel Segall" w:date="2013-10-10T18:03:00Z">
        <w:r w:rsidR="00D776FC">
          <w:t xml:space="preserve"> or Authorities</w:t>
        </w:r>
      </w:ins>
      <w:r>
        <w:t xml:space="preserve"> SHALL </w:t>
      </w:r>
      <w:proofErr w:type="gramStart"/>
      <w:r>
        <w:t>be</w:t>
      </w:r>
      <w:proofErr w:type="gramEnd"/>
      <w:r>
        <w:t xml:space="preserve"> responsible</w:t>
      </w:r>
      <w:r w:rsidR="00E806B0">
        <w:t xml:space="preserve"> for approving</w:t>
      </w:r>
      <w:r>
        <w:t xml:space="preserve"> all actions which may result in vTPM secrets leaving the platform, including vTPM backup and restoration as well as </w:t>
      </w:r>
      <w:ins w:id="1183" w:author="Ariel Segall" w:date="2013-10-10T18:03:00Z">
        <w:r w:rsidR="00D776FC">
          <w:t>v</w:t>
        </w:r>
      </w:ins>
      <w:r>
        <w:t xml:space="preserve">Platform migration. </w:t>
      </w:r>
      <w:ins w:id="1184" w:author="Ariel Segall" w:date="2013-10-10T18:03:00Z">
        <w:r w:rsidR="00D776FC">
          <w:t xml:space="preserve"> Which Migration Authority is responsible for a given </w:t>
        </w:r>
        <w:proofErr w:type="gramStart"/>
        <w:r w:rsidR="00D776FC">
          <w:t>vTPM’s  secrets</w:t>
        </w:r>
        <w:proofErr w:type="gramEnd"/>
        <w:r w:rsidR="00D776FC">
          <w:t xml:space="preserve"> SHALL be defined in the vPlatform Credential.</w:t>
        </w:r>
      </w:ins>
    </w:p>
    <w:p w14:paraId="0B1DF81C" w14:textId="69C05F3E" w:rsidR="00D776FC" w:rsidRDefault="007C472D" w:rsidP="00D776FC">
      <w:pPr>
        <w:pStyle w:val="BodyText"/>
        <w:numPr>
          <w:ilvl w:val="0"/>
          <w:numId w:val="45"/>
        </w:numPr>
        <w:rPr>
          <w:ins w:id="1185" w:author="Ariel Segall" w:date="2013-10-10T17:56:00Z"/>
        </w:rPr>
      </w:pPr>
      <w:r>
        <w:t xml:space="preserve">The Migration Authority SHALL enforce </w:t>
      </w:r>
      <w:r w:rsidR="00724C43">
        <w:t xml:space="preserve">the </w:t>
      </w:r>
      <w:r>
        <w:t xml:space="preserve">policy </w:t>
      </w:r>
      <w:r w:rsidR="00724C43">
        <w:t>in the v</w:t>
      </w:r>
      <w:ins w:id="1186" w:author="Ariel Segall" w:date="2013-10-10T18:08:00Z">
        <w:r w:rsidR="009E383A">
          <w:t>EC</w:t>
        </w:r>
      </w:ins>
      <w:r w:rsidR="00724C43">
        <w:t xml:space="preserve"> </w:t>
      </w:r>
      <w:ins w:id="1187" w:author="Ariel Segall" w:date="2013-10-10T18:07:00Z">
        <w:r w:rsidR="00D1541F">
          <w:t xml:space="preserve">(see </w:t>
        </w:r>
      </w:ins>
      <w:ins w:id="1188" w:author="Ariel Segall" w:date="2013-10-10T18:08:00Z">
        <w:r w:rsidR="009E383A">
          <w:fldChar w:fldCharType="begin"/>
        </w:r>
        <w:r w:rsidR="009E383A">
          <w:instrText xml:space="preserve"> REF _Ref242955819 \r \h </w:instrText>
        </w:r>
      </w:ins>
      <w:r w:rsidR="009E383A">
        <w:fldChar w:fldCharType="separate"/>
      </w:r>
      <w:ins w:id="1189" w:author="Ariel Segall" w:date="2013-10-11T22:46:00Z">
        <w:r w:rsidR="00F73D98">
          <w:t>10.2</w:t>
        </w:r>
      </w:ins>
      <w:ins w:id="1190" w:author="Ariel Segall" w:date="2013-10-10T18:08:00Z">
        <w:r w:rsidR="009E383A">
          <w:fldChar w:fldCharType="end"/>
        </w:r>
        <w:r w:rsidR="009E383A">
          <w:t>)</w:t>
        </w:r>
      </w:ins>
      <w:ins w:id="1191" w:author="Ariel Segall" w:date="2013-10-10T18:07:00Z">
        <w:r w:rsidR="00D1541F">
          <w:t xml:space="preserve"> </w:t>
        </w:r>
      </w:ins>
      <w:r>
        <w:t>determining when vTPM data may leave the system and under what circumstances</w:t>
      </w:r>
      <w:ins w:id="1192" w:author="Ariel Segall" w:date="2013-10-10T18:00:00Z">
        <w:r w:rsidR="00D776FC">
          <w:t xml:space="preserve">, as well as the policy determining </w:t>
        </w:r>
      </w:ins>
      <w:ins w:id="1193" w:author="Ariel Segall" w:date="2013-10-10T18:01:00Z">
        <w:r w:rsidR="00D776FC">
          <w:t>when and where that data can be accessed.</w:t>
        </w:r>
      </w:ins>
    </w:p>
    <w:p w14:paraId="394D82DA" w14:textId="364E059C" w:rsidR="00D776FC" w:rsidRDefault="00D776FC" w:rsidP="00D776FC">
      <w:pPr>
        <w:pStyle w:val="BodyText"/>
        <w:numPr>
          <w:ilvl w:val="0"/>
          <w:numId w:val="45"/>
        </w:numPr>
        <w:rPr>
          <w:ins w:id="1194" w:author="Ariel Segall" w:date="2013-10-10T17:58:00Z"/>
        </w:rPr>
      </w:pPr>
      <w:ins w:id="1195" w:author="Ariel Segall" w:date="2013-10-10T17:56:00Z">
        <w:r>
          <w:t xml:space="preserve">The Migration Engine SHALL </w:t>
        </w:r>
        <w:proofErr w:type="gramStart"/>
        <w:r>
          <w:t>be</w:t>
        </w:r>
        <w:proofErr w:type="gramEnd"/>
        <w:r>
          <w:t xml:space="preserve"> responsible for securely encrypting vTPM secrets for any action which </w:t>
        </w:r>
      </w:ins>
      <w:ins w:id="1196" w:author="Ariel Segall" w:date="2013-10-10T17:58:00Z">
        <w:r>
          <w:t xml:space="preserve">may </w:t>
        </w:r>
      </w:ins>
      <w:ins w:id="1197" w:author="Ariel Segall" w:date="2013-10-10T17:56:00Z">
        <w:r>
          <w:t xml:space="preserve">result in vTPM secrets leaving the platform. It SHALL ensure that </w:t>
        </w:r>
      </w:ins>
      <w:ins w:id="1198" w:author="Ariel Segall" w:date="2013-10-10T18:04:00Z">
        <w:r>
          <w:t>a vTPM’s</w:t>
        </w:r>
      </w:ins>
      <w:ins w:id="1199" w:author="Ariel Segall" w:date="2013-10-10T17:56:00Z">
        <w:r>
          <w:t xml:space="preserve"> secrets only leave the platform with the approval of that vT</w:t>
        </w:r>
      </w:ins>
      <w:ins w:id="1200" w:author="Ariel Segall" w:date="2013-10-10T18:04:00Z">
        <w:r>
          <w:t>PM’s</w:t>
        </w:r>
      </w:ins>
      <w:ins w:id="1201" w:author="Ariel Segall" w:date="2013-10-10T17:58:00Z">
        <w:r>
          <w:t xml:space="preserve"> Migration Authority.</w:t>
        </w:r>
      </w:ins>
    </w:p>
    <w:p w14:paraId="0178187A" w14:textId="54268BC7" w:rsidR="00D776FC" w:rsidRDefault="00D776FC" w:rsidP="000775B5">
      <w:pPr>
        <w:pStyle w:val="BodyText"/>
        <w:numPr>
          <w:ilvl w:val="0"/>
          <w:numId w:val="45"/>
        </w:numPr>
        <w:rPr>
          <w:ins w:id="1202" w:author="Ariel Segall" w:date="2013-10-10T17:58:00Z"/>
        </w:rPr>
      </w:pPr>
      <w:ins w:id="1203" w:author="Ariel Segall" w:date="2013-10-10T17:58:00Z">
        <w:r>
          <w:t xml:space="preserve">The Migration Engine SHALL </w:t>
        </w:r>
        <w:proofErr w:type="gramStart"/>
        <w:r>
          <w:t>be</w:t>
        </w:r>
        <w:proofErr w:type="gramEnd"/>
        <w:r>
          <w:t xml:space="preserve"> responsible for </w:t>
        </w:r>
      </w:ins>
      <w:ins w:id="1204" w:author="Ariel Segall" w:date="2013-10-10T18:01:00Z">
        <w:r>
          <w:t>securely decrypting vTPM secrets and passing them to the vPlatform Manager along with all associated vPlatform data.</w:t>
        </w:r>
      </w:ins>
      <w:ins w:id="1205" w:author="Ariel Segall" w:date="2013-10-10T18:02:00Z">
        <w:r>
          <w:t xml:space="preserve"> The Migration Engine SHALL ensure that vTPM secrets are only decrypted if approved by that vTPM’s Migration Authority. </w:t>
        </w:r>
      </w:ins>
    </w:p>
    <w:p w14:paraId="675E9F87" w14:textId="77777777" w:rsidR="00724C43" w:rsidRDefault="00724C43" w:rsidP="00D776FC">
      <w:pPr>
        <w:pStyle w:val="BodyText"/>
        <w:numPr>
          <w:ilvl w:val="0"/>
          <w:numId w:val="45"/>
        </w:numPr>
        <w:rPr>
          <w:ins w:id="1206" w:author="Ariel Segall" w:date="2013-10-10T17:43:00Z"/>
        </w:rPr>
      </w:pPr>
      <w:r>
        <w:t xml:space="preserve">The Migration Engine SHALL </w:t>
      </w:r>
      <w:proofErr w:type="gramStart"/>
      <w:r>
        <w:t>be</w:t>
      </w:r>
      <w:proofErr w:type="gramEnd"/>
      <w:r>
        <w:t xml:space="preserve"> in the TCB of the platform.  It MUST be verifiable by an external appr</w:t>
      </w:r>
      <w:r w:rsidR="00E06C77">
        <w:t>aiser.</w:t>
      </w:r>
    </w:p>
    <w:p w14:paraId="724D6AE7" w14:textId="5601BD20" w:rsidR="00397504" w:rsidRDefault="00397504" w:rsidP="000775B5">
      <w:pPr>
        <w:pStyle w:val="BodyText"/>
        <w:numPr>
          <w:ilvl w:val="0"/>
          <w:numId w:val="45"/>
        </w:numPr>
      </w:pPr>
      <w:ins w:id="1207" w:author="Ariel Segall" w:date="2013-10-10T17:43:00Z">
        <w:r>
          <w:t xml:space="preserve">If the Migration Authority is on-platform, it SHALL be in the TCB of the platform, and MUST be verifiable by an external appraiser. If the Migration Authority is off-platform, it SHOULD be verifiable by an external appraiser. </w:t>
        </w:r>
      </w:ins>
    </w:p>
    <w:p w14:paraId="341AF46E" w14:textId="4589CF12" w:rsidR="007C472D" w:rsidRDefault="007C472D" w:rsidP="004047BE">
      <w:pPr>
        <w:pStyle w:val="Heading3"/>
      </w:pPr>
      <w:bookmarkStart w:id="1208" w:name="_Toc233785346"/>
      <w:r>
        <w:t xml:space="preserve">Migration </w:t>
      </w:r>
      <w:ins w:id="1209" w:author="Ariel Segall" w:date="2013-10-10T17:56:00Z">
        <w:r w:rsidR="00D776FC">
          <w:t xml:space="preserve">Component </w:t>
        </w:r>
      </w:ins>
      <w:r>
        <w:t>Discussion (informative)</w:t>
      </w:r>
      <w:bookmarkEnd w:id="1208"/>
    </w:p>
    <w:p w14:paraId="54B94DA4" w14:textId="4E24B321" w:rsidR="00DF76D6" w:rsidRDefault="007C472D" w:rsidP="003E043D">
      <w:pPr>
        <w:pStyle w:val="BodyText"/>
        <w:shd w:val="clear" w:color="auto" w:fill="F3F3F3"/>
        <w:rPr>
          <w:ins w:id="1210" w:author="Ariel Segall" w:date="2013-10-11T18:22:00Z"/>
        </w:rPr>
      </w:pPr>
      <w:r>
        <w:t xml:space="preserve">Migration Authorities </w:t>
      </w:r>
      <w:ins w:id="1211" w:author="Ariel Segall" w:date="2013-10-11T18:19:00Z">
        <w:r w:rsidR="00DF76D6">
          <w:t xml:space="preserve">and Migration Engines </w:t>
        </w:r>
      </w:ins>
      <w:r>
        <w:t xml:space="preserve">are optional </w:t>
      </w:r>
      <w:r w:rsidR="00724C43">
        <w:t>component</w:t>
      </w:r>
      <w:ins w:id="1212" w:author="Ariel Segall" w:date="2013-10-11T18:19:00Z">
        <w:r w:rsidR="00DF76D6">
          <w:t>s</w:t>
        </w:r>
      </w:ins>
      <w:r>
        <w:t>; because they are only used when a Virtual Platform is migrated to a new machine, or when a vTPM is backed up on an external machine, they are not required if the platform never sends vTPM secrets off of the platform. However, Migration Authorities</w:t>
      </w:r>
      <w:ins w:id="1213" w:author="Ariel Segall" w:date="2013-10-11T18:19:00Z">
        <w:r w:rsidR="00DF76D6">
          <w:t xml:space="preserve"> and Engines</w:t>
        </w:r>
      </w:ins>
      <w:ins w:id="1214" w:author="Ariel Segall" w:date="2013-10-11T18:20:00Z">
        <w:r w:rsidR="00DF76D6">
          <w:t xml:space="preserve"> </w:t>
        </w:r>
      </w:ins>
      <w:r>
        <w:t xml:space="preserve">are critical trusted components if backup or </w:t>
      </w:r>
      <w:proofErr w:type="gramStart"/>
      <w:r>
        <w:t>migration are</w:t>
      </w:r>
      <w:proofErr w:type="gramEnd"/>
      <w:r>
        <w:t xml:space="preserve"> supported. </w:t>
      </w:r>
    </w:p>
    <w:p w14:paraId="05A12CBC" w14:textId="70F8E1BC" w:rsidR="00DF76D6" w:rsidRDefault="00DF76D6" w:rsidP="003E043D">
      <w:pPr>
        <w:pStyle w:val="BodyText"/>
        <w:shd w:val="clear" w:color="auto" w:fill="F3F3F3"/>
        <w:rPr>
          <w:ins w:id="1215" w:author="Ariel Segall" w:date="2013-10-11T18:23:00Z"/>
        </w:rPr>
      </w:pPr>
      <w:ins w:id="1216" w:author="Ariel Segall" w:date="2013-10-11T18:20:00Z">
        <w:r>
          <w:t>Migration Authorities are</w:t>
        </w:r>
      </w:ins>
      <w:r w:rsidR="007C472D">
        <w:t xml:space="preserve"> </w:t>
      </w:r>
      <w:r w:rsidR="007C472D">
        <w:lastRenderedPageBreak/>
        <w:t>responsible for determining to which external machines vTPM data should be sent, under what circumstances, and how that data should be protected when it leaves the system</w:t>
      </w:r>
      <w:ins w:id="1217" w:author="Ariel Segall" w:date="2013-10-11T18:21:00Z">
        <w:r>
          <w:t>; they can be located on or off-platform. Generally, in circumstances where a central authority determines appropriate migration or backup policy for a large number of systems,</w:t>
        </w:r>
      </w:ins>
      <w:ins w:id="1218" w:author="Ariel Segall" w:date="2013-10-11T18:22:00Z">
        <w:r>
          <w:t xml:space="preserve"> an off-platform Authority is appropriate. In contrast, for systems where the Migratiion Authority will only be approving </w:t>
        </w:r>
      </w:ins>
      <w:ins w:id="1219" w:author="Ariel Segall" w:date="2013-10-11T18:23:00Z">
        <w:r>
          <w:t>system backups or hardware replacements, an on-system Authority may be simplest.</w:t>
        </w:r>
      </w:ins>
    </w:p>
    <w:p w14:paraId="091FF981" w14:textId="5A806539" w:rsidR="007C472D" w:rsidRDefault="00DF76D6" w:rsidP="003E043D">
      <w:pPr>
        <w:pStyle w:val="BodyText"/>
        <w:shd w:val="clear" w:color="auto" w:fill="F3F3F3"/>
      </w:pPr>
      <w:ins w:id="1220" w:author="Ariel Segall" w:date="2013-10-11T18:21:00Z">
        <w:r>
          <w:t xml:space="preserve"> </w:t>
        </w:r>
      </w:ins>
      <w:ins w:id="1221" w:author="Ariel Segall" w:date="2013-10-11T18:20:00Z">
        <w:r>
          <w:t xml:space="preserve"> Migration Engines are responsible for implementing the data protection</w:t>
        </w:r>
      </w:ins>
      <w:ins w:id="1222" w:author="Ariel Segall" w:date="2013-10-11T18:24:00Z">
        <w:r>
          <w:t xml:space="preserve"> policy enforced by the Authority, and for making sure that when a vTPM migration is attempted, the correct Migraiton Authority is consulted</w:t>
        </w:r>
        <w:proofErr w:type="gramStart"/>
        <w:r>
          <w:t>.</w:t>
        </w:r>
      </w:ins>
      <w:ins w:id="1223" w:author="Ariel Segall" w:date="2013-10-11T18:20:00Z">
        <w:r>
          <w:t>.</w:t>
        </w:r>
      </w:ins>
      <w:proofErr w:type="gramEnd"/>
    </w:p>
    <w:p w14:paraId="2AB37FAA" w14:textId="7B879BEC" w:rsidR="007C472D" w:rsidRDefault="007C472D" w:rsidP="003E043D">
      <w:pPr>
        <w:pStyle w:val="BodyText"/>
        <w:shd w:val="clear" w:color="auto" w:fill="F3F3F3"/>
      </w:pPr>
      <w:r>
        <w:t xml:space="preserve">The system owner is responsible for </w:t>
      </w:r>
      <w:proofErr w:type="gramStart"/>
      <w:r>
        <w:t>setting the migration and backup polic</w:t>
      </w:r>
      <w:ins w:id="1224" w:author="Ariel Segall" w:date="2013-10-11T18:21:00Z">
        <w:r w:rsidR="00DF76D6">
          <w:t>ies that will be enforced by the Migraiton Authorities</w:t>
        </w:r>
      </w:ins>
      <w:proofErr w:type="gramEnd"/>
      <w:r>
        <w:t xml:space="preserve">. </w:t>
      </w:r>
      <w:ins w:id="1225" w:author="Ariel Segall" w:date="2013-10-11T18:36:00Z">
        <w:r w:rsidR="003301B4">
          <w:t xml:space="preserve">Most systems will </w:t>
        </w:r>
      </w:ins>
      <w:r>
        <w:t xml:space="preserve">have one backup policy </w:t>
      </w:r>
      <w:commentRangeStart w:id="1226"/>
      <w:r>
        <w:t>(for example, vTPM data will be encrypted with a trusted backup server’s public key and shipped to an offsite backup system every time the local vTPM’s non-volatile state changes)</w:t>
      </w:r>
      <w:commentRangeEnd w:id="1226"/>
      <w:r w:rsidR="00FF43FE">
        <w:rPr>
          <w:rStyle w:val="CommentReference"/>
        </w:rPr>
        <w:commentReference w:id="1226"/>
      </w:r>
      <w:r>
        <w:t xml:space="preserve"> and one migration policy (for example, Virtual Platforms will only migrate when the physical platform is being replaced, with the owner approving both the migration and the destination system)</w:t>
      </w:r>
      <w:ins w:id="1227" w:author="Ariel Segall" w:date="2013-10-11T18:36:00Z">
        <w:r w:rsidR="003301B4">
          <w:t xml:space="preserve">, pre-established by the owner. </w:t>
        </w:r>
      </w:ins>
      <w:ins w:id="1228" w:author="Ariel Segall" w:date="2013-10-11T18:37:00Z">
        <w:r w:rsidR="003301B4">
          <w:t>E</w:t>
        </w:r>
      </w:ins>
      <w:r>
        <w:t>ach vTPM’s Endorsement Credential will indicate whether that vTPM is subject to the backup policy and/or migration policy</w:t>
      </w:r>
      <w:ins w:id="1229" w:author="Ariel Segall" w:date="2013-10-11T18:37:00Z">
        <w:r w:rsidR="003301B4">
          <w:t xml:space="preserve"> (See </w:t>
        </w:r>
        <w:r w:rsidR="003301B4">
          <w:fldChar w:fldCharType="begin"/>
        </w:r>
        <w:r w:rsidR="003301B4">
          <w:instrText xml:space="preserve"> REF _Ref242955819 \r \h </w:instrText>
        </w:r>
      </w:ins>
      <w:r w:rsidR="003301B4">
        <w:fldChar w:fldCharType="separate"/>
      </w:r>
      <w:ins w:id="1230" w:author="Ariel Segall" w:date="2013-10-11T22:46:00Z">
        <w:r w:rsidR="00F73D98">
          <w:t>10.2</w:t>
        </w:r>
      </w:ins>
      <w:ins w:id="1231" w:author="Ariel Segall" w:date="2013-10-11T18:37:00Z">
        <w:r w:rsidR="003301B4">
          <w:fldChar w:fldCharType="end"/>
        </w:r>
        <w:r w:rsidR="003301B4">
          <w:t>.)</w:t>
        </w:r>
      </w:ins>
      <w:r>
        <w:t xml:space="preserve">. Other systems, particularly servers where multiple parties are responsible for different Virtual Platforms, may have more complex </w:t>
      </w:r>
      <w:proofErr w:type="gramStart"/>
      <w:r>
        <w:t>policies which</w:t>
      </w:r>
      <w:proofErr w:type="gramEnd"/>
      <w:r>
        <w:t xml:space="preserve"> vary between Virtual Platforms. </w:t>
      </w:r>
    </w:p>
    <w:p w14:paraId="43356045" w14:textId="135F8B2F" w:rsidR="007C472D" w:rsidRDefault="007C472D" w:rsidP="003E043D">
      <w:pPr>
        <w:pStyle w:val="BodyText"/>
        <w:shd w:val="clear" w:color="auto" w:fill="F3F3F3"/>
      </w:pPr>
      <w:r>
        <w:t xml:space="preserve">Because compliance with vTPM security and behavioral requirements is dependent upon the structure of the trusted system, any time vTPM secrets leave the system, </w:t>
      </w:r>
      <w:ins w:id="1232" w:author="Ariel Segall" w:date="2013-10-11T18:52:00Z">
        <w:r w:rsidR="00A33FBF">
          <w:t xml:space="preserve">anyone relying on the vTPM must </w:t>
        </w:r>
      </w:ins>
      <w:r w:rsidR="001B05A0">
        <w:t xml:space="preserve">be capable of verifying the trustworthiness of any systems the secrets may move to, before the secrets migrate. </w:t>
      </w:r>
      <w:ins w:id="1233" w:author="Ariel Segall" w:date="2013-10-11T18:52:00Z">
        <w:r w:rsidR="00A33FBF">
          <w:t xml:space="preserve">It must be possible to </w:t>
        </w:r>
      </w:ins>
      <w:r>
        <w:t>evaluate what other parties may be able to access the vTPM data, under what circumstances, and what people or machines must approve in order for the vTPM to operate on another system. This means the migration and backup policies must be visible to appraisers seeking to decide whether to trust a given vTPM. If a vTPM is trustworthy on this system, but could be migrated at any time to an untrustworthy system, the vTPM itself cannot be treated as trustworthy.</w:t>
      </w:r>
    </w:p>
    <w:p w14:paraId="71BB03CA" w14:textId="224520CE" w:rsidR="007C472D" w:rsidRPr="0057433F" w:rsidRDefault="007C472D" w:rsidP="003E043D">
      <w:pPr>
        <w:pStyle w:val="BodyText"/>
        <w:shd w:val="clear" w:color="auto" w:fill="F3F3F3"/>
      </w:pPr>
      <w:r>
        <w:t xml:space="preserve">In an enterprise context, the </w:t>
      </w:r>
      <w:ins w:id="1234" w:author="Ariel Segall" w:date="2013-10-11T18:53:00Z">
        <w:r w:rsidR="00A33FBF">
          <w:t>migration</w:t>
        </w:r>
      </w:ins>
      <w:r>
        <w:t xml:space="preserve"> policy will usually identify the central enterprise authorities which handle backup and migration; for example, all vTPMs or Virtual Platforms might be backed up to an IT department server, and encrypted with an IT department key, to be decrypted only if the IT department determines that the original machine needs replacement. In home or small-business contexts, the policy would be more likely to require the platform owner’s approval, since migration would be rare and backup restoration more a matter of an individual’s needs rather than an IT department’s formal policy.</w:t>
      </w:r>
    </w:p>
    <w:p w14:paraId="2E8D5C96" w14:textId="77777777" w:rsidR="007C472D" w:rsidRDefault="007C472D">
      <w:pPr>
        <w:pStyle w:val="BodyText"/>
        <w:jc w:val="left"/>
        <w:rPr>
          <w:rFonts w:eastAsia="Arial"/>
        </w:rPr>
      </w:pPr>
    </w:p>
    <w:p w14:paraId="0025B83E" w14:textId="623A4849" w:rsidR="007C472D" w:rsidRDefault="007C472D">
      <w:pPr>
        <w:pStyle w:val="Heading2"/>
      </w:pPr>
      <w:bookmarkStart w:id="1235" w:name="_Toc233785347"/>
      <w:commentRangeStart w:id="1236"/>
      <w:proofErr w:type="gramStart"/>
      <w:r>
        <w:t>vRTM</w:t>
      </w:r>
      <w:bookmarkEnd w:id="1235"/>
      <w:commentRangeEnd w:id="1236"/>
      <w:proofErr w:type="gramEnd"/>
      <w:r w:rsidR="008E1331">
        <w:rPr>
          <w:rStyle w:val="CommentReference"/>
          <w:b w:val="0"/>
          <w:bCs w:val="0"/>
          <w:iCs w:val="0"/>
        </w:rPr>
        <w:commentReference w:id="1236"/>
      </w:r>
      <w:ins w:id="1237" w:author="Ariel Segall" w:date="2013-10-11T11:30:00Z">
        <w:r w:rsidR="00D439FE">
          <w:t xml:space="preserve"> (normative)</w:t>
        </w:r>
      </w:ins>
    </w:p>
    <w:p w14:paraId="4219DC85" w14:textId="77777777" w:rsidR="009B00FF" w:rsidRDefault="009B00FF" w:rsidP="009B00FF">
      <w:pPr>
        <w:pStyle w:val="BodyText"/>
        <w:jc w:val="left"/>
      </w:pPr>
      <w:r>
        <w:t>VMMs</w:t>
      </w:r>
      <w:r w:rsidR="00D05B33">
        <w:t xml:space="preserve"> implementing trusted Virtual Platforms</w:t>
      </w:r>
      <w:r>
        <w:t xml:space="preserve"> </w:t>
      </w:r>
      <w:r w:rsidR="00217A67">
        <w:t>SHALL</w:t>
      </w:r>
      <w:r>
        <w:t xml:space="preserve"> provide at least one of the two following options</w:t>
      </w:r>
      <w:r w:rsidR="00217A67">
        <w:t xml:space="preserve"> for initial measurement of the Virtual Platform</w:t>
      </w:r>
      <w:r w:rsidR="004A13B8">
        <w:t>’s primary VM</w:t>
      </w:r>
      <w:r>
        <w:t>:</w:t>
      </w:r>
    </w:p>
    <w:p w14:paraId="752DA46B" w14:textId="77777777" w:rsidR="00217A67" w:rsidRDefault="009B00FF" w:rsidP="007036EC">
      <w:pPr>
        <w:pStyle w:val="BodyText"/>
        <w:numPr>
          <w:ilvl w:val="0"/>
          <w:numId w:val="62"/>
        </w:numPr>
        <w:jc w:val="left"/>
      </w:pPr>
      <w:r w:rsidRPr="000073C2">
        <w:rPr>
          <w:b/>
          <w:u w:val="single"/>
        </w:rPr>
        <w:t>E</w:t>
      </w:r>
      <w:r w:rsidR="00D05B33">
        <w:rPr>
          <w:b/>
          <w:u w:val="single"/>
        </w:rPr>
        <w:t>mulated Boot Firmware Launches Primary</w:t>
      </w:r>
      <w:r w:rsidRPr="000073C2">
        <w:rPr>
          <w:b/>
          <w:u w:val="single"/>
        </w:rPr>
        <w:t xml:space="preserve"> VM</w:t>
      </w:r>
      <w:r w:rsidRPr="000073C2">
        <w:rPr>
          <w:b/>
        </w:rPr>
        <w:br/>
      </w:r>
      <w:r w:rsidR="00D05B33">
        <w:t xml:space="preserve">In this case, the </w:t>
      </w:r>
      <w:r>
        <w:t xml:space="preserve">VMM </w:t>
      </w:r>
      <w:r w:rsidR="00D05B33">
        <w:t>SHALL</w:t>
      </w:r>
      <w:r>
        <w:t xml:space="preserve"> provide a virtual boot firmware environment for the VM launch similar to what a physical pl</w:t>
      </w:r>
      <w:r w:rsidR="00D05B33">
        <w:t>atform would provide.  This</w:t>
      </w:r>
      <w:r>
        <w:t xml:space="preserve"> environm</w:t>
      </w:r>
      <w:r w:rsidR="00D05B33">
        <w:t>ent SHALL include at a minimum vS</w:t>
      </w:r>
      <w:r>
        <w:t xml:space="preserve">RTM </w:t>
      </w:r>
      <w:r w:rsidR="00D05B33">
        <w:t xml:space="preserve">and </w:t>
      </w:r>
      <w:r>
        <w:t>vBIOS components</w:t>
      </w:r>
      <w:r w:rsidR="00D05B33">
        <w:t>; it MAY provide a vDRTM</w:t>
      </w:r>
      <w:r>
        <w:t>.</w:t>
      </w:r>
      <w:r w:rsidR="00D05B33">
        <w:t xml:space="preserve"> It SHALL include any additional components necessary to extend a transitive trust chain from the vRTM or vRTMs through the</w:t>
      </w:r>
      <w:r>
        <w:t xml:space="preserve"> </w:t>
      </w:r>
      <w:r w:rsidR="00D05B33">
        <w:t>primary VM’s launch.</w:t>
      </w:r>
      <w:r>
        <w:t xml:space="preserve"> </w:t>
      </w:r>
      <w:r w:rsidR="00D05B33">
        <w:t xml:space="preserve">All RTM </w:t>
      </w:r>
      <w:r>
        <w:t>components</w:t>
      </w:r>
      <w:r w:rsidR="00D05B33">
        <w:t xml:space="preserve"> SHALL extend their measurements into the vTPM</w:t>
      </w:r>
      <w:r>
        <w:t xml:space="preserve">.  </w:t>
      </w:r>
      <w:proofErr w:type="gramStart"/>
      <w:r w:rsidR="00D05B33">
        <w:t>vPCRs</w:t>
      </w:r>
      <w:proofErr w:type="gramEnd"/>
      <w:r w:rsidR="00D05B33">
        <w:t xml:space="preserve"> SHALL be extended according to the pertinent PC Client specifications for boot measurements, assuming that the primary VM of the Virtual Platform is the booting PC Client system </w:t>
      </w:r>
    </w:p>
    <w:p w14:paraId="73099DBF" w14:textId="77777777" w:rsidR="009B00FF" w:rsidRDefault="009B00FF" w:rsidP="00232269">
      <w:pPr>
        <w:pStyle w:val="BodyText"/>
        <w:ind w:left="720"/>
        <w:jc w:val="left"/>
      </w:pPr>
      <w:r>
        <w:t xml:space="preserve">In this scenario, the vRTM MUST implement one of the </w:t>
      </w:r>
      <w:proofErr w:type="gramStart"/>
      <w:r>
        <w:t>following  options</w:t>
      </w:r>
      <w:proofErr w:type="gramEnd"/>
      <w:r>
        <w:t>:</w:t>
      </w:r>
    </w:p>
    <w:p w14:paraId="52F59269" w14:textId="77777777" w:rsidR="009B00FF" w:rsidRDefault="009B00FF" w:rsidP="009B00FF">
      <w:pPr>
        <w:pStyle w:val="BodyText"/>
        <w:numPr>
          <w:ilvl w:val="1"/>
          <w:numId w:val="48"/>
        </w:numPr>
        <w:ind w:left="1080"/>
        <w:jc w:val="left"/>
      </w:pPr>
      <w:proofErr w:type="gramStart"/>
      <w:r w:rsidRPr="00E836D5">
        <w:rPr>
          <w:b/>
        </w:rPr>
        <w:t>vSRTM</w:t>
      </w:r>
      <w:proofErr w:type="gramEnd"/>
      <w:r w:rsidRPr="00E836D5">
        <w:rPr>
          <w:b/>
        </w:rPr>
        <w:t>:</w:t>
      </w:r>
      <w:r>
        <w:br/>
        <w:t>For this case, the VMM and vPlatform MUST provide a vCRTM, and a SRTM compliant vBIOS.  These components are executed as if they were on a physical platform and they result in the launch of the VM.  The vTPMs PCRs are populated per the TCG PC Client Specifications.</w:t>
      </w:r>
    </w:p>
    <w:p w14:paraId="31FEA0E2" w14:textId="104CD0A6" w:rsidR="009B00FF" w:rsidRDefault="009B00FF" w:rsidP="009B00FF">
      <w:pPr>
        <w:pStyle w:val="BodyText"/>
        <w:numPr>
          <w:ilvl w:val="1"/>
          <w:numId w:val="48"/>
        </w:numPr>
        <w:ind w:left="1080"/>
        <w:jc w:val="left"/>
      </w:pPr>
      <w:proofErr w:type="gramStart"/>
      <w:r w:rsidRPr="00E836D5">
        <w:rPr>
          <w:b/>
        </w:rPr>
        <w:lastRenderedPageBreak/>
        <w:t>vSRTM</w:t>
      </w:r>
      <w:proofErr w:type="gramEnd"/>
      <w:r w:rsidRPr="00E836D5">
        <w:rPr>
          <w:b/>
        </w:rPr>
        <w:t xml:space="preserve"> and vDRTM:</w:t>
      </w:r>
      <w:r>
        <w:br/>
        <w:t xml:space="preserve">If a VMM is capable of emulating dynamic launch instructions (eg. Intel, AMD, etc provide these in newer processors), then the dynamic launch of a VM can be implemented.  Dynamic launch requires a vCRTM and a vSRTM enabled vBIOS so these MUST be provided in such an implementation.  In addition, the implementation MUST include the additional virtual boot firmware components for a DRTM. Such implementations MUST comply with the TCG Dynamic Root of Trust for Measurement (D-RTM) standard </w:t>
      </w:r>
      <w:ins w:id="1238" w:author="Ariel Segall" w:date="2013-10-10T18:14:00Z">
        <w:r w:rsidR="002C7C64">
          <w:fldChar w:fldCharType="begin"/>
        </w:r>
        <w:r w:rsidR="002C7C64">
          <w:instrText xml:space="preserve"> REF _Ref243048215 \r \h </w:instrText>
        </w:r>
      </w:ins>
      <w:r w:rsidR="002C7C64">
        <w:fldChar w:fldCharType="separate"/>
      </w:r>
      <w:ins w:id="1239" w:author="Ariel Segall" w:date="2013-10-11T22:46:00Z">
        <w:r w:rsidR="00F73D98">
          <w:t>[16]</w:t>
        </w:r>
      </w:ins>
      <w:ins w:id="1240" w:author="Ariel Segall" w:date="2013-10-10T18:14:00Z">
        <w:r w:rsidR="002C7C64">
          <w:fldChar w:fldCharType="end"/>
        </w:r>
        <w:r w:rsidR="002C7C64">
          <w:t>.</w:t>
        </w:r>
      </w:ins>
    </w:p>
    <w:p w14:paraId="106ED6AC" w14:textId="77777777" w:rsidR="009B00FF" w:rsidRPr="00EC6B8E" w:rsidRDefault="009B00FF" w:rsidP="009B00FF">
      <w:pPr>
        <w:pStyle w:val="BodyText"/>
        <w:numPr>
          <w:ilvl w:val="1"/>
          <w:numId w:val="48"/>
        </w:numPr>
        <w:ind w:left="1080"/>
        <w:jc w:val="left"/>
        <w:rPr>
          <w:b/>
        </w:rPr>
      </w:pPr>
      <w:r w:rsidRPr="00E836D5">
        <w:rPr>
          <w:b/>
        </w:rPr>
        <w:t>Modified vSRTM and Dynamic Launch in the VM</w:t>
      </w:r>
      <w:r>
        <w:rPr>
          <w:b/>
        </w:rPr>
        <w:t>:</w:t>
      </w:r>
      <w:r w:rsidRPr="00E836D5">
        <w:rPr>
          <w:b/>
        </w:rPr>
        <w:br/>
      </w:r>
      <w:r w:rsidRPr="00E836D5">
        <w:t>Some manufacturers have implemented proprietary dynamic launch</w:t>
      </w:r>
      <w:r>
        <w:t xml:space="preserve"> schemes</w:t>
      </w:r>
      <w:r w:rsidRPr="00E836D5">
        <w:t xml:space="preserve"> on physical platforms by modifying their CRTMs and SRTMs and doing the dynamic launch in the earliest portions of the operating system launch.  Such implementations can be done for virtual platforms but are proprietary and outside of the scope of this specification.</w:t>
      </w:r>
    </w:p>
    <w:p w14:paraId="072E2C6D" w14:textId="77777777" w:rsidR="00EC6B8E" w:rsidRDefault="00EC6B8E" w:rsidP="00877CFE">
      <w:pPr>
        <w:pStyle w:val="BodyText"/>
        <w:ind w:left="720"/>
        <w:jc w:val="left"/>
      </w:pPr>
      <w:r>
        <w:t>If a security launch policy</w:t>
      </w:r>
      <w:r w:rsidR="00877CFE">
        <w:t xml:space="preserve"> (eg. </w:t>
      </w:r>
      <w:r>
        <w:t xml:space="preserve">UEFI </w:t>
      </w:r>
      <w:r w:rsidR="00877CFE">
        <w:t xml:space="preserve">secure </w:t>
      </w:r>
      <w:r>
        <w:t>boot policy</w:t>
      </w:r>
      <w:r w:rsidR="00877CFE">
        <w:t>)</w:t>
      </w:r>
      <w:r>
        <w:t xml:space="preserve"> is part of the emulated boot process for a Virtual </w:t>
      </w:r>
      <w:proofErr w:type="gramStart"/>
      <w:r>
        <w:t>Platform,</w:t>
      </w:r>
      <w:proofErr w:type="gramEnd"/>
      <w:r>
        <w:t xml:space="preserve"> it SHALL be protected against modification by unauthorized parties. It SHOULD be protected using the Virtual Platform’s vTPM, such as by storing in the vTPM NVRAM.</w:t>
      </w:r>
    </w:p>
    <w:p w14:paraId="116AFDF5" w14:textId="77777777" w:rsidR="00EC6B8E" w:rsidRPr="00E836D5" w:rsidRDefault="00EC6B8E" w:rsidP="00EC6B8E">
      <w:pPr>
        <w:pStyle w:val="BodyText"/>
        <w:ind w:left="1080"/>
        <w:jc w:val="left"/>
        <w:rPr>
          <w:b/>
        </w:rPr>
      </w:pPr>
    </w:p>
    <w:p w14:paraId="509D67DC" w14:textId="77777777" w:rsidR="009B00FF" w:rsidRDefault="009B00FF" w:rsidP="009B00FF">
      <w:pPr>
        <w:pStyle w:val="BodyText"/>
        <w:numPr>
          <w:ilvl w:val="0"/>
          <w:numId w:val="48"/>
        </w:numPr>
        <w:ind w:left="360"/>
        <w:jc w:val="left"/>
      </w:pPr>
      <w:r w:rsidRPr="000073C2">
        <w:rPr>
          <w:b/>
          <w:u w:val="single"/>
        </w:rPr>
        <w:t xml:space="preserve">No Emulated Boot Firmware </w:t>
      </w:r>
      <w:r>
        <w:rPr>
          <w:b/>
          <w:u w:val="single"/>
        </w:rPr>
        <w:t>–</w:t>
      </w:r>
      <w:r w:rsidRPr="000073C2">
        <w:rPr>
          <w:b/>
          <w:u w:val="single"/>
        </w:rPr>
        <w:t xml:space="preserve"> VMM</w:t>
      </w:r>
      <w:r w:rsidR="00DE48E6">
        <w:rPr>
          <w:b/>
          <w:u w:val="single"/>
        </w:rPr>
        <w:t xml:space="preserve"> or other Trusted Component</w:t>
      </w:r>
      <w:r w:rsidRPr="000073C2">
        <w:rPr>
          <w:b/>
          <w:u w:val="single"/>
        </w:rPr>
        <w:t xml:space="preserve"> Launches </w:t>
      </w:r>
      <w:r w:rsidR="00856FBE">
        <w:rPr>
          <w:b/>
          <w:u w:val="single"/>
        </w:rPr>
        <w:t>Primary</w:t>
      </w:r>
      <w:r w:rsidRPr="000073C2">
        <w:rPr>
          <w:b/>
          <w:u w:val="single"/>
        </w:rPr>
        <w:t xml:space="preserve"> VM</w:t>
      </w:r>
      <w:r>
        <w:rPr>
          <w:rFonts w:eastAsia="Arial"/>
        </w:rPr>
        <w:t xml:space="preserve"> </w:t>
      </w:r>
      <w:r>
        <w:rPr>
          <w:rFonts w:eastAsia="Arial"/>
        </w:rPr>
        <w:br/>
      </w:r>
      <w:r>
        <w:t>Rather than running a vRTM, vBIOS, etc</w:t>
      </w:r>
      <w:r w:rsidR="009D4F57">
        <w:t xml:space="preserve"> in the style of a physical device,</w:t>
      </w:r>
      <w:r>
        <w:t xml:space="preserve"> a VMM </w:t>
      </w:r>
      <w:r w:rsidR="00A70948">
        <w:t xml:space="preserve">or another </w:t>
      </w:r>
      <w:r w:rsidR="00FB65B3">
        <w:t xml:space="preserve">component which has been measured into the </w:t>
      </w:r>
      <w:r w:rsidR="007D594A">
        <w:t>p</w:t>
      </w:r>
      <w:r w:rsidR="00FB65B3">
        <w:t xml:space="preserve">TPM and whose state is part of the vTPM’s chain of trust </w:t>
      </w:r>
      <w:r>
        <w:t>may configure and setup a VM container, place a VM into this VM container, and start it.  In this case, the VMM is doing the VM environment/container setup that would have been done by a vRTM and vBIOS.  This case has the following requirements:</w:t>
      </w:r>
    </w:p>
    <w:p w14:paraId="41A6442E" w14:textId="77777777" w:rsidR="009B00FF" w:rsidRDefault="009B00FF" w:rsidP="009B00FF">
      <w:pPr>
        <w:pStyle w:val="BodyText"/>
        <w:numPr>
          <w:ilvl w:val="1"/>
          <w:numId w:val="48"/>
        </w:numPr>
        <w:ind w:left="1080"/>
        <w:jc w:val="left"/>
      </w:pPr>
      <w:r>
        <w:t xml:space="preserve">The VMM </w:t>
      </w:r>
      <w:r w:rsidR="00AA0B47">
        <w:t>SHALL</w:t>
      </w:r>
      <w:r>
        <w:t xml:space="preserve"> </w:t>
      </w:r>
      <w:proofErr w:type="gramStart"/>
      <w:r>
        <w:t>measure</w:t>
      </w:r>
      <w:proofErr w:type="gramEnd"/>
      <w:r>
        <w:t xml:space="preserve"> the code responsible for setting up the VM environment and place t</w:t>
      </w:r>
      <w:r w:rsidR="00AA0B47">
        <w:t>hose measurements in the</w:t>
      </w:r>
      <w:r>
        <w:t xml:space="preserve"> vTPM’s vPCRs.</w:t>
      </w:r>
    </w:p>
    <w:p w14:paraId="229269B6" w14:textId="77777777" w:rsidR="009B00FF" w:rsidRDefault="009B00FF" w:rsidP="009B00FF">
      <w:pPr>
        <w:pStyle w:val="BodyText"/>
        <w:numPr>
          <w:ilvl w:val="1"/>
          <w:numId w:val="48"/>
        </w:numPr>
        <w:ind w:left="1080"/>
        <w:jc w:val="left"/>
      </w:pPr>
      <w:r>
        <w:t xml:space="preserve">The </w:t>
      </w:r>
      <w:r w:rsidR="004A13B8">
        <w:t xml:space="preserve">Virtual Platform Credential </w:t>
      </w:r>
      <w:r>
        <w:t>associate</w:t>
      </w:r>
      <w:r w:rsidR="004A13B8">
        <w:t>d</w:t>
      </w:r>
      <w:r>
        <w:t xml:space="preserve"> with the VM being launched </w:t>
      </w:r>
      <w:r w:rsidR="00AA0B47">
        <w:t>SHALL</w:t>
      </w:r>
      <w:r>
        <w:t xml:space="preserve"> contain a definition of how the vPCRs are being populated by the VMM.</w:t>
      </w:r>
      <w:r w:rsidR="00AA0B47">
        <w:t xml:space="preserve"> </w:t>
      </w:r>
    </w:p>
    <w:p w14:paraId="65EE2C27" w14:textId="77777777" w:rsidR="009B00FF" w:rsidRDefault="009B00FF" w:rsidP="009B00FF">
      <w:pPr>
        <w:pStyle w:val="BodyText"/>
        <w:numPr>
          <w:ilvl w:val="1"/>
          <w:numId w:val="48"/>
        </w:numPr>
        <w:ind w:left="1080"/>
        <w:jc w:val="left"/>
      </w:pPr>
      <w:r>
        <w:t>The implementation MUST be able to present a full transitive trust chain to the VM for its continuation and use.</w:t>
      </w:r>
    </w:p>
    <w:p w14:paraId="7D20C77B" w14:textId="77777777" w:rsidR="009B00FF" w:rsidRDefault="00217A67" w:rsidP="009B00FF">
      <w:pPr>
        <w:pStyle w:val="BodyText"/>
        <w:jc w:val="left"/>
      </w:pPr>
      <w:r>
        <w:t>Regardless of</w:t>
      </w:r>
      <w:r w:rsidR="009B5268">
        <w:t xml:space="preserve"> which vRTM option is chosen, vRTMs SHALL NOT ever act as </w:t>
      </w:r>
      <w:r>
        <w:t xml:space="preserve">true </w:t>
      </w:r>
      <w:r w:rsidRPr="00217A67">
        <w:rPr>
          <w:b/>
          <w:bCs/>
        </w:rPr>
        <w:t>root</w:t>
      </w:r>
      <w:r w:rsidR="009B5268">
        <w:rPr>
          <w:b/>
          <w:bCs/>
        </w:rPr>
        <w:t>s</w:t>
      </w:r>
      <w:r>
        <w:t xml:space="preserve"> of trust</w:t>
      </w:r>
      <w:r w:rsidR="009B5268">
        <w:t xml:space="preserve">, where they are </w:t>
      </w:r>
      <w:r w:rsidR="00AF4D09">
        <w:t>trusted implicitly (trusted</w:t>
      </w:r>
      <w:r w:rsidR="009B5268">
        <w:t xml:space="preserve"> without any evidence</w:t>
      </w:r>
      <w:r w:rsidR="00170212">
        <w:t>)</w:t>
      </w:r>
      <w:r>
        <w:t>; the vRTM</w:t>
      </w:r>
      <w:r w:rsidR="009B5268">
        <w:t>s</w:t>
      </w:r>
      <w:r>
        <w:t xml:space="preserve"> SHALL be measured into the appropriate PCR not by itself (as is used in physical platforms) but rather by a trusted component, such as the VMM, existing outside of the Virtual Platform. Whichever component measures the vRTM SHALL be measured into the pTPM. It SHOULD be one of the components whose correct behavior is required for a vTPM to launch.</w:t>
      </w:r>
    </w:p>
    <w:p w14:paraId="6D91A86D" w14:textId="77777777" w:rsidR="009B00FF" w:rsidRPr="009B00FF" w:rsidRDefault="00856FBE" w:rsidP="009B00FF">
      <w:pPr>
        <w:pStyle w:val="BodyText"/>
      </w:pPr>
      <w:r>
        <w:t xml:space="preserve">Either boot option MAY be used for non-primary VMs. These measurements SHALL be included in vTPM PCRs above 23. Which PCRs are used for which measurements SHALL be included in the Platform </w:t>
      </w:r>
      <w:proofErr w:type="gramStart"/>
      <w:r>
        <w:t>Credential.</w:t>
      </w:r>
      <w:proofErr w:type="gramEnd"/>
      <w:r>
        <w:t xml:space="preserve"> </w:t>
      </w:r>
    </w:p>
    <w:p w14:paraId="07F7496C" w14:textId="77777777" w:rsidR="007C472D" w:rsidRDefault="007C472D">
      <w:pPr>
        <w:pStyle w:val="Heading1"/>
      </w:pPr>
      <w:bookmarkStart w:id="1241" w:name="_Toc233785348"/>
      <w:r>
        <w:lastRenderedPageBreak/>
        <w:t>Platform Operation</w:t>
      </w:r>
      <w:bookmarkEnd w:id="1241"/>
      <w:r>
        <w:tab/>
      </w:r>
    </w:p>
    <w:p w14:paraId="34C87666" w14:textId="77777777" w:rsidR="007C472D" w:rsidRDefault="007C472D" w:rsidP="004047BE">
      <w:pPr>
        <w:pStyle w:val="Heading2"/>
      </w:pPr>
      <w:r w:rsidDel="006575D0">
        <w:t xml:space="preserve"> </w:t>
      </w:r>
      <w:bookmarkStart w:id="1242" w:name="_Toc233785349"/>
      <w:r>
        <w:t>Booting and Measuring the System</w:t>
      </w:r>
      <w:bookmarkEnd w:id="1242"/>
    </w:p>
    <w:p w14:paraId="0972E972" w14:textId="77777777" w:rsidR="007C472D" w:rsidRPr="006575D0" w:rsidRDefault="007C472D" w:rsidP="004047BE">
      <w:pPr>
        <w:pStyle w:val="Heading3"/>
      </w:pPr>
      <w:bookmarkStart w:id="1243" w:name="_Toc233785350"/>
      <w:r>
        <w:t>System Boot Context (informative)</w:t>
      </w:r>
      <w:bookmarkEnd w:id="1243"/>
    </w:p>
    <w:p w14:paraId="18726B58" w14:textId="38E48C21" w:rsidR="007C472D" w:rsidRDefault="007C472D" w:rsidP="0067761F">
      <w:pPr>
        <w:pStyle w:val="BodyText"/>
        <w:shd w:val="clear" w:color="auto" w:fill="F3F3F3"/>
      </w:pPr>
      <w:r w:rsidRPr="00E21761">
        <w:t>The most critical part of the system boot process is ensuring that a chain of trust can be built from the hardware through the VM layer. This means that the boot process must measure each critical component in a remotely verifiable fashion, and ensure that the booted software is the same as what has been measured. Whenever possible, trust-critical components such as the VMM should be measured using the DRTM or a similarly reliable mechanism. The chain of trust should extend from the VMM up through the highest level of software or system policy relied on by our trusted VMs. (The chain will be extended into virtual platforms and truste</w:t>
      </w:r>
      <w:r w:rsidR="00E21761">
        <w:t>d VMs when those are launched.)</w:t>
      </w:r>
    </w:p>
    <w:p w14:paraId="788CD9E5" w14:textId="77777777" w:rsidR="007C472D" w:rsidRDefault="007C472D" w:rsidP="004047BE">
      <w:pPr>
        <w:pStyle w:val="Heading3"/>
      </w:pPr>
      <w:bookmarkStart w:id="1244" w:name="_Toc233785351"/>
      <w:r>
        <w:t>Requirements for System Boot (normative)</w:t>
      </w:r>
      <w:bookmarkEnd w:id="1244"/>
    </w:p>
    <w:p w14:paraId="4E90189B" w14:textId="77777777" w:rsidR="007C472D" w:rsidRDefault="007C472D" w:rsidP="000775B5">
      <w:pPr>
        <w:pStyle w:val="BodyText"/>
        <w:numPr>
          <w:ilvl w:val="0"/>
          <w:numId w:val="32"/>
        </w:numPr>
      </w:pPr>
      <w:r>
        <w:t xml:space="preserve">The following components SHALL </w:t>
      </w:r>
      <w:r w:rsidR="002825ED">
        <w:t>be</w:t>
      </w:r>
      <w:r>
        <w:t xml:space="preserve"> launched before any Virtual Platform: the VMM, the vPlatform Manager, and any other components whose correct operation is required for trustworthy execution of vTPMs and </w:t>
      </w:r>
      <w:r w:rsidR="002825ED">
        <w:t>vPlatform</w:t>
      </w:r>
      <w:r>
        <w:t xml:space="preserve">s. </w:t>
      </w:r>
    </w:p>
    <w:p w14:paraId="090CDA3D" w14:textId="3737E9CC" w:rsidR="007C472D" w:rsidRDefault="002A0772" w:rsidP="000775B5">
      <w:pPr>
        <w:pStyle w:val="BodyText"/>
        <w:numPr>
          <w:ilvl w:val="0"/>
          <w:numId w:val="32"/>
        </w:numPr>
      </w:pPr>
      <w:r>
        <w:t xml:space="preserve">The VMM SHALL </w:t>
      </w:r>
      <w:proofErr w:type="gramStart"/>
      <w:r>
        <w:t>be</w:t>
      </w:r>
      <w:proofErr w:type="gramEnd"/>
      <w:r>
        <w:t xml:space="preserve"> booted with either the SRTM or the DRTM</w:t>
      </w:r>
      <w:ins w:id="1245" w:author="Ariel Segall" w:date="2013-10-12T00:27:00Z">
        <w:r w:rsidR="00BD563A">
          <w:t xml:space="preserve"> (and therefore measured into the pTPM)</w:t>
        </w:r>
      </w:ins>
      <w:r>
        <w:t>.  Th</w:t>
      </w:r>
      <w:r w:rsidR="007C472D">
        <w:t>e VMM SHOULD be booted using the DRTM.</w:t>
      </w:r>
    </w:p>
    <w:p w14:paraId="4D1D072A" w14:textId="02158946" w:rsidR="007C472D" w:rsidRDefault="007C472D" w:rsidP="000775B5">
      <w:pPr>
        <w:pStyle w:val="BodyText"/>
        <w:numPr>
          <w:ilvl w:val="0"/>
          <w:numId w:val="32"/>
        </w:numPr>
      </w:pPr>
      <w:r>
        <w:t xml:space="preserve">The vPlatform Manager and </w:t>
      </w:r>
      <w:ins w:id="1246" w:author="Ariel Segall" w:date="2013-10-10T18:15:00Z">
        <w:r w:rsidR="00523534">
          <w:t>all other TCB components</w:t>
        </w:r>
      </w:ins>
      <w:r>
        <w:t xml:space="preserve"> SHALL be measured into the pTPM. These measurements SHALL be taken and extended into the pTPM by the RTM or by another component previously measured into the pTPM in a chain of trust from the RTM.</w:t>
      </w:r>
    </w:p>
    <w:p w14:paraId="6DA8A827" w14:textId="2F76F804" w:rsidR="007C472D" w:rsidRDefault="007C472D" w:rsidP="000547AA">
      <w:pPr>
        <w:pStyle w:val="BodyText"/>
        <w:numPr>
          <w:ilvl w:val="0"/>
          <w:numId w:val="32"/>
        </w:numPr>
      </w:pPr>
      <w:r>
        <w:t xml:space="preserve">If the VMM </w:t>
      </w:r>
      <w:ins w:id="1247" w:author="Ariel Segall" w:date="2013-10-10T18:16:00Z">
        <w:r w:rsidR="006D273D">
          <w:t>uses policy or schema files to determine security relevant behavior (for example,</w:t>
        </w:r>
      </w:ins>
      <w:ins w:id="1248" w:author="Ariel Segall" w:date="2013-10-10T18:17:00Z">
        <w:r w:rsidR="006D273D">
          <w:t xml:space="preserve"> </w:t>
        </w:r>
      </w:ins>
      <w:r>
        <w:t>Mandatory Access Control</w:t>
      </w:r>
      <w:ins w:id="1249" w:author="Ariel Segall" w:date="2013-10-10T18:17:00Z">
        <w:r w:rsidR="006D273D">
          <w:t xml:space="preserve"> policies on VM communication</w:t>
        </w:r>
      </w:ins>
      <w:r w:rsidR="000547AA">
        <w:t>)</w:t>
      </w:r>
      <w:r>
        <w:t>, the</w:t>
      </w:r>
      <w:r w:rsidR="000547AA">
        <w:t>se</w:t>
      </w:r>
      <w:r>
        <w:t xml:space="preserve"> </w:t>
      </w:r>
      <w:ins w:id="1250" w:author="Ariel Segall" w:date="2013-10-10T18:17:00Z">
        <w:r w:rsidR="006D273D">
          <w:t>files</w:t>
        </w:r>
      </w:ins>
      <w:r w:rsidR="000547AA">
        <w:t xml:space="preserve"> </w:t>
      </w:r>
      <w:r>
        <w:t xml:space="preserve">SHOULD be measured into the pTPM </w:t>
      </w:r>
      <w:r w:rsidR="000547AA">
        <w:t>as they become effective both during boot and run time.</w:t>
      </w:r>
    </w:p>
    <w:p w14:paraId="7A47CE76" w14:textId="77777777" w:rsidR="007C472D" w:rsidRDefault="007C472D">
      <w:pPr>
        <w:pStyle w:val="BodyText"/>
      </w:pPr>
    </w:p>
    <w:p w14:paraId="2FC86D18" w14:textId="77777777" w:rsidR="007C472D" w:rsidRDefault="007C472D">
      <w:pPr>
        <w:pStyle w:val="Heading2"/>
        <w:jc w:val="left"/>
      </w:pPr>
      <w:bookmarkStart w:id="1251" w:name="_Toc233785352"/>
      <w:bookmarkStart w:id="1252" w:name="_Ref242946153"/>
      <w:bookmarkStart w:id="1253" w:name="_Ref242946179"/>
      <w:r>
        <w:t>Creating</w:t>
      </w:r>
      <w:r>
        <w:rPr>
          <w:rFonts w:eastAsia="Arial"/>
        </w:rPr>
        <w:t xml:space="preserve"> </w:t>
      </w:r>
      <w:r>
        <w:t>a</w:t>
      </w:r>
      <w:r>
        <w:rPr>
          <w:rFonts w:eastAsia="Arial"/>
        </w:rPr>
        <w:t xml:space="preserve"> </w:t>
      </w:r>
      <w:r>
        <w:t>New</w:t>
      </w:r>
      <w:r>
        <w:rPr>
          <w:rFonts w:eastAsia="Arial"/>
        </w:rPr>
        <w:t xml:space="preserve"> </w:t>
      </w:r>
      <w:r>
        <w:t>Virtual</w:t>
      </w:r>
      <w:r>
        <w:rPr>
          <w:rFonts w:eastAsia="Arial"/>
        </w:rPr>
        <w:t xml:space="preserve"> </w:t>
      </w:r>
      <w:r>
        <w:t>Platform</w:t>
      </w:r>
      <w:bookmarkEnd w:id="1251"/>
      <w:bookmarkEnd w:id="1252"/>
      <w:bookmarkEnd w:id="1253"/>
    </w:p>
    <w:p w14:paraId="370DFEAC" w14:textId="77777777" w:rsidR="007C472D" w:rsidRDefault="007C472D" w:rsidP="004047BE">
      <w:pPr>
        <w:pStyle w:val="Heading3"/>
        <w:rPr>
          <w:shd w:val="clear" w:color="auto" w:fill="C0C0C0"/>
        </w:rPr>
      </w:pPr>
      <w:bookmarkStart w:id="1254" w:name="_Toc233785353"/>
      <w:r>
        <w:t>Virtual Platform Creation Context (informative)</w:t>
      </w:r>
      <w:bookmarkEnd w:id="1254"/>
    </w:p>
    <w:p w14:paraId="2EEFD4DE" w14:textId="77777777" w:rsidR="007C472D" w:rsidRPr="0019213E" w:rsidRDefault="00E21761" w:rsidP="00BD18E3">
      <w:pPr>
        <w:pBdr>
          <w:top w:val="single" w:sz="4" w:space="1" w:color="auto"/>
          <w:left w:val="single" w:sz="4" w:space="4" w:color="auto"/>
          <w:bottom w:val="single" w:sz="4" w:space="1" w:color="auto"/>
          <w:right w:val="single" w:sz="4" w:space="4" w:color="auto"/>
        </w:pBdr>
        <w:shd w:val="clear" w:color="auto" w:fill="F3F3F3"/>
        <w:rPr>
          <w:rFonts w:ascii="Arial" w:hAnsi="Arial" w:cs="Arial"/>
          <w:sz w:val="20"/>
          <w:szCs w:val="20"/>
        </w:rPr>
      </w:pPr>
      <w:r w:rsidRPr="0019213E">
        <w:rPr>
          <w:rFonts w:ascii="Arial" w:hAnsi="Arial" w:cs="Arial"/>
          <w:sz w:val="20"/>
          <w:szCs w:val="20"/>
        </w:rPr>
        <w:t xml:space="preserve">This </w:t>
      </w:r>
      <w:r w:rsidR="0067761F">
        <w:rPr>
          <w:rFonts w:ascii="Arial" w:hAnsi="Arial" w:cs="Arial"/>
          <w:sz w:val="20"/>
          <w:szCs w:val="20"/>
        </w:rPr>
        <w:t>section</w:t>
      </w:r>
      <w:r w:rsidRPr="0019213E">
        <w:rPr>
          <w:rFonts w:ascii="Arial" w:hAnsi="Arial" w:cs="Arial"/>
          <w:sz w:val="20"/>
          <w:szCs w:val="20"/>
        </w:rPr>
        <w:t xml:space="preserve"> covers the creation of a </w:t>
      </w:r>
      <w:r w:rsidR="00A84FB7">
        <w:rPr>
          <w:rFonts w:ascii="Arial" w:hAnsi="Arial" w:cs="Arial"/>
          <w:sz w:val="20"/>
          <w:szCs w:val="20"/>
        </w:rPr>
        <w:t>new Virtual Platform</w:t>
      </w:r>
      <w:r w:rsidR="007C472D" w:rsidRPr="0019213E">
        <w:rPr>
          <w:rFonts w:ascii="Arial" w:hAnsi="Arial" w:cs="Arial"/>
          <w:sz w:val="20"/>
          <w:szCs w:val="20"/>
        </w:rPr>
        <w:t xml:space="preserve"> from scratch.  This normally occurs when a new virtual machine requiring a trusted </w:t>
      </w:r>
      <w:r w:rsidR="00A84FB7">
        <w:rPr>
          <w:rFonts w:ascii="Arial" w:hAnsi="Arial" w:cs="Arial"/>
          <w:sz w:val="20"/>
          <w:szCs w:val="20"/>
        </w:rPr>
        <w:t xml:space="preserve">infrastructure </w:t>
      </w:r>
      <w:r w:rsidR="007C472D" w:rsidRPr="0019213E">
        <w:rPr>
          <w:rFonts w:ascii="Arial" w:hAnsi="Arial" w:cs="Arial"/>
          <w:sz w:val="20"/>
          <w:szCs w:val="20"/>
        </w:rPr>
        <w:t>is being deployed for the first time.</w:t>
      </w:r>
    </w:p>
    <w:p w14:paraId="41C60DF5" w14:textId="07FE764F" w:rsidR="007C472D" w:rsidRDefault="00BD18E3" w:rsidP="00BD18E3">
      <w:pPr>
        <w:pBdr>
          <w:top w:val="single" w:sz="4" w:space="1" w:color="auto"/>
          <w:left w:val="single" w:sz="4" w:space="4" w:color="auto"/>
          <w:bottom w:val="single" w:sz="4" w:space="1" w:color="auto"/>
          <w:right w:val="single" w:sz="4" w:space="4" w:color="auto"/>
        </w:pBdr>
        <w:shd w:val="clear" w:color="auto" w:fill="F3F3F3"/>
        <w:rPr>
          <w:ins w:id="1255" w:author="Ariel Segall" w:date="2013-10-11T13:24:00Z"/>
          <w:rFonts w:ascii="Arial" w:hAnsi="Arial" w:cs="Arial"/>
          <w:sz w:val="20"/>
          <w:szCs w:val="20"/>
        </w:rPr>
      </w:pPr>
      <w:ins w:id="1256" w:author="Ariel Segall" w:date="2013-10-11T13:23:00Z">
        <w:r>
          <w:rPr>
            <w:rFonts w:ascii="Arial" w:hAnsi="Arial" w:cs="Arial"/>
            <w:sz w:val="20"/>
            <w:szCs w:val="20"/>
          </w:rPr>
          <w:t>Normally, w</w:t>
        </w:r>
      </w:ins>
      <w:r w:rsidR="007C472D" w:rsidRPr="0019213E">
        <w:rPr>
          <w:rFonts w:ascii="Arial" w:hAnsi="Arial" w:cs="Arial"/>
          <w:sz w:val="20"/>
          <w:szCs w:val="20"/>
        </w:rPr>
        <w:t>hen a new vPlatform is created, a new</w:t>
      </w:r>
      <w:r w:rsidR="008115F5">
        <w:rPr>
          <w:rFonts w:ascii="Arial" w:hAnsi="Arial" w:cs="Arial"/>
          <w:sz w:val="20"/>
          <w:szCs w:val="20"/>
        </w:rPr>
        <w:t xml:space="preserve"> vTPM will be initialized. The vTPM Factory</w:t>
      </w:r>
      <w:ins w:id="1257" w:author="Ariel Segall" w:date="2013-10-11T13:23:00Z">
        <w:r>
          <w:rPr>
            <w:rFonts w:ascii="Arial" w:hAnsi="Arial" w:cs="Arial"/>
            <w:sz w:val="20"/>
            <w:szCs w:val="20"/>
          </w:rPr>
          <w:t>, acting as the vTPM manufacturer,</w:t>
        </w:r>
      </w:ins>
      <w:r w:rsidR="008115F5">
        <w:rPr>
          <w:rFonts w:ascii="Arial" w:hAnsi="Arial" w:cs="Arial"/>
          <w:sz w:val="20"/>
          <w:szCs w:val="20"/>
        </w:rPr>
        <w:t xml:space="preserve"> creates</w:t>
      </w:r>
      <w:r w:rsidR="007C472D" w:rsidRPr="0019213E">
        <w:rPr>
          <w:rFonts w:ascii="Arial" w:hAnsi="Arial" w:cs="Arial"/>
          <w:sz w:val="20"/>
          <w:szCs w:val="20"/>
        </w:rPr>
        <w:t xml:space="preserve"> the vTPM’s initial data</w:t>
      </w:r>
      <w:ins w:id="1258" w:author="Ariel Segall" w:date="2013-10-11T13:27:00Z">
        <w:r>
          <w:rPr>
            <w:rFonts w:ascii="Arial" w:hAnsi="Arial" w:cs="Arial"/>
            <w:sz w:val="20"/>
            <w:szCs w:val="20"/>
          </w:rPr>
          <w:t xml:space="preserve"> and issues a vEC (</w:t>
        </w:r>
        <w:r>
          <w:rPr>
            <w:rFonts w:ascii="Arial" w:hAnsi="Arial" w:cs="Arial"/>
            <w:sz w:val="20"/>
            <w:szCs w:val="20"/>
          </w:rPr>
          <w:fldChar w:fldCharType="begin"/>
        </w:r>
        <w:r>
          <w:rPr>
            <w:rFonts w:ascii="Arial" w:hAnsi="Arial" w:cs="Arial"/>
            <w:sz w:val="20"/>
            <w:szCs w:val="20"/>
          </w:rPr>
          <w:instrText xml:space="preserve"> REF _Ref242955819 \r \h </w:instrText>
        </w:r>
        <w:r>
          <w:rPr>
            <w:rFonts w:ascii="Arial" w:hAnsi="Arial" w:cs="Arial"/>
            <w:sz w:val="20"/>
            <w:szCs w:val="20"/>
          </w:rPr>
        </w:r>
      </w:ins>
      <w:r>
        <w:rPr>
          <w:rFonts w:ascii="Arial" w:hAnsi="Arial" w:cs="Arial"/>
          <w:sz w:val="20"/>
          <w:szCs w:val="20"/>
        </w:rPr>
        <w:fldChar w:fldCharType="separate"/>
      </w:r>
      <w:ins w:id="1259" w:author="Ariel Segall" w:date="2013-10-11T22:46:00Z">
        <w:r w:rsidR="00F73D98">
          <w:rPr>
            <w:rFonts w:ascii="Arial" w:hAnsi="Arial" w:cs="Arial"/>
            <w:sz w:val="20"/>
            <w:szCs w:val="20"/>
          </w:rPr>
          <w:t>10.2</w:t>
        </w:r>
      </w:ins>
      <w:ins w:id="1260" w:author="Ariel Segall" w:date="2013-10-11T13:27:00Z">
        <w:r>
          <w:rPr>
            <w:rFonts w:ascii="Arial" w:hAnsi="Arial" w:cs="Arial"/>
            <w:sz w:val="20"/>
            <w:szCs w:val="20"/>
          </w:rPr>
          <w:fldChar w:fldCharType="end"/>
        </w:r>
        <w:r>
          <w:rPr>
            <w:rFonts w:ascii="Arial" w:hAnsi="Arial" w:cs="Arial"/>
            <w:sz w:val="20"/>
            <w:szCs w:val="20"/>
          </w:rPr>
          <w:t>)</w:t>
        </w:r>
      </w:ins>
      <w:r w:rsidR="007C472D" w:rsidRPr="0019213E">
        <w:rPr>
          <w:rFonts w:ascii="Arial" w:hAnsi="Arial" w:cs="Arial"/>
          <w:sz w:val="20"/>
          <w:szCs w:val="20"/>
        </w:rPr>
        <w:t xml:space="preserve">. The vTPM’s new data are </w:t>
      </w:r>
      <w:ins w:id="1261" w:author="Ariel Segall" w:date="2013-08-29T13:15:00Z">
        <w:r w:rsidR="00982472">
          <w:rPr>
            <w:rFonts w:ascii="Arial" w:hAnsi="Arial" w:cs="Arial"/>
            <w:sz w:val="20"/>
            <w:szCs w:val="20"/>
          </w:rPr>
          <w:t>tied</w:t>
        </w:r>
      </w:ins>
      <w:r w:rsidR="007C472D" w:rsidRPr="0019213E">
        <w:rPr>
          <w:rFonts w:ascii="Arial" w:hAnsi="Arial" w:cs="Arial"/>
          <w:sz w:val="20"/>
          <w:szCs w:val="20"/>
        </w:rPr>
        <w:t xml:space="preserve"> to the </w:t>
      </w:r>
      <w:ins w:id="1262" w:author="Ariel Segall" w:date="2013-08-29T13:15:00Z">
        <w:r w:rsidR="00982472">
          <w:rPr>
            <w:rFonts w:ascii="Arial" w:hAnsi="Arial" w:cs="Arial"/>
            <w:sz w:val="20"/>
            <w:szCs w:val="20"/>
          </w:rPr>
          <w:t xml:space="preserve">pTPM </w:t>
        </w:r>
      </w:ins>
      <w:r w:rsidR="002B6FE5">
        <w:rPr>
          <w:rFonts w:ascii="Arial" w:hAnsi="Arial" w:cs="Arial"/>
          <w:sz w:val="20"/>
          <w:szCs w:val="20"/>
        </w:rPr>
        <w:t>state</w:t>
      </w:r>
      <w:r w:rsidR="007C472D" w:rsidRPr="0019213E">
        <w:rPr>
          <w:rFonts w:ascii="Arial" w:hAnsi="Arial" w:cs="Arial"/>
          <w:sz w:val="20"/>
          <w:szCs w:val="20"/>
        </w:rPr>
        <w:t xml:space="preserve"> and protected</w:t>
      </w:r>
      <w:ins w:id="1263" w:author="Ariel Segall" w:date="2013-10-11T13:10:00Z">
        <w:r w:rsidR="00A666F4">
          <w:rPr>
            <w:rFonts w:ascii="Arial" w:hAnsi="Arial" w:cs="Arial"/>
            <w:sz w:val="20"/>
            <w:szCs w:val="20"/>
          </w:rPr>
          <w:t xml:space="preserve"> as described in Section </w:t>
        </w:r>
        <w:r w:rsidR="00A666F4">
          <w:rPr>
            <w:rFonts w:ascii="Arial" w:hAnsi="Arial" w:cs="Arial"/>
            <w:sz w:val="20"/>
            <w:szCs w:val="20"/>
          </w:rPr>
          <w:fldChar w:fldCharType="begin"/>
        </w:r>
        <w:r w:rsidR="00A666F4">
          <w:rPr>
            <w:rFonts w:ascii="Arial" w:hAnsi="Arial" w:cs="Arial"/>
            <w:sz w:val="20"/>
            <w:szCs w:val="20"/>
          </w:rPr>
          <w:instrText xml:space="preserve"> REF _Ref243116354 \r \h </w:instrText>
        </w:r>
        <w:r w:rsidR="00A666F4">
          <w:rPr>
            <w:rFonts w:ascii="Arial" w:hAnsi="Arial" w:cs="Arial"/>
            <w:sz w:val="20"/>
            <w:szCs w:val="20"/>
          </w:rPr>
        </w:r>
      </w:ins>
      <w:r w:rsidR="00A666F4">
        <w:rPr>
          <w:rFonts w:ascii="Arial" w:hAnsi="Arial" w:cs="Arial"/>
          <w:sz w:val="20"/>
          <w:szCs w:val="20"/>
        </w:rPr>
        <w:fldChar w:fldCharType="separate"/>
      </w:r>
      <w:ins w:id="1264" w:author="Ariel Segall" w:date="2013-10-11T22:46:00Z">
        <w:r w:rsidR="00F73D98">
          <w:rPr>
            <w:rFonts w:ascii="Arial" w:hAnsi="Arial" w:cs="Arial"/>
            <w:sz w:val="20"/>
            <w:szCs w:val="20"/>
          </w:rPr>
          <w:t>9.3</w:t>
        </w:r>
      </w:ins>
      <w:ins w:id="1265" w:author="Ariel Segall" w:date="2013-10-11T13:10:00Z">
        <w:r w:rsidR="00A666F4">
          <w:rPr>
            <w:rFonts w:ascii="Arial" w:hAnsi="Arial" w:cs="Arial"/>
            <w:sz w:val="20"/>
            <w:szCs w:val="20"/>
          </w:rPr>
          <w:fldChar w:fldCharType="end"/>
        </w:r>
      </w:ins>
      <w:r w:rsidR="007C472D" w:rsidRPr="0019213E">
        <w:rPr>
          <w:rFonts w:ascii="Arial" w:hAnsi="Arial" w:cs="Arial"/>
          <w:sz w:val="20"/>
          <w:szCs w:val="20"/>
        </w:rPr>
        <w:t xml:space="preserve">. </w:t>
      </w:r>
      <w:ins w:id="1266" w:author="Ariel Segall" w:date="2013-10-11T13:23:00Z">
        <w:r>
          <w:rPr>
            <w:rFonts w:ascii="Arial" w:hAnsi="Arial" w:cs="Arial"/>
            <w:sz w:val="20"/>
            <w:szCs w:val="20"/>
          </w:rPr>
          <w:t xml:space="preserve"> The vPlatform Manager, acting as the OEM, associates the vTPM with the new vPlatform, </w:t>
        </w:r>
      </w:ins>
      <w:ins w:id="1267" w:author="Ariel Segall" w:date="2013-10-11T13:24:00Z">
        <w:r>
          <w:rPr>
            <w:rFonts w:ascii="Arial" w:hAnsi="Arial" w:cs="Arial"/>
            <w:sz w:val="20"/>
            <w:szCs w:val="20"/>
          </w:rPr>
          <w:t>configures its internal data to ensure</w:t>
        </w:r>
      </w:ins>
      <w:r w:rsidR="007C472D" w:rsidRPr="0019213E">
        <w:rPr>
          <w:rFonts w:ascii="Arial" w:hAnsi="Arial" w:cs="Arial"/>
          <w:sz w:val="20"/>
          <w:szCs w:val="20"/>
        </w:rPr>
        <w:t xml:space="preserve"> that</w:t>
      </w:r>
      <w:ins w:id="1268" w:author="Ariel Segall" w:date="2013-10-11T13:25:00Z">
        <w:r>
          <w:rPr>
            <w:rFonts w:ascii="Arial" w:hAnsi="Arial" w:cs="Arial"/>
            <w:sz w:val="20"/>
            <w:szCs w:val="20"/>
          </w:rPr>
          <w:t xml:space="preserve"> </w:t>
        </w:r>
        <w:proofErr w:type="gramStart"/>
        <w:r>
          <w:rPr>
            <w:rFonts w:ascii="Arial" w:hAnsi="Arial" w:cs="Arial"/>
            <w:sz w:val="20"/>
            <w:szCs w:val="20"/>
          </w:rPr>
          <w:t xml:space="preserve">the </w:t>
        </w:r>
      </w:ins>
      <w:r w:rsidR="007C472D" w:rsidRPr="0019213E">
        <w:rPr>
          <w:rFonts w:ascii="Arial" w:hAnsi="Arial" w:cs="Arial"/>
          <w:sz w:val="20"/>
          <w:szCs w:val="20"/>
        </w:rPr>
        <w:t xml:space="preserve"> </w:t>
      </w:r>
      <w:ins w:id="1269" w:author="Ariel Segall" w:date="2013-10-11T13:25:00Z">
        <w:r>
          <w:rPr>
            <w:rFonts w:ascii="Arial" w:hAnsi="Arial" w:cs="Arial"/>
            <w:sz w:val="20"/>
            <w:szCs w:val="20"/>
          </w:rPr>
          <w:t>vP</w:t>
        </w:r>
      </w:ins>
      <w:r w:rsidR="007C472D" w:rsidRPr="0019213E">
        <w:rPr>
          <w:rFonts w:ascii="Arial" w:hAnsi="Arial" w:cs="Arial"/>
          <w:sz w:val="20"/>
          <w:szCs w:val="20"/>
        </w:rPr>
        <w:t>latform</w:t>
      </w:r>
      <w:proofErr w:type="gramEnd"/>
      <w:r w:rsidR="007C472D" w:rsidRPr="0019213E">
        <w:rPr>
          <w:rFonts w:ascii="Arial" w:hAnsi="Arial" w:cs="Arial"/>
          <w:sz w:val="20"/>
          <w:szCs w:val="20"/>
        </w:rPr>
        <w:t xml:space="preserve"> and vTPM are always </w:t>
      </w:r>
      <w:ins w:id="1270" w:author="Ariel Segall" w:date="2013-10-11T13:26:00Z">
        <w:r>
          <w:rPr>
            <w:rFonts w:ascii="Arial" w:hAnsi="Arial" w:cs="Arial"/>
            <w:sz w:val="20"/>
            <w:szCs w:val="20"/>
          </w:rPr>
          <w:t>associated when the vTPM is saved or loaded,</w:t>
        </w:r>
      </w:ins>
      <w:ins w:id="1271" w:author="Ariel Segall" w:date="2013-10-11T13:24:00Z">
        <w:r>
          <w:rPr>
            <w:rFonts w:ascii="Arial" w:hAnsi="Arial" w:cs="Arial"/>
            <w:sz w:val="20"/>
            <w:szCs w:val="20"/>
          </w:rPr>
          <w:t>, and issues an appropriate vPlatform Credential (</w:t>
        </w:r>
        <w:r>
          <w:rPr>
            <w:rFonts w:ascii="Arial" w:hAnsi="Arial" w:cs="Arial"/>
            <w:sz w:val="20"/>
            <w:szCs w:val="20"/>
          </w:rPr>
          <w:fldChar w:fldCharType="begin"/>
        </w:r>
        <w:r>
          <w:rPr>
            <w:rFonts w:ascii="Arial" w:hAnsi="Arial" w:cs="Arial"/>
            <w:sz w:val="20"/>
            <w:szCs w:val="20"/>
          </w:rPr>
          <w:instrText xml:space="preserve"> REF _Ref243117220 \r \h </w:instrText>
        </w:r>
        <w:r>
          <w:rPr>
            <w:rFonts w:ascii="Arial" w:hAnsi="Arial" w:cs="Arial"/>
            <w:sz w:val="20"/>
            <w:szCs w:val="20"/>
          </w:rPr>
        </w:r>
      </w:ins>
      <w:r>
        <w:rPr>
          <w:rFonts w:ascii="Arial" w:hAnsi="Arial" w:cs="Arial"/>
          <w:sz w:val="20"/>
          <w:szCs w:val="20"/>
        </w:rPr>
        <w:fldChar w:fldCharType="separate"/>
      </w:r>
      <w:ins w:id="1272" w:author="Ariel Segall" w:date="2013-10-11T22:46:00Z">
        <w:r w:rsidR="00F73D98">
          <w:rPr>
            <w:rFonts w:ascii="Arial" w:hAnsi="Arial" w:cs="Arial"/>
            <w:sz w:val="20"/>
            <w:szCs w:val="20"/>
          </w:rPr>
          <w:t>10.4</w:t>
        </w:r>
      </w:ins>
      <w:ins w:id="1273" w:author="Ariel Segall" w:date="2013-10-11T13:24:00Z">
        <w:r>
          <w:rPr>
            <w:rFonts w:ascii="Arial" w:hAnsi="Arial" w:cs="Arial"/>
            <w:sz w:val="20"/>
            <w:szCs w:val="20"/>
          </w:rPr>
          <w:fldChar w:fldCharType="end"/>
        </w:r>
        <w:r>
          <w:rPr>
            <w:rFonts w:ascii="Arial" w:hAnsi="Arial" w:cs="Arial"/>
            <w:sz w:val="20"/>
            <w:szCs w:val="20"/>
          </w:rPr>
          <w:t>)</w:t>
        </w:r>
      </w:ins>
      <w:r w:rsidR="007C472D" w:rsidRPr="0019213E">
        <w:rPr>
          <w:rFonts w:ascii="Arial" w:hAnsi="Arial" w:cs="Arial"/>
          <w:sz w:val="20"/>
          <w:szCs w:val="20"/>
        </w:rPr>
        <w:t>. This ensures that vTPM PCRs maintain a consistent interpretation over the life of the vTPM.</w:t>
      </w:r>
    </w:p>
    <w:p w14:paraId="66FC1BD6" w14:textId="54C03DEA" w:rsidR="00BD18E3" w:rsidRPr="0019213E" w:rsidRDefault="00BD18E3" w:rsidP="00BD18E3">
      <w:pPr>
        <w:pBdr>
          <w:top w:val="single" w:sz="4" w:space="1" w:color="auto"/>
          <w:left w:val="single" w:sz="4" w:space="4" w:color="auto"/>
          <w:bottom w:val="single" w:sz="4" w:space="1" w:color="auto"/>
          <w:right w:val="single" w:sz="4" w:space="4" w:color="auto"/>
        </w:pBdr>
        <w:shd w:val="clear" w:color="auto" w:fill="F3F3F3"/>
        <w:rPr>
          <w:rFonts w:ascii="Arial" w:hAnsi="Arial" w:cs="Arial"/>
          <w:sz w:val="20"/>
          <w:szCs w:val="20"/>
        </w:rPr>
      </w:pPr>
      <w:ins w:id="1274" w:author="Ariel Segall" w:date="2013-10-11T13:24:00Z">
        <w:r>
          <w:rPr>
            <w:rFonts w:ascii="Arial" w:hAnsi="Arial" w:cs="Arial"/>
            <w:sz w:val="20"/>
            <w:szCs w:val="20"/>
          </w:rPr>
          <w:t>The timing described here is not strictly required.</w:t>
        </w:r>
      </w:ins>
      <w:ins w:id="1275" w:author="Ariel Segall" w:date="2013-10-11T13:26:00Z">
        <w:r>
          <w:rPr>
            <w:rFonts w:ascii="Arial" w:hAnsi="Arial" w:cs="Arial"/>
            <w:sz w:val="20"/>
            <w:szCs w:val="20"/>
          </w:rPr>
          <w:t xml:space="preserve"> In systems where a dedicated vTPM Factory exists off-platform, vTPMs may be created in bulk in advance of their association with a particular vPlatform. In these cases, the original VDKs created by the vTPM Factory </w:t>
        </w:r>
      </w:ins>
      <w:ins w:id="1276" w:author="Ariel Segall" w:date="2013-10-11T13:27:00Z">
        <w:r>
          <w:rPr>
            <w:rFonts w:ascii="Arial" w:hAnsi="Arial" w:cs="Arial"/>
            <w:sz w:val="20"/>
            <w:szCs w:val="20"/>
          </w:rPr>
          <w:t>would be decryptable by the approved vPlatform Manager rather than by the booting vTPM, to allow the Manager to correctly use a pTPM seal operation to associate the vTPM data and vPlatform. The issuance of the vEC, similarly, can be delayed until after the vTPM has booted and been provisioned, if there is a mechanism by which the Factory can verify the legitimacy of the vTPM and its vEK.</w:t>
        </w:r>
      </w:ins>
    </w:p>
    <w:p w14:paraId="66124A84" w14:textId="77777777" w:rsidR="007C472D" w:rsidRPr="0019213E" w:rsidRDefault="007C472D" w:rsidP="00BD18E3">
      <w:pPr>
        <w:pBdr>
          <w:top w:val="single" w:sz="4" w:space="1" w:color="auto"/>
          <w:left w:val="single" w:sz="4" w:space="4" w:color="auto"/>
          <w:bottom w:val="single" w:sz="4" w:space="1" w:color="auto"/>
          <w:right w:val="single" w:sz="4" w:space="4" w:color="auto"/>
        </w:pBdr>
        <w:shd w:val="clear" w:color="auto" w:fill="F3F3F3"/>
        <w:rPr>
          <w:rFonts w:ascii="Arial" w:hAnsi="Arial" w:cs="Arial"/>
          <w:sz w:val="20"/>
          <w:szCs w:val="20"/>
        </w:rPr>
      </w:pPr>
      <w:r w:rsidRPr="0019213E">
        <w:rPr>
          <w:rFonts w:ascii="Arial" w:hAnsi="Arial" w:cs="Arial"/>
          <w:sz w:val="20"/>
          <w:szCs w:val="20"/>
        </w:rPr>
        <w:t xml:space="preserve">The diagram in </w:t>
      </w:r>
      <w:r w:rsidR="00223976" w:rsidRPr="0019213E">
        <w:rPr>
          <w:rFonts w:ascii="Arial" w:hAnsi="Arial" w:cs="Arial"/>
          <w:sz w:val="20"/>
          <w:szCs w:val="20"/>
        </w:rPr>
        <w:fldChar w:fldCharType="begin"/>
      </w:r>
      <w:r w:rsidRPr="0019213E">
        <w:rPr>
          <w:rFonts w:ascii="Arial" w:hAnsi="Arial" w:cs="Arial"/>
          <w:sz w:val="20"/>
          <w:szCs w:val="20"/>
        </w:rPr>
        <w:instrText xml:space="preserve"> REF _Ref211687738 \n \h </w:instrText>
      </w:r>
      <w:r w:rsidR="00223976" w:rsidRPr="0019213E">
        <w:rPr>
          <w:rFonts w:ascii="Arial" w:hAnsi="Arial" w:cs="Arial"/>
          <w:sz w:val="20"/>
          <w:szCs w:val="20"/>
        </w:rPr>
      </w:r>
      <w:r w:rsidR="00223976" w:rsidRPr="0019213E">
        <w:rPr>
          <w:rFonts w:ascii="Arial" w:hAnsi="Arial" w:cs="Arial"/>
          <w:sz w:val="20"/>
          <w:szCs w:val="20"/>
        </w:rPr>
        <w:fldChar w:fldCharType="separate"/>
      </w:r>
      <w:r w:rsidR="00F73D98">
        <w:rPr>
          <w:rFonts w:ascii="Arial" w:hAnsi="Arial" w:cs="Arial"/>
          <w:sz w:val="20"/>
          <w:szCs w:val="20"/>
        </w:rPr>
        <w:t>9.3.1</w:t>
      </w:r>
      <w:r w:rsidR="00223976" w:rsidRPr="0019213E">
        <w:rPr>
          <w:rFonts w:ascii="Arial" w:hAnsi="Arial" w:cs="Arial"/>
          <w:sz w:val="20"/>
          <w:szCs w:val="20"/>
        </w:rPr>
        <w:fldChar w:fldCharType="end"/>
      </w:r>
      <w:r w:rsidRPr="0019213E">
        <w:rPr>
          <w:rFonts w:ascii="Arial" w:hAnsi="Arial" w:cs="Arial"/>
          <w:sz w:val="20"/>
          <w:szCs w:val="20"/>
        </w:rPr>
        <w:t xml:space="preserve"> describes two possible techniques for creating a vTPM, depending on which approach to </w:t>
      </w:r>
      <w:r w:rsidRPr="00542888">
        <w:rPr>
          <w:rFonts w:ascii="Arial" w:hAnsi="Arial" w:cs="Arial"/>
          <w:sz w:val="20"/>
          <w:szCs w:val="20"/>
          <w:shd w:val="clear" w:color="auto" w:fill="E6E6E6"/>
        </w:rPr>
        <w:t>protecting</w:t>
      </w:r>
      <w:r w:rsidRPr="0019213E">
        <w:rPr>
          <w:rFonts w:ascii="Arial" w:hAnsi="Arial" w:cs="Arial"/>
          <w:sz w:val="20"/>
          <w:szCs w:val="20"/>
        </w:rPr>
        <w:t xml:space="preserve"> vTPM data is used. In both cases, the intial vTPM data is the same</w:t>
      </w:r>
      <w:r w:rsidRPr="0019213E">
        <w:rPr>
          <w:rFonts w:ascii="Arial" w:hAnsi="Arial" w:cs="Arial"/>
          <w:sz w:val="20"/>
          <w:szCs w:val="20"/>
          <w:shd w:val="clear" w:color="auto" w:fill="C0C0C0"/>
        </w:rPr>
        <w:t xml:space="preserve">; </w:t>
      </w:r>
      <w:r w:rsidRPr="0019213E">
        <w:rPr>
          <w:rFonts w:ascii="Arial" w:hAnsi="Arial" w:cs="Arial"/>
          <w:sz w:val="20"/>
          <w:szCs w:val="20"/>
        </w:rPr>
        <w:t xml:space="preserve">however, the mechanism for storing the symmetric </w:t>
      </w:r>
      <w:proofErr w:type="gramStart"/>
      <w:r w:rsidRPr="0019213E">
        <w:rPr>
          <w:rFonts w:ascii="Arial" w:hAnsi="Arial" w:cs="Arial"/>
          <w:sz w:val="20"/>
          <w:szCs w:val="20"/>
        </w:rPr>
        <w:t>key which encrypts the vTPM secrets</w:t>
      </w:r>
      <w:proofErr w:type="gramEnd"/>
      <w:r w:rsidRPr="0019213E">
        <w:rPr>
          <w:rFonts w:ascii="Arial" w:hAnsi="Arial" w:cs="Arial"/>
          <w:sz w:val="20"/>
          <w:szCs w:val="20"/>
        </w:rPr>
        <w:t xml:space="preserve"> differs.</w:t>
      </w:r>
    </w:p>
    <w:p w14:paraId="66C193FA" w14:textId="77777777" w:rsidR="007C472D" w:rsidRDefault="007C472D" w:rsidP="00BD18E3">
      <w:pPr>
        <w:pBdr>
          <w:top w:val="single" w:sz="4" w:space="1" w:color="auto"/>
          <w:left w:val="single" w:sz="4" w:space="4" w:color="auto"/>
          <w:bottom w:val="single" w:sz="4" w:space="1" w:color="auto"/>
          <w:right w:val="single" w:sz="4" w:space="4" w:color="auto"/>
        </w:pBdr>
        <w:shd w:val="clear" w:color="auto" w:fill="F3F3F3"/>
        <w:rPr>
          <w:ins w:id="1277" w:author="Ariel Segall" w:date="2013-10-11T21:52:00Z"/>
          <w:rFonts w:ascii="Arial" w:hAnsi="Arial" w:cs="Arial"/>
          <w:sz w:val="20"/>
          <w:szCs w:val="20"/>
        </w:rPr>
      </w:pPr>
      <w:r w:rsidRPr="0019213E">
        <w:rPr>
          <w:rFonts w:ascii="Arial" w:hAnsi="Arial" w:cs="Arial"/>
          <w:sz w:val="20"/>
          <w:szCs w:val="20"/>
        </w:rPr>
        <w:lastRenderedPageBreak/>
        <w:t xml:space="preserve">We will follow these two </w:t>
      </w:r>
      <w:r w:rsidR="0019213E">
        <w:rPr>
          <w:rFonts w:ascii="Arial" w:hAnsi="Arial" w:cs="Arial"/>
          <w:sz w:val="20"/>
          <w:szCs w:val="20"/>
        </w:rPr>
        <w:t xml:space="preserve">techniques </w:t>
      </w:r>
      <w:r w:rsidRPr="0019213E">
        <w:rPr>
          <w:rFonts w:ascii="Arial" w:hAnsi="Arial" w:cs="Arial"/>
          <w:sz w:val="20"/>
          <w:szCs w:val="20"/>
        </w:rPr>
        <w:t>through the operation section, as exa</w:t>
      </w:r>
      <w:r w:rsidR="0019213E">
        <w:rPr>
          <w:rFonts w:ascii="Arial" w:hAnsi="Arial" w:cs="Arial"/>
          <w:sz w:val="20"/>
          <w:szCs w:val="20"/>
        </w:rPr>
        <w:t>mple implementation options</w:t>
      </w:r>
      <w:r w:rsidRPr="0019213E">
        <w:rPr>
          <w:rFonts w:ascii="Arial" w:hAnsi="Arial" w:cs="Arial"/>
          <w:sz w:val="20"/>
          <w:szCs w:val="20"/>
        </w:rPr>
        <w:t>.</w:t>
      </w:r>
    </w:p>
    <w:p w14:paraId="6EA484CC" w14:textId="5E09EF49" w:rsidR="001F1A96" w:rsidRPr="0019213E" w:rsidRDefault="001F1A96" w:rsidP="00BD18E3">
      <w:pPr>
        <w:pBdr>
          <w:top w:val="single" w:sz="4" w:space="1" w:color="auto"/>
          <w:left w:val="single" w:sz="4" w:space="4" w:color="auto"/>
          <w:bottom w:val="single" w:sz="4" w:space="1" w:color="auto"/>
          <w:right w:val="single" w:sz="4" w:space="4" w:color="auto"/>
        </w:pBdr>
        <w:shd w:val="clear" w:color="auto" w:fill="F3F3F3"/>
        <w:rPr>
          <w:rFonts w:ascii="Arial" w:hAnsi="Arial" w:cs="Arial"/>
          <w:sz w:val="20"/>
          <w:szCs w:val="20"/>
        </w:rPr>
      </w:pPr>
      <w:ins w:id="1278" w:author="Ariel Segall" w:date="2013-10-11T21:52:00Z">
        <w:r>
          <w:rPr>
            <w:rFonts w:ascii="Arial" w:hAnsi="Arial" w:cs="Arial"/>
            <w:sz w:val="20"/>
            <w:szCs w:val="20"/>
          </w:rPr>
          <w:t xml:space="preserve">Although our diagrams and examples will generally assume that a vPlatform has a single vTPM, this is not strictly necessary. In particular, some systems may wish to have both a 1.2 and 2.0 vTPM associated with </w:t>
        </w:r>
      </w:ins>
      <w:ins w:id="1279" w:author="Ariel Segall" w:date="2013-10-11T21:53:00Z">
        <w:r>
          <w:rPr>
            <w:rFonts w:ascii="Arial" w:hAnsi="Arial" w:cs="Arial"/>
            <w:sz w:val="20"/>
            <w:szCs w:val="20"/>
          </w:rPr>
          <w:t>the</w:t>
        </w:r>
      </w:ins>
      <w:ins w:id="1280" w:author="Ariel Segall" w:date="2013-10-11T21:52:00Z">
        <w:r>
          <w:rPr>
            <w:rFonts w:ascii="Arial" w:hAnsi="Arial" w:cs="Arial"/>
            <w:sz w:val="20"/>
            <w:szCs w:val="20"/>
          </w:rPr>
          <w:t xml:space="preserve"> </w:t>
        </w:r>
      </w:ins>
      <w:ins w:id="1281" w:author="Ariel Segall" w:date="2013-10-11T21:53:00Z">
        <w:r>
          <w:rPr>
            <w:rFonts w:ascii="Arial" w:hAnsi="Arial" w:cs="Arial"/>
            <w:sz w:val="20"/>
            <w:szCs w:val="20"/>
          </w:rPr>
          <w:t xml:space="preserve">same vPlatform. </w:t>
        </w:r>
        <w:r w:rsidR="00F94141">
          <w:rPr>
            <w:rFonts w:ascii="Arial" w:hAnsi="Arial" w:cs="Arial"/>
            <w:sz w:val="20"/>
            <w:szCs w:val="20"/>
          </w:rPr>
          <w:t xml:space="preserve">In this case, all requirements for each vTPM hold true; any measurements that would be put into vTPM PCRs </w:t>
        </w:r>
      </w:ins>
      <w:ins w:id="1282" w:author="Ariel Segall" w:date="2013-10-11T21:54:00Z">
        <w:r w:rsidR="00F94141">
          <w:rPr>
            <w:rFonts w:ascii="Arial" w:hAnsi="Arial" w:cs="Arial"/>
            <w:sz w:val="20"/>
            <w:szCs w:val="20"/>
          </w:rPr>
          <w:t xml:space="preserve">during the vPlatform boot process </w:t>
        </w:r>
      </w:ins>
      <w:ins w:id="1283" w:author="Ariel Segall" w:date="2013-10-11T21:53:00Z">
        <w:r w:rsidR="00F94141">
          <w:rPr>
            <w:rFonts w:ascii="Arial" w:hAnsi="Arial" w:cs="Arial"/>
            <w:sz w:val="20"/>
            <w:szCs w:val="20"/>
          </w:rPr>
          <w:t>should be placed into both</w:t>
        </w:r>
      </w:ins>
      <w:ins w:id="1284" w:author="Ariel Segall" w:date="2013-10-11T21:54:00Z">
        <w:r w:rsidR="00F94141">
          <w:rPr>
            <w:rFonts w:ascii="Arial" w:hAnsi="Arial" w:cs="Arial"/>
            <w:sz w:val="20"/>
            <w:szCs w:val="20"/>
          </w:rPr>
          <w:t>, etc</w:t>
        </w:r>
      </w:ins>
      <w:ins w:id="1285" w:author="Ariel Segall" w:date="2013-10-11T21:53:00Z">
        <w:r w:rsidR="00F94141">
          <w:rPr>
            <w:rFonts w:ascii="Arial" w:hAnsi="Arial" w:cs="Arial"/>
            <w:sz w:val="20"/>
            <w:szCs w:val="20"/>
          </w:rPr>
          <w:t>.</w:t>
        </w:r>
      </w:ins>
    </w:p>
    <w:p w14:paraId="2B56B87C" w14:textId="77777777" w:rsidR="007C472D" w:rsidRDefault="007C472D">
      <w:pPr>
        <w:pStyle w:val="BodyText"/>
        <w:jc w:val="left"/>
        <w:rPr>
          <w:rFonts w:eastAsia="Arial"/>
          <w:shd w:val="clear" w:color="auto" w:fill="C0C0C0"/>
        </w:rPr>
      </w:pPr>
    </w:p>
    <w:p w14:paraId="38F03EA5" w14:textId="77777777" w:rsidR="007C472D" w:rsidRDefault="007C472D" w:rsidP="004047BE">
      <w:pPr>
        <w:pStyle w:val="Heading3"/>
        <w:rPr>
          <w:ins w:id="1286" w:author="Ariel Segall" w:date="2013-10-10T18:18:00Z"/>
          <w:rFonts w:eastAsia="Arial"/>
        </w:rPr>
      </w:pPr>
      <w:bookmarkStart w:id="1287" w:name="_Toc233785354"/>
      <w:r>
        <w:rPr>
          <w:rFonts w:eastAsia="Arial"/>
        </w:rPr>
        <w:t>Requirements for Virtual Platforms (normative)</w:t>
      </w:r>
      <w:bookmarkEnd w:id="1287"/>
    </w:p>
    <w:p w14:paraId="6AAC9BDD" w14:textId="03C6BEC5" w:rsidR="003D2D6D" w:rsidRDefault="003D2D6D" w:rsidP="00274F69">
      <w:pPr>
        <w:pStyle w:val="BodyText"/>
        <w:numPr>
          <w:ilvl w:val="0"/>
          <w:numId w:val="70"/>
        </w:numPr>
        <w:rPr>
          <w:ins w:id="1288" w:author="Ariel Segall" w:date="2013-10-10T18:19:00Z"/>
          <w:rFonts w:eastAsia="Arial"/>
        </w:rPr>
      </w:pPr>
      <w:proofErr w:type="gramStart"/>
      <w:ins w:id="1289" w:author="Ariel Segall" w:date="2013-10-10T18:18:00Z">
        <w:r>
          <w:rPr>
            <w:rFonts w:eastAsia="Arial"/>
          </w:rPr>
          <w:t>vPlatforms</w:t>
        </w:r>
        <w:proofErr w:type="gramEnd"/>
        <w:r>
          <w:rPr>
            <w:rFonts w:eastAsia="Arial"/>
          </w:rPr>
          <w:t xml:space="preserve"> SHALL possess a vPC (see </w:t>
        </w:r>
      </w:ins>
      <w:ins w:id="1290" w:author="Ariel Segall" w:date="2013-10-10T18:19:00Z">
        <w:r>
          <w:rPr>
            <w:rFonts w:eastAsia="Arial"/>
          </w:rPr>
          <w:fldChar w:fldCharType="begin"/>
        </w:r>
        <w:r>
          <w:rPr>
            <w:rFonts w:eastAsia="Arial"/>
          </w:rPr>
          <w:instrText xml:space="preserve"> REF _Ref243048502 \r \h </w:instrText>
        </w:r>
        <w:r>
          <w:rPr>
            <w:rFonts w:eastAsia="Arial"/>
          </w:rPr>
        </w:r>
      </w:ins>
      <w:r>
        <w:rPr>
          <w:rFonts w:eastAsia="Arial"/>
        </w:rPr>
        <w:fldChar w:fldCharType="separate"/>
      </w:r>
      <w:ins w:id="1291" w:author="Ariel Segall" w:date="2013-10-11T22:46:00Z">
        <w:r w:rsidR="00F73D98">
          <w:rPr>
            <w:rFonts w:eastAsia="Arial"/>
          </w:rPr>
          <w:t>10.4</w:t>
        </w:r>
      </w:ins>
      <w:ins w:id="1292" w:author="Ariel Segall" w:date="2013-10-10T18:19:00Z">
        <w:r>
          <w:rPr>
            <w:rFonts w:eastAsia="Arial"/>
          </w:rPr>
          <w:fldChar w:fldCharType="end"/>
        </w:r>
        <w:r>
          <w:rPr>
            <w:rFonts w:eastAsia="Arial"/>
          </w:rPr>
          <w:t>)</w:t>
        </w:r>
      </w:ins>
    </w:p>
    <w:p w14:paraId="15B9C603" w14:textId="1C710779" w:rsidR="00131A35" w:rsidRPr="003D2D6D" w:rsidRDefault="003D2D6D" w:rsidP="00274F69">
      <w:pPr>
        <w:pStyle w:val="BodyText"/>
        <w:numPr>
          <w:ilvl w:val="0"/>
          <w:numId w:val="70"/>
        </w:numPr>
        <w:rPr>
          <w:rFonts w:eastAsia="Arial"/>
        </w:rPr>
      </w:pPr>
      <w:ins w:id="1293" w:author="Ariel Segall" w:date="2013-10-10T18:19:00Z">
        <w:r>
          <w:rPr>
            <w:rFonts w:eastAsia="Arial"/>
          </w:rPr>
          <w:t>The requirements listed in the vPC SHALL always be enforced on this vPlatform and its components, even if the vPlatform migrates.</w:t>
        </w:r>
      </w:ins>
      <w:ins w:id="1294" w:author="Ariel Segall" w:date="2013-08-29T13:23:00Z">
        <w:r w:rsidR="00131A35" w:rsidRPr="003D2D6D">
          <w:rPr>
            <w:rFonts w:eastAsia="Arial"/>
          </w:rPr>
          <w:t xml:space="preserve"> </w:t>
        </w:r>
      </w:ins>
    </w:p>
    <w:p w14:paraId="5EED4C21" w14:textId="77777777" w:rsidR="007C472D" w:rsidRDefault="007C472D" w:rsidP="004047BE">
      <w:pPr>
        <w:pStyle w:val="Heading3"/>
        <w:rPr>
          <w:rFonts w:eastAsia="Arial"/>
        </w:rPr>
      </w:pPr>
      <w:bookmarkStart w:id="1295" w:name="_Ref233299677"/>
      <w:bookmarkStart w:id="1296" w:name="_Ref233299680"/>
      <w:bookmarkStart w:id="1297" w:name="_Ref233299681"/>
      <w:bookmarkStart w:id="1298" w:name="_Ref233299682"/>
      <w:bookmarkStart w:id="1299" w:name="_Toc233785355"/>
      <w:r>
        <w:rPr>
          <w:rFonts w:eastAsia="Arial"/>
        </w:rPr>
        <w:t>Requirements for Newly Initialized vTPMs (normative)</w:t>
      </w:r>
      <w:bookmarkEnd w:id="1295"/>
      <w:bookmarkEnd w:id="1296"/>
      <w:bookmarkEnd w:id="1297"/>
      <w:bookmarkEnd w:id="1298"/>
      <w:bookmarkEnd w:id="1299"/>
    </w:p>
    <w:p w14:paraId="508E7FCE" w14:textId="3DCCB3C2" w:rsidR="007C472D" w:rsidRDefault="007C472D" w:rsidP="000775B5">
      <w:pPr>
        <w:pStyle w:val="BodyText"/>
        <w:numPr>
          <w:ilvl w:val="0"/>
          <w:numId w:val="20"/>
        </w:numPr>
        <w:rPr>
          <w:rFonts w:eastAsia="Arial"/>
        </w:rPr>
      </w:pPr>
      <w:r>
        <w:rPr>
          <w:rFonts w:eastAsia="Arial"/>
        </w:rPr>
        <w:t xml:space="preserve">A newly initiatialized vTPM SHALL meet the </w:t>
      </w:r>
      <w:commentRangeStart w:id="1300"/>
      <w:ins w:id="1301" w:author="Ariel Segall" w:date="2013-08-29T13:29:00Z">
        <w:r w:rsidR="00F42826">
          <w:rPr>
            <w:rFonts w:eastAsia="Arial"/>
          </w:rPr>
          <w:t xml:space="preserve">state </w:t>
        </w:r>
      </w:ins>
      <w:r>
        <w:rPr>
          <w:rFonts w:eastAsia="Arial"/>
        </w:rPr>
        <w:t>requirements of a newly manufactured TPM</w:t>
      </w:r>
      <w:ins w:id="1302" w:author="Ariel Segall" w:date="2013-10-11T13:31:00Z">
        <w:r w:rsidR="0008589B">
          <w:rPr>
            <w:rFonts w:eastAsia="Arial"/>
          </w:rPr>
          <w:t xml:space="preserve"> after the platform has been assembled by the OEM, as described in </w:t>
        </w:r>
      </w:ins>
      <w:ins w:id="1303" w:author="Ariel Segall" w:date="2013-10-11T13:33:00Z">
        <w:r w:rsidR="0008589B">
          <w:rPr>
            <w:rFonts w:eastAsia="Arial"/>
          </w:rPr>
          <w:t>[4]</w:t>
        </w:r>
      </w:ins>
      <w:ins w:id="1304" w:author="Ariel Segall" w:date="2013-10-11T14:35:00Z">
        <w:r w:rsidR="00A63CDF">
          <w:rPr>
            <w:rFonts w:eastAsia="Arial"/>
          </w:rPr>
          <w:t xml:space="preserve">, </w:t>
        </w:r>
        <w:r w:rsidR="00A63CDF">
          <w:rPr>
            <w:rFonts w:eastAsia="Arial"/>
          </w:rPr>
          <w:fldChar w:fldCharType="begin"/>
        </w:r>
        <w:r w:rsidR="00A63CDF">
          <w:rPr>
            <w:rFonts w:eastAsia="Arial"/>
          </w:rPr>
          <w:instrText xml:space="preserve"> REF _Ref243121452 \r \h </w:instrText>
        </w:r>
        <w:r w:rsidR="00A63CDF">
          <w:rPr>
            <w:rFonts w:eastAsia="Arial"/>
          </w:rPr>
        </w:r>
      </w:ins>
      <w:r w:rsidR="00A63CDF">
        <w:rPr>
          <w:rFonts w:eastAsia="Arial"/>
        </w:rPr>
        <w:fldChar w:fldCharType="separate"/>
      </w:r>
      <w:ins w:id="1305" w:author="Ariel Segall" w:date="2013-10-11T22:46:00Z">
        <w:r w:rsidR="00F73D98">
          <w:rPr>
            <w:rFonts w:eastAsia="Arial"/>
          </w:rPr>
          <w:t>[17]</w:t>
        </w:r>
      </w:ins>
      <w:ins w:id="1306" w:author="Ariel Segall" w:date="2013-10-11T14:35:00Z">
        <w:r w:rsidR="00A63CDF">
          <w:rPr>
            <w:rFonts w:eastAsia="Arial"/>
          </w:rPr>
          <w:fldChar w:fldCharType="end"/>
        </w:r>
      </w:ins>
      <w:ins w:id="1307" w:author="Ariel Segall" w:date="2013-10-11T14:38:00Z">
        <w:r w:rsidR="00FC7777">
          <w:rPr>
            <w:rFonts w:eastAsia="Arial"/>
          </w:rPr>
          <w:t>, including but not limited to the following</w:t>
        </w:r>
        <w:proofErr w:type="gramStart"/>
        <w:r w:rsidR="00FC7777">
          <w:rPr>
            <w:rFonts w:eastAsia="Arial"/>
          </w:rPr>
          <w:t>:</w:t>
        </w:r>
      </w:ins>
      <w:r>
        <w:rPr>
          <w:rFonts w:eastAsia="Arial"/>
        </w:rPr>
        <w:t>.</w:t>
      </w:r>
      <w:proofErr w:type="gramEnd"/>
      <w:r>
        <w:rPr>
          <w:rFonts w:eastAsia="Arial"/>
        </w:rPr>
        <w:t xml:space="preserve"> </w:t>
      </w:r>
      <w:commentRangeEnd w:id="1300"/>
      <w:r w:rsidR="009D6C6D">
        <w:rPr>
          <w:rStyle w:val="CommentReference"/>
        </w:rPr>
        <w:commentReference w:id="1300"/>
      </w:r>
    </w:p>
    <w:p w14:paraId="05C9D84F" w14:textId="7118E168" w:rsidR="007C472D" w:rsidRDefault="007C472D" w:rsidP="004B2502">
      <w:pPr>
        <w:pStyle w:val="BodyText"/>
        <w:numPr>
          <w:ilvl w:val="0"/>
          <w:numId w:val="20"/>
        </w:numPr>
        <w:tabs>
          <w:tab w:val="clear" w:pos="0"/>
          <w:tab w:val="num" w:pos="360"/>
        </w:tabs>
        <w:ind w:left="1080"/>
        <w:rPr>
          <w:ins w:id="1308" w:author="Ariel Segall" w:date="2013-08-29T13:22:00Z"/>
          <w:rFonts w:eastAsia="Arial"/>
        </w:rPr>
      </w:pPr>
      <w:r>
        <w:rPr>
          <w:rFonts w:eastAsia="Arial"/>
        </w:rPr>
        <w:t>A new vTPM SHALL contain all manufacturer-created values and default flag values</w:t>
      </w:r>
      <w:proofErr w:type="gramStart"/>
      <w:r>
        <w:rPr>
          <w:rFonts w:eastAsia="Arial"/>
        </w:rPr>
        <w:t>,</w:t>
      </w:r>
      <w:ins w:id="1309" w:author="Ariel Segall" w:date="2013-10-11T14:38:00Z">
        <w:r w:rsidR="00FC7777">
          <w:rPr>
            <w:rFonts w:eastAsia="Arial"/>
          </w:rPr>
          <w:t>§</w:t>
        </w:r>
      </w:ins>
      <w:proofErr w:type="gramEnd"/>
      <w:r>
        <w:rPr>
          <w:rFonts w:eastAsia="Arial"/>
        </w:rPr>
        <w:t xml:space="preserve"> and MAY contain additional information such as initial credentials or keys. </w:t>
      </w:r>
    </w:p>
    <w:p w14:paraId="0660B644" w14:textId="41C4CDEA" w:rsidR="00623599" w:rsidRDefault="00623599" w:rsidP="004B2502">
      <w:pPr>
        <w:pStyle w:val="BodyText"/>
        <w:numPr>
          <w:ilvl w:val="0"/>
          <w:numId w:val="20"/>
        </w:numPr>
        <w:tabs>
          <w:tab w:val="clear" w:pos="0"/>
          <w:tab w:val="num" w:pos="360"/>
        </w:tabs>
        <w:ind w:left="1080"/>
        <w:rPr>
          <w:rFonts w:eastAsia="Arial"/>
        </w:rPr>
      </w:pPr>
      <w:ins w:id="1310" w:author="Ariel Segall" w:date="2013-08-29T13:22:00Z">
        <w:r w:rsidRPr="0019213E">
          <w:t>The Endorsement Key may be either created by the v</w:t>
        </w:r>
        <w:r>
          <w:t>TPM Factory</w:t>
        </w:r>
        <w:r w:rsidRPr="0019213E">
          <w:t xml:space="preserve"> and injected into the vTPM, or may be created by the vTPM itself</w:t>
        </w:r>
      </w:ins>
      <w:ins w:id="1311" w:author="Ariel Segall" w:date="2013-10-11T14:38:00Z">
        <w:r w:rsidR="004F7B09">
          <w:t>.</w:t>
        </w:r>
      </w:ins>
      <w:ins w:id="1312" w:author="Ariel Segall" w:date="2013-08-29T13:22:00Z">
        <w:r w:rsidR="004F7B09">
          <w:t xml:space="preserve"> In either case, it SHALL be</w:t>
        </w:r>
        <w:r w:rsidRPr="0019213E">
          <w:t xml:space="preserve"> ce</w:t>
        </w:r>
        <w:r>
          <w:t>rtified by the vTPM Factory</w:t>
        </w:r>
      </w:ins>
      <w:ins w:id="1313" w:author="Ariel Segall" w:date="2013-10-11T14:38:00Z">
        <w:r w:rsidR="004F7B09">
          <w:t xml:space="preserve"> or another authority</w:t>
        </w:r>
      </w:ins>
      <w:ins w:id="1314" w:author="Ariel Segall" w:date="2013-08-29T13:22:00Z">
        <w:r w:rsidRPr="0019213E">
          <w:t xml:space="preserve">.  </w:t>
        </w:r>
        <w:r>
          <w:t xml:space="preserve">(See </w:t>
        </w:r>
      </w:ins>
      <w:ins w:id="1315" w:author="Ariel Segall" w:date="2013-10-10T18:18:00Z">
        <w:r w:rsidR="00DB3983">
          <w:fldChar w:fldCharType="begin"/>
        </w:r>
        <w:r w:rsidR="00DB3983">
          <w:instrText xml:space="preserve"> REF _Ref243048436 \r \h </w:instrText>
        </w:r>
      </w:ins>
      <w:r w:rsidR="00DB3983">
        <w:fldChar w:fldCharType="separate"/>
      </w:r>
      <w:ins w:id="1316" w:author="Ariel Segall" w:date="2013-10-11T22:46:00Z">
        <w:r w:rsidR="00F73D98">
          <w:t>8.3</w:t>
        </w:r>
      </w:ins>
      <w:ins w:id="1317" w:author="Ariel Segall" w:date="2013-10-10T18:18:00Z">
        <w:r w:rsidR="00DB3983">
          <w:fldChar w:fldCharType="end"/>
        </w:r>
        <w:r w:rsidR="00DB3983">
          <w:t>)</w:t>
        </w:r>
      </w:ins>
    </w:p>
    <w:p w14:paraId="2B7BF357" w14:textId="57FE52E0" w:rsidR="007C472D" w:rsidRDefault="007C472D" w:rsidP="000775B5">
      <w:pPr>
        <w:pStyle w:val="BodyText"/>
        <w:numPr>
          <w:ilvl w:val="0"/>
          <w:numId w:val="20"/>
        </w:numPr>
        <w:rPr>
          <w:rFonts w:eastAsia="Arial"/>
        </w:rPr>
      </w:pPr>
      <w:r>
        <w:rPr>
          <w:rFonts w:eastAsia="Arial"/>
        </w:rPr>
        <w:t>New vTPM data SHALL be encrypted by a VDK generated by the vTPM Factory even if it has no secrets yet, in order to ensure that all guarantees of vTPM behavior provided by decryption of vTPM secrets (see 9.4) are met when the vTPM is first launched. The new vTPM SHOULD contain at least one secret key, usually the Endorsement Key</w:t>
      </w:r>
      <w:ins w:id="1318" w:author="Ariel Segall" w:date="2013-10-11T14:39:00Z">
        <w:r w:rsidR="004F7B09">
          <w:rPr>
            <w:rFonts w:eastAsia="Arial"/>
          </w:rPr>
          <w:t>, to allow identification of the vTPM for certification</w:t>
        </w:r>
      </w:ins>
      <w:r>
        <w:rPr>
          <w:rFonts w:eastAsia="Arial"/>
        </w:rPr>
        <w:t>.</w:t>
      </w:r>
    </w:p>
    <w:p w14:paraId="4D3323A0" w14:textId="77777777" w:rsidR="007C472D" w:rsidRDefault="007C472D">
      <w:pPr>
        <w:pStyle w:val="Heading2"/>
        <w:rPr>
          <w:rFonts w:eastAsia="Arial"/>
        </w:rPr>
      </w:pPr>
      <w:bookmarkStart w:id="1319" w:name="_Toc233785356"/>
      <w:bookmarkStart w:id="1320" w:name="_Ref242962923"/>
      <w:bookmarkStart w:id="1321" w:name="_Ref243116354"/>
      <w:r>
        <w:rPr>
          <w:rFonts w:eastAsia="Arial"/>
        </w:rPr>
        <w:t>Protecting vTPM Data</w:t>
      </w:r>
      <w:bookmarkEnd w:id="1319"/>
      <w:bookmarkEnd w:id="1320"/>
      <w:bookmarkEnd w:id="1321"/>
    </w:p>
    <w:p w14:paraId="3DEA94DB" w14:textId="77777777" w:rsidR="007C472D" w:rsidRDefault="007C472D" w:rsidP="004047BE">
      <w:pPr>
        <w:pStyle w:val="Heading3"/>
        <w:rPr>
          <w:shd w:val="clear" w:color="auto" w:fill="C0C0C0"/>
        </w:rPr>
      </w:pPr>
      <w:bookmarkStart w:id="1322" w:name="_Ref211687738"/>
      <w:bookmarkStart w:id="1323" w:name="_Toc233785357"/>
      <w:proofErr w:type="gramStart"/>
      <w:r>
        <w:rPr>
          <w:rFonts w:eastAsia="Arial"/>
        </w:rPr>
        <w:t>vTPM</w:t>
      </w:r>
      <w:proofErr w:type="gramEnd"/>
      <w:r>
        <w:rPr>
          <w:rFonts w:eastAsia="Arial"/>
        </w:rPr>
        <w:t xml:space="preserve"> Data Protection Context (informative)</w:t>
      </w:r>
      <w:bookmarkEnd w:id="1322"/>
      <w:bookmarkEnd w:id="1323"/>
    </w:p>
    <w:p w14:paraId="6B5D6654" w14:textId="57690377" w:rsidR="007C472D" w:rsidRPr="00F45C4D" w:rsidRDefault="007C472D" w:rsidP="00274F69">
      <w:pPr>
        <w:pBdr>
          <w:top w:val="single" w:sz="4" w:space="1" w:color="auto"/>
          <w:left w:val="single" w:sz="4" w:space="4" w:color="auto"/>
          <w:bottom w:val="single" w:sz="4" w:space="1" w:color="auto"/>
          <w:right w:val="single" w:sz="4" w:space="4" w:color="auto"/>
        </w:pBdr>
        <w:shd w:val="clear" w:color="auto" w:fill="F3F3F3"/>
        <w:spacing w:line="240" w:lineRule="auto"/>
        <w:rPr>
          <w:rFonts w:ascii="Arial" w:hAnsi="Arial" w:cs="Arial"/>
          <w:sz w:val="20"/>
          <w:szCs w:val="20"/>
        </w:rPr>
      </w:pPr>
      <w:r w:rsidRPr="00F45C4D">
        <w:rPr>
          <w:rFonts w:ascii="Arial" w:hAnsi="Arial" w:cs="Arial"/>
          <w:sz w:val="20"/>
          <w:szCs w:val="20"/>
        </w:rPr>
        <w:t>Whenever a new vTPM is created, we must determine the technique we will use to protect the vTPM’s secrets. We describe</w:t>
      </w:r>
      <w:ins w:id="1324" w:author="Ariel Segall" w:date="2013-08-29T13:45:00Z">
        <w:r w:rsidR="002943BD">
          <w:rPr>
            <w:rFonts w:ascii="Arial" w:hAnsi="Arial" w:cs="Arial"/>
            <w:sz w:val="20"/>
            <w:szCs w:val="20"/>
          </w:rPr>
          <w:t xml:space="preserve"> later</w:t>
        </w:r>
      </w:ins>
      <w:r w:rsidRPr="00F45C4D">
        <w:rPr>
          <w:rFonts w:ascii="Arial" w:hAnsi="Arial" w:cs="Arial"/>
          <w:sz w:val="20"/>
          <w:szCs w:val="20"/>
        </w:rPr>
        <w:t xml:space="preserve"> </w:t>
      </w:r>
      <w:ins w:id="1325" w:author="Ariel Segall" w:date="2013-08-29T13:44:00Z">
        <w:r w:rsidR="00435E8A">
          <w:rPr>
            <w:rFonts w:ascii="Arial" w:hAnsi="Arial" w:cs="Arial"/>
            <w:sz w:val="20"/>
            <w:szCs w:val="20"/>
          </w:rPr>
          <w:t xml:space="preserve">in this section </w:t>
        </w:r>
      </w:ins>
      <w:r w:rsidRPr="00F45C4D">
        <w:rPr>
          <w:rFonts w:ascii="Arial" w:hAnsi="Arial" w:cs="Arial"/>
          <w:sz w:val="20"/>
          <w:szCs w:val="20"/>
        </w:rPr>
        <w:t xml:space="preserve">four different techniques </w:t>
      </w:r>
      <w:ins w:id="1326" w:author="Ariel Segall" w:date="2013-08-29T13:44:00Z">
        <w:r w:rsidR="00435E8A">
          <w:rPr>
            <w:rFonts w:ascii="Arial" w:hAnsi="Arial" w:cs="Arial"/>
            <w:sz w:val="20"/>
            <w:szCs w:val="20"/>
          </w:rPr>
          <w:t>capable of</w:t>
        </w:r>
      </w:ins>
      <w:r w:rsidRPr="00F45C4D">
        <w:rPr>
          <w:rFonts w:ascii="Arial" w:hAnsi="Arial" w:cs="Arial"/>
          <w:sz w:val="20"/>
          <w:szCs w:val="20"/>
        </w:rPr>
        <w:t xml:space="preserve"> </w:t>
      </w:r>
      <w:ins w:id="1327" w:author="Ariel Segall" w:date="2013-08-29T13:44:00Z">
        <w:r w:rsidR="00435E8A">
          <w:rPr>
            <w:rFonts w:ascii="Arial" w:hAnsi="Arial" w:cs="Arial"/>
            <w:sz w:val="20"/>
            <w:szCs w:val="20"/>
          </w:rPr>
          <w:t>meeting the vTPM data protection requirements</w:t>
        </w:r>
      </w:ins>
      <w:ins w:id="1328" w:author="Ariel Segall" w:date="2013-08-29T13:45:00Z">
        <w:r w:rsidR="007C5D58">
          <w:rPr>
            <w:rFonts w:ascii="Arial" w:hAnsi="Arial" w:cs="Arial"/>
            <w:sz w:val="20"/>
            <w:szCs w:val="20"/>
          </w:rPr>
          <w:t xml:space="preserve"> listed below</w:t>
        </w:r>
      </w:ins>
      <w:ins w:id="1329" w:author="Ariel Segall" w:date="2013-08-29T13:44:00Z">
        <w:r w:rsidR="00435E8A">
          <w:rPr>
            <w:rFonts w:ascii="Arial" w:hAnsi="Arial" w:cs="Arial"/>
            <w:sz w:val="20"/>
            <w:szCs w:val="20"/>
          </w:rPr>
          <w:t>, although the use of other techniques is allowed</w:t>
        </w:r>
      </w:ins>
      <w:r w:rsidRPr="00F45C4D">
        <w:rPr>
          <w:rFonts w:ascii="Arial" w:hAnsi="Arial" w:cs="Arial"/>
          <w:sz w:val="20"/>
          <w:szCs w:val="20"/>
        </w:rPr>
        <w:t xml:space="preserve">. In all cases, we assume that the vTPM secret data is actually encrypted with a symmetric key (vTPM </w:t>
      </w:r>
      <w:r w:rsidR="009D4461">
        <w:rPr>
          <w:rFonts w:ascii="Arial" w:hAnsi="Arial" w:cs="Arial"/>
          <w:sz w:val="20"/>
          <w:szCs w:val="20"/>
        </w:rPr>
        <w:t xml:space="preserve">Data </w:t>
      </w:r>
      <w:r w:rsidRPr="00F45C4D">
        <w:rPr>
          <w:rFonts w:ascii="Arial" w:hAnsi="Arial" w:cs="Arial"/>
          <w:sz w:val="20"/>
          <w:szCs w:val="20"/>
        </w:rPr>
        <w:t>Key, or V</w:t>
      </w:r>
      <w:r w:rsidR="009D4461">
        <w:rPr>
          <w:rFonts w:ascii="Arial" w:hAnsi="Arial" w:cs="Arial"/>
          <w:sz w:val="20"/>
          <w:szCs w:val="20"/>
        </w:rPr>
        <w:t>D</w:t>
      </w:r>
      <w:r w:rsidRPr="00F45C4D">
        <w:rPr>
          <w:rFonts w:ascii="Arial" w:hAnsi="Arial" w:cs="Arial"/>
          <w:sz w:val="20"/>
          <w:szCs w:val="20"/>
        </w:rPr>
        <w:t>K</w:t>
      </w:r>
      <w:proofErr w:type="gramStart"/>
      <w:r w:rsidRPr="00F45C4D">
        <w:rPr>
          <w:rFonts w:ascii="Arial" w:hAnsi="Arial" w:cs="Arial"/>
          <w:sz w:val="20"/>
          <w:szCs w:val="20"/>
        </w:rPr>
        <w:t>) which</w:t>
      </w:r>
      <w:proofErr w:type="gramEnd"/>
      <w:r w:rsidRPr="00F45C4D">
        <w:rPr>
          <w:rFonts w:ascii="Arial" w:hAnsi="Arial" w:cs="Arial"/>
          <w:sz w:val="20"/>
          <w:szCs w:val="20"/>
        </w:rPr>
        <w:t xml:space="preserve"> is itself protected using one of the following mechanisms. This symmetric key allows us </w:t>
      </w:r>
      <w:r w:rsidRPr="00274F69">
        <w:rPr>
          <w:rFonts w:ascii="Arial" w:hAnsi="Arial" w:cs="Arial"/>
          <w:sz w:val="20"/>
          <w:szCs w:val="20"/>
          <w:shd w:val="clear" w:color="auto" w:fill="E6E6E6"/>
        </w:rPr>
        <w:t>additional</w:t>
      </w:r>
      <w:r w:rsidRPr="00F45C4D">
        <w:rPr>
          <w:rFonts w:ascii="Arial" w:hAnsi="Arial" w:cs="Arial"/>
          <w:sz w:val="20"/>
          <w:szCs w:val="20"/>
        </w:rPr>
        <w:t xml:space="preserve"> flexibility in protecting the data, and means we do not need to be concerned with the pTPM’s ability to encrypt the e</w:t>
      </w:r>
      <w:r w:rsidR="00F404A4">
        <w:rPr>
          <w:rFonts w:ascii="Arial" w:hAnsi="Arial" w:cs="Arial"/>
          <w:sz w:val="20"/>
          <w:szCs w:val="20"/>
        </w:rPr>
        <w:t>ntirety of the vTPM data. New VD</w:t>
      </w:r>
      <w:r w:rsidRPr="00F45C4D">
        <w:rPr>
          <w:rFonts w:ascii="Arial" w:hAnsi="Arial" w:cs="Arial"/>
          <w:sz w:val="20"/>
          <w:szCs w:val="20"/>
        </w:rPr>
        <w:t>Ks should be used, but are not required, on each save, in order to provide additional integrity protection and help guard against rollback attacks.</w:t>
      </w:r>
      <w:ins w:id="1330" w:author="Ariel Segall" w:date="2013-10-11T22:21:00Z">
        <w:r w:rsidR="000035E2">
          <w:rPr>
            <w:rFonts w:ascii="Arial" w:hAnsi="Arial" w:cs="Arial"/>
            <w:sz w:val="20"/>
            <w:szCs w:val="20"/>
          </w:rPr>
          <w:t xml:space="preserve"> Reusing VDKs provides additional attack opportunities to an adversary who manages to acquire a VDK at any point in time.</w:t>
        </w:r>
      </w:ins>
    </w:p>
    <w:p w14:paraId="792B9D5F" w14:textId="77777777" w:rsidR="007C472D" w:rsidRDefault="000073CD" w:rsidP="00274F69">
      <w:pPr>
        <w:pStyle w:val="BodyText"/>
        <w:pBdr>
          <w:top w:val="single" w:sz="4" w:space="1" w:color="auto"/>
          <w:left w:val="single" w:sz="4" w:space="4" w:color="auto"/>
          <w:bottom w:val="single" w:sz="4" w:space="1" w:color="auto"/>
          <w:right w:val="single" w:sz="4" w:space="4" w:color="auto"/>
        </w:pBdr>
        <w:shd w:val="clear" w:color="auto" w:fill="F3F3F3"/>
        <w:jc w:val="center"/>
        <w:rPr>
          <w:rFonts w:eastAsia="Arial"/>
        </w:rPr>
      </w:pPr>
      <w:r>
        <w:rPr>
          <w:rFonts w:eastAsia="Arial"/>
          <w:noProof/>
          <w:lang w:eastAsia="en-US"/>
        </w:rPr>
        <w:lastRenderedPageBreak/>
        <w:drawing>
          <wp:inline distT="0" distB="0" distL="0" distR="0" wp14:anchorId="1D3DCBF8" wp14:editId="66C6A975">
            <wp:extent cx="2632075" cy="3943985"/>
            <wp:effectExtent l="19050" t="0" r="0" b="0"/>
            <wp:docPr id="5" name="Picture 5" descr="vtpm-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tpm-creation"/>
                    <pic:cNvPicPr>
                      <a:picLocks noChangeAspect="1" noChangeArrowheads="1"/>
                    </pic:cNvPicPr>
                  </pic:nvPicPr>
                  <pic:blipFill>
                    <a:blip r:embed="rId207" cstate="print"/>
                    <a:srcRect/>
                    <a:stretch>
                      <a:fillRect/>
                    </a:stretch>
                  </pic:blipFill>
                  <pic:spPr bwMode="auto">
                    <a:xfrm>
                      <a:off x="0" y="0"/>
                      <a:ext cx="2632075" cy="3943985"/>
                    </a:xfrm>
                    <a:prstGeom prst="rect">
                      <a:avLst/>
                    </a:prstGeom>
                    <a:noFill/>
                    <a:ln w="9525">
                      <a:noFill/>
                      <a:miter lim="800000"/>
                      <a:headEnd/>
                      <a:tailEnd/>
                    </a:ln>
                  </pic:spPr>
                </pic:pic>
              </a:graphicData>
            </a:graphic>
          </wp:inline>
        </w:drawing>
      </w:r>
    </w:p>
    <w:p w14:paraId="19414544" w14:textId="6F31FFB1" w:rsidR="007C472D" w:rsidRDefault="0095603D" w:rsidP="00274F69">
      <w:pPr>
        <w:pStyle w:val="Caption"/>
        <w:pBdr>
          <w:top w:val="single" w:sz="4" w:space="1" w:color="auto"/>
          <w:left w:val="single" w:sz="4" w:space="4" w:color="auto"/>
          <w:bottom w:val="single" w:sz="4" w:space="1" w:color="auto"/>
          <w:right w:val="single" w:sz="4" w:space="4" w:color="auto"/>
        </w:pBdr>
        <w:shd w:val="clear" w:color="auto" w:fill="F3F3F3"/>
        <w:rPr>
          <w:rFonts w:eastAsia="Arial"/>
          <w:shd w:val="clear" w:color="auto" w:fill="C0C0C0"/>
        </w:rPr>
      </w:pPr>
      <w:r>
        <w:t xml:space="preserve">Figure </w:t>
      </w:r>
      <w:fldSimple w:instr=" SEQ Figure \* ARABIC ">
        <w:r w:rsidR="00F73D98">
          <w:rPr>
            <w:noProof/>
          </w:rPr>
          <w:t>5</w:t>
        </w:r>
      </w:fldSimple>
      <w:r>
        <w:t xml:space="preserve">: vTPM creation, showing </w:t>
      </w:r>
      <w:ins w:id="1331" w:author="Ariel Segall" w:date="2013-08-29T13:46:00Z">
        <w:r w:rsidR="00304220">
          <w:t xml:space="preserve">two </w:t>
        </w:r>
      </w:ins>
      <w:r>
        <w:t>options for data protection</w:t>
      </w:r>
      <w:ins w:id="1332" w:author="Ariel Segall" w:date="2013-10-11T19:30:00Z">
        <w:r w:rsidR="006A31BE">
          <w:t>. In light grey, vTPM data sealed to pTPM PCR values (</w:t>
        </w:r>
      </w:ins>
      <w:ins w:id="1333" w:author="Ariel Segall" w:date="2013-10-11T19:31:00Z">
        <w:r w:rsidR="006A31BE">
          <w:fldChar w:fldCharType="begin"/>
        </w:r>
        <w:r w:rsidR="006A31BE">
          <w:instrText xml:space="preserve"> REF _Ref211686724 \r \h </w:instrText>
        </w:r>
      </w:ins>
      <w:r w:rsidR="006A31BE">
        <w:fldChar w:fldCharType="separate"/>
      </w:r>
      <w:ins w:id="1334" w:author="Ariel Segall" w:date="2013-10-11T22:46:00Z">
        <w:r w:rsidR="00F73D98">
          <w:t>9.3.3</w:t>
        </w:r>
      </w:ins>
      <w:ins w:id="1335" w:author="Ariel Segall" w:date="2013-10-11T19:31:00Z">
        <w:r w:rsidR="006A31BE">
          <w:fldChar w:fldCharType="end"/>
        </w:r>
        <w:r w:rsidR="006A31BE">
          <w:t>); in dark grey, third party approves release of vTPM data (</w:t>
        </w:r>
        <w:r w:rsidR="006A31BE">
          <w:fldChar w:fldCharType="begin"/>
        </w:r>
        <w:r w:rsidR="006A31BE">
          <w:instrText xml:space="preserve"> REF _Ref211683151 \r \h </w:instrText>
        </w:r>
      </w:ins>
      <w:r w:rsidR="006A31BE">
        <w:fldChar w:fldCharType="separate"/>
      </w:r>
      <w:ins w:id="1336" w:author="Ariel Segall" w:date="2013-10-11T22:46:00Z">
        <w:r w:rsidR="00F73D98">
          <w:t>9.3.4</w:t>
        </w:r>
      </w:ins>
      <w:ins w:id="1337" w:author="Ariel Segall" w:date="2013-10-11T19:31:00Z">
        <w:r w:rsidR="006A31BE">
          <w:fldChar w:fldCharType="end"/>
        </w:r>
        <w:r w:rsidR="006A31BE">
          <w:t>)</w:t>
        </w:r>
      </w:ins>
      <w:ins w:id="1338" w:author="Ariel Segall" w:date="2013-10-11T19:32:00Z">
        <w:r w:rsidR="006A31BE">
          <w:t>. We will be using these two colors to follow these two scenarios through the rest of the section.</w:t>
        </w:r>
      </w:ins>
    </w:p>
    <w:p w14:paraId="780B1000" w14:textId="77777777" w:rsidR="007C472D" w:rsidRPr="005B60C9" w:rsidRDefault="007C472D" w:rsidP="00274F69">
      <w:pPr>
        <w:pBdr>
          <w:top w:val="single" w:sz="4" w:space="1" w:color="auto"/>
          <w:left w:val="single" w:sz="4" w:space="4" w:color="auto"/>
          <w:bottom w:val="single" w:sz="4" w:space="1" w:color="auto"/>
          <w:right w:val="single" w:sz="4" w:space="4" w:color="auto"/>
        </w:pBdr>
        <w:shd w:val="clear" w:color="auto" w:fill="F3F3F3"/>
        <w:spacing w:line="240" w:lineRule="auto"/>
        <w:rPr>
          <w:rFonts w:ascii="Arial" w:hAnsi="Arial" w:cs="Arial"/>
          <w:sz w:val="20"/>
          <w:szCs w:val="20"/>
        </w:rPr>
      </w:pPr>
      <w:r w:rsidRPr="005B60C9">
        <w:rPr>
          <w:rFonts w:ascii="Arial" w:hAnsi="Arial" w:cs="Arial"/>
          <w:sz w:val="20"/>
          <w:szCs w:val="20"/>
        </w:rPr>
        <w:t xml:space="preserve">In the above diagram, we show two of the main techniques we could use to protect vTPM data, as used when the vTPM is first created. On the left, we use PCR values to lock the vTPM to a particular state reflected in the pTPM. This approach is described in detail in </w:t>
      </w:r>
      <w:r w:rsidR="00223976" w:rsidRPr="005B60C9">
        <w:rPr>
          <w:rFonts w:ascii="Arial" w:hAnsi="Arial" w:cs="Arial"/>
          <w:sz w:val="20"/>
          <w:szCs w:val="20"/>
        </w:rPr>
        <w:fldChar w:fldCharType="begin"/>
      </w:r>
      <w:r w:rsidRPr="005B60C9">
        <w:rPr>
          <w:rFonts w:ascii="Arial" w:hAnsi="Arial" w:cs="Arial"/>
          <w:sz w:val="20"/>
          <w:szCs w:val="20"/>
        </w:rPr>
        <w:instrText xml:space="preserve"> REF _Ref211682547 \n \h </w:instrText>
      </w:r>
      <w:r w:rsidR="00223976" w:rsidRPr="005B60C9">
        <w:rPr>
          <w:rFonts w:ascii="Arial" w:hAnsi="Arial" w:cs="Arial"/>
          <w:sz w:val="20"/>
          <w:szCs w:val="20"/>
        </w:rPr>
      </w:r>
      <w:r w:rsidR="00223976" w:rsidRPr="005B60C9">
        <w:rPr>
          <w:rFonts w:ascii="Arial" w:hAnsi="Arial" w:cs="Arial"/>
          <w:sz w:val="20"/>
          <w:szCs w:val="20"/>
        </w:rPr>
        <w:fldChar w:fldCharType="separate"/>
      </w:r>
      <w:r w:rsidR="00F73D98">
        <w:rPr>
          <w:rFonts w:ascii="Arial" w:hAnsi="Arial" w:cs="Arial"/>
          <w:sz w:val="20"/>
          <w:szCs w:val="20"/>
        </w:rPr>
        <w:t>9.3.3</w:t>
      </w:r>
      <w:r w:rsidR="00223976" w:rsidRPr="005B60C9">
        <w:rPr>
          <w:rFonts w:ascii="Arial" w:hAnsi="Arial" w:cs="Arial"/>
          <w:sz w:val="20"/>
          <w:szCs w:val="20"/>
        </w:rPr>
        <w:fldChar w:fldCharType="end"/>
      </w:r>
      <w:r w:rsidRPr="005B60C9">
        <w:rPr>
          <w:rFonts w:ascii="Arial" w:hAnsi="Arial" w:cs="Arial"/>
          <w:sz w:val="20"/>
          <w:szCs w:val="20"/>
        </w:rPr>
        <w:t xml:space="preserve">. On the right, we use a generic pTPM key to protect our data, and send it to a remote third party, who will decide whether or not to release the key on a later boot of the vTPM. This approach is described in detail in </w:t>
      </w:r>
      <w:r w:rsidR="00223976" w:rsidRPr="005B60C9">
        <w:rPr>
          <w:rFonts w:ascii="Arial" w:hAnsi="Arial" w:cs="Arial"/>
          <w:sz w:val="20"/>
          <w:szCs w:val="20"/>
        </w:rPr>
        <w:fldChar w:fldCharType="begin"/>
      </w:r>
      <w:r w:rsidRPr="005B60C9">
        <w:rPr>
          <w:rFonts w:ascii="Arial" w:hAnsi="Arial" w:cs="Arial"/>
          <w:sz w:val="20"/>
          <w:szCs w:val="20"/>
        </w:rPr>
        <w:instrText xml:space="preserve"> REF _Ref211682623 \n \h </w:instrText>
      </w:r>
      <w:r w:rsidR="00223976" w:rsidRPr="005B60C9">
        <w:rPr>
          <w:rFonts w:ascii="Arial" w:hAnsi="Arial" w:cs="Arial"/>
          <w:sz w:val="20"/>
          <w:szCs w:val="20"/>
        </w:rPr>
      </w:r>
      <w:r w:rsidR="00223976" w:rsidRPr="005B60C9">
        <w:rPr>
          <w:rFonts w:ascii="Arial" w:hAnsi="Arial" w:cs="Arial"/>
          <w:sz w:val="20"/>
          <w:szCs w:val="20"/>
        </w:rPr>
        <w:fldChar w:fldCharType="separate"/>
      </w:r>
      <w:r w:rsidR="00F73D98">
        <w:rPr>
          <w:rFonts w:ascii="Arial" w:hAnsi="Arial" w:cs="Arial"/>
          <w:sz w:val="20"/>
          <w:szCs w:val="20"/>
        </w:rPr>
        <w:t>9.3.4</w:t>
      </w:r>
      <w:r w:rsidR="00223976" w:rsidRPr="005B60C9">
        <w:rPr>
          <w:rFonts w:ascii="Arial" w:hAnsi="Arial" w:cs="Arial"/>
          <w:sz w:val="20"/>
          <w:szCs w:val="20"/>
        </w:rPr>
        <w:fldChar w:fldCharType="end"/>
      </w:r>
      <w:r w:rsidRPr="005B60C9">
        <w:rPr>
          <w:rFonts w:ascii="Arial" w:hAnsi="Arial" w:cs="Arial"/>
          <w:sz w:val="20"/>
          <w:szCs w:val="20"/>
        </w:rPr>
        <w:t xml:space="preserve">. These approaches can also be combined, as described in </w:t>
      </w:r>
      <w:r w:rsidR="00223976" w:rsidRPr="005B60C9">
        <w:rPr>
          <w:rFonts w:ascii="Arial" w:hAnsi="Arial" w:cs="Arial"/>
          <w:sz w:val="20"/>
          <w:szCs w:val="20"/>
        </w:rPr>
        <w:fldChar w:fldCharType="begin"/>
      </w:r>
      <w:r w:rsidRPr="005B60C9">
        <w:rPr>
          <w:rFonts w:ascii="Arial" w:hAnsi="Arial" w:cs="Arial"/>
          <w:sz w:val="20"/>
          <w:szCs w:val="20"/>
        </w:rPr>
        <w:instrText xml:space="preserve"> REF _Ref211682642 \n \h </w:instrText>
      </w:r>
      <w:r w:rsidR="00223976" w:rsidRPr="005B60C9">
        <w:rPr>
          <w:rFonts w:ascii="Arial" w:hAnsi="Arial" w:cs="Arial"/>
          <w:sz w:val="20"/>
          <w:szCs w:val="20"/>
        </w:rPr>
      </w:r>
      <w:r w:rsidR="00223976" w:rsidRPr="005B60C9">
        <w:rPr>
          <w:rFonts w:ascii="Arial" w:hAnsi="Arial" w:cs="Arial"/>
          <w:sz w:val="20"/>
          <w:szCs w:val="20"/>
        </w:rPr>
        <w:fldChar w:fldCharType="separate"/>
      </w:r>
      <w:r w:rsidR="00F73D98">
        <w:rPr>
          <w:rFonts w:ascii="Arial" w:hAnsi="Arial" w:cs="Arial"/>
          <w:sz w:val="20"/>
          <w:szCs w:val="20"/>
        </w:rPr>
        <w:t>9.3.5</w:t>
      </w:r>
      <w:r w:rsidR="00223976" w:rsidRPr="005B60C9">
        <w:rPr>
          <w:rFonts w:ascii="Arial" w:hAnsi="Arial" w:cs="Arial"/>
          <w:sz w:val="20"/>
          <w:szCs w:val="20"/>
        </w:rPr>
        <w:fldChar w:fldCharType="end"/>
      </w:r>
      <w:r w:rsidRPr="005B60C9">
        <w:rPr>
          <w:rFonts w:ascii="Arial" w:hAnsi="Arial" w:cs="Arial"/>
          <w:sz w:val="20"/>
          <w:szCs w:val="20"/>
        </w:rPr>
        <w:t xml:space="preserve">. </w:t>
      </w:r>
    </w:p>
    <w:p w14:paraId="5B71C915" w14:textId="77777777" w:rsidR="007C472D" w:rsidRPr="005B60C9" w:rsidRDefault="007C472D" w:rsidP="00274F69">
      <w:pPr>
        <w:pBdr>
          <w:top w:val="single" w:sz="4" w:space="1" w:color="auto"/>
          <w:left w:val="single" w:sz="4" w:space="4" w:color="auto"/>
          <w:bottom w:val="single" w:sz="4" w:space="1" w:color="auto"/>
          <w:right w:val="single" w:sz="4" w:space="4" w:color="auto"/>
        </w:pBdr>
        <w:shd w:val="clear" w:color="auto" w:fill="F3F3F3"/>
        <w:spacing w:line="240" w:lineRule="auto"/>
        <w:rPr>
          <w:rFonts w:ascii="Arial" w:hAnsi="Arial" w:cs="Arial"/>
          <w:sz w:val="20"/>
          <w:szCs w:val="20"/>
        </w:rPr>
      </w:pPr>
      <w:r w:rsidRPr="005B60C9">
        <w:rPr>
          <w:rFonts w:ascii="Arial" w:hAnsi="Arial" w:cs="Arial"/>
          <w:sz w:val="20"/>
          <w:szCs w:val="20"/>
        </w:rPr>
        <w:t xml:space="preserve">These are not the only approaches to protecting vTPM data, and any approach that meets the requirements listed in </w:t>
      </w:r>
      <w:r w:rsidR="00223976" w:rsidRPr="005B60C9">
        <w:rPr>
          <w:rFonts w:ascii="Arial" w:hAnsi="Arial" w:cs="Arial"/>
          <w:sz w:val="20"/>
          <w:szCs w:val="20"/>
        </w:rPr>
        <w:fldChar w:fldCharType="begin"/>
      </w:r>
      <w:r w:rsidRPr="005B60C9">
        <w:rPr>
          <w:rFonts w:ascii="Arial" w:hAnsi="Arial" w:cs="Arial"/>
          <w:sz w:val="20"/>
          <w:szCs w:val="20"/>
        </w:rPr>
        <w:instrText xml:space="preserve"> REF _Ref211682675 \n \h </w:instrText>
      </w:r>
      <w:r w:rsidR="00223976" w:rsidRPr="005B60C9">
        <w:rPr>
          <w:rFonts w:ascii="Arial" w:hAnsi="Arial" w:cs="Arial"/>
          <w:sz w:val="20"/>
          <w:szCs w:val="20"/>
        </w:rPr>
      </w:r>
      <w:r w:rsidR="00223976" w:rsidRPr="005B60C9">
        <w:rPr>
          <w:rFonts w:ascii="Arial" w:hAnsi="Arial" w:cs="Arial"/>
          <w:sz w:val="20"/>
          <w:szCs w:val="20"/>
        </w:rPr>
        <w:fldChar w:fldCharType="separate"/>
      </w:r>
      <w:r w:rsidR="00F73D98">
        <w:rPr>
          <w:rFonts w:ascii="Arial" w:hAnsi="Arial" w:cs="Arial"/>
          <w:sz w:val="20"/>
          <w:szCs w:val="20"/>
        </w:rPr>
        <w:t>9.3.2</w:t>
      </w:r>
      <w:r w:rsidR="00223976" w:rsidRPr="005B60C9">
        <w:rPr>
          <w:rFonts w:ascii="Arial" w:hAnsi="Arial" w:cs="Arial"/>
          <w:sz w:val="20"/>
          <w:szCs w:val="20"/>
        </w:rPr>
        <w:fldChar w:fldCharType="end"/>
      </w:r>
      <w:r w:rsidRPr="005B60C9">
        <w:rPr>
          <w:rFonts w:ascii="Arial" w:hAnsi="Arial" w:cs="Arial"/>
          <w:sz w:val="20"/>
          <w:szCs w:val="20"/>
        </w:rPr>
        <w:t xml:space="preserve"> is within the guidelines of this specification. However, we expect most systems to use these techniques or variations on them, as they are simple, </w:t>
      </w:r>
      <w:proofErr w:type="gramStart"/>
      <w:r w:rsidRPr="005B60C9">
        <w:rPr>
          <w:rFonts w:ascii="Arial" w:hAnsi="Arial" w:cs="Arial"/>
          <w:sz w:val="20"/>
          <w:szCs w:val="20"/>
        </w:rPr>
        <w:t>well-understood</w:t>
      </w:r>
      <w:proofErr w:type="gramEnd"/>
      <w:r w:rsidRPr="005B60C9">
        <w:rPr>
          <w:rFonts w:ascii="Arial" w:hAnsi="Arial" w:cs="Arial"/>
          <w:sz w:val="20"/>
          <w:szCs w:val="20"/>
        </w:rPr>
        <w:t>, and straightforward to implement.</w:t>
      </w:r>
    </w:p>
    <w:p w14:paraId="373C18D9" w14:textId="77777777" w:rsidR="007C472D" w:rsidRDefault="007C472D">
      <w:pPr>
        <w:pStyle w:val="BodyText"/>
        <w:jc w:val="left"/>
        <w:rPr>
          <w:rFonts w:eastAsia="Arial"/>
        </w:rPr>
      </w:pPr>
    </w:p>
    <w:p w14:paraId="17921E17" w14:textId="77777777" w:rsidR="007C472D" w:rsidRDefault="007C472D" w:rsidP="004047BE">
      <w:pPr>
        <w:pStyle w:val="Heading3"/>
        <w:rPr>
          <w:rFonts w:eastAsia="Arial"/>
        </w:rPr>
      </w:pPr>
      <w:bookmarkStart w:id="1339" w:name="_Ref211682675"/>
      <w:bookmarkStart w:id="1340" w:name="_Toc233785358"/>
      <w:proofErr w:type="gramStart"/>
      <w:r>
        <w:rPr>
          <w:rFonts w:eastAsia="Arial"/>
        </w:rPr>
        <w:t>vTPM</w:t>
      </w:r>
      <w:proofErr w:type="gramEnd"/>
      <w:r>
        <w:rPr>
          <w:rFonts w:eastAsia="Arial"/>
        </w:rPr>
        <w:t xml:space="preserve"> Data Protection Requirements (normative)</w:t>
      </w:r>
      <w:bookmarkEnd w:id="1339"/>
      <w:bookmarkEnd w:id="1340"/>
    </w:p>
    <w:p w14:paraId="24EC4250" w14:textId="77777777" w:rsidR="000F1D30" w:rsidRDefault="007C472D" w:rsidP="000775B5">
      <w:pPr>
        <w:pStyle w:val="BodyText"/>
        <w:numPr>
          <w:ilvl w:val="0"/>
          <w:numId w:val="17"/>
        </w:numPr>
        <w:rPr>
          <w:ins w:id="1341" w:author="Ariel Segall" w:date="2013-10-08T18:47:00Z"/>
          <w:rFonts w:eastAsia="Arial"/>
        </w:rPr>
      </w:pPr>
      <w:proofErr w:type="gramStart"/>
      <w:r w:rsidRPr="00153848">
        <w:rPr>
          <w:rFonts w:eastAsia="Arial"/>
        </w:rPr>
        <w:t>vTPM</w:t>
      </w:r>
      <w:proofErr w:type="gramEnd"/>
      <w:r w:rsidRPr="00153848">
        <w:rPr>
          <w:rFonts w:eastAsia="Arial"/>
        </w:rPr>
        <w:t xml:space="preserve"> secrets (i.e. private keys, the TPM</w:t>
      </w:r>
      <w:ins w:id="1342" w:author="Ariel Segall" w:date="2013-08-29T13:48:00Z">
        <w:r w:rsidR="005058AB">
          <w:rPr>
            <w:rFonts w:eastAsia="Arial"/>
          </w:rPr>
          <w:t>proof</w:t>
        </w:r>
      </w:ins>
      <w:r w:rsidRPr="00153848">
        <w:rPr>
          <w:rFonts w:eastAsia="Arial"/>
        </w:rPr>
        <w:t xml:space="preserve"> nonce, read-constrained NVRAM data) </w:t>
      </w:r>
      <w:r w:rsidR="009D4461" w:rsidRPr="00153848">
        <w:rPr>
          <w:rFonts w:eastAsia="Arial"/>
        </w:rPr>
        <w:t>SHALL</w:t>
      </w:r>
      <w:r w:rsidRPr="00153848">
        <w:rPr>
          <w:rFonts w:eastAsia="Arial"/>
        </w:rPr>
        <w:t xml:space="preserve"> be encrypted </w:t>
      </w:r>
      <w:ins w:id="1343" w:author="Ariel Segall" w:date="2013-10-08T18:44:00Z">
        <w:r w:rsidR="000F1D30">
          <w:rPr>
            <w:rFonts w:eastAsia="Arial"/>
          </w:rPr>
          <w:t>with a</w:t>
        </w:r>
        <w:r w:rsidR="00C46B00">
          <w:rPr>
            <w:rFonts w:eastAsia="Arial"/>
          </w:rPr>
          <w:t xml:space="preserve"> VDK </w:t>
        </w:r>
      </w:ins>
      <w:r w:rsidRPr="00153848">
        <w:rPr>
          <w:rFonts w:eastAsia="Arial"/>
        </w:rPr>
        <w:t xml:space="preserve">when </w:t>
      </w:r>
      <w:ins w:id="1344" w:author="Ariel Segall" w:date="2013-08-29T13:55:00Z">
        <w:r w:rsidR="009E16DF">
          <w:rPr>
            <w:rFonts w:eastAsia="Arial"/>
          </w:rPr>
          <w:t xml:space="preserve">the vTPM is </w:t>
        </w:r>
      </w:ins>
      <w:r w:rsidRPr="00153848">
        <w:rPr>
          <w:rFonts w:eastAsia="Arial"/>
        </w:rPr>
        <w:t>not in use</w:t>
      </w:r>
      <w:ins w:id="1345" w:author="Ariel Segall" w:date="2013-08-29T13:56:00Z">
        <w:r w:rsidR="006551FD">
          <w:rPr>
            <w:rFonts w:eastAsia="Arial"/>
          </w:rPr>
          <w:t>, and SHALL be protected from unauthorized access while the vTPM is in use</w:t>
        </w:r>
      </w:ins>
      <w:r w:rsidRPr="00153848">
        <w:rPr>
          <w:rFonts w:eastAsia="Arial"/>
        </w:rPr>
        <w:t>.</w:t>
      </w:r>
      <w:ins w:id="1346" w:author="Ariel Segall" w:date="2013-10-08T18:46:00Z">
        <w:r w:rsidR="000F1D30">
          <w:rPr>
            <w:rFonts w:eastAsia="Arial"/>
          </w:rPr>
          <w:t xml:space="preserve"> </w:t>
        </w:r>
      </w:ins>
    </w:p>
    <w:p w14:paraId="5713D6F7" w14:textId="25E90F06" w:rsidR="00C46B00" w:rsidRDefault="000F1D30" w:rsidP="000775B5">
      <w:pPr>
        <w:pStyle w:val="BodyText"/>
        <w:numPr>
          <w:ilvl w:val="0"/>
          <w:numId w:val="17"/>
        </w:numPr>
        <w:rPr>
          <w:ins w:id="1347" w:author="Ariel Segall" w:date="2013-10-08T18:45:00Z"/>
          <w:rFonts w:eastAsia="Arial"/>
        </w:rPr>
      </w:pPr>
      <w:ins w:id="1348" w:author="Ariel Segall" w:date="2013-10-08T18:46:00Z">
        <w:r>
          <w:rPr>
            <w:rFonts w:eastAsia="Arial"/>
          </w:rPr>
          <w:t>Each vTPM SHALL use a unique</w:t>
        </w:r>
      </w:ins>
      <w:ins w:id="1349" w:author="Ariel Segall" w:date="2013-10-08T18:47:00Z">
        <w:r>
          <w:rPr>
            <w:rFonts w:eastAsia="Arial"/>
          </w:rPr>
          <w:t>, symmetric</w:t>
        </w:r>
      </w:ins>
      <w:ins w:id="1350" w:author="Ariel Segall" w:date="2013-10-08T18:46:00Z">
        <w:r>
          <w:rPr>
            <w:rFonts w:eastAsia="Arial"/>
          </w:rPr>
          <w:t xml:space="preserve"> VDK. VDKs SHOULD be generated by the </w:t>
        </w:r>
        <w:proofErr w:type="gramStart"/>
        <w:r>
          <w:rPr>
            <w:rFonts w:eastAsia="Arial"/>
          </w:rPr>
          <w:t>vTPM,</w:t>
        </w:r>
      </w:ins>
      <w:proofErr w:type="gramEnd"/>
      <w:ins w:id="1351" w:author="Ariel Segall" w:date="2013-10-08T18:47:00Z">
        <w:r>
          <w:rPr>
            <w:rFonts w:eastAsia="Arial"/>
          </w:rPr>
          <w:t xml:space="preserve"> VDKs SHOULD be freshly generated for each save, to minimize risk if old data is compromised.</w:t>
        </w:r>
      </w:ins>
      <w:r w:rsidR="007C472D" w:rsidRPr="00153848">
        <w:rPr>
          <w:rFonts w:eastAsia="Arial"/>
        </w:rPr>
        <w:t xml:space="preserve"> </w:t>
      </w:r>
    </w:p>
    <w:p w14:paraId="113A3ABB" w14:textId="34563C83" w:rsidR="00C46B00" w:rsidRDefault="00153848" w:rsidP="000775B5">
      <w:pPr>
        <w:pStyle w:val="BodyText"/>
        <w:numPr>
          <w:ilvl w:val="0"/>
          <w:numId w:val="17"/>
        </w:numPr>
        <w:rPr>
          <w:ins w:id="1352" w:author="Ariel Segall" w:date="2013-10-08T18:45:00Z"/>
          <w:rFonts w:eastAsia="Arial"/>
        </w:rPr>
      </w:pPr>
      <w:r>
        <w:rPr>
          <w:rFonts w:eastAsia="Arial"/>
        </w:rPr>
        <w:t xml:space="preserve">The </w:t>
      </w:r>
      <w:ins w:id="1353" w:author="Ariel Segall" w:date="2013-10-08T18:44:00Z">
        <w:r w:rsidR="00C46B00">
          <w:rPr>
            <w:rFonts w:eastAsia="Arial"/>
          </w:rPr>
          <w:t>VDK</w:t>
        </w:r>
      </w:ins>
      <w:r>
        <w:rPr>
          <w:rFonts w:eastAsia="Arial"/>
        </w:rPr>
        <w:t xml:space="preserve"> SHALL </w:t>
      </w:r>
      <w:proofErr w:type="gramStart"/>
      <w:r>
        <w:rPr>
          <w:rFonts w:eastAsia="Arial"/>
        </w:rPr>
        <w:t>be</w:t>
      </w:r>
      <w:proofErr w:type="gramEnd"/>
      <w:r>
        <w:rPr>
          <w:rFonts w:eastAsia="Arial"/>
        </w:rPr>
        <w:t xml:space="preserve"> encrypted </w:t>
      </w:r>
      <w:ins w:id="1354" w:author="Ariel Segall" w:date="2013-10-08T18:45:00Z">
        <w:r w:rsidR="00C46B00">
          <w:rPr>
            <w:rFonts w:eastAsia="Arial"/>
          </w:rPr>
          <w:t>as part of a storage chain of trust rooted in</w:t>
        </w:r>
      </w:ins>
      <w:r>
        <w:rPr>
          <w:rFonts w:eastAsia="Arial"/>
        </w:rPr>
        <w:t xml:space="preserve"> a hardware TPM when </w:t>
      </w:r>
      <w:ins w:id="1355" w:author="Ariel Segall" w:date="2013-08-29T13:56:00Z">
        <w:r w:rsidR="009E16DF">
          <w:rPr>
            <w:rFonts w:eastAsia="Arial"/>
          </w:rPr>
          <w:t xml:space="preserve">the vTPM is </w:t>
        </w:r>
      </w:ins>
      <w:r>
        <w:rPr>
          <w:rFonts w:eastAsia="Arial"/>
        </w:rPr>
        <w:t>not in use</w:t>
      </w:r>
      <w:ins w:id="1356" w:author="Ariel Segall" w:date="2013-10-11T14:46:00Z">
        <w:r w:rsidR="00267C9E">
          <w:rPr>
            <w:rFonts w:eastAsia="Arial"/>
          </w:rPr>
          <w:t xml:space="preserve"> (see </w:t>
        </w:r>
        <w:r w:rsidR="00267C9E">
          <w:rPr>
            <w:rFonts w:eastAsia="Arial"/>
          </w:rPr>
          <w:fldChar w:fldCharType="begin"/>
        </w:r>
        <w:r w:rsidR="00267C9E">
          <w:rPr>
            <w:rFonts w:eastAsia="Arial"/>
          </w:rPr>
          <w:instrText xml:space="preserve"> REF _Ref243122146 \r \h </w:instrText>
        </w:r>
        <w:r w:rsidR="00267C9E">
          <w:rPr>
            <w:rFonts w:eastAsia="Arial"/>
          </w:rPr>
        </w:r>
      </w:ins>
      <w:r w:rsidR="00267C9E">
        <w:rPr>
          <w:rFonts w:eastAsia="Arial"/>
        </w:rPr>
        <w:fldChar w:fldCharType="separate"/>
      </w:r>
      <w:ins w:id="1357" w:author="Ariel Segall" w:date="2013-10-11T22:46:00Z">
        <w:r w:rsidR="00F73D98">
          <w:rPr>
            <w:rFonts w:eastAsia="Arial"/>
          </w:rPr>
          <w:t>8.2.1</w:t>
        </w:r>
      </w:ins>
      <w:ins w:id="1358" w:author="Ariel Segall" w:date="2013-10-11T14:46:00Z">
        <w:r w:rsidR="00267C9E">
          <w:rPr>
            <w:rFonts w:eastAsia="Arial"/>
          </w:rPr>
          <w:fldChar w:fldCharType="end"/>
        </w:r>
      </w:ins>
      <w:ins w:id="1359" w:author="Ariel Segall" w:date="2013-10-11T14:47:00Z">
        <w:r w:rsidR="00267C9E">
          <w:rPr>
            <w:rFonts w:eastAsia="Arial"/>
          </w:rPr>
          <w:t>)</w:t>
        </w:r>
      </w:ins>
      <w:ins w:id="1360" w:author="Ariel Segall" w:date="2013-08-29T13:56:00Z">
        <w:r w:rsidR="006551FD">
          <w:rPr>
            <w:rFonts w:eastAsia="Arial"/>
          </w:rPr>
          <w:t>, and SHALL be protected from unauthorized access while the vTPM is in use</w:t>
        </w:r>
      </w:ins>
      <w:r>
        <w:rPr>
          <w:rFonts w:eastAsia="Arial"/>
        </w:rPr>
        <w:t xml:space="preserve">. </w:t>
      </w:r>
    </w:p>
    <w:p w14:paraId="1DD44919" w14:textId="77777777" w:rsidR="007C472D" w:rsidRPr="00153848" w:rsidRDefault="007C472D" w:rsidP="000775B5">
      <w:pPr>
        <w:pStyle w:val="BodyText"/>
        <w:numPr>
          <w:ilvl w:val="0"/>
          <w:numId w:val="17"/>
        </w:numPr>
        <w:rPr>
          <w:rFonts w:eastAsia="Arial"/>
        </w:rPr>
      </w:pPr>
      <w:r w:rsidRPr="00153848">
        <w:rPr>
          <w:rFonts w:eastAsia="Arial"/>
        </w:rPr>
        <w:t>Other vTPM data SHOULD be encrypted when not in use. Data here refers to information held within the vTPM, not the vTPM software itself.</w:t>
      </w:r>
    </w:p>
    <w:p w14:paraId="74051108" w14:textId="77777777" w:rsidR="007C472D" w:rsidRDefault="007C472D" w:rsidP="000775B5">
      <w:pPr>
        <w:pStyle w:val="BodyText"/>
        <w:numPr>
          <w:ilvl w:val="0"/>
          <w:numId w:val="17"/>
        </w:numPr>
        <w:rPr>
          <w:rFonts w:eastAsia="Arial"/>
        </w:rPr>
      </w:pPr>
      <w:proofErr w:type="gramStart"/>
      <w:r>
        <w:rPr>
          <w:rFonts w:eastAsia="Arial"/>
        </w:rPr>
        <w:t>vTPM</w:t>
      </w:r>
      <w:proofErr w:type="gramEnd"/>
      <w:r>
        <w:rPr>
          <w:rFonts w:eastAsia="Arial"/>
        </w:rPr>
        <w:t xml:space="preserve"> secrets MUST be constrained so they can only be decrypted when the vTPM and all software that the vTPM relies on for secure operation is running and in an acceptable state. What acceptable means MUST be defined in the vTPM </w:t>
      </w:r>
      <w:proofErr w:type="gramStart"/>
      <w:r>
        <w:rPr>
          <w:rFonts w:eastAsia="Arial"/>
        </w:rPr>
        <w:t>credential.</w:t>
      </w:r>
      <w:proofErr w:type="gramEnd"/>
    </w:p>
    <w:p w14:paraId="016B4EA8" w14:textId="77777777" w:rsidR="007C472D" w:rsidRDefault="007C472D" w:rsidP="000775B5">
      <w:pPr>
        <w:pStyle w:val="BodyText"/>
        <w:numPr>
          <w:ilvl w:val="0"/>
          <w:numId w:val="17"/>
        </w:numPr>
        <w:rPr>
          <w:rFonts w:eastAsia="Arial"/>
        </w:rPr>
      </w:pPr>
      <w:r>
        <w:rPr>
          <w:rFonts w:eastAsia="Arial"/>
        </w:rPr>
        <w:t>The vTPM data MUST only be available if the vTPM is running in association with its expected Virtual Platform.</w:t>
      </w:r>
    </w:p>
    <w:p w14:paraId="0CB52221" w14:textId="008A11B4" w:rsidR="007C472D" w:rsidRDefault="00AD5A20" w:rsidP="000775B5">
      <w:pPr>
        <w:pStyle w:val="BodyText"/>
        <w:numPr>
          <w:ilvl w:val="0"/>
          <w:numId w:val="17"/>
        </w:numPr>
        <w:rPr>
          <w:rFonts w:eastAsia="Arial"/>
        </w:rPr>
      </w:pPr>
      <w:r>
        <w:rPr>
          <w:rFonts w:eastAsia="Arial"/>
        </w:rPr>
        <w:t xml:space="preserve">A hash of the most recent </w:t>
      </w:r>
      <w:r w:rsidR="00051E66">
        <w:rPr>
          <w:rFonts w:eastAsia="Arial"/>
        </w:rPr>
        <w:t xml:space="preserve">vTPM </w:t>
      </w:r>
      <w:r>
        <w:rPr>
          <w:rFonts w:eastAsia="Arial"/>
        </w:rPr>
        <w:t xml:space="preserve">data </w:t>
      </w:r>
      <w:r w:rsidR="00051E66">
        <w:rPr>
          <w:rFonts w:eastAsia="Arial"/>
        </w:rPr>
        <w:t xml:space="preserve">SHALL be </w:t>
      </w:r>
      <w:ins w:id="1361" w:author="Ariel Segall" w:date="2013-10-11T15:02:00Z">
        <w:r w:rsidR="008B1922">
          <w:rPr>
            <w:rFonts w:eastAsia="Arial"/>
          </w:rPr>
          <w:t>stored by</w:t>
        </w:r>
      </w:ins>
      <w:ins w:id="1362" w:author="Ariel Segall" w:date="2013-10-11T14:58:00Z">
        <w:r w:rsidR="000F5741">
          <w:rPr>
            <w:rFonts w:eastAsia="Arial"/>
          </w:rPr>
          <w:t xml:space="preserve"> the vPlatform Manager to</w:t>
        </w:r>
      </w:ins>
      <w:ins w:id="1363" w:author="Ariel Segall" w:date="2013-10-11T15:01:00Z">
        <w:r w:rsidR="008B1922">
          <w:rPr>
            <w:rFonts w:eastAsia="Arial"/>
          </w:rPr>
          <w:t xml:space="preserve"> allow the detection of rollback or modification attacks on stored, encrypted vTPM data.</w:t>
        </w:r>
      </w:ins>
      <w:ins w:id="1364" w:author="Ariel Segall" w:date="2013-10-11T14:58:00Z">
        <w:r w:rsidR="008B1922">
          <w:rPr>
            <w:rFonts w:eastAsia="Arial"/>
          </w:rPr>
          <w:t xml:space="preserve"> </w:t>
        </w:r>
        <w:r w:rsidR="000F5741">
          <w:rPr>
            <w:rFonts w:eastAsia="Arial"/>
          </w:rPr>
          <w:t xml:space="preserve"> </w:t>
        </w:r>
      </w:ins>
    </w:p>
    <w:p w14:paraId="1BEB0E14" w14:textId="77777777" w:rsidR="007C472D" w:rsidRDefault="007C472D" w:rsidP="000775B5">
      <w:pPr>
        <w:pStyle w:val="BodyText"/>
        <w:numPr>
          <w:ilvl w:val="0"/>
          <w:numId w:val="17"/>
        </w:numPr>
      </w:pPr>
      <w:r>
        <w:rPr>
          <w:rFonts w:eastAsia="Arial"/>
        </w:rPr>
        <w:t>There MUST be integrity protection in place to prevent modification of vTPM data while not in use.</w:t>
      </w:r>
    </w:p>
    <w:p w14:paraId="2387DC30" w14:textId="77777777" w:rsidR="007C472D" w:rsidRDefault="007C472D" w:rsidP="004047BE">
      <w:pPr>
        <w:pStyle w:val="Heading3"/>
        <w:rPr>
          <w:shd w:val="clear" w:color="auto" w:fill="C0C0C0"/>
        </w:rPr>
      </w:pPr>
      <w:bookmarkStart w:id="1365" w:name="_Ref211682547"/>
      <w:bookmarkStart w:id="1366" w:name="_Ref211686724"/>
      <w:bookmarkStart w:id="1367" w:name="_Toc233785359"/>
      <w:r>
        <w:t>Sealing</w:t>
      </w:r>
      <w:r>
        <w:rPr>
          <w:rFonts w:eastAsia="Arial"/>
        </w:rPr>
        <w:t xml:space="preserve"> </w:t>
      </w:r>
      <w:r>
        <w:t>vTPM</w:t>
      </w:r>
      <w:r>
        <w:rPr>
          <w:rFonts w:eastAsia="Arial"/>
        </w:rPr>
        <w:t xml:space="preserve"> </w:t>
      </w:r>
      <w:r>
        <w:t>secrets</w:t>
      </w:r>
      <w:r>
        <w:rPr>
          <w:rFonts w:eastAsia="Arial"/>
        </w:rPr>
        <w:t xml:space="preserve"> </w:t>
      </w:r>
      <w:r>
        <w:t>to</w:t>
      </w:r>
      <w:r>
        <w:rPr>
          <w:rFonts w:eastAsia="Arial"/>
        </w:rPr>
        <w:t xml:space="preserve"> </w:t>
      </w:r>
      <w:r>
        <w:t>PCRs</w:t>
      </w:r>
      <w:bookmarkEnd w:id="1365"/>
      <w:r>
        <w:t xml:space="preserve"> (informative)</w:t>
      </w:r>
      <w:bookmarkEnd w:id="1366"/>
      <w:bookmarkEnd w:id="1367"/>
    </w:p>
    <w:p w14:paraId="2E16E123" w14:textId="6CF40EEE" w:rsidR="007C472D" w:rsidRPr="005B60C9" w:rsidRDefault="007C472D" w:rsidP="005B60C9">
      <w:pPr>
        <w:shd w:val="clear" w:color="auto" w:fill="E6E6E6"/>
        <w:spacing w:line="240" w:lineRule="auto"/>
        <w:rPr>
          <w:rFonts w:ascii="Arial" w:hAnsi="Arial" w:cs="Arial"/>
          <w:sz w:val="20"/>
          <w:szCs w:val="20"/>
        </w:rPr>
      </w:pPr>
      <w:r w:rsidRPr="005B60C9">
        <w:rPr>
          <w:rFonts w:ascii="Arial" w:hAnsi="Arial" w:cs="Arial"/>
          <w:sz w:val="20"/>
          <w:szCs w:val="20"/>
        </w:rPr>
        <w:t>The simplest and highest-security, but most fragile, way of protectin</w:t>
      </w:r>
      <w:r w:rsidR="00F404A4">
        <w:rPr>
          <w:rFonts w:ascii="Arial" w:hAnsi="Arial" w:cs="Arial"/>
          <w:sz w:val="20"/>
          <w:szCs w:val="20"/>
        </w:rPr>
        <w:t>g vTPM secrets is to seal the VD</w:t>
      </w:r>
      <w:r w:rsidRPr="005B60C9">
        <w:rPr>
          <w:rFonts w:ascii="Arial" w:hAnsi="Arial" w:cs="Arial"/>
          <w:sz w:val="20"/>
          <w:szCs w:val="20"/>
        </w:rPr>
        <w:t xml:space="preserve">K using a pTPM storage key and a set of PCR values which indicate an appropriate </w:t>
      </w:r>
      <w:ins w:id="1368" w:author="Ariel Segall" w:date="2013-10-11T18:55:00Z">
        <w:r w:rsidR="00B01C2D">
          <w:rPr>
            <w:rFonts w:ascii="Arial" w:hAnsi="Arial" w:cs="Arial"/>
            <w:sz w:val="20"/>
            <w:szCs w:val="20"/>
          </w:rPr>
          <w:t xml:space="preserve">TCB </w:t>
        </w:r>
      </w:ins>
      <w:r w:rsidRPr="005B60C9">
        <w:rPr>
          <w:rFonts w:ascii="Arial" w:hAnsi="Arial" w:cs="Arial"/>
          <w:sz w:val="20"/>
          <w:szCs w:val="20"/>
        </w:rPr>
        <w:t>the vTPM relies on. If, as in most systems, vTPMs are not measured directly into the pTPM when they boot due to highly variable order of operations (and so as to not leak information about which VMs are running), the vPlatform Manager can use a resettable PCR to extend the appropriate vTPM measurement into the pTPM for verification purposes.</w:t>
      </w:r>
      <w:ins w:id="1369" w:author="Ariel Segall" w:date="2013-09-03T13:07:00Z">
        <w:r w:rsidR="00D82478">
          <w:rPr>
            <w:rFonts w:ascii="Arial" w:hAnsi="Arial" w:cs="Arial"/>
            <w:sz w:val="20"/>
            <w:szCs w:val="20"/>
          </w:rPr>
          <w:t xml:space="preserve"> </w:t>
        </w:r>
      </w:ins>
      <w:r w:rsidRPr="005B60C9">
        <w:rPr>
          <w:rFonts w:ascii="Arial" w:hAnsi="Arial" w:cs="Arial"/>
          <w:sz w:val="20"/>
          <w:szCs w:val="20"/>
        </w:rPr>
        <w:t xml:space="preserve">Because the vPlatform Manager is itself </w:t>
      </w:r>
      <w:ins w:id="1370" w:author="Ariel Segall" w:date="2013-10-11T18:55:00Z">
        <w:r w:rsidR="00B01C2D">
          <w:rPr>
            <w:rFonts w:ascii="Arial" w:hAnsi="Arial" w:cs="Arial"/>
            <w:sz w:val="20"/>
            <w:szCs w:val="20"/>
          </w:rPr>
          <w:t xml:space="preserve">part of the TCB and thus </w:t>
        </w:r>
      </w:ins>
      <w:r w:rsidRPr="005B60C9">
        <w:rPr>
          <w:rFonts w:ascii="Arial" w:hAnsi="Arial" w:cs="Arial"/>
          <w:sz w:val="20"/>
          <w:szCs w:val="20"/>
        </w:rPr>
        <w:t>measured and verified, this is a reasonable extension of our chain of trust. Other measurements critical to the secure operation of the vTPM, such as a Virtual Platform identifier, should be included as well, making sure that each such measurement is produce</w:t>
      </w:r>
      <w:r w:rsidR="00F404A4">
        <w:rPr>
          <w:rFonts w:ascii="Arial" w:hAnsi="Arial" w:cs="Arial"/>
          <w:sz w:val="20"/>
          <w:szCs w:val="20"/>
        </w:rPr>
        <w:t>d by a trusted component. The VD</w:t>
      </w:r>
      <w:r w:rsidRPr="005B60C9">
        <w:rPr>
          <w:rFonts w:ascii="Arial" w:hAnsi="Arial" w:cs="Arial"/>
          <w:sz w:val="20"/>
          <w:szCs w:val="20"/>
        </w:rPr>
        <w:t>K (and thus the vTPM data, including all keys) is only retrievable when the correct pTPM PCR state is present. If the vTPM data has been created and sealed to an appropriate state once, and if a good vTPM will always ensure that its data is sealed to a good pTPM state again when the data is updated (either directly or via the VMM, whose measurement was also verified), then good vTPM data will always be accessible only to a vTPM meeting those same constraints.  We will be following this scenario throughout this section using light grey diagrams</w:t>
      </w:r>
      <w:ins w:id="1371" w:author="Ariel Segall" w:date="2013-10-11T19:32:00Z">
        <w:r w:rsidR="00F5748C">
          <w:rPr>
            <w:rFonts w:ascii="Arial" w:hAnsi="Arial" w:cs="Arial"/>
            <w:sz w:val="20"/>
            <w:szCs w:val="20"/>
          </w:rPr>
          <w:t xml:space="preserve"> as previously noted</w:t>
        </w:r>
      </w:ins>
      <w:r w:rsidRPr="005B60C9">
        <w:rPr>
          <w:rFonts w:ascii="Arial" w:hAnsi="Arial" w:cs="Arial"/>
          <w:sz w:val="20"/>
          <w:szCs w:val="20"/>
        </w:rPr>
        <w:t>.</w:t>
      </w:r>
    </w:p>
    <w:p w14:paraId="3EC7C6AE" w14:textId="77777777" w:rsidR="007C472D" w:rsidRPr="005B60C9" w:rsidRDefault="007C472D" w:rsidP="005B60C9">
      <w:pPr>
        <w:shd w:val="clear" w:color="auto" w:fill="E6E6E6"/>
        <w:spacing w:line="240" w:lineRule="auto"/>
        <w:rPr>
          <w:rFonts w:ascii="Arial" w:hAnsi="Arial" w:cs="Arial"/>
          <w:sz w:val="20"/>
          <w:szCs w:val="20"/>
        </w:rPr>
      </w:pPr>
      <w:r w:rsidRPr="005B60C9">
        <w:rPr>
          <w:rFonts w:ascii="Arial" w:hAnsi="Arial" w:cs="Arial"/>
          <w:sz w:val="20"/>
          <w:szCs w:val="20"/>
        </w:rPr>
        <w:t xml:space="preserve">This approach has a few major advantages. </w:t>
      </w:r>
    </w:p>
    <w:p w14:paraId="111DE3EF" w14:textId="77777777" w:rsidR="007C472D" w:rsidRPr="005B60C9" w:rsidRDefault="007C472D" w:rsidP="005B60C9">
      <w:pPr>
        <w:shd w:val="clear" w:color="auto" w:fill="E6E6E6"/>
        <w:spacing w:line="240" w:lineRule="auto"/>
        <w:rPr>
          <w:rFonts w:ascii="Arial" w:hAnsi="Arial" w:cs="Arial"/>
          <w:sz w:val="20"/>
          <w:szCs w:val="20"/>
        </w:rPr>
      </w:pPr>
      <w:r w:rsidRPr="005B60C9">
        <w:rPr>
          <w:rFonts w:ascii="Arial" w:hAnsi="Arial" w:cs="Arial"/>
          <w:sz w:val="20"/>
          <w:szCs w:val="20"/>
        </w:rPr>
        <w:t xml:space="preserve">First, it requires no network-accessible verifier to be online in order to boot vTPMs in a trustworthy fashion, unlike the approach of </w:t>
      </w:r>
      <w:r w:rsidR="00223976" w:rsidRPr="005B60C9">
        <w:rPr>
          <w:rFonts w:ascii="Arial" w:hAnsi="Arial" w:cs="Arial"/>
          <w:sz w:val="20"/>
          <w:szCs w:val="20"/>
        </w:rPr>
        <w:fldChar w:fldCharType="begin"/>
      </w:r>
      <w:r w:rsidRPr="005B60C9">
        <w:rPr>
          <w:rFonts w:ascii="Arial" w:hAnsi="Arial" w:cs="Arial"/>
          <w:sz w:val="20"/>
          <w:szCs w:val="20"/>
        </w:rPr>
        <w:instrText xml:space="preserve"> REF _Ref211683151 \n \h </w:instrText>
      </w:r>
      <w:r w:rsidR="00223976" w:rsidRPr="005B60C9">
        <w:rPr>
          <w:rFonts w:ascii="Arial" w:hAnsi="Arial" w:cs="Arial"/>
          <w:sz w:val="20"/>
          <w:szCs w:val="20"/>
        </w:rPr>
      </w:r>
      <w:r w:rsidR="00223976" w:rsidRPr="005B60C9">
        <w:rPr>
          <w:rFonts w:ascii="Arial" w:hAnsi="Arial" w:cs="Arial"/>
          <w:sz w:val="20"/>
          <w:szCs w:val="20"/>
        </w:rPr>
        <w:fldChar w:fldCharType="separate"/>
      </w:r>
      <w:r w:rsidR="00F73D98">
        <w:rPr>
          <w:rFonts w:ascii="Arial" w:hAnsi="Arial" w:cs="Arial"/>
          <w:sz w:val="20"/>
          <w:szCs w:val="20"/>
        </w:rPr>
        <w:t>9.3.4</w:t>
      </w:r>
      <w:r w:rsidR="00223976" w:rsidRPr="005B60C9">
        <w:rPr>
          <w:rFonts w:ascii="Arial" w:hAnsi="Arial" w:cs="Arial"/>
          <w:sz w:val="20"/>
          <w:szCs w:val="20"/>
        </w:rPr>
        <w:fldChar w:fldCharType="end"/>
      </w:r>
      <w:r w:rsidRPr="005B60C9">
        <w:rPr>
          <w:rFonts w:ascii="Arial" w:hAnsi="Arial" w:cs="Arial"/>
          <w:sz w:val="20"/>
          <w:szCs w:val="20"/>
        </w:rPr>
        <w:t>.</w:t>
      </w:r>
    </w:p>
    <w:p w14:paraId="42BDF408" w14:textId="16E67879" w:rsidR="007C472D" w:rsidRPr="005B60C9" w:rsidRDefault="007C472D" w:rsidP="005B60C9">
      <w:pPr>
        <w:shd w:val="clear" w:color="auto" w:fill="E6E6E6"/>
        <w:spacing w:line="240" w:lineRule="auto"/>
        <w:rPr>
          <w:rFonts w:ascii="Arial" w:hAnsi="Arial" w:cs="Arial"/>
          <w:sz w:val="20"/>
          <w:szCs w:val="20"/>
        </w:rPr>
      </w:pPr>
      <w:r w:rsidRPr="005B60C9">
        <w:rPr>
          <w:rFonts w:ascii="Arial" w:hAnsi="Arial" w:cs="Arial"/>
          <w:sz w:val="20"/>
          <w:szCs w:val="20"/>
        </w:rPr>
        <w:t xml:space="preserve">Secondly, the vTPM state can be certified by a VMM or vPlatform Manager </w:t>
      </w:r>
      <w:proofErr w:type="gramStart"/>
      <w:r w:rsidRPr="005B60C9">
        <w:rPr>
          <w:rFonts w:ascii="Arial" w:hAnsi="Arial" w:cs="Arial"/>
          <w:sz w:val="20"/>
          <w:szCs w:val="20"/>
        </w:rPr>
        <w:t>which</w:t>
      </w:r>
      <w:proofErr w:type="gramEnd"/>
      <w:r w:rsidRPr="005B60C9">
        <w:rPr>
          <w:rFonts w:ascii="Arial" w:hAnsi="Arial" w:cs="Arial"/>
          <w:sz w:val="20"/>
          <w:szCs w:val="20"/>
        </w:rPr>
        <w:t xml:space="preserve"> creates or evaluates its initial sealed data, and the self-protecting structure will ensure that those same guarantees will be met for the lifetime of the vTPM and over arbitrary reboots. This allows long-term trust to be established in a vTPM root key (usually the vEK) and maintained for the life of the vTPM, in direct parallel to the mechanisms for certifying pTPM root keys. Trust in all other vTPM keys can be established from the vEK, as all vTPM keys will share the same constraints, and will only be accessible if the guarantees have been met. Normally, we would expect this vTPM Endorsement Credential to contain the sealed PCR values used in the vTPM’s creation, along with any update policies that might affect the values being used.</w:t>
      </w:r>
      <w:ins w:id="1372" w:author="Ariel Segall" w:date="2013-10-11T19:01:00Z">
        <w:r w:rsidR="00311C7E">
          <w:rPr>
            <w:rFonts w:ascii="Arial" w:hAnsi="Arial" w:cs="Arial"/>
            <w:sz w:val="20"/>
            <w:szCs w:val="20"/>
          </w:rPr>
          <w:t xml:space="preserve"> This allows an appraiser to evaluate both the initial state of the system when the vTPM was firs created, and any changes (good or bad) that are likely to have occurred since.</w:t>
        </w:r>
      </w:ins>
    </w:p>
    <w:p w14:paraId="0C47B731" w14:textId="338A1CAB" w:rsidR="007C472D" w:rsidRPr="005B60C9" w:rsidRDefault="007C472D" w:rsidP="005B60C9">
      <w:pPr>
        <w:shd w:val="clear" w:color="auto" w:fill="E6E6E6"/>
        <w:spacing w:line="240" w:lineRule="auto"/>
        <w:rPr>
          <w:rFonts w:ascii="Arial" w:hAnsi="Arial" w:cs="Arial"/>
          <w:sz w:val="20"/>
          <w:szCs w:val="20"/>
        </w:rPr>
      </w:pPr>
      <w:r w:rsidRPr="005B60C9">
        <w:rPr>
          <w:rFonts w:ascii="Arial" w:hAnsi="Arial" w:cs="Arial"/>
          <w:sz w:val="20"/>
          <w:szCs w:val="20"/>
        </w:rPr>
        <w:t xml:space="preserve">And thirdly, a remote party can verify for themselves their trust in the entire infrastructure if the certification is done properly. The VMM or vPlatform Manager can sign the vEK Credential, including the </w:t>
      </w:r>
      <w:ins w:id="1373" w:author="Ariel Segall" w:date="2013-10-11T19:02:00Z">
        <w:r w:rsidR="00831648">
          <w:rPr>
            <w:rFonts w:ascii="Arial" w:hAnsi="Arial" w:cs="Arial"/>
            <w:sz w:val="20"/>
            <w:szCs w:val="20"/>
          </w:rPr>
          <w:t>pPCRs used to seal the VDK (and thus constrain access to the vTPM data)</w:t>
        </w:r>
      </w:ins>
      <w:r w:rsidRPr="005B60C9">
        <w:rPr>
          <w:rFonts w:ascii="Arial" w:hAnsi="Arial" w:cs="Arial"/>
          <w:sz w:val="20"/>
          <w:szCs w:val="20"/>
        </w:rPr>
        <w:t>, using a p</w:t>
      </w:r>
      <w:r w:rsidR="007511BD" w:rsidRPr="005B60C9">
        <w:rPr>
          <w:rFonts w:ascii="Arial" w:hAnsi="Arial" w:cs="Arial"/>
          <w:sz w:val="20"/>
          <w:szCs w:val="20"/>
        </w:rPr>
        <w:t>TPM non-migratable signing key.</w:t>
      </w:r>
      <w:r w:rsidRPr="005B60C9">
        <w:rPr>
          <w:rFonts w:ascii="Arial" w:hAnsi="Arial" w:cs="Arial"/>
          <w:sz w:val="20"/>
          <w:szCs w:val="20"/>
        </w:rPr>
        <w:t xml:space="preserve"> The </w:t>
      </w:r>
      <w:r w:rsidR="00FF76A0" w:rsidRPr="005B60C9">
        <w:rPr>
          <w:rFonts w:ascii="Arial" w:hAnsi="Arial" w:cs="Arial"/>
          <w:sz w:val="20"/>
          <w:szCs w:val="20"/>
        </w:rPr>
        <w:t>VFK</w:t>
      </w:r>
      <w:r w:rsidRPr="005B60C9">
        <w:rPr>
          <w:rFonts w:ascii="Arial" w:hAnsi="Arial" w:cs="Arial"/>
          <w:sz w:val="20"/>
          <w:szCs w:val="20"/>
        </w:rPr>
        <w:t xml:space="preserve"> is itself </w:t>
      </w:r>
      <w:r w:rsidRPr="005B60C9">
        <w:rPr>
          <w:rFonts w:ascii="Arial" w:hAnsi="Arial" w:cs="Arial"/>
          <w:sz w:val="20"/>
          <w:szCs w:val="20"/>
        </w:rPr>
        <w:lastRenderedPageBreak/>
        <w:t xml:space="preserve">certified using the CertifyKey command, allowing the PCR constraints on it (which must, in this case, include the VMM and/or vPlatform Manager) to be verified. The verifier must decide </w:t>
      </w:r>
      <w:proofErr w:type="gramStart"/>
      <w:r w:rsidRPr="005B60C9">
        <w:rPr>
          <w:rFonts w:ascii="Arial" w:hAnsi="Arial" w:cs="Arial"/>
          <w:sz w:val="20"/>
          <w:szCs w:val="20"/>
        </w:rPr>
        <w:t>if  the</w:t>
      </w:r>
      <w:proofErr w:type="gramEnd"/>
      <w:r w:rsidRPr="005B60C9">
        <w:rPr>
          <w:rFonts w:ascii="Arial" w:hAnsi="Arial" w:cs="Arial"/>
          <w:sz w:val="20"/>
          <w:szCs w:val="20"/>
        </w:rPr>
        <w:t xml:space="preserve"> pTPM AIK signing the CertifyKey credential is legitimate, and if so, if it accepts the various PCR constraints; but no blind trust is required. The verifier can decide for itself whether the platform state reflected in the PCRs corresponds to a trustworthy vPlatform Manager and VMM, and thus whether the vEK Credential is legitimate. </w:t>
      </w:r>
    </w:p>
    <w:p w14:paraId="364B95F0" w14:textId="3C87F65E" w:rsidR="007C472D" w:rsidRPr="005B60C9" w:rsidRDefault="009A2ED7" w:rsidP="005B60C9">
      <w:pPr>
        <w:shd w:val="clear" w:color="auto" w:fill="E6E6E6"/>
        <w:spacing w:line="240" w:lineRule="auto"/>
        <w:rPr>
          <w:rFonts w:ascii="Arial" w:hAnsi="Arial" w:cs="Arial"/>
          <w:sz w:val="20"/>
          <w:szCs w:val="20"/>
        </w:rPr>
      </w:pPr>
      <w:ins w:id="1374" w:author="Ariel Segall" w:date="2013-10-11T19:02:00Z">
        <w:r>
          <w:rPr>
            <w:rFonts w:ascii="Arial" w:hAnsi="Arial" w:cs="Arial"/>
            <w:sz w:val="20"/>
            <w:szCs w:val="20"/>
          </w:rPr>
          <w:t>The disadvantage of this approach is</w:t>
        </w:r>
        <w:r w:rsidRPr="005B60C9">
          <w:rPr>
            <w:rFonts w:ascii="Arial" w:hAnsi="Arial" w:cs="Arial"/>
            <w:sz w:val="20"/>
            <w:szCs w:val="20"/>
          </w:rPr>
          <w:t xml:space="preserve"> </w:t>
        </w:r>
      </w:ins>
      <w:r w:rsidR="007C472D" w:rsidRPr="005B60C9">
        <w:rPr>
          <w:rFonts w:ascii="Arial" w:hAnsi="Arial" w:cs="Arial"/>
          <w:sz w:val="20"/>
          <w:szCs w:val="20"/>
        </w:rPr>
        <w:t xml:space="preserve">that any changes to PCR values </w:t>
      </w:r>
      <w:ins w:id="1375" w:author="Ariel Segall" w:date="2013-10-11T19:05:00Z">
        <w:r w:rsidR="00BD4E1C">
          <w:rPr>
            <w:rFonts w:ascii="Arial" w:hAnsi="Arial" w:cs="Arial"/>
            <w:sz w:val="20"/>
            <w:szCs w:val="20"/>
          </w:rPr>
          <w:t>can</w:t>
        </w:r>
        <w:r w:rsidR="00BD4E1C" w:rsidRPr="005B60C9">
          <w:rPr>
            <w:rFonts w:ascii="Arial" w:hAnsi="Arial" w:cs="Arial"/>
            <w:sz w:val="20"/>
            <w:szCs w:val="20"/>
          </w:rPr>
          <w:t xml:space="preserve"> </w:t>
        </w:r>
      </w:ins>
      <w:r w:rsidR="007C472D" w:rsidRPr="005B60C9">
        <w:rPr>
          <w:rFonts w:ascii="Arial" w:hAnsi="Arial" w:cs="Arial"/>
          <w:sz w:val="20"/>
          <w:szCs w:val="20"/>
        </w:rPr>
        <w:t>cause Denial of Service problems for the vTPMs</w:t>
      </w:r>
      <w:ins w:id="1376" w:author="Ariel Segall" w:date="2013-10-11T19:05:00Z">
        <w:r w:rsidR="00BD4E1C">
          <w:rPr>
            <w:rFonts w:ascii="Arial" w:hAnsi="Arial" w:cs="Arial"/>
            <w:sz w:val="20"/>
            <w:szCs w:val="20"/>
          </w:rPr>
          <w:t>. W</w:t>
        </w:r>
      </w:ins>
      <w:r w:rsidR="007C472D" w:rsidRPr="005B60C9">
        <w:rPr>
          <w:rFonts w:ascii="Arial" w:hAnsi="Arial" w:cs="Arial"/>
          <w:sz w:val="20"/>
          <w:szCs w:val="20"/>
        </w:rPr>
        <w:t>hile appropriate for some high-security scenarios, most real-world applications require more flexibility. One possible answer is to seal vTPM secrets, on each shutdown, to the latest measurements of “good” software, and for the vEK Credential to contain the system’s criteria for determining the measurements to use</w:t>
      </w:r>
      <w:ins w:id="1377" w:author="Ariel Segall" w:date="2013-10-11T19:05:00Z">
        <w:r w:rsidR="00BD4E1C">
          <w:rPr>
            <w:rFonts w:ascii="Arial" w:hAnsi="Arial" w:cs="Arial"/>
            <w:sz w:val="20"/>
            <w:szCs w:val="20"/>
          </w:rPr>
          <w:t>; in other words, to have a built-in update policy that includes changes to “good” PCR values as well as to software</w:t>
        </w:r>
      </w:ins>
      <w:r w:rsidR="007C472D" w:rsidRPr="005B60C9">
        <w:rPr>
          <w:rFonts w:ascii="Arial" w:hAnsi="Arial" w:cs="Arial"/>
          <w:sz w:val="20"/>
          <w:szCs w:val="20"/>
        </w:rPr>
        <w:t xml:space="preserve">. Another is </w:t>
      </w:r>
      <w:ins w:id="1378" w:author="Ariel Segall" w:date="2013-10-11T19:04:00Z">
        <w:r>
          <w:rPr>
            <w:rFonts w:ascii="Arial" w:hAnsi="Arial" w:cs="Arial"/>
            <w:sz w:val="20"/>
            <w:szCs w:val="20"/>
          </w:rPr>
          <w:t xml:space="preserve">to use </w:t>
        </w:r>
      </w:ins>
      <w:ins w:id="1379" w:author="Ariel Segall" w:date="2013-10-11T19:03:00Z">
        <w:r>
          <w:rPr>
            <w:rFonts w:ascii="Arial" w:hAnsi="Arial" w:cs="Arial"/>
            <w:sz w:val="20"/>
            <w:szCs w:val="20"/>
          </w:rPr>
          <w:t xml:space="preserve">the hybrid approach described in </w:t>
        </w:r>
      </w:ins>
      <w:ins w:id="1380" w:author="Ariel Segall" w:date="2013-10-11T19:04:00Z">
        <w:r>
          <w:rPr>
            <w:rFonts w:ascii="Arial" w:hAnsi="Arial" w:cs="Arial"/>
            <w:sz w:val="20"/>
            <w:szCs w:val="20"/>
          </w:rPr>
          <w:fldChar w:fldCharType="begin"/>
        </w:r>
        <w:r>
          <w:rPr>
            <w:rFonts w:ascii="Arial" w:hAnsi="Arial" w:cs="Arial"/>
            <w:sz w:val="20"/>
            <w:szCs w:val="20"/>
          </w:rPr>
          <w:instrText xml:space="preserve"> REF _Ref243137594 \r \h </w:instrText>
        </w:r>
        <w:r>
          <w:rPr>
            <w:rFonts w:ascii="Arial" w:hAnsi="Arial" w:cs="Arial"/>
            <w:sz w:val="20"/>
            <w:szCs w:val="20"/>
          </w:rPr>
        </w:r>
      </w:ins>
      <w:r>
        <w:rPr>
          <w:rFonts w:ascii="Arial" w:hAnsi="Arial" w:cs="Arial"/>
          <w:sz w:val="20"/>
          <w:szCs w:val="20"/>
        </w:rPr>
        <w:fldChar w:fldCharType="separate"/>
      </w:r>
      <w:ins w:id="1381" w:author="Ariel Segall" w:date="2013-10-11T22:46:00Z">
        <w:r w:rsidR="00F73D98">
          <w:rPr>
            <w:rFonts w:ascii="Arial" w:hAnsi="Arial" w:cs="Arial"/>
            <w:sz w:val="20"/>
            <w:szCs w:val="20"/>
          </w:rPr>
          <w:t>9.3.5</w:t>
        </w:r>
      </w:ins>
      <w:ins w:id="1382" w:author="Ariel Segall" w:date="2013-10-11T19:04:00Z">
        <w:r>
          <w:rPr>
            <w:rFonts w:ascii="Arial" w:hAnsi="Arial" w:cs="Arial"/>
            <w:sz w:val="20"/>
            <w:szCs w:val="20"/>
          </w:rPr>
          <w:fldChar w:fldCharType="end"/>
        </w:r>
        <w:r w:rsidR="00BD4E1C">
          <w:rPr>
            <w:rFonts w:ascii="Arial" w:hAnsi="Arial" w:cs="Arial"/>
            <w:sz w:val="20"/>
            <w:szCs w:val="20"/>
          </w:rPr>
          <w:t>, combining the local convenience of PCR bindings with the</w:t>
        </w:r>
      </w:ins>
      <w:ins w:id="1383" w:author="Ariel Segall" w:date="2013-10-11T19:06:00Z">
        <w:r w:rsidR="00BD4E1C">
          <w:rPr>
            <w:rFonts w:ascii="Arial" w:hAnsi="Arial" w:cs="Arial"/>
            <w:sz w:val="20"/>
            <w:szCs w:val="20"/>
          </w:rPr>
          <w:t xml:space="preserve"> resiliency of a trusted appraiser’s approval</w:t>
        </w:r>
      </w:ins>
    </w:p>
    <w:p w14:paraId="0CC3E870" w14:textId="77777777" w:rsidR="007C472D" w:rsidRDefault="007C472D" w:rsidP="004047BE">
      <w:pPr>
        <w:pStyle w:val="Heading3"/>
        <w:numPr>
          <w:ilvl w:val="0"/>
          <w:numId w:val="0"/>
        </w:numPr>
      </w:pPr>
    </w:p>
    <w:p w14:paraId="52B8D8C5" w14:textId="77777777" w:rsidR="007C472D" w:rsidRDefault="007C472D" w:rsidP="004047BE">
      <w:pPr>
        <w:pStyle w:val="Heading3"/>
        <w:rPr>
          <w:shd w:val="clear" w:color="auto" w:fill="C0C0C0"/>
        </w:rPr>
      </w:pPr>
      <w:bookmarkStart w:id="1384" w:name="_Ref211682623"/>
      <w:bookmarkStart w:id="1385" w:name="_Ref211683151"/>
      <w:bookmarkStart w:id="1386" w:name="_Toc233785360"/>
      <w:r>
        <w:t>Binding</w:t>
      </w:r>
      <w:r>
        <w:rPr>
          <w:rFonts w:eastAsia="Arial"/>
        </w:rPr>
        <w:t xml:space="preserve"> </w:t>
      </w:r>
      <w:r>
        <w:t>secrets</w:t>
      </w:r>
      <w:r>
        <w:rPr>
          <w:rFonts w:eastAsia="Arial"/>
        </w:rPr>
        <w:t xml:space="preserve"> </w:t>
      </w:r>
      <w:r>
        <w:t>to</w:t>
      </w:r>
      <w:r>
        <w:rPr>
          <w:rFonts w:eastAsia="Arial"/>
        </w:rPr>
        <w:t xml:space="preserve"> </w:t>
      </w:r>
      <w:r>
        <w:t>a key held by a third party</w:t>
      </w:r>
      <w:bookmarkEnd w:id="1384"/>
      <w:r>
        <w:t xml:space="preserve"> (informative)</w:t>
      </w:r>
      <w:bookmarkEnd w:id="1385"/>
      <w:bookmarkEnd w:id="1386"/>
    </w:p>
    <w:p w14:paraId="1860CD5E" w14:textId="77777777" w:rsidR="007C472D" w:rsidRPr="005B60C9" w:rsidRDefault="007C472D" w:rsidP="005B60C9">
      <w:pPr>
        <w:shd w:val="clear" w:color="auto" w:fill="E6E6E6"/>
        <w:spacing w:line="240" w:lineRule="auto"/>
        <w:rPr>
          <w:rFonts w:ascii="Arial" w:hAnsi="Arial" w:cs="Arial"/>
          <w:sz w:val="20"/>
          <w:szCs w:val="20"/>
        </w:rPr>
      </w:pPr>
      <w:r w:rsidRPr="005B60C9">
        <w:rPr>
          <w:rFonts w:ascii="Arial" w:hAnsi="Arial" w:cs="Arial"/>
          <w:sz w:val="20"/>
          <w:szCs w:val="20"/>
        </w:rPr>
        <w:t>In this a</w:t>
      </w:r>
      <w:r w:rsidR="00F404A4">
        <w:rPr>
          <w:rFonts w:ascii="Arial" w:hAnsi="Arial" w:cs="Arial"/>
          <w:sz w:val="20"/>
          <w:szCs w:val="20"/>
        </w:rPr>
        <w:t>pproach, the VD</w:t>
      </w:r>
      <w:r w:rsidRPr="005B60C9">
        <w:rPr>
          <w:rFonts w:ascii="Arial" w:hAnsi="Arial" w:cs="Arial"/>
          <w:sz w:val="20"/>
          <w:szCs w:val="20"/>
        </w:rPr>
        <w:t>K is encrypted and then provided to a trusted third party. (Note that in cloud scenarios, this “trusted third party” might actually be the VM user’s home machine.) The encryption might be direct (such that the unencrypted key would be provided later by the third party) or in</w:t>
      </w:r>
      <w:r w:rsidR="00F404A4">
        <w:rPr>
          <w:rFonts w:ascii="Arial" w:hAnsi="Arial" w:cs="Arial"/>
          <w:sz w:val="20"/>
          <w:szCs w:val="20"/>
        </w:rPr>
        <w:t xml:space="preserve"> multiple layers (so that the VD</w:t>
      </w:r>
      <w:r w:rsidRPr="005B60C9">
        <w:rPr>
          <w:rFonts w:ascii="Arial" w:hAnsi="Arial" w:cs="Arial"/>
          <w:sz w:val="20"/>
          <w:szCs w:val="20"/>
        </w:rPr>
        <w:t xml:space="preserve">K is sealed to a pTPM storage key with no PCR constraints, and the sealed blob provided to the third party). Our diagrams will assume the second approach, </w:t>
      </w:r>
      <w:r w:rsidR="00F404A4">
        <w:rPr>
          <w:rFonts w:ascii="Arial" w:hAnsi="Arial" w:cs="Arial"/>
          <w:sz w:val="20"/>
          <w:szCs w:val="20"/>
        </w:rPr>
        <w:t>using the pTPM to protect the VD</w:t>
      </w:r>
      <w:r w:rsidRPr="005B60C9">
        <w:rPr>
          <w:rFonts w:ascii="Arial" w:hAnsi="Arial" w:cs="Arial"/>
          <w:sz w:val="20"/>
          <w:szCs w:val="20"/>
        </w:rPr>
        <w:t xml:space="preserve">K. </w:t>
      </w:r>
    </w:p>
    <w:p w14:paraId="54B353C8" w14:textId="058937AD" w:rsidR="007C472D" w:rsidRPr="005B60C9" w:rsidRDefault="007C472D" w:rsidP="00514B7F">
      <w:pPr>
        <w:shd w:val="clear" w:color="auto" w:fill="E6E6E6"/>
        <w:spacing w:line="240" w:lineRule="auto"/>
        <w:rPr>
          <w:rFonts w:ascii="Arial" w:hAnsi="Arial" w:cs="Arial"/>
          <w:sz w:val="20"/>
          <w:szCs w:val="20"/>
        </w:rPr>
      </w:pPr>
      <w:r w:rsidRPr="005B60C9">
        <w:rPr>
          <w:rFonts w:ascii="Arial" w:hAnsi="Arial" w:cs="Arial"/>
          <w:sz w:val="20"/>
          <w:szCs w:val="20"/>
        </w:rPr>
        <w:t>When the vTPM boots,</w:t>
      </w:r>
      <w:ins w:id="1387" w:author="Ariel Segall" w:date="2013-10-11T19:27:00Z">
        <w:r w:rsidR="00514B7F">
          <w:rPr>
            <w:rFonts w:ascii="Arial" w:hAnsi="Arial" w:cs="Arial"/>
            <w:sz w:val="20"/>
            <w:szCs w:val="20"/>
          </w:rPr>
          <w:t xml:space="preserve"> it must </w:t>
        </w:r>
      </w:ins>
      <w:ins w:id="1388" w:author="Ariel Segall" w:date="2013-10-11T19:28:00Z">
        <w:r w:rsidR="00514B7F" w:rsidRPr="005B60C9">
          <w:rPr>
            <w:rFonts w:ascii="Arial" w:hAnsi="Arial" w:cs="Arial"/>
            <w:sz w:val="20"/>
            <w:szCs w:val="20"/>
          </w:rPr>
          <w:t>perform a Deep Attestation protocol (</w:t>
        </w:r>
        <w:r w:rsidR="00514B7F" w:rsidRPr="005B60C9">
          <w:rPr>
            <w:rFonts w:ascii="Arial" w:hAnsi="Arial" w:cs="Arial"/>
            <w:sz w:val="20"/>
            <w:szCs w:val="20"/>
          </w:rPr>
          <w:fldChar w:fldCharType="begin"/>
        </w:r>
        <w:r w:rsidR="00514B7F" w:rsidRPr="005B60C9">
          <w:rPr>
            <w:rFonts w:ascii="Arial" w:hAnsi="Arial" w:cs="Arial"/>
            <w:sz w:val="20"/>
            <w:szCs w:val="20"/>
          </w:rPr>
          <w:instrText xml:space="preserve"> REF _Ref211683877 \n \h </w:instrText>
        </w:r>
        <w:r w:rsidR="00514B7F" w:rsidRPr="005B60C9">
          <w:rPr>
            <w:rFonts w:ascii="Arial" w:hAnsi="Arial" w:cs="Arial"/>
            <w:sz w:val="20"/>
            <w:szCs w:val="20"/>
          </w:rPr>
        </w:r>
        <w:r w:rsidR="00514B7F" w:rsidRPr="005B60C9">
          <w:rPr>
            <w:rFonts w:ascii="Arial" w:hAnsi="Arial" w:cs="Arial"/>
            <w:sz w:val="20"/>
            <w:szCs w:val="20"/>
          </w:rPr>
          <w:fldChar w:fldCharType="separate"/>
        </w:r>
      </w:ins>
      <w:r w:rsidR="00F73D98">
        <w:rPr>
          <w:rFonts w:ascii="Arial" w:hAnsi="Arial" w:cs="Arial"/>
          <w:sz w:val="20"/>
          <w:szCs w:val="20"/>
        </w:rPr>
        <w:t>10.6</w:t>
      </w:r>
      <w:ins w:id="1389" w:author="Ariel Segall" w:date="2013-10-11T19:28:00Z">
        <w:r w:rsidR="00514B7F" w:rsidRPr="005B60C9">
          <w:rPr>
            <w:rFonts w:ascii="Arial" w:hAnsi="Arial" w:cs="Arial"/>
            <w:sz w:val="20"/>
            <w:szCs w:val="20"/>
          </w:rPr>
          <w:fldChar w:fldCharType="end"/>
        </w:r>
        <w:r w:rsidR="00514B7F">
          <w:rPr>
            <w:rFonts w:ascii="Arial" w:hAnsi="Arial" w:cs="Arial"/>
            <w:sz w:val="20"/>
            <w:szCs w:val="20"/>
          </w:rPr>
          <w:t xml:space="preserve">) to convey information to a third party about the trustworthiness of the system and the vTPM. Such a protocol will generally use either measurements of the vTPM and the configuration of the vPlatform, extended into resettable pTPM PCRs, or </w:t>
        </w:r>
      </w:ins>
      <w:ins w:id="1390" w:author="Ariel Segall" w:date="2013-10-11T19:29:00Z">
        <w:r w:rsidR="00514B7F">
          <w:rPr>
            <w:rFonts w:ascii="Arial" w:hAnsi="Arial" w:cs="Arial"/>
            <w:sz w:val="20"/>
            <w:szCs w:val="20"/>
          </w:rPr>
          <w:t>an eAIK</w:t>
        </w:r>
      </w:ins>
      <w:ins w:id="1391" w:author="Ariel Segall" w:date="2013-10-11T19:27:00Z">
        <w:r w:rsidR="00E630F9">
          <w:rPr>
            <w:rFonts w:ascii="Arial" w:hAnsi="Arial" w:cs="Arial"/>
            <w:sz w:val="20"/>
            <w:szCs w:val="20"/>
          </w:rPr>
          <w:t xml:space="preserve"> </w:t>
        </w:r>
      </w:ins>
      <w:r w:rsidRPr="005B60C9">
        <w:rPr>
          <w:rFonts w:ascii="Arial" w:hAnsi="Arial" w:cs="Arial"/>
          <w:sz w:val="20"/>
          <w:szCs w:val="20"/>
        </w:rPr>
        <w:t>(</w:t>
      </w:r>
      <w:ins w:id="1392" w:author="Ariel Segall" w:date="2013-10-11T19:23:00Z">
        <w:r w:rsidR="00E630F9">
          <w:rPr>
            <w:rFonts w:ascii="Arial" w:hAnsi="Arial" w:cs="Arial"/>
            <w:sz w:val="20"/>
            <w:szCs w:val="20"/>
          </w:rPr>
          <w:t xml:space="preserve">See optional eAIK section, </w:t>
        </w:r>
        <w:r w:rsidR="00E630F9">
          <w:rPr>
            <w:rFonts w:ascii="Arial" w:hAnsi="Arial" w:cs="Arial"/>
            <w:sz w:val="20"/>
            <w:szCs w:val="20"/>
          </w:rPr>
          <w:fldChar w:fldCharType="begin"/>
        </w:r>
        <w:r w:rsidR="00E630F9">
          <w:rPr>
            <w:rFonts w:ascii="Arial" w:hAnsi="Arial" w:cs="Arial"/>
            <w:sz w:val="20"/>
            <w:szCs w:val="20"/>
          </w:rPr>
          <w:instrText xml:space="preserve"> REF _Ref233308941 \r \h </w:instrText>
        </w:r>
        <w:r w:rsidR="00E630F9">
          <w:rPr>
            <w:rFonts w:ascii="Arial" w:hAnsi="Arial" w:cs="Arial"/>
            <w:sz w:val="20"/>
            <w:szCs w:val="20"/>
          </w:rPr>
        </w:r>
      </w:ins>
      <w:r w:rsidR="00E630F9">
        <w:rPr>
          <w:rFonts w:ascii="Arial" w:hAnsi="Arial" w:cs="Arial"/>
          <w:sz w:val="20"/>
          <w:szCs w:val="20"/>
        </w:rPr>
        <w:fldChar w:fldCharType="separate"/>
      </w:r>
      <w:ins w:id="1393" w:author="Ariel Segall" w:date="2013-10-11T22:46:00Z">
        <w:r w:rsidR="00F73D98">
          <w:rPr>
            <w:rFonts w:ascii="Arial" w:hAnsi="Arial" w:cs="Arial"/>
            <w:sz w:val="20"/>
            <w:szCs w:val="20"/>
          </w:rPr>
          <w:t>10.6.2.4</w:t>
        </w:r>
      </w:ins>
      <w:ins w:id="1394" w:author="Ariel Segall" w:date="2013-10-11T19:23:00Z">
        <w:r w:rsidR="00E630F9">
          <w:rPr>
            <w:rFonts w:ascii="Arial" w:hAnsi="Arial" w:cs="Arial"/>
            <w:sz w:val="20"/>
            <w:szCs w:val="20"/>
          </w:rPr>
          <w:fldChar w:fldCharType="end"/>
        </w:r>
        <w:r w:rsidR="00E630F9">
          <w:rPr>
            <w:rFonts w:ascii="Arial" w:hAnsi="Arial" w:cs="Arial"/>
            <w:sz w:val="20"/>
            <w:szCs w:val="20"/>
          </w:rPr>
          <w:t xml:space="preserve"> and </w:t>
        </w:r>
      </w:ins>
      <w:ins w:id="1395" w:author="Ariel Segall" w:date="2013-10-11T19:24:00Z">
        <w:r w:rsidR="00E630F9">
          <w:rPr>
            <w:rFonts w:ascii="Arial" w:hAnsi="Arial" w:cs="Arial"/>
            <w:sz w:val="20"/>
            <w:szCs w:val="20"/>
          </w:rPr>
          <w:fldChar w:fldCharType="begin"/>
        </w:r>
        <w:r w:rsidR="00E630F9">
          <w:rPr>
            <w:rFonts w:ascii="Arial" w:hAnsi="Arial" w:cs="Arial"/>
            <w:sz w:val="20"/>
            <w:szCs w:val="20"/>
          </w:rPr>
          <w:instrText xml:space="preserve"> REF _Ref233300615 \r \h </w:instrText>
        </w:r>
        <w:r w:rsidR="00E630F9">
          <w:rPr>
            <w:rFonts w:ascii="Arial" w:hAnsi="Arial" w:cs="Arial"/>
            <w:sz w:val="20"/>
            <w:szCs w:val="20"/>
          </w:rPr>
        </w:r>
      </w:ins>
      <w:r w:rsidR="00E630F9">
        <w:rPr>
          <w:rFonts w:ascii="Arial" w:hAnsi="Arial" w:cs="Arial"/>
          <w:sz w:val="20"/>
          <w:szCs w:val="20"/>
        </w:rPr>
        <w:fldChar w:fldCharType="separate"/>
      </w:r>
      <w:ins w:id="1396" w:author="Ariel Segall" w:date="2013-10-11T22:46:00Z">
        <w:r w:rsidR="00F73D98">
          <w:rPr>
            <w:rFonts w:ascii="Arial" w:hAnsi="Arial" w:cs="Arial"/>
            <w:sz w:val="20"/>
            <w:szCs w:val="20"/>
          </w:rPr>
          <w:t>10.6.2.5</w:t>
        </w:r>
      </w:ins>
      <w:ins w:id="1397" w:author="Ariel Segall" w:date="2013-10-11T19:24:00Z">
        <w:r w:rsidR="00E630F9">
          <w:rPr>
            <w:rFonts w:ascii="Arial" w:hAnsi="Arial" w:cs="Arial"/>
            <w:sz w:val="20"/>
            <w:szCs w:val="20"/>
          </w:rPr>
          <w:fldChar w:fldCharType="end"/>
        </w:r>
        <w:r w:rsidR="00E630F9">
          <w:rPr>
            <w:rFonts w:ascii="Arial" w:hAnsi="Arial" w:cs="Arial"/>
            <w:sz w:val="20"/>
            <w:szCs w:val="20"/>
          </w:rPr>
          <w:fldChar w:fldCharType="begin"/>
        </w:r>
        <w:r w:rsidR="00E630F9">
          <w:rPr>
            <w:rFonts w:ascii="Arial" w:hAnsi="Arial" w:cs="Arial"/>
            <w:sz w:val="20"/>
            <w:szCs w:val="20"/>
          </w:rPr>
          <w:instrText xml:space="preserve"> REF _Ref233300615 \r \h </w:instrText>
        </w:r>
        <w:r w:rsidR="00E630F9">
          <w:rPr>
            <w:rFonts w:ascii="Arial" w:hAnsi="Arial" w:cs="Arial"/>
            <w:sz w:val="20"/>
            <w:szCs w:val="20"/>
          </w:rPr>
        </w:r>
      </w:ins>
      <w:r w:rsidR="00E630F9">
        <w:rPr>
          <w:rFonts w:ascii="Arial" w:hAnsi="Arial" w:cs="Arial"/>
          <w:sz w:val="20"/>
          <w:szCs w:val="20"/>
        </w:rPr>
        <w:fldChar w:fldCharType="separate"/>
      </w:r>
      <w:ins w:id="1398" w:author="Ariel Segall" w:date="2013-10-11T22:46:00Z">
        <w:r w:rsidR="00F73D98">
          <w:rPr>
            <w:rFonts w:ascii="Arial" w:hAnsi="Arial" w:cs="Arial"/>
            <w:sz w:val="20"/>
            <w:szCs w:val="20"/>
          </w:rPr>
          <w:t>10.6.2.5</w:t>
        </w:r>
      </w:ins>
      <w:ins w:id="1399" w:author="Ariel Segall" w:date="2013-10-11T19:24:00Z">
        <w:r w:rsidR="00E630F9">
          <w:rPr>
            <w:rFonts w:ascii="Arial" w:hAnsi="Arial" w:cs="Arial"/>
            <w:sz w:val="20"/>
            <w:szCs w:val="20"/>
          </w:rPr>
          <w:fldChar w:fldCharType="end"/>
        </w:r>
        <w:r w:rsidR="00E630F9">
          <w:rPr>
            <w:rFonts w:ascii="Arial" w:hAnsi="Arial" w:cs="Arial"/>
            <w:sz w:val="20"/>
            <w:szCs w:val="20"/>
          </w:rPr>
          <w:fldChar w:fldCharType="begin"/>
        </w:r>
        <w:r w:rsidR="00E630F9">
          <w:rPr>
            <w:rFonts w:ascii="Arial" w:hAnsi="Arial" w:cs="Arial"/>
            <w:sz w:val="20"/>
            <w:szCs w:val="20"/>
          </w:rPr>
          <w:instrText xml:space="preserve"> REF _Ref233300615 \r \h </w:instrText>
        </w:r>
        <w:r w:rsidR="00E630F9">
          <w:rPr>
            <w:rFonts w:ascii="Arial" w:hAnsi="Arial" w:cs="Arial"/>
            <w:sz w:val="20"/>
            <w:szCs w:val="20"/>
          </w:rPr>
        </w:r>
      </w:ins>
      <w:r w:rsidR="00E630F9">
        <w:rPr>
          <w:rFonts w:ascii="Arial" w:hAnsi="Arial" w:cs="Arial"/>
          <w:sz w:val="20"/>
          <w:szCs w:val="20"/>
        </w:rPr>
        <w:fldChar w:fldCharType="separate"/>
      </w:r>
      <w:ins w:id="1400" w:author="Ariel Segall" w:date="2013-10-11T22:46:00Z">
        <w:r w:rsidR="00F73D98">
          <w:rPr>
            <w:rFonts w:ascii="Arial" w:hAnsi="Arial" w:cs="Arial"/>
            <w:sz w:val="20"/>
            <w:szCs w:val="20"/>
          </w:rPr>
          <w:t>10.6.2.5</w:t>
        </w:r>
      </w:ins>
      <w:ins w:id="1401" w:author="Ariel Segall" w:date="2013-10-11T19:24:00Z">
        <w:r w:rsidR="00E630F9">
          <w:rPr>
            <w:rFonts w:ascii="Arial" w:hAnsi="Arial" w:cs="Arial"/>
            <w:sz w:val="20"/>
            <w:szCs w:val="20"/>
          </w:rPr>
          <w:fldChar w:fldCharType="end"/>
        </w:r>
      </w:ins>
      <w:r w:rsidRPr="005B60C9">
        <w:rPr>
          <w:rFonts w:ascii="Arial" w:hAnsi="Arial" w:cs="Arial"/>
          <w:sz w:val="20"/>
          <w:szCs w:val="20"/>
        </w:rPr>
        <w:t>).</w:t>
      </w:r>
      <w:ins w:id="1402" w:author="Ariel Segall" w:date="2013-10-11T19:30:00Z">
        <w:r w:rsidR="00514B7F">
          <w:rPr>
            <w:rFonts w:ascii="Arial" w:hAnsi="Arial" w:cs="Arial"/>
            <w:sz w:val="20"/>
            <w:szCs w:val="20"/>
          </w:rPr>
          <w:t xml:space="preserve"> </w:t>
        </w:r>
      </w:ins>
      <w:r w:rsidRPr="005B60C9">
        <w:rPr>
          <w:rFonts w:ascii="Arial" w:hAnsi="Arial" w:cs="Arial"/>
          <w:sz w:val="20"/>
          <w:szCs w:val="20"/>
        </w:rPr>
        <w:t>If the state is acceptable, the trusted third par</w:t>
      </w:r>
      <w:r w:rsidR="00F404A4">
        <w:rPr>
          <w:rFonts w:ascii="Arial" w:hAnsi="Arial" w:cs="Arial"/>
          <w:sz w:val="20"/>
          <w:szCs w:val="20"/>
        </w:rPr>
        <w:t>ty provides the vTPM with its VD</w:t>
      </w:r>
      <w:r w:rsidRPr="005B60C9">
        <w:rPr>
          <w:rFonts w:ascii="Arial" w:hAnsi="Arial" w:cs="Arial"/>
          <w:sz w:val="20"/>
          <w:szCs w:val="20"/>
        </w:rPr>
        <w:t>K; the vTPM can now use it to decrypt the remainder of its data. We will be following this scenario throughout this section using dark grey diagrams</w:t>
      </w:r>
      <w:ins w:id="1403" w:author="Ariel Segall" w:date="2013-10-11T19:31:00Z">
        <w:r w:rsidR="006A31BE">
          <w:rPr>
            <w:rFonts w:ascii="Arial" w:hAnsi="Arial" w:cs="Arial"/>
            <w:sz w:val="20"/>
            <w:szCs w:val="20"/>
          </w:rPr>
          <w:t xml:space="preserve"> as previously noted</w:t>
        </w:r>
      </w:ins>
      <w:r w:rsidRPr="005B60C9">
        <w:rPr>
          <w:rFonts w:ascii="Arial" w:hAnsi="Arial" w:cs="Arial"/>
          <w:sz w:val="20"/>
          <w:szCs w:val="20"/>
        </w:rPr>
        <w:t>.</w:t>
      </w:r>
    </w:p>
    <w:p w14:paraId="7EA2082D" w14:textId="77777777" w:rsidR="007C472D" w:rsidRPr="005B60C9" w:rsidRDefault="007C472D" w:rsidP="005B60C9">
      <w:pPr>
        <w:shd w:val="clear" w:color="auto" w:fill="E6E6E6"/>
        <w:spacing w:line="240" w:lineRule="auto"/>
        <w:rPr>
          <w:rFonts w:ascii="Arial" w:hAnsi="Arial" w:cs="Arial"/>
          <w:sz w:val="20"/>
          <w:szCs w:val="20"/>
        </w:rPr>
      </w:pPr>
      <w:r w:rsidRPr="005B60C9">
        <w:rPr>
          <w:rFonts w:ascii="Arial" w:hAnsi="Arial" w:cs="Arial"/>
          <w:sz w:val="20"/>
          <w:szCs w:val="20"/>
        </w:rPr>
        <w:t>Here, the trust in the vTPM’s state is dependent on the third party; in this case, the vEK Credential must include the third party’s public key so that a verifier can evaluate the third party’s identity and key release policies. However, because the vTPM secrets will only be accessible when the third party has approved of the system, trust in vTPM keys can be established from the vEK just as in a pTPM.</w:t>
      </w:r>
    </w:p>
    <w:p w14:paraId="2920B576" w14:textId="72E60D32" w:rsidR="007C472D" w:rsidRPr="005B60C9" w:rsidRDefault="007C472D" w:rsidP="005B60C9">
      <w:pPr>
        <w:shd w:val="clear" w:color="auto" w:fill="E6E6E6"/>
        <w:spacing w:line="240" w:lineRule="auto"/>
        <w:rPr>
          <w:rFonts w:ascii="Arial" w:hAnsi="Arial" w:cs="Arial"/>
          <w:sz w:val="20"/>
          <w:szCs w:val="20"/>
        </w:rPr>
      </w:pPr>
      <w:r w:rsidRPr="005B60C9">
        <w:rPr>
          <w:rFonts w:ascii="Arial" w:hAnsi="Arial" w:cs="Arial"/>
          <w:sz w:val="20"/>
          <w:szCs w:val="20"/>
        </w:rPr>
        <w:t xml:space="preserve">We do not specify the exact protocol for how the third party communicates with the vTPM; however, it MUST provide a tight binding between the vTPM and the </w:t>
      </w:r>
      <w:ins w:id="1404" w:author="Ariel Segall" w:date="2013-09-03T13:24:00Z">
        <w:r w:rsidR="00D97B0A">
          <w:rPr>
            <w:rFonts w:ascii="Arial" w:hAnsi="Arial" w:cs="Arial"/>
            <w:sz w:val="20"/>
            <w:szCs w:val="20"/>
          </w:rPr>
          <w:t xml:space="preserve">trusted </w:t>
        </w:r>
      </w:ins>
      <w:ins w:id="1405" w:author="Ariel Segall" w:date="2013-09-03T13:23:00Z">
        <w:r w:rsidR="00D97B0A">
          <w:rPr>
            <w:rFonts w:ascii="Arial" w:hAnsi="Arial" w:cs="Arial"/>
            <w:sz w:val="20"/>
            <w:szCs w:val="20"/>
          </w:rPr>
          <w:t xml:space="preserve">third party </w:t>
        </w:r>
      </w:ins>
      <w:r w:rsidRPr="005B60C9">
        <w:rPr>
          <w:rFonts w:ascii="Arial" w:hAnsi="Arial" w:cs="Arial"/>
          <w:sz w:val="20"/>
          <w:szCs w:val="20"/>
        </w:rPr>
        <w:t>(usually on the other end of a sec</w:t>
      </w:r>
      <w:r w:rsidR="00F404A4">
        <w:rPr>
          <w:rFonts w:ascii="Arial" w:hAnsi="Arial" w:cs="Arial"/>
          <w:sz w:val="20"/>
          <w:szCs w:val="20"/>
        </w:rPr>
        <w:t xml:space="preserve">ure channel) </w:t>
      </w:r>
      <w:ins w:id="1406" w:author="Ariel Segall" w:date="2013-09-03T13:24:00Z">
        <w:r w:rsidR="00D97B0A">
          <w:rPr>
            <w:rFonts w:ascii="Arial" w:hAnsi="Arial" w:cs="Arial"/>
            <w:sz w:val="20"/>
            <w:szCs w:val="20"/>
          </w:rPr>
          <w:t>who holds</w:t>
        </w:r>
      </w:ins>
      <w:r w:rsidR="00F404A4">
        <w:rPr>
          <w:rFonts w:ascii="Arial" w:hAnsi="Arial" w:cs="Arial"/>
          <w:sz w:val="20"/>
          <w:szCs w:val="20"/>
        </w:rPr>
        <w:t xml:space="preserve"> the encrypted VD</w:t>
      </w:r>
      <w:r w:rsidRPr="005B60C9">
        <w:rPr>
          <w:rFonts w:ascii="Arial" w:hAnsi="Arial" w:cs="Arial"/>
          <w:sz w:val="20"/>
          <w:szCs w:val="20"/>
        </w:rPr>
        <w:t>K</w:t>
      </w:r>
      <w:ins w:id="1407" w:author="Ariel Segall" w:date="2013-09-03T13:24:00Z">
        <w:r w:rsidR="00850478">
          <w:rPr>
            <w:rFonts w:ascii="Arial" w:hAnsi="Arial" w:cs="Arial"/>
            <w:sz w:val="20"/>
            <w:szCs w:val="20"/>
          </w:rPr>
          <w:t xml:space="preserve"> so that the VDK is kept secret</w:t>
        </w:r>
      </w:ins>
      <w:r w:rsidRPr="005B60C9">
        <w:rPr>
          <w:rFonts w:ascii="Arial" w:hAnsi="Arial" w:cs="Arial"/>
          <w:sz w:val="20"/>
          <w:szCs w:val="20"/>
        </w:rPr>
        <w:t>. Similarly, we do not specify the exact protoco</w:t>
      </w:r>
      <w:r w:rsidR="00F404A4">
        <w:rPr>
          <w:rFonts w:ascii="Arial" w:hAnsi="Arial" w:cs="Arial"/>
          <w:sz w:val="20"/>
          <w:szCs w:val="20"/>
        </w:rPr>
        <w:t>l for providing the encrypted VD</w:t>
      </w:r>
      <w:r w:rsidRPr="005B60C9">
        <w:rPr>
          <w:rFonts w:ascii="Arial" w:hAnsi="Arial" w:cs="Arial"/>
          <w:sz w:val="20"/>
          <w:szCs w:val="20"/>
        </w:rPr>
        <w:t xml:space="preserve">K to the appropriate third party, but it must guarantee that only the trusted third party can provide the </w:t>
      </w:r>
      <w:r w:rsidR="00F404A4">
        <w:rPr>
          <w:rFonts w:ascii="Arial" w:hAnsi="Arial" w:cs="Arial"/>
          <w:sz w:val="20"/>
          <w:szCs w:val="20"/>
        </w:rPr>
        <w:t xml:space="preserve">VDK </w:t>
      </w:r>
      <w:r w:rsidRPr="005B60C9">
        <w:rPr>
          <w:rFonts w:ascii="Arial" w:hAnsi="Arial" w:cs="Arial"/>
          <w:sz w:val="20"/>
          <w:szCs w:val="20"/>
        </w:rPr>
        <w:t>back to the vTPM, and that no copies are available locally or to untrusted parties.</w:t>
      </w:r>
    </w:p>
    <w:p w14:paraId="66DE474E" w14:textId="07121642" w:rsidR="007C472D" w:rsidRPr="005B60C9" w:rsidRDefault="007C472D" w:rsidP="005B60C9">
      <w:pPr>
        <w:shd w:val="clear" w:color="auto" w:fill="E6E6E6"/>
        <w:spacing w:line="240" w:lineRule="auto"/>
        <w:rPr>
          <w:rFonts w:ascii="Arial" w:hAnsi="Arial" w:cs="Arial"/>
          <w:sz w:val="20"/>
          <w:szCs w:val="20"/>
        </w:rPr>
      </w:pPr>
      <w:r w:rsidRPr="005B60C9">
        <w:rPr>
          <w:rFonts w:ascii="Arial" w:hAnsi="Arial" w:cs="Arial"/>
          <w:sz w:val="20"/>
          <w:szCs w:val="20"/>
        </w:rPr>
        <w:t xml:space="preserve">This approach is highly recommended in cases where the VMM measurements are expected to change frequently, or where the trusted third party is </w:t>
      </w:r>
      <w:proofErr w:type="gramStart"/>
      <w:r w:rsidRPr="005B60C9">
        <w:rPr>
          <w:rFonts w:ascii="Arial" w:hAnsi="Arial" w:cs="Arial"/>
          <w:sz w:val="20"/>
          <w:szCs w:val="20"/>
        </w:rPr>
        <w:t>itself</w:t>
      </w:r>
      <w:proofErr w:type="gramEnd"/>
      <w:r w:rsidRPr="005B60C9">
        <w:rPr>
          <w:rFonts w:ascii="Arial" w:hAnsi="Arial" w:cs="Arial"/>
          <w:sz w:val="20"/>
          <w:szCs w:val="20"/>
        </w:rPr>
        <w:t xml:space="preserve"> the vTPM’s primary user. It is far more flexible and less likely to cause denials of service than the PCR-sealing approach </w:t>
      </w:r>
      <w:proofErr w:type="gramStart"/>
      <w:r w:rsidRPr="005B60C9">
        <w:rPr>
          <w:rFonts w:ascii="Arial" w:hAnsi="Arial" w:cs="Arial"/>
          <w:sz w:val="20"/>
          <w:szCs w:val="20"/>
        </w:rPr>
        <w:t xml:space="preserve">of  </w:t>
      </w:r>
      <w:proofErr w:type="gramEnd"/>
      <w:ins w:id="1408" w:author="Ariel Segall" w:date="2013-10-11T19:33:00Z">
        <w:r w:rsidR="002E37D8">
          <w:rPr>
            <w:rFonts w:ascii="Arial" w:hAnsi="Arial" w:cs="Arial"/>
            <w:sz w:val="20"/>
            <w:szCs w:val="20"/>
          </w:rPr>
          <w:fldChar w:fldCharType="begin"/>
        </w:r>
        <w:r w:rsidR="002E37D8">
          <w:rPr>
            <w:rFonts w:ascii="Arial" w:hAnsi="Arial" w:cs="Arial"/>
            <w:sz w:val="20"/>
            <w:szCs w:val="20"/>
          </w:rPr>
          <w:instrText xml:space="preserve"> REF _Ref211686724 \r \h </w:instrText>
        </w:r>
        <w:r w:rsidR="002E37D8">
          <w:rPr>
            <w:rFonts w:ascii="Arial" w:hAnsi="Arial" w:cs="Arial"/>
            <w:sz w:val="20"/>
            <w:szCs w:val="20"/>
          </w:rPr>
        </w:r>
      </w:ins>
      <w:r w:rsidR="002E37D8">
        <w:rPr>
          <w:rFonts w:ascii="Arial" w:hAnsi="Arial" w:cs="Arial"/>
          <w:sz w:val="20"/>
          <w:szCs w:val="20"/>
        </w:rPr>
        <w:fldChar w:fldCharType="separate"/>
      </w:r>
      <w:ins w:id="1409" w:author="Ariel Segall" w:date="2013-10-11T22:46:00Z">
        <w:r w:rsidR="00F73D98">
          <w:rPr>
            <w:rFonts w:ascii="Arial" w:hAnsi="Arial" w:cs="Arial"/>
            <w:sz w:val="20"/>
            <w:szCs w:val="20"/>
          </w:rPr>
          <w:t>9.3.3</w:t>
        </w:r>
      </w:ins>
      <w:ins w:id="1410" w:author="Ariel Segall" w:date="2013-10-11T19:33:00Z">
        <w:r w:rsidR="002E37D8">
          <w:rPr>
            <w:rFonts w:ascii="Arial" w:hAnsi="Arial" w:cs="Arial"/>
            <w:sz w:val="20"/>
            <w:szCs w:val="20"/>
          </w:rPr>
          <w:fldChar w:fldCharType="end"/>
        </w:r>
        <w:r w:rsidR="002E37D8">
          <w:rPr>
            <w:rFonts w:ascii="Arial" w:hAnsi="Arial" w:cs="Arial"/>
            <w:sz w:val="20"/>
            <w:szCs w:val="20"/>
          </w:rPr>
          <w:t xml:space="preserve">. </w:t>
        </w:r>
      </w:ins>
      <w:r w:rsidRPr="005B60C9">
        <w:rPr>
          <w:rFonts w:ascii="Arial" w:hAnsi="Arial" w:cs="Arial"/>
          <w:sz w:val="20"/>
          <w:szCs w:val="20"/>
        </w:rPr>
        <w:t xml:space="preserve">However, it is also far more opaque to a remote verifier, as trust in the vTPM is entirely dependent on the third </w:t>
      </w:r>
      <w:r w:rsidRPr="005B60C9">
        <w:rPr>
          <w:rFonts w:ascii="Arial" w:hAnsi="Arial" w:cs="Arial"/>
          <w:sz w:val="20"/>
          <w:szCs w:val="20"/>
        </w:rPr>
        <w:lastRenderedPageBreak/>
        <w:t>party; anyone trusting the vTPM must trust that the third party evaluated the VMM and vTPM software reliably both on this boot and on all previous boots, and also that the third</w:t>
      </w:r>
      <w:r w:rsidR="00F404A4">
        <w:rPr>
          <w:rFonts w:ascii="Arial" w:hAnsi="Arial" w:cs="Arial"/>
          <w:sz w:val="20"/>
          <w:szCs w:val="20"/>
        </w:rPr>
        <w:t xml:space="preserve"> party has kept the encrypted VD</w:t>
      </w:r>
      <w:r w:rsidRPr="005B60C9">
        <w:rPr>
          <w:rFonts w:ascii="Arial" w:hAnsi="Arial" w:cs="Arial"/>
          <w:sz w:val="20"/>
          <w:szCs w:val="20"/>
        </w:rPr>
        <w:t xml:space="preserve">K as a protected secret at all times, so that no malicious party could have arranged for a bad boot of the vTPM at any point. This means that unless the trusted third party is itself a very </w:t>
      </w:r>
      <w:proofErr w:type="gramStart"/>
      <w:r w:rsidRPr="005B60C9">
        <w:rPr>
          <w:rFonts w:ascii="Arial" w:hAnsi="Arial" w:cs="Arial"/>
          <w:sz w:val="20"/>
          <w:szCs w:val="20"/>
        </w:rPr>
        <w:t>well-secured</w:t>
      </w:r>
      <w:proofErr w:type="gramEnd"/>
      <w:r w:rsidRPr="005B60C9">
        <w:rPr>
          <w:rFonts w:ascii="Arial" w:hAnsi="Arial" w:cs="Arial"/>
          <w:sz w:val="20"/>
          <w:szCs w:val="20"/>
        </w:rPr>
        <w:t xml:space="preserve"> system, this approach may be less trustworthy (if far more resilient) than </w:t>
      </w:r>
      <w:r w:rsidR="00223976" w:rsidRPr="005B60C9">
        <w:rPr>
          <w:rFonts w:ascii="Arial" w:hAnsi="Arial" w:cs="Arial"/>
          <w:sz w:val="20"/>
          <w:szCs w:val="20"/>
        </w:rPr>
        <w:fldChar w:fldCharType="begin"/>
      </w:r>
      <w:r w:rsidRPr="005B60C9">
        <w:rPr>
          <w:rFonts w:ascii="Arial" w:hAnsi="Arial" w:cs="Arial"/>
          <w:sz w:val="20"/>
          <w:szCs w:val="20"/>
        </w:rPr>
        <w:instrText xml:space="preserve"> REF _Ref211686724 \n \h </w:instrText>
      </w:r>
      <w:r w:rsidR="00223976" w:rsidRPr="005B60C9">
        <w:rPr>
          <w:rFonts w:ascii="Arial" w:hAnsi="Arial" w:cs="Arial"/>
          <w:sz w:val="20"/>
          <w:szCs w:val="20"/>
        </w:rPr>
      </w:r>
      <w:r w:rsidR="00223976" w:rsidRPr="005B60C9">
        <w:rPr>
          <w:rFonts w:ascii="Arial" w:hAnsi="Arial" w:cs="Arial"/>
          <w:sz w:val="20"/>
          <w:szCs w:val="20"/>
        </w:rPr>
        <w:fldChar w:fldCharType="separate"/>
      </w:r>
      <w:r w:rsidR="00F73D98">
        <w:rPr>
          <w:rFonts w:ascii="Arial" w:hAnsi="Arial" w:cs="Arial"/>
          <w:sz w:val="20"/>
          <w:szCs w:val="20"/>
        </w:rPr>
        <w:t>9.3.3</w:t>
      </w:r>
      <w:r w:rsidR="00223976" w:rsidRPr="005B60C9">
        <w:rPr>
          <w:rFonts w:ascii="Arial" w:hAnsi="Arial" w:cs="Arial"/>
          <w:sz w:val="20"/>
          <w:szCs w:val="20"/>
        </w:rPr>
        <w:fldChar w:fldCharType="end"/>
      </w:r>
      <w:r w:rsidRPr="005B60C9">
        <w:rPr>
          <w:rFonts w:ascii="Arial" w:hAnsi="Arial" w:cs="Arial"/>
          <w:sz w:val="20"/>
          <w:szCs w:val="20"/>
        </w:rPr>
        <w:t>.</w:t>
      </w:r>
    </w:p>
    <w:p w14:paraId="78627A90" w14:textId="77777777" w:rsidR="007C472D" w:rsidRDefault="007C472D" w:rsidP="004047BE">
      <w:pPr>
        <w:pStyle w:val="Heading3"/>
        <w:rPr>
          <w:rFonts w:eastAsia="Arial"/>
          <w:shd w:val="clear" w:color="auto" w:fill="C0C0C0"/>
        </w:rPr>
      </w:pPr>
      <w:bookmarkStart w:id="1411" w:name="_Ref211682642"/>
      <w:bookmarkStart w:id="1412" w:name="_Ref211687051"/>
      <w:bookmarkStart w:id="1413" w:name="_Toc233785361"/>
      <w:bookmarkStart w:id="1414" w:name="_Ref243137594"/>
      <w:r>
        <w:rPr>
          <w:rFonts w:eastAsia="Arial"/>
        </w:rPr>
        <w:t>Hybrid Approach</w:t>
      </w:r>
      <w:bookmarkEnd w:id="1411"/>
      <w:r>
        <w:rPr>
          <w:rFonts w:eastAsia="Arial"/>
        </w:rPr>
        <w:t xml:space="preserve"> (informative)</w:t>
      </w:r>
      <w:bookmarkEnd w:id="1412"/>
      <w:bookmarkEnd w:id="1413"/>
      <w:bookmarkEnd w:id="1414"/>
    </w:p>
    <w:p w14:paraId="7504D07C" w14:textId="5659061A" w:rsidR="007C472D" w:rsidRDefault="007C472D" w:rsidP="005B60C9">
      <w:pPr>
        <w:shd w:val="clear" w:color="auto" w:fill="E6E6E6"/>
        <w:spacing w:line="240" w:lineRule="auto"/>
        <w:rPr>
          <w:ins w:id="1415" w:author="Ariel Segall" w:date="2013-10-11T19:06:00Z"/>
          <w:rFonts w:ascii="Arial" w:hAnsi="Arial" w:cs="Arial"/>
          <w:sz w:val="20"/>
          <w:szCs w:val="20"/>
        </w:rPr>
      </w:pPr>
      <w:r w:rsidRPr="005B60C9">
        <w:rPr>
          <w:rFonts w:ascii="Arial" w:hAnsi="Arial" w:cs="Arial"/>
          <w:sz w:val="20"/>
          <w:szCs w:val="20"/>
        </w:rPr>
        <w:t xml:space="preserve">In the hybrid approach, we wish to combine the advantages of the PCR-sealed and third party approaches described above. Each time the vTPM is saved, we </w:t>
      </w:r>
      <w:ins w:id="1416" w:author="Ariel Segall" w:date="2013-10-11T19:36:00Z">
        <w:r w:rsidR="003822EE">
          <w:rPr>
            <w:rFonts w:ascii="Arial" w:hAnsi="Arial" w:cs="Arial"/>
            <w:sz w:val="20"/>
            <w:szCs w:val="20"/>
          </w:rPr>
          <w:t>encrypt</w:t>
        </w:r>
        <w:r w:rsidR="003822EE" w:rsidRPr="005B60C9">
          <w:rPr>
            <w:rFonts w:ascii="Arial" w:hAnsi="Arial" w:cs="Arial"/>
            <w:sz w:val="20"/>
            <w:szCs w:val="20"/>
          </w:rPr>
          <w:t xml:space="preserve"> </w:t>
        </w:r>
      </w:ins>
      <w:r w:rsidRPr="005B60C9">
        <w:rPr>
          <w:rFonts w:ascii="Arial" w:hAnsi="Arial" w:cs="Arial"/>
          <w:sz w:val="20"/>
          <w:szCs w:val="20"/>
        </w:rPr>
        <w:t xml:space="preserve">the symmetric key twice: once </w:t>
      </w:r>
      <w:ins w:id="1417" w:author="Ariel Segall" w:date="2013-10-11T19:36:00Z">
        <w:r w:rsidR="003822EE">
          <w:rPr>
            <w:rFonts w:ascii="Arial" w:hAnsi="Arial" w:cs="Arial"/>
            <w:sz w:val="20"/>
            <w:szCs w:val="20"/>
          </w:rPr>
          <w:t xml:space="preserve">sealed </w:t>
        </w:r>
      </w:ins>
      <w:r w:rsidRPr="005B60C9">
        <w:rPr>
          <w:rFonts w:ascii="Arial" w:hAnsi="Arial" w:cs="Arial"/>
          <w:sz w:val="20"/>
          <w:szCs w:val="20"/>
        </w:rPr>
        <w:t>with a set of PCR constraints</w:t>
      </w:r>
      <w:ins w:id="1418" w:author="Ariel Segall" w:date="2013-10-11T19:37:00Z">
        <w:r w:rsidR="003822EE">
          <w:rPr>
            <w:rFonts w:ascii="Arial" w:hAnsi="Arial" w:cs="Arial"/>
            <w:sz w:val="20"/>
            <w:szCs w:val="20"/>
          </w:rPr>
          <w:t xml:space="preserve"> as in </w:t>
        </w:r>
        <w:r w:rsidR="003822EE">
          <w:rPr>
            <w:rFonts w:ascii="Arial" w:hAnsi="Arial" w:cs="Arial"/>
            <w:sz w:val="20"/>
            <w:szCs w:val="20"/>
          </w:rPr>
          <w:fldChar w:fldCharType="begin"/>
        </w:r>
        <w:r w:rsidR="003822EE">
          <w:rPr>
            <w:rFonts w:ascii="Arial" w:hAnsi="Arial" w:cs="Arial"/>
            <w:sz w:val="20"/>
            <w:szCs w:val="20"/>
          </w:rPr>
          <w:instrText xml:space="preserve"> REF _Ref211686724 \r \h </w:instrText>
        </w:r>
        <w:r w:rsidR="003822EE">
          <w:rPr>
            <w:rFonts w:ascii="Arial" w:hAnsi="Arial" w:cs="Arial"/>
            <w:sz w:val="20"/>
            <w:szCs w:val="20"/>
          </w:rPr>
        </w:r>
      </w:ins>
      <w:r w:rsidR="003822EE">
        <w:rPr>
          <w:rFonts w:ascii="Arial" w:hAnsi="Arial" w:cs="Arial"/>
          <w:sz w:val="20"/>
          <w:szCs w:val="20"/>
        </w:rPr>
        <w:fldChar w:fldCharType="separate"/>
      </w:r>
      <w:ins w:id="1419" w:author="Ariel Segall" w:date="2013-10-11T22:46:00Z">
        <w:r w:rsidR="00F73D98">
          <w:rPr>
            <w:rFonts w:ascii="Arial" w:hAnsi="Arial" w:cs="Arial"/>
            <w:sz w:val="20"/>
            <w:szCs w:val="20"/>
          </w:rPr>
          <w:t>9.3.3</w:t>
        </w:r>
      </w:ins>
      <w:ins w:id="1420" w:author="Ariel Segall" w:date="2013-10-11T19:37:00Z">
        <w:r w:rsidR="003822EE">
          <w:rPr>
            <w:rFonts w:ascii="Arial" w:hAnsi="Arial" w:cs="Arial"/>
            <w:sz w:val="20"/>
            <w:szCs w:val="20"/>
          </w:rPr>
          <w:fldChar w:fldCharType="end"/>
        </w:r>
      </w:ins>
      <w:r w:rsidRPr="005B60C9">
        <w:rPr>
          <w:rFonts w:ascii="Arial" w:hAnsi="Arial" w:cs="Arial"/>
          <w:sz w:val="20"/>
          <w:szCs w:val="20"/>
        </w:rPr>
        <w:t xml:space="preserve">, and the other </w:t>
      </w:r>
      <w:ins w:id="1421" w:author="Ariel Segall" w:date="2013-10-11T19:36:00Z">
        <w:r w:rsidR="003822EE">
          <w:rPr>
            <w:rFonts w:ascii="Arial" w:hAnsi="Arial" w:cs="Arial"/>
            <w:sz w:val="20"/>
            <w:szCs w:val="20"/>
          </w:rPr>
          <w:t>encrypted for</w:t>
        </w:r>
      </w:ins>
      <w:ins w:id="1422" w:author="Ariel Segall" w:date="2013-10-11T19:37:00Z">
        <w:r w:rsidR="003822EE">
          <w:rPr>
            <w:rFonts w:ascii="Arial" w:hAnsi="Arial" w:cs="Arial"/>
            <w:sz w:val="20"/>
            <w:szCs w:val="20"/>
          </w:rPr>
          <w:t xml:space="preserve"> a trusted party as in </w:t>
        </w:r>
        <w:r w:rsidR="003822EE">
          <w:rPr>
            <w:rFonts w:ascii="Arial" w:hAnsi="Arial" w:cs="Arial"/>
            <w:sz w:val="20"/>
            <w:szCs w:val="20"/>
          </w:rPr>
          <w:fldChar w:fldCharType="begin"/>
        </w:r>
        <w:r w:rsidR="003822EE">
          <w:rPr>
            <w:rFonts w:ascii="Arial" w:hAnsi="Arial" w:cs="Arial"/>
            <w:sz w:val="20"/>
            <w:szCs w:val="20"/>
          </w:rPr>
          <w:instrText xml:space="preserve"> REF _Ref211683151 \r \h </w:instrText>
        </w:r>
        <w:r w:rsidR="003822EE">
          <w:rPr>
            <w:rFonts w:ascii="Arial" w:hAnsi="Arial" w:cs="Arial"/>
            <w:sz w:val="20"/>
            <w:szCs w:val="20"/>
          </w:rPr>
        </w:r>
      </w:ins>
      <w:r w:rsidR="003822EE">
        <w:rPr>
          <w:rFonts w:ascii="Arial" w:hAnsi="Arial" w:cs="Arial"/>
          <w:sz w:val="20"/>
          <w:szCs w:val="20"/>
        </w:rPr>
        <w:fldChar w:fldCharType="separate"/>
      </w:r>
      <w:ins w:id="1423" w:author="Ariel Segall" w:date="2013-10-11T22:46:00Z">
        <w:r w:rsidR="00F73D98">
          <w:rPr>
            <w:rFonts w:ascii="Arial" w:hAnsi="Arial" w:cs="Arial"/>
            <w:sz w:val="20"/>
            <w:szCs w:val="20"/>
          </w:rPr>
          <w:t>9.3.4</w:t>
        </w:r>
      </w:ins>
      <w:ins w:id="1424" w:author="Ariel Segall" w:date="2013-10-11T19:37:00Z">
        <w:r w:rsidR="003822EE">
          <w:rPr>
            <w:rFonts w:ascii="Arial" w:hAnsi="Arial" w:cs="Arial"/>
            <w:sz w:val="20"/>
            <w:szCs w:val="20"/>
          </w:rPr>
          <w:fldChar w:fldCharType="end"/>
        </w:r>
      </w:ins>
      <w:r w:rsidRPr="005B60C9">
        <w:rPr>
          <w:rFonts w:ascii="Arial" w:hAnsi="Arial" w:cs="Arial"/>
          <w:sz w:val="20"/>
          <w:szCs w:val="20"/>
        </w:rPr>
        <w:t xml:space="preserve">. The </w:t>
      </w:r>
      <w:ins w:id="1425" w:author="Ariel Segall" w:date="2013-10-11T19:38:00Z">
        <w:r w:rsidR="008F7A1C">
          <w:rPr>
            <w:rFonts w:ascii="Arial" w:hAnsi="Arial" w:cs="Arial"/>
            <w:sz w:val="20"/>
            <w:szCs w:val="20"/>
          </w:rPr>
          <w:t xml:space="preserve">second encrypted blob </w:t>
        </w:r>
      </w:ins>
      <w:r w:rsidRPr="005B60C9">
        <w:rPr>
          <w:rFonts w:ascii="Arial" w:hAnsi="Arial" w:cs="Arial"/>
          <w:sz w:val="20"/>
          <w:szCs w:val="20"/>
        </w:rPr>
        <w:t xml:space="preserve">is sent to the trusted party, which updates its most recent data for this vTPM; the sealed blob with PCR constraints is stored locally. On a normal vTPM boot, the PCR-constrained data is used, giving us all of the security guarantees we expect of a PCR-sealed boot process and eliminating the need for realtime network connectivity. (As discussed in section </w:t>
      </w:r>
      <w:r w:rsidR="00223976" w:rsidRPr="005B60C9">
        <w:rPr>
          <w:rFonts w:ascii="Arial" w:hAnsi="Arial" w:cs="Arial"/>
          <w:sz w:val="20"/>
          <w:szCs w:val="20"/>
        </w:rPr>
        <w:fldChar w:fldCharType="begin"/>
      </w:r>
      <w:r w:rsidRPr="005B60C9">
        <w:rPr>
          <w:rFonts w:ascii="Arial" w:hAnsi="Arial" w:cs="Arial"/>
          <w:sz w:val="20"/>
          <w:szCs w:val="20"/>
        </w:rPr>
        <w:instrText xml:space="preserve"> REF _Ref211682939 \n \h </w:instrText>
      </w:r>
      <w:r w:rsidR="00223976" w:rsidRPr="005B60C9">
        <w:rPr>
          <w:rFonts w:ascii="Arial" w:hAnsi="Arial" w:cs="Arial"/>
          <w:sz w:val="20"/>
          <w:szCs w:val="20"/>
        </w:rPr>
      </w:r>
      <w:r w:rsidR="00223976" w:rsidRPr="005B60C9">
        <w:rPr>
          <w:rFonts w:ascii="Arial" w:hAnsi="Arial" w:cs="Arial"/>
          <w:sz w:val="20"/>
          <w:szCs w:val="20"/>
        </w:rPr>
        <w:fldChar w:fldCharType="separate"/>
      </w:r>
      <w:r w:rsidR="00F73D98">
        <w:rPr>
          <w:rFonts w:ascii="Arial" w:hAnsi="Arial" w:cs="Arial"/>
          <w:sz w:val="20"/>
          <w:szCs w:val="20"/>
        </w:rPr>
        <w:t>9.6</w:t>
      </w:r>
      <w:r w:rsidR="00223976" w:rsidRPr="005B60C9">
        <w:rPr>
          <w:rFonts w:ascii="Arial" w:hAnsi="Arial" w:cs="Arial"/>
          <w:sz w:val="20"/>
          <w:szCs w:val="20"/>
        </w:rPr>
        <w:fldChar w:fldCharType="end"/>
      </w:r>
      <w:r w:rsidRPr="005B60C9">
        <w:rPr>
          <w:rFonts w:ascii="Arial" w:hAnsi="Arial" w:cs="Arial"/>
          <w:sz w:val="20"/>
          <w:szCs w:val="20"/>
        </w:rPr>
        <w:t>, we do not necessarily expect a vTPM to be saved every time it is used, so we can often benefit from not needing network access even when we expect to save data remotely on occasion.) However, in the event that the vTPM or its underlying software is updated or otherwise modified, breaking PCR constraints in an unexpected fashion, we can still retrieve our vTPM data by requesting access from our trusted third party, who will appraise the system and determine whether or not the data should be released.</w:t>
      </w:r>
    </w:p>
    <w:p w14:paraId="7AE4859F" w14:textId="3F16CF42" w:rsidR="00BD4E1C" w:rsidRDefault="003822EE" w:rsidP="005B60C9">
      <w:pPr>
        <w:shd w:val="clear" w:color="auto" w:fill="E6E6E6"/>
        <w:spacing w:line="240" w:lineRule="auto"/>
        <w:rPr>
          <w:ins w:id="1426" w:author="Ariel Segall" w:date="2013-10-11T19:39:00Z"/>
          <w:rFonts w:ascii="Arial" w:hAnsi="Arial" w:cs="Arial"/>
          <w:sz w:val="20"/>
          <w:szCs w:val="20"/>
        </w:rPr>
      </w:pPr>
      <w:ins w:id="1427" w:author="Ariel Segall" w:date="2013-10-11T19:34:00Z">
        <w:r>
          <w:rPr>
            <w:rFonts w:ascii="Arial" w:hAnsi="Arial" w:cs="Arial"/>
            <w:sz w:val="20"/>
            <w:szCs w:val="20"/>
          </w:rPr>
          <w:t>The hybrid approach improves the recoverability and resilience of the fragile PCR-sealing approach, but means that we can take advantage of the speed and lack of network dependency of that same approach in the normal case, only using the third party</w:t>
        </w:r>
      </w:ins>
      <w:ins w:id="1428" w:author="Ariel Segall" w:date="2013-10-11T19:35:00Z">
        <w:r>
          <w:rPr>
            <w:rFonts w:ascii="Arial" w:hAnsi="Arial" w:cs="Arial"/>
            <w:sz w:val="20"/>
            <w:szCs w:val="20"/>
          </w:rPr>
          <w:t xml:space="preserve">’s approval as a fallback mechanism when the local PCR values change unexpectedly but for non-malicious reasons. </w:t>
        </w:r>
      </w:ins>
      <w:ins w:id="1429" w:author="Ariel Segall" w:date="2013-10-11T19:38:00Z">
        <w:r w:rsidR="007E15E1">
          <w:rPr>
            <w:rFonts w:ascii="Arial" w:hAnsi="Arial" w:cs="Arial"/>
            <w:sz w:val="20"/>
            <w:szCs w:val="20"/>
          </w:rPr>
          <w:t xml:space="preserve">The hybrid approach can also be used to provide resilience against a lost physical machine, in combination with externally backed up data. (See </w:t>
        </w:r>
      </w:ins>
      <w:ins w:id="1430" w:author="Ariel Segall" w:date="2013-10-11T19:39:00Z">
        <w:r w:rsidR="007E15E1">
          <w:rPr>
            <w:rFonts w:ascii="Arial" w:hAnsi="Arial" w:cs="Arial"/>
            <w:sz w:val="20"/>
            <w:szCs w:val="20"/>
          </w:rPr>
          <w:fldChar w:fldCharType="begin"/>
        </w:r>
        <w:r w:rsidR="007E15E1">
          <w:rPr>
            <w:rFonts w:ascii="Arial" w:hAnsi="Arial" w:cs="Arial"/>
            <w:sz w:val="20"/>
            <w:szCs w:val="20"/>
          </w:rPr>
          <w:instrText xml:space="preserve"> REF _Ref243139702 \r \h </w:instrText>
        </w:r>
        <w:r w:rsidR="007E15E1">
          <w:rPr>
            <w:rFonts w:ascii="Arial" w:hAnsi="Arial" w:cs="Arial"/>
            <w:sz w:val="20"/>
            <w:szCs w:val="20"/>
          </w:rPr>
        </w:r>
      </w:ins>
      <w:r w:rsidR="007E15E1">
        <w:rPr>
          <w:rFonts w:ascii="Arial" w:hAnsi="Arial" w:cs="Arial"/>
          <w:sz w:val="20"/>
          <w:szCs w:val="20"/>
        </w:rPr>
        <w:fldChar w:fldCharType="separate"/>
      </w:r>
      <w:ins w:id="1431" w:author="Ariel Segall" w:date="2013-10-11T22:46:00Z">
        <w:r w:rsidR="00F73D98">
          <w:rPr>
            <w:rFonts w:ascii="Arial" w:hAnsi="Arial" w:cs="Arial"/>
            <w:sz w:val="20"/>
            <w:szCs w:val="20"/>
          </w:rPr>
          <w:t>9.8</w:t>
        </w:r>
      </w:ins>
      <w:ins w:id="1432" w:author="Ariel Segall" w:date="2013-10-11T19:39:00Z">
        <w:r w:rsidR="007E15E1">
          <w:rPr>
            <w:rFonts w:ascii="Arial" w:hAnsi="Arial" w:cs="Arial"/>
            <w:sz w:val="20"/>
            <w:szCs w:val="20"/>
          </w:rPr>
          <w:fldChar w:fldCharType="end"/>
        </w:r>
        <w:r w:rsidR="007E15E1">
          <w:rPr>
            <w:rFonts w:ascii="Arial" w:hAnsi="Arial" w:cs="Arial"/>
            <w:sz w:val="20"/>
            <w:szCs w:val="20"/>
          </w:rPr>
          <w:t xml:space="preserve"> for more extensive discussion of backup.). </w:t>
        </w:r>
      </w:ins>
    </w:p>
    <w:p w14:paraId="2BE71322" w14:textId="3DFD80BA" w:rsidR="00BD4E1C" w:rsidRPr="005B60C9" w:rsidRDefault="007E15E1" w:rsidP="005B60C9">
      <w:pPr>
        <w:shd w:val="clear" w:color="auto" w:fill="E6E6E6"/>
        <w:spacing w:line="240" w:lineRule="auto"/>
        <w:rPr>
          <w:rFonts w:ascii="Arial" w:hAnsi="Arial" w:cs="Arial"/>
          <w:sz w:val="20"/>
          <w:szCs w:val="20"/>
        </w:rPr>
      </w:pPr>
      <w:ins w:id="1433" w:author="Ariel Segall" w:date="2013-10-11T19:39:00Z">
        <w:r>
          <w:rPr>
            <w:rFonts w:ascii="Arial" w:hAnsi="Arial" w:cs="Arial"/>
            <w:sz w:val="20"/>
            <w:szCs w:val="20"/>
          </w:rPr>
          <w:t>When using the hybrid approach, the vEC must include both the PCR information and any update policies for the local release of data, and the public key for the trusted party, since an appraiser will need to trust both release policies in order to trust the vTPM</w:t>
        </w:r>
        <w:proofErr w:type="gramStart"/>
        <w:r>
          <w:rPr>
            <w:rFonts w:ascii="Arial" w:hAnsi="Arial" w:cs="Arial"/>
            <w:sz w:val="20"/>
            <w:szCs w:val="20"/>
          </w:rPr>
          <w:t>.</w:t>
        </w:r>
      </w:ins>
      <w:ins w:id="1434" w:author="Ariel Segall" w:date="2013-10-11T19:06:00Z">
        <w:r w:rsidR="00BD4E1C" w:rsidRPr="005B60C9">
          <w:rPr>
            <w:rFonts w:ascii="Arial" w:hAnsi="Arial" w:cs="Arial"/>
            <w:sz w:val="20"/>
            <w:szCs w:val="20"/>
          </w:rPr>
          <w:t>.</w:t>
        </w:r>
        <w:proofErr w:type="gramEnd"/>
        <w:r w:rsidR="00BD4E1C" w:rsidRPr="005B60C9">
          <w:rPr>
            <w:rFonts w:ascii="Arial" w:hAnsi="Arial" w:cs="Arial"/>
            <w:sz w:val="20"/>
            <w:szCs w:val="20"/>
          </w:rPr>
          <w:t xml:space="preserve"> </w:t>
        </w:r>
      </w:ins>
    </w:p>
    <w:p w14:paraId="54BF0DB9" w14:textId="77777777" w:rsidR="007C472D" w:rsidRDefault="007C472D" w:rsidP="004047BE">
      <w:pPr>
        <w:pStyle w:val="Heading3"/>
        <w:rPr>
          <w:shd w:val="clear" w:color="auto" w:fill="C0C0C0"/>
        </w:rPr>
      </w:pPr>
      <w:bookmarkStart w:id="1435" w:name="_Toc233785362"/>
      <w:r>
        <w:t>Binding</w:t>
      </w:r>
      <w:r>
        <w:rPr>
          <w:rFonts w:eastAsia="Arial"/>
        </w:rPr>
        <w:t xml:space="preserve"> </w:t>
      </w:r>
      <w:r>
        <w:t>secrets</w:t>
      </w:r>
      <w:r>
        <w:rPr>
          <w:rFonts w:eastAsia="Arial"/>
        </w:rPr>
        <w:t xml:space="preserve"> </w:t>
      </w:r>
      <w:r>
        <w:t>to</w:t>
      </w:r>
      <w:r>
        <w:rPr>
          <w:rFonts w:eastAsia="Arial"/>
        </w:rPr>
        <w:t xml:space="preserve"> </w:t>
      </w:r>
      <w:r>
        <w:t>an</w:t>
      </w:r>
      <w:r>
        <w:rPr>
          <w:rFonts w:eastAsia="Arial"/>
        </w:rPr>
        <w:t xml:space="preserve"> </w:t>
      </w:r>
      <w:r>
        <w:t>agent (informative)</w:t>
      </w:r>
      <w:bookmarkEnd w:id="1435"/>
    </w:p>
    <w:p w14:paraId="46F6499D" w14:textId="6E91F46B" w:rsidR="00280207" w:rsidRDefault="00580057" w:rsidP="00443B95">
      <w:pPr>
        <w:shd w:val="clear" w:color="auto" w:fill="E6E6E6"/>
        <w:spacing w:line="240" w:lineRule="auto"/>
        <w:rPr>
          <w:ins w:id="1436" w:author="Ariel Segall" w:date="2013-10-11T19:52:00Z"/>
          <w:rFonts w:ascii="Arial" w:hAnsi="Arial" w:cs="Arial"/>
          <w:sz w:val="20"/>
          <w:szCs w:val="20"/>
        </w:rPr>
      </w:pPr>
      <w:ins w:id="1437" w:author="Ariel Segall" w:date="2013-10-11T19:41:00Z">
        <w:r>
          <w:rPr>
            <w:rFonts w:ascii="Arial" w:hAnsi="Arial" w:cs="Arial"/>
            <w:sz w:val="20"/>
            <w:szCs w:val="20"/>
          </w:rPr>
          <w:t xml:space="preserve">This approach is similar to the trusted third party approach of </w:t>
        </w:r>
      </w:ins>
      <w:ins w:id="1438" w:author="Ariel Segall" w:date="2013-10-11T19:42:00Z">
        <w:r>
          <w:rPr>
            <w:rFonts w:ascii="Arial" w:hAnsi="Arial" w:cs="Arial"/>
            <w:sz w:val="20"/>
            <w:szCs w:val="20"/>
          </w:rPr>
          <w:fldChar w:fldCharType="begin"/>
        </w:r>
        <w:r>
          <w:rPr>
            <w:rFonts w:ascii="Arial" w:hAnsi="Arial" w:cs="Arial"/>
            <w:sz w:val="20"/>
            <w:szCs w:val="20"/>
          </w:rPr>
          <w:instrText xml:space="preserve"> REF _Ref211683151 \r \h </w:instrText>
        </w:r>
        <w:r>
          <w:rPr>
            <w:rFonts w:ascii="Arial" w:hAnsi="Arial" w:cs="Arial"/>
            <w:sz w:val="20"/>
            <w:szCs w:val="20"/>
          </w:rPr>
        </w:r>
      </w:ins>
      <w:r>
        <w:rPr>
          <w:rFonts w:ascii="Arial" w:hAnsi="Arial" w:cs="Arial"/>
          <w:sz w:val="20"/>
          <w:szCs w:val="20"/>
        </w:rPr>
        <w:fldChar w:fldCharType="separate"/>
      </w:r>
      <w:ins w:id="1439" w:author="Ariel Segall" w:date="2013-10-11T22:46:00Z">
        <w:r w:rsidR="00F73D98">
          <w:rPr>
            <w:rFonts w:ascii="Arial" w:hAnsi="Arial" w:cs="Arial"/>
            <w:sz w:val="20"/>
            <w:szCs w:val="20"/>
          </w:rPr>
          <w:t>9.3.4</w:t>
        </w:r>
      </w:ins>
      <w:ins w:id="1440" w:author="Ariel Segall" w:date="2013-10-11T19:42:00Z">
        <w:r>
          <w:rPr>
            <w:rFonts w:ascii="Arial" w:hAnsi="Arial" w:cs="Arial"/>
            <w:sz w:val="20"/>
            <w:szCs w:val="20"/>
          </w:rPr>
          <w:fldChar w:fldCharType="end"/>
        </w:r>
      </w:ins>
      <w:ins w:id="1441" w:author="Ariel Segall" w:date="2013-10-11T19:46:00Z">
        <w:r>
          <w:rPr>
            <w:rFonts w:ascii="Arial" w:hAnsi="Arial" w:cs="Arial"/>
            <w:sz w:val="20"/>
            <w:szCs w:val="20"/>
          </w:rPr>
          <w:t>, but in this case, the trusted party is on the same system as the vTPM</w:t>
        </w:r>
      </w:ins>
      <w:ins w:id="1442" w:author="Ariel Segall" w:date="2013-10-11T19:47:00Z">
        <w:r w:rsidR="00280207">
          <w:rPr>
            <w:rFonts w:ascii="Arial" w:hAnsi="Arial" w:cs="Arial"/>
            <w:sz w:val="20"/>
            <w:szCs w:val="20"/>
          </w:rPr>
          <w:t>, and its trustworthiness is guaranteed by pTPM PCR state</w:t>
        </w:r>
      </w:ins>
      <w:ins w:id="1443" w:author="Ariel Segall" w:date="2013-10-11T19:46:00Z">
        <w:r>
          <w:rPr>
            <w:rFonts w:ascii="Arial" w:hAnsi="Arial" w:cs="Arial"/>
            <w:sz w:val="20"/>
            <w:szCs w:val="20"/>
          </w:rPr>
          <w:t>. It takes advantage of the fact that it can be easier to measure simple components in a predictable fashion than complex ones.</w:t>
        </w:r>
      </w:ins>
      <w:ins w:id="1444" w:author="Ariel Segall" w:date="2013-10-11T19:52:00Z">
        <w:r w:rsidR="00280207">
          <w:rPr>
            <w:rFonts w:ascii="Arial" w:hAnsi="Arial" w:cs="Arial"/>
            <w:sz w:val="20"/>
            <w:szCs w:val="20"/>
          </w:rPr>
          <w:t xml:space="preserve"> </w:t>
        </w:r>
      </w:ins>
    </w:p>
    <w:p w14:paraId="407E429B" w14:textId="7172D4A3" w:rsidR="007C472D" w:rsidRPr="00443B95" w:rsidRDefault="00580057" w:rsidP="00443B95">
      <w:pPr>
        <w:shd w:val="clear" w:color="auto" w:fill="E6E6E6"/>
        <w:spacing w:line="240" w:lineRule="auto"/>
        <w:rPr>
          <w:rFonts w:ascii="Arial" w:hAnsi="Arial" w:cs="Arial"/>
          <w:sz w:val="20"/>
          <w:szCs w:val="20"/>
        </w:rPr>
      </w:pPr>
      <w:ins w:id="1445" w:author="Ariel Segall" w:date="2013-10-11T19:46:00Z">
        <w:r>
          <w:rPr>
            <w:rFonts w:ascii="Arial" w:hAnsi="Arial" w:cs="Arial"/>
            <w:sz w:val="20"/>
            <w:szCs w:val="20"/>
          </w:rPr>
          <w:t xml:space="preserve"> </w:t>
        </w:r>
      </w:ins>
      <w:r w:rsidR="007C472D" w:rsidRPr="00443B95">
        <w:rPr>
          <w:rFonts w:ascii="Arial" w:hAnsi="Arial" w:cs="Arial"/>
          <w:sz w:val="20"/>
          <w:szCs w:val="20"/>
        </w:rPr>
        <w:t>In this approach, the vTPM secrets are bound to a pTPM key belonging to a software agent on the local platform, which in turn is bound to PCRs.  Using this level of indirection, an agent whose security can be identified by PCR values is trusted to make the decision on the VMM and its configuration settings, perhaps based on signatures, and it then provides the key to the vPlatform Manager if it passes the agent’s assessment of trustworthiness.</w:t>
      </w:r>
    </w:p>
    <w:p w14:paraId="46CE0A54" w14:textId="77777777" w:rsidR="007C472D" w:rsidRPr="00443B95" w:rsidRDefault="007C472D" w:rsidP="00443B95">
      <w:pPr>
        <w:shd w:val="clear" w:color="auto" w:fill="E6E6E6"/>
        <w:spacing w:line="240" w:lineRule="auto"/>
        <w:rPr>
          <w:rFonts w:ascii="Arial" w:hAnsi="Arial" w:cs="Arial"/>
          <w:sz w:val="20"/>
          <w:szCs w:val="20"/>
        </w:rPr>
      </w:pPr>
      <w:r w:rsidRPr="00443B95">
        <w:rPr>
          <w:rFonts w:ascii="Arial" w:hAnsi="Arial" w:cs="Arial"/>
          <w:sz w:val="20"/>
          <w:szCs w:val="20"/>
        </w:rPr>
        <w:t>Such an agent would have to be stable, so as to avoid problems with brittleness of the PCRs that represent its state, and would also have to not be susceptible to the ravages of a hacked VMM.  Such an agent might be provided with these characteristics by launching it using DRTM before the launch of the VMM itself.</w:t>
      </w:r>
    </w:p>
    <w:p w14:paraId="7C5F37FF" w14:textId="77777777" w:rsidR="007C472D" w:rsidRDefault="007C472D">
      <w:pPr>
        <w:pStyle w:val="BodyText"/>
        <w:jc w:val="left"/>
        <w:rPr>
          <w:rFonts w:eastAsia="Arial"/>
        </w:rPr>
      </w:pPr>
      <w:bookmarkStart w:id="1446" w:name="_GoBack"/>
      <w:bookmarkEnd w:id="1446"/>
    </w:p>
    <w:p w14:paraId="6BF43DE6" w14:textId="77777777" w:rsidR="007C472D" w:rsidRDefault="007C472D">
      <w:pPr>
        <w:pStyle w:val="Heading2"/>
        <w:jc w:val="left"/>
      </w:pPr>
      <w:bookmarkStart w:id="1447" w:name="_Ref233300040"/>
      <w:bookmarkStart w:id="1448" w:name="_Toc233785363"/>
      <w:r>
        <w:t>Launching</w:t>
      </w:r>
      <w:r>
        <w:rPr>
          <w:rFonts w:eastAsia="Arial"/>
        </w:rPr>
        <w:t xml:space="preserve"> </w:t>
      </w:r>
      <w:r>
        <w:t>a</w:t>
      </w:r>
      <w:r>
        <w:rPr>
          <w:rFonts w:eastAsia="Arial"/>
        </w:rPr>
        <w:t xml:space="preserve"> </w:t>
      </w:r>
      <w:r>
        <w:t>Previously</w:t>
      </w:r>
      <w:r>
        <w:rPr>
          <w:rFonts w:eastAsia="Arial"/>
        </w:rPr>
        <w:t xml:space="preserve"> </w:t>
      </w:r>
      <w:r>
        <w:t>Executed</w:t>
      </w:r>
      <w:r>
        <w:rPr>
          <w:rFonts w:eastAsia="Arial"/>
        </w:rPr>
        <w:t xml:space="preserve"> </w:t>
      </w:r>
      <w:r>
        <w:t>vPlatform</w:t>
      </w:r>
      <w:bookmarkEnd w:id="1447"/>
      <w:bookmarkEnd w:id="1448"/>
    </w:p>
    <w:p w14:paraId="13F7A1F5" w14:textId="77777777" w:rsidR="007C472D" w:rsidRDefault="007C472D" w:rsidP="004047BE">
      <w:pPr>
        <w:pStyle w:val="Heading3"/>
      </w:pPr>
      <w:bookmarkStart w:id="1449" w:name="_Toc233785364"/>
      <w:proofErr w:type="gramStart"/>
      <w:r>
        <w:t>vTPM</w:t>
      </w:r>
      <w:proofErr w:type="gramEnd"/>
      <w:r>
        <w:t xml:space="preserve"> Launch Requirements (normative)</w:t>
      </w:r>
      <w:bookmarkEnd w:id="1449"/>
    </w:p>
    <w:p w14:paraId="1E0D0228" w14:textId="4DE4A4C9" w:rsidR="007C472D" w:rsidRDefault="007C472D">
      <w:r>
        <w:t>When lau</w:t>
      </w:r>
      <w:ins w:id="1450" w:author="Ariel Segall" w:date="2013-09-03T13:31:00Z">
        <w:r w:rsidR="007A666A">
          <w:t>n</w:t>
        </w:r>
      </w:ins>
      <w:r>
        <w:t>ching a virtual platform that has previously been created, there are a few critical steps that must be taken.</w:t>
      </w:r>
    </w:p>
    <w:p w14:paraId="74187D50" w14:textId="38244A56" w:rsidR="007C472D" w:rsidRDefault="007C472D" w:rsidP="000775B5">
      <w:pPr>
        <w:widowControl w:val="0"/>
        <w:numPr>
          <w:ilvl w:val="0"/>
          <w:numId w:val="18"/>
        </w:numPr>
        <w:suppressAutoHyphens/>
        <w:spacing w:after="0" w:line="240" w:lineRule="auto"/>
        <w:jc w:val="both"/>
      </w:pPr>
      <w:r>
        <w:t xml:space="preserve">The vTPM’s secrets </w:t>
      </w:r>
      <w:r w:rsidR="00750DD0">
        <w:t>SHALL</w:t>
      </w:r>
      <w:r>
        <w:t xml:space="preserve"> NOT be released unless the state of the vTPM and trust-critical software it depends on (such as the VMM</w:t>
      </w:r>
      <w:ins w:id="1451" w:author="Ariel Segall" w:date="2013-09-03T13:35:00Z">
        <w:r w:rsidR="00A51A9D">
          <w:t xml:space="preserve"> or any shared libraries used by the vTPM</w:t>
        </w:r>
      </w:ins>
      <w:r>
        <w:t>) has been veri</w:t>
      </w:r>
      <w:r w:rsidR="00750DD0">
        <w:t xml:space="preserve">fied and approved; the secrets </w:t>
      </w:r>
      <w:proofErr w:type="gramStart"/>
      <w:r w:rsidR="00750DD0">
        <w:t xml:space="preserve">SHALL </w:t>
      </w:r>
      <w:r>
        <w:t xml:space="preserve"> only</w:t>
      </w:r>
      <w:proofErr w:type="gramEnd"/>
      <w:r>
        <w:t xml:space="preserve"> be released to the vTPM itself.</w:t>
      </w:r>
    </w:p>
    <w:p w14:paraId="6A8C5C86" w14:textId="1A6E9ADC" w:rsidR="007C472D" w:rsidRDefault="007C472D" w:rsidP="000775B5">
      <w:pPr>
        <w:widowControl w:val="0"/>
        <w:numPr>
          <w:ilvl w:val="0"/>
          <w:numId w:val="18"/>
        </w:numPr>
        <w:suppressAutoHyphens/>
        <w:spacing w:after="0" w:line="240" w:lineRule="auto"/>
        <w:jc w:val="both"/>
      </w:pPr>
      <w:r>
        <w:t xml:space="preserve">The </w:t>
      </w:r>
      <w:r w:rsidR="00750DD0">
        <w:t>Virtual P</w:t>
      </w:r>
      <w:r>
        <w:t xml:space="preserve">latform </w:t>
      </w:r>
      <w:r w:rsidR="00750DD0">
        <w:t>associated with the vTPM SHALL match the Platform Credential associated with the vTPM in order for</w:t>
      </w:r>
      <w:r>
        <w:t xml:space="preserve"> the vTPM secrets </w:t>
      </w:r>
      <w:ins w:id="1452" w:author="Ariel Segall" w:date="2013-09-03T13:36:00Z">
        <w:r w:rsidR="00802884">
          <w:t>to be</w:t>
        </w:r>
      </w:ins>
      <w:r>
        <w:t xml:space="preserve"> released.</w:t>
      </w:r>
    </w:p>
    <w:p w14:paraId="25C66144" w14:textId="3107FC80" w:rsidR="00AD5A20" w:rsidRPr="00AD5A20" w:rsidRDefault="00985E44" w:rsidP="000775B5">
      <w:pPr>
        <w:widowControl w:val="0"/>
        <w:numPr>
          <w:ilvl w:val="0"/>
          <w:numId w:val="18"/>
        </w:numPr>
        <w:suppressAutoHyphens/>
        <w:spacing w:after="0" w:line="240" w:lineRule="auto"/>
        <w:jc w:val="both"/>
      </w:pPr>
      <w:ins w:id="1453" w:author="Ariel Segall" w:date="2013-10-11T15:39:00Z">
        <w:r>
          <w:rPr>
            <w:rFonts w:eastAsia="Arial"/>
          </w:rPr>
          <w:t xml:space="preserve">A rollback mechanism SHALL be in place to verify that the vTPM </w:t>
        </w:r>
        <w:proofErr w:type="gramStart"/>
        <w:r>
          <w:rPr>
            <w:rFonts w:eastAsia="Arial"/>
          </w:rPr>
          <w:t>data which is launched</w:t>
        </w:r>
        <w:proofErr w:type="gramEnd"/>
        <w:r>
          <w:rPr>
            <w:rFonts w:eastAsia="Arial"/>
          </w:rPr>
          <w:t xml:space="preserve"> is the most recent saved state of the vTPM, and that the data has not been subject to rollback or modification attacks.</w:t>
        </w:r>
        <w:r w:rsidRPr="00AD5A20" w:rsidDel="00985E44">
          <w:rPr>
            <w:rFonts w:eastAsia="Arial"/>
          </w:rPr>
          <w:t xml:space="preserve"> </w:t>
        </w:r>
        <w:r w:rsidR="004D7390">
          <w:rPr>
            <w:rFonts w:eastAsia="Arial"/>
          </w:rPr>
          <w:t xml:space="preserve">(See </w:t>
        </w:r>
      </w:ins>
      <w:ins w:id="1454" w:author="Ariel Segall" w:date="2013-10-11T15:40:00Z">
        <w:r w:rsidR="004D7390">
          <w:rPr>
            <w:rFonts w:eastAsia="Arial"/>
          </w:rPr>
          <w:t xml:space="preserve">Section </w:t>
        </w:r>
        <w:r w:rsidR="004D7390">
          <w:rPr>
            <w:rFonts w:eastAsia="Arial"/>
          </w:rPr>
          <w:fldChar w:fldCharType="begin"/>
        </w:r>
        <w:r w:rsidR="004D7390">
          <w:rPr>
            <w:rFonts w:eastAsia="Arial"/>
          </w:rPr>
          <w:instrText xml:space="preserve"> REF _Ref242878859 \r \h </w:instrText>
        </w:r>
        <w:r w:rsidR="004D7390">
          <w:rPr>
            <w:rFonts w:eastAsia="Arial"/>
          </w:rPr>
        </w:r>
      </w:ins>
      <w:r w:rsidR="004D7390">
        <w:rPr>
          <w:rFonts w:eastAsia="Arial"/>
        </w:rPr>
        <w:fldChar w:fldCharType="separate"/>
      </w:r>
      <w:ins w:id="1455" w:author="Ariel Segall" w:date="2013-10-11T22:46:00Z">
        <w:r w:rsidR="00F73D98">
          <w:rPr>
            <w:rFonts w:eastAsia="Arial"/>
          </w:rPr>
          <w:t>11</w:t>
        </w:r>
      </w:ins>
      <w:ins w:id="1456" w:author="Ariel Segall" w:date="2013-10-11T15:40:00Z">
        <w:r w:rsidR="004D7390">
          <w:rPr>
            <w:rFonts w:eastAsia="Arial"/>
          </w:rPr>
          <w:fldChar w:fldCharType="end"/>
        </w:r>
        <w:r w:rsidR="004D7390">
          <w:rPr>
            <w:rFonts w:eastAsia="Arial"/>
          </w:rPr>
          <w:t xml:space="preserve"> for one recommended mechanism.)</w:t>
        </w:r>
      </w:ins>
    </w:p>
    <w:p w14:paraId="468E2659" w14:textId="77777777" w:rsidR="007C472D" w:rsidRDefault="007C472D" w:rsidP="000775B5">
      <w:pPr>
        <w:widowControl w:val="0"/>
        <w:numPr>
          <w:ilvl w:val="0"/>
          <w:numId w:val="18"/>
        </w:numPr>
        <w:suppressAutoHyphens/>
        <w:spacing w:after="0" w:line="240" w:lineRule="auto"/>
        <w:jc w:val="both"/>
      </w:pPr>
      <w:r>
        <w:t xml:space="preserve">Some entity (usually the vPlatform Manager) </w:t>
      </w:r>
      <w:r w:rsidR="00750DD0">
        <w:t xml:space="preserve">SHALL </w:t>
      </w:r>
      <w:r>
        <w:t>verify that this is the only copy of this particular vTPM running at this time.</w:t>
      </w:r>
    </w:p>
    <w:p w14:paraId="56620A75" w14:textId="77777777" w:rsidR="007C472D" w:rsidRDefault="007C472D" w:rsidP="000775B5">
      <w:pPr>
        <w:widowControl w:val="0"/>
        <w:numPr>
          <w:ilvl w:val="0"/>
          <w:numId w:val="18"/>
        </w:numPr>
        <w:suppressAutoHyphens/>
        <w:spacing w:after="0" w:line="240" w:lineRule="auto"/>
        <w:jc w:val="both"/>
      </w:pPr>
      <w:r>
        <w:t xml:space="preserve">If the Virtual Platform associated with this vTPM is being restored from a suspended or frozen state, there </w:t>
      </w:r>
      <w:r w:rsidR="00750DD0">
        <w:t>SHALL</w:t>
      </w:r>
      <w:r>
        <w:t xml:space="preserve"> be a mechanism to ensure that the state in the vTPM PCRs accurately reflects the current state of the Virtual Platform</w:t>
      </w:r>
      <w:r w:rsidR="00750DD0">
        <w:t>, and to halt launch if this is not the case</w:t>
      </w:r>
      <w:r>
        <w:t xml:space="preserve">. </w:t>
      </w:r>
    </w:p>
    <w:p w14:paraId="0A381A73" w14:textId="77777777" w:rsidR="007C472D" w:rsidRDefault="007C472D" w:rsidP="004047BE">
      <w:pPr>
        <w:pStyle w:val="Heading3"/>
        <w:rPr>
          <w:shd w:val="clear" w:color="auto" w:fill="C0C0C0"/>
        </w:rPr>
      </w:pPr>
      <w:bookmarkStart w:id="1457" w:name="_Toc233785365"/>
      <w:r>
        <w:t xml:space="preserve">Approaches to </w:t>
      </w:r>
      <w:proofErr w:type="gramStart"/>
      <w:r>
        <w:t>Launching</w:t>
      </w:r>
      <w:proofErr w:type="gramEnd"/>
      <w:r>
        <w:t xml:space="preserve"> a vTPM (informative)</w:t>
      </w:r>
      <w:bookmarkEnd w:id="1457"/>
    </w:p>
    <w:p w14:paraId="255B6F7E" w14:textId="77777777" w:rsidR="007C472D" w:rsidRPr="00CE160C" w:rsidRDefault="007C472D" w:rsidP="00CE160C">
      <w:pPr>
        <w:shd w:val="clear" w:color="auto" w:fill="E6E6E6"/>
        <w:spacing w:line="240" w:lineRule="auto"/>
        <w:rPr>
          <w:rFonts w:ascii="Arial" w:hAnsi="Arial" w:cs="Arial"/>
          <w:sz w:val="20"/>
          <w:szCs w:val="20"/>
        </w:rPr>
      </w:pPr>
      <w:r w:rsidRPr="00CE160C">
        <w:rPr>
          <w:rFonts w:ascii="Arial" w:hAnsi="Arial" w:cs="Arial"/>
          <w:sz w:val="20"/>
          <w:szCs w:val="20"/>
        </w:rPr>
        <w:t xml:space="preserve">The diagrams below describe two different implementation approaches to launching a new vTPM, corresponding to the PCR-sealed protection mechanism described in </w:t>
      </w:r>
      <w:r w:rsidR="00223976" w:rsidRPr="00CE160C">
        <w:rPr>
          <w:rFonts w:ascii="Arial" w:hAnsi="Arial" w:cs="Arial"/>
          <w:sz w:val="20"/>
          <w:szCs w:val="20"/>
        </w:rPr>
        <w:fldChar w:fldCharType="begin"/>
      </w:r>
      <w:r w:rsidRPr="00CE160C">
        <w:rPr>
          <w:rFonts w:ascii="Arial" w:hAnsi="Arial" w:cs="Arial"/>
          <w:sz w:val="20"/>
          <w:szCs w:val="20"/>
        </w:rPr>
        <w:instrText xml:space="preserve"> REF _Ref211686724 \n \h </w:instrText>
      </w:r>
      <w:r w:rsidR="00223976" w:rsidRPr="00CE160C">
        <w:rPr>
          <w:rFonts w:ascii="Arial" w:hAnsi="Arial" w:cs="Arial"/>
          <w:sz w:val="20"/>
          <w:szCs w:val="20"/>
        </w:rPr>
      </w:r>
      <w:r w:rsidR="00223976" w:rsidRPr="00CE160C">
        <w:rPr>
          <w:rFonts w:ascii="Arial" w:hAnsi="Arial" w:cs="Arial"/>
          <w:sz w:val="20"/>
          <w:szCs w:val="20"/>
        </w:rPr>
        <w:fldChar w:fldCharType="separate"/>
      </w:r>
      <w:r w:rsidR="00F73D98">
        <w:rPr>
          <w:rFonts w:ascii="Arial" w:hAnsi="Arial" w:cs="Arial"/>
          <w:sz w:val="20"/>
          <w:szCs w:val="20"/>
        </w:rPr>
        <w:t>9.3.3</w:t>
      </w:r>
      <w:r w:rsidR="00223976" w:rsidRPr="00CE160C">
        <w:rPr>
          <w:rFonts w:ascii="Arial" w:hAnsi="Arial" w:cs="Arial"/>
          <w:sz w:val="20"/>
          <w:szCs w:val="20"/>
        </w:rPr>
        <w:fldChar w:fldCharType="end"/>
      </w:r>
      <w:r w:rsidRPr="00CE160C">
        <w:rPr>
          <w:rFonts w:ascii="Arial" w:hAnsi="Arial" w:cs="Arial"/>
          <w:sz w:val="20"/>
          <w:szCs w:val="20"/>
        </w:rPr>
        <w:t xml:space="preserve"> (light grey) and the third-party protection mechanism described in </w:t>
      </w:r>
      <w:r w:rsidR="00223976" w:rsidRPr="00CE160C">
        <w:rPr>
          <w:rFonts w:ascii="Arial" w:hAnsi="Arial" w:cs="Arial"/>
          <w:sz w:val="20"/>
          <w:szCs w:val="20"/>
        </w:rPr>
        <w:fldChar w:fldCharType="begin"/>
      </w:r>
      <w:r w:rsidRPr="00CE160C">
        <w:rPr>
          <w:rFonts w:ascii="Arial" w:hAnsi="Arial" w:cs="Arial"/>
          <w:sz w:val="20"/>
          <w:szCs w:val="20"/>
        </w:rPr>
        <w:instrText xml:space="preserve"> REF _Ref211683151 \n \h </w:instrText>
      </w:r>
      <w:r w:rsidR="00223976" w:rsidRPr="00CE160C">
        <w:rPr>
          <w:rFonts w:ascii="Arial" w:hAnsi="Arial" w:cs="Arial"/>
          <w:sz w:val="20"/>
          <w:szCs w:val="20"/>
        </w:rPr>
      </w:r>
      <w:r w:rsidR="00223976" w:rsidRPr="00CE160C">
        <w:rPr>
          <w:rFonts w:ascii="Arial" w:hAnsi="Arial" w:cs="Arial"/>
          <w:sz w:val="20"/>
          <w:szCs w:val="20"/>
        </w:rPr>
        <w:fldChar w:fldCharType="separate"/>
      </w:r>
      <w:r w:rsidR="00F73D98">
        <w:rPr>
          <w:rFonts w:ascii="Arial" w:hAnsi="Arial" w:cs="Arial"/>
          <w:sz w:val="20"/>
          <w:szCs w:val="20"/>
        </w:rPr>
        <w:t>9.3.4</w:t>
      </w:r>
      <w:r w:rsidR="00223976" w:rsidRPr="00CE160C">
        <w:rPr>
          <w:rFonts w:ascii="Arial" w:hAnsi="Arial" w:cs="Arial"/>
          <w:sz w:val="20"/>
          <w:szCs w:val="20"/>
        </w:rPr>
        <w:fldChar w:fldCharType="end"/>
      </w:r>
      <w:r w:rsidRPr="00CE160C">
        <w:rPr>
          <w:rFonts w:ascii="Arial" w:hAnsi="Arial" w:cs="Arial"/>
          <w:sz w:val="20"/>
          <w:szCs w:val="20"/>
        </w:rPr>
        <w:t xml:space="preserve"> (dark grey). No separate diagram is included for the hybrid approach described in </w:t>
      </w:r>
      <w:r w:rsidR="00223976" w:rsidRPr="00CE160C">
        <w:rPr>
          <w:rFonts w:ascii="Arial" w:hAnsi="Arial" w:cs="Arial"/>
          <w:sz w:val="20"/>
          <w:szCs w:val="20"/>
        </w:rPr>
        <w:fldChar w:fldCharType="begin"/>
      </w:r>
      <w:r w:rsidRPr="00CE160C">
        <w:rPr>
          <w:rFonts w:ascii="Arial" w:hAnsi="Arial" w:cs="Arial"/>
          <w:sz w:val="20"/>
          <w:szCs w:val="20"/>
        </w:rPr>
        <w:instrText xml:space="preserve"> REF _Ref211687051 \n \h </w:instrText>
      </w:r>
      <w:r w:rsidR="00223976" w:rsidRPr="00CE160C">
        <w:rPr>
          <w:rFonts w:ascii="Arial" w:hAnsi="Arial" w:cs="Arial"/>
          <w:sz w:val="20"/>
          <w:szCs w:val="20"/>
        </w:rPr>
      </w:r>
      <w:r w:rsidR="00223976" w:rsidRPr="00CE160C">
        <w:rPr>
          <w:rFonts w:ascii="Arial" w:hAnsi="Arial" w:cs="Arial"/>
          <w:sz w:val="20"/>
          <w:szCs w:val="20"/>
        </w:rPr>
        <w:fldChar w:fldCharType="separate"/>
      </w:r>
      <w:r w:rsidR="00F73D98">
        <w:rPr>
          <w:rFonts w:ascii="Arial" w:hAnsi="Arial" w:cs="Arial"/>
          <w:sz w:val="20"/>
          <w:szCs w:val="20"/>
        </w:rPr>
        <w:t>9.3.5</w:t>
      </w:r>
      <w:r w:rsidR="00223976" w:rsidRPr="00CE160C">
        <w:rPr>
          <w:rFonts w:ascii="Arial" w:hAnsi="Arial" w:cs="Arial"/>
          <w:sz w:val="20"/>
          <w:szCs w:val="20"/>
        </w:rPr>
        <w:fldChar w:fldCharType="end"/>
      </w:r>
      <w:r w:rsidRPr="00CE160C">
        <w:rPr>
          <w:rFonts w:ascii="Arial" w:hAnsi="Arial" w:cs="Arial"/>
          <w:sz w:val="20"/>
          <w:szCs w:val="20"/>
        </w:rPr>
        <w:t>, as launch in the hybrid approach is equivalent to one or the other of the listed approaches; or to both of them in sequence, where the remote approach is used if the local approach fails.</w:t>
      </w:r>
    </w:p>
    <w:p w14:paraId="3FD0F3B7" w14:textId="77777777" w:rsidR="007C472D" w:rsidRDefault="000073CD">
      <w:pPr>
        <w:pStyle w:val="BodyText"/>
        <w:keepNext/>
      </w:pPr>
      <w:commentRangeStart w:id="1458"/>
      <w:r>
        <w:rPr>
          <w:noProof/>
          <w:lang w:eastAsia="en-US"/>
        </w:rPr>
        <w:lastRenderedPageBreak/>
        <w:drawing>
          <wp:inline distT="0" distB="0" distL="0" distR="0" wp14:anchorId="6E5FC877" wp14:editId="6B9A6AB3">
            <wp:extent cx="1741170" cy="4946015"/>
            <wp:effectExtent l="19050" t="0" r="0" b="0"/>
            <wp:docPr id="6" name="Picture 6" descr="vTPM-save-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TPM-save-local"/>
                    <pic:cNvPicPr>
                      <a:picLocks noChangeAspect="1" noChangeArrowheads="1"/>
                    </pic:cNvPicPr>
                  </pic:nvPicPr>
                  <pic:blipFill>
                    <a:blip r:embed="rId208" cstate="print"/>
                    <a:srcRect/>
                    <a:stretch>
                      <a:fillRect/>
                    </a:stretch>
                  </pic:blipFill>
                  <pic:spPr bwMode="auto">
                    <a:xfrm>
                      <a:off x="0" y="0"/>
                      <a:ext cx="1741170" cy="4946015"/>
                    </a:xfrm>
                    <a:prstGeom prst="rect">
                      <a:avLst/>
                    </a:prstGeom>
                    <a:noFill/>
                    <a:ln w="9525">
                      <a:noFill/>
                      <a:miter lim="800000"/>
                      <a:headEnd/>
                      <a:tailEnd/>
                    </a:ln>
                  </pic:spPr>
                </pic:pic>
              </a:graphicData>
            </a:graphic>
          </wp:inline>
        </w:drawing>
      </w:r>
      <w:r w:rsidR="007C472D">
        <w:t xml:space="preserve">                                                  </w:t>
      </w:r>
      <w:r>
        <w:rPr>
          <w:noProof/>
          <w:lang w:eastAsia="en-US"/>
        </w:rPr>
        <w:drawing>
          <wp:inline distT="0" distB="0" distL="0" distR="0" wp14:anchorId="1DFC3D68" wp14:editId="70CC734E">
            <wp:extent cx="1725295" cy="4937760"/>
            <wp:effectExtent l="19050" t="0" r="8255" b="0"/>
            <wp:docPr id="7" name="Picture 7" descr="vTPM-save-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TPM-save-remote"/>
                    <pic:cNvPicPr>
                      <a:picLocks noChangeAspect="1" noChangeArrowheads="1"/>
                    </pic:cNvPicPr>
                  </pic:nvPicPr>
                  <pic:blipFill>
                    <a:blip r:embed="rId209" cstate="print"/>
                    <a:srcRect/>
                    <a:stretch>
                      <a:fillRect/>
                    </a:stretch>
                  </pic:blipFill>
                  <pic:spPr bwMode="auto">
                    <a:xfrm>
                      <a:off x="0" y="0"/>
                      <a:ext cx="1725295" cy="4937760"/>
                    </a:xfrm>
                    <a:prstGeom prst="rect">
                      <a:avLst/>
                    </a:prstGeom>
                    <a:noFill/>
                    <a:ln w="9525">
                      <a:noFill/>
                      <a:miter lim="800000"/>
                      <a:headEnd/>
                      <a:tailEnd/>
                    </a:ln>
                  </pic:spPr>
                </pic:pic>
              </a:graphicData>
            </a:graphic>
          </wp:inline>
        </w:drawing>
      </w:r>
      <w:commentRangeEnd w:id="1458"/>
      <w:r w:rsidR="00236E9C">
        <w:rPr>
          <w:rStyle w:val="CommentReference"/>
        </w:rPr>
        <w:commentReference w:id="1458"/>
      </w:r>
      <w:r w:rsidR="00912901">
        <w:rPr>
          <w:rStyle w:val="CommentReference"/>
        </w:rPr>
        <w:commentReference w:id="1459"/>
      </w:r>
    </w:p>
    <w:p w14:paraId="4E227D22" w14:textId="77777777" w:rsidR="007C472D" w:rsidRDefault="007C472D" w:rsidP="0008769B">
      <w:pPr>
        <w:pStyle w:val="Caption"/>
      </w:pPr>
      <w:r>
        <w:t xml:space="preserve">Figure </w:t>
      </w:r>
      <w:fldSimple w:instr=" SEQ &quot;Figure&quot; \*Arabic ">
        <w:r w:rsidR="00F73D98">
          <w:rPr>
            <w:noProof/>
          </w:rPr>
          <w:t>6</w:t>
        </w:r>
      </w:fldSimple>
      <w:r>
        <w:t>: Left, launch of vTPM with PCR-sealed data. Right, launch of vTPM with remotely protected data, with pTPM-based attestation.</w:t>
      </w:r>
    </w:p>
    <w:p w14:paraId="1C277066" w14:textId="77777777" w:rsidR="007C472D" w:rsidRDefault="007C472D" w:rsidP="004047BE">
      <w:pPr>
        <w:pStyle w:val="Heading3"/>
        <w:rPr>
          <w:shd w:val="clear" w:color="auto" w:fill="C0C0C0"/>
        </w:rPr>
      </w:pPr>
      <w:bookmarkStart w:id="1460" w:name="_Toc233785366"/>
      <w:r>
        <w:t>Launching a vTPM using PCR-sealed data (informative)</w:t>
      </w:r>
      <w:bookmarkEnd w:id="1460"/>
    </w:p>
    <w:p w14:paraId="300FB3E0" w14:textId="77777777" w:rsidR="006C63B6" w:rsidRDefault="007C472D" w:rsidP="000775B5">
      <w:pPr>
        <w:numPr>
          <w:ilvl w:val="0"/>
          <w:numId w:val="53"/>
        </w:numPr>
        <w:shd w:val="clear" w:color="auto" w:fill="E6E6E6"/>
        <w:spacing w:line="240" w:lineRule="auto"/>
        <w:rPr>
          <w:rFonts w:ascii="Arial" w:hAnsi="Arial" w:cs="Arial"/>
          <w:sz w:val="20"/>
          <w:szCs w:val="20"/>
        </w:rPr>
      </w:pPr>
      <w:r w:rsidRPr="006C63B6">
        <w:rPr>
          <w:rFonts w:ascii="Arial" w:hAnsi="Arial" w:cs="Arial"/>
          <w:sz w:val="20"/>
          <w:szCs w:val="20"/>
        </w:rPr>
        <w:t>When an existing vTPM is launched-- even if it was created immediately beforehand-- the vTPM software is first measured.</w:t>
      </w:r>
    </w:p>
    <w:p w14:paraId="65746267" w14:textId="303C5720" w:rsidR="006C63B6" w:rsidRDefault="007C472D" w:rsidP="00D96F82">
      <w:pPr>
        <w:numPr>
          <w:ilvl w:val="0"/>
          <w:numId w:val="53"/>
        </w:numPr>
        <w:shd w:val="clear" w:color="auto" w:fill="E6E6E6"/>
        <w:spacing w:line="240" w:lineRule="auto"/>
        <w:rPr>
          <w:rFonts w:ascii="Arial" w:hAnsi="Arial" w:cs="Arial"/>
          <w:sz w:val="20"/>
          <w:szCs w:val="20"/>
        </w:rPr>
      </w:pPr>
      <w:r w:rsidRPr="006C63B6">
        <w:rPr>
          <w:rFonts w:ascii="Arial" w:hAnsi="Arial" w:cs="Arial"/>
          <w:sz w:val="20"/>
          <w:szCs w:val="20"/>
        </w:rPr>
        <w:t xml:space="preserve">The vTPM measurements are provided to the vPlatform Manager, which extends them into a freshly reset resettable pTPM PCR. (They may also be stored internally, in order to reduce the risk of race conditions and to facilitate later deep attestation.) </w:t>
      </w:r>
      <w:ins w:id="1461" w:author="Ariel Segall" w:date="2013-10-11T19:53:00Z">
        <w:r w:rsidR="00D96F82">
          <w:rPr>
            <w:rFonts w:ascii="Arial" w:hAnsi="Arial" w:cs="Arial"/>
            <w:sz w:val="20"/>
            <w:szCs w:val="20"/>
          </w:rPr>
          <w:t xml:space="preserve">(A resettable PCR is </w:t>
        </w:r>
      </w:ins>
      <w:ins w:id="1462" w:author="Ariel Segall" w:date="2013-10-11T19:54:00Z">
        <w:r w:rsidR="00D96F82">
          <w:rPr>
            <w:rFonts w:ascii="Arial" w:hAnsi="Arial" w:cs="Arial"/>
            <w:sz w:val="20"/>
            <w:szCs w:val="20"/>
          </w:rPr>
          <w:t xml:space="preserve">used because a non-resettable PCR would require vTPMs to always be booted in the same order and with the same set active in order for the PCR values to be predictable </w:t>
        </w:r>
      </w:ins>
      <w:ins w:id="1463" w:author="Ariel Segall" w:date="2013-10-11T19:55:00Z">
        <w:r w:rsidR="00D96F82">
          <w:rPr>
            <w:rFonts w:ascii="Arial" w:hAnsi="Arial" w:cs="Arial"/>
            <w:sz w:val="20"/>
            <w:szCs w:val="20"/>
          </w:rPr>
          <w:t>and allow reasonable “good value” measurements.)</w:t>
        </w:r>
        <w:r w:rsidR="00D96F82" w:rsidRPr="006C63B6" w:rsidDel="00D96F82">
          <w:rPr>
            <w:rFonts w:ascii="Arial" w:hAnsi="Arial" w:cs="Arial"/>
            <w:sz w:val="20"/>
            <w:szCs w:val="20"/>
          </w:rPr>
          <w:t xml:space="preserve"> </w:t>
        </w:r>
        <w:r w:rsidR="00D96F82">
          <w:rPr>
            <w:rFonts w:ascii="Arial" w:hAnsi="Arial" w:cs="Arial"/>
            <w:sz w:val="20"/>
            <w:szCs w:val="20"/>
          </w:rPr>
          <w:t xml:space="preserve"> The </w:t>
        </w:r>
      </w:ins>
      <w:r w:rsidRPr="006C63B6">
        <w:rPr>
          <w:rFonts w:ascii="Arial" w:hAnsi="Arial" w:cs="Arial"/>
          <w:sz w:val="20"/>
          <w:szCs w:val="20"/>
        </w:rPr>
        <w:t>fact that the vTPM measurement is stored in a pTPM PCR will allow us to take advantage of the pTPM's data protection capabilities.</w:t>
      </w:r>
    </w:p>
    <w:p w14:paraId="3CEFF4F1" w14:textId="13EA4FEC" w:rsidR="006C63B6" w:rsidRDefault="007C472D" w:rsidP="000775B5">
      <w:pPr>
        <w:numPr>
          <w:ilvl w:val="0"/>
          <w:numId w:val="53"/>
        </w:numPr>
        <w:shd w:val="clear" w:color="auto" w:fill="E6E6E6"/>
        <w:spacing w:line="240" w:lineRule="auto"/>
        <w:rPr>
          <w:rFonts w:ascii="Arial" w:hAnsi="Arial" w:cs="Arial"/>
          <w:sz w:val="20"/>
          <w:szCs w:val="20"/>
        </w:rPr>
      </w:pPr>
      <w:r w:rsidRPr="006C63B6">
        <w:rPr>
          <w:rFonts w:ascii="Arial" w:hAnsi="Arial" w:cs="Arial"/>
          <w:sz w:val="20"/>
          <w:szCs w:val="20"/>
        </w:rPr>
        <w:t>An identifier of the Virtual Platform associated with the vTPM-- which might be as simple as an ID, or as complex as the</w:t>
      </w:r>
      <w:ins w:id="1464" w:author="Ariel Segall" w:date="2013-09-03T13:52:00Z">
        <w:r w:rsidR="005142F9">
          <w:rPr>
            <w:rFonts w:ascii="Arial" w:hAnsi="Arial" w:cs="Arial"/>
            <w:sz w:val="20"/>
            <w:szCs w:val="20"/>
          </w:rPr>
          <w:t xml:space="preserve"> combination of a name and the</w:t>
        </w:r>
      </w:ins>
      <w:r w:rsidRPr="006C63B6">
        <w:rPr>
          <w:rFonts w:ascii="Arial" w:hAnsi="Arial" w:cs="Arial"/>
          <w:sz w:val="20"/>
          <w:szCs w:val="20"/>
        </w:rPr>
        <w:t xml:space="preserve"> hash of a security policy-- is </w:t>
      </w:r>
      <w:r w:rsidRPr="006C63B6">
        <w:rPr>
          <w:rFonts w:ascii="Arial" w:hAnsi="Arial" w:cs="Arial"/>
          <w:sz w:val="20"/>
          <w:szCs w:val="20"/>
        </w:rPr>
        <w:lastRenderedPageBreak/>
        <w:t>also extended into the resettable pTPM PCR, allowing us to verify the association between the vTPM and its VP.</w:t>
      </w:r>
    </w:p>
    <w:p w14:paraId="5C948E20" w14:textId="50860A89" w:rsidR="006C63B6" w:rsidRDefault="007C472D" w:rsidP="000775B5">
      <w:pPr>
        <w:numPr>
          <w:ilvl w:val="0"/>
          <w:numId w:val="53"/>
        </w:numPr>
        <w:shd w:val="clear" w:color="auto" w:fill="E6E6E6"/>
        <w:spacing w:line="240" w:lineRule="auto"/>
        <w:rPr>
          <w:rFonts w:ascii="Arial" w:hAnsi="Arial" w:cs="Arial"/>
          <w:sz w:val="20"/>
          <w:szCs w:val="20"/>
        </w:rPr>
      </w:pPr>
      <w:r w:rsidRPr="006C63B6">
        <w:rPr>
          <w:rFonts w:ascii="Arial" w:hAnsi="Arial" w:cs="Arial"/>
          <w:sz w:val="20"/>
          <w:szCs w:val="20"/>
        </w:rPr>
        <w:t>The vPlatform Manage</w:t>
      </w:r>
      <w:r w:rsidR="00F404A4">
        <w:rPr>
          <w:rFonts w:ascii="Arial" w:hAnsi="Arial" w:cs="Arial"/>
          <w:sz w:val="20"/>
          <w:szCs w:val="20"/>
        </w:rPr>
        <w:t>r uses the pTPM to unseal the VD</w:t>
      </w:r>
      <w:r w:rsidRPr="006C63B6">
        <w:rPr>
          <w:rFonts w:ascii="Arial" w:hAnsi="Arial" w:cs="Arial"/>
          <w:sz w:val="20"/>
          <w:szCs w:val="20"/>
        </w:rPr>
        <w:t>K, which has previously been sealed to a set of expected pTPM PCR values. (See</w:t>
      </w:r>
      <w:ins w:id="1465" w:author="Ariel Segall" w:date="2013-10-11T19:56:00Z">
        <w:r w:rsidR="006F57D9">
          <w:rPr>
            <w:rFonts w:ascii="Arial" w:hAnsi="Arial" w:cs="Arial"/>
            <w:sz w:val="20"/>
            <w:szCs w:val="20"/>
          </w:rPr>
          <w:fldChar w:fldCharType="begin"/>
        </w:r>
        <w:r w:rsidR="006F57D9">
          <w:rPr>
            <w:rFonts w:ascii="Arial" w:hAnsi="Arial" w:cs="Arial"/>
            <w:sz w:val="20"/>
            <w:szCs w:val="20"/>
          </w:rPr>
          <w:instrText xml:space="preserve"> REF _Ref211686724 \r \h </w:instrText>
        </w:r>
        <w:r w:rsidR="006F57D9">
          <w:rPr>
            <w:rFonts w:ascii="Arial" w:hAnsi="Arial" w:cs="Arial"/>
            <w:sz w:val="20"/>
            <w:szCs w:val="20"/>
          </w:rPr>
        </w:r>
      </w:ins>
      <w:r w:rsidR="006F57D9">
        <w:rPr>
          <w:rFonts w:ascii="Arial" w:hAnsi="Arial" w:cs="Arial"/>
          <w:sz w:val="20"/>
          <w:szCs w:val="20"/>
        </w:rPr>
        <w:fldChar w:fldCharType="separate"/>
      </w:r>
      <w:ins w:id="1466" w:author="Ariel Segall" w:date="2013-10-11T22:46:00Z">
        <w:r w:rsidR="00F73D98">
          <w:rPr>
            <w:rFonts w:ascii="Arial" w:hAnsi="Arial" w:cs="Arial"/>
            <w:sz w:val="20"/>
            <w:szCs w:val="20"/>
          </w:rPr>
          <w:t>9.3.3</w:t>
        </w:r>
      </w:ins>
      <w:ins w:id="1467" w:author="Ariel Segall" w:date="2013-10-11T19:56:00Z">
        <w:r w:rsidR="006F57D9">
          <w:rPr>
            <w:rFonts w:ascii="Arial" w:hAnsi="Arial" w:cs="Arial"/>
            <w:sz w:val="20"/>
            <w:szCs w:val="20"/>
          </w:rPr>
          <w:fldChar w:fldCharType="end"/>
        </w:r>
      </w:ins>
      <w:r w:rsidRPr="006C63B6">
        <w:rPr>
          <w:rFonts w:ascii="Arial" w:hAnsi="Arial" w:cs="Arial"/>
          <w:sz w:val="20"/>
          <w:szCs w:val="20"/>
        </w:rPr>
        <w:t>). The operation will only succeed if the pTPM PCRs contain the expected measurements for the trusted computing base (including VMM and vPlatform Manager), vTPM, and VP.</w:t>
      </w:r>
    </w:p>
    <w:p w14:paraId="4A1D53E4" w14:textId="77777777" w:rsidR="007C472D" w:rsidRPr="006C63B6" w:rsidRDefault="00F404A4" w:rsidP="000775B5">
      <w:pPr>
        <w:numPr>
          <w:ilvl w:val="0"/>
          <w:numId w:val="53"/>
        </w:numPr>
        <w:shd w:val="clear" w:color="auto" w:fill="E6E6E6"/>
        <w:spacing w:line="240" w:lineRule="auto"/>
        <w:rPr>
          <w:rFonts w:ascii="Arial" w:hAnsi="Arial" w:cs="Arial"/>
          <w:sz w:val="20"/>
          <w:szCs w:val="20"/>
        </w:rPr>
      </w:pPr>
      <w:r>
        <w:rPr>
          <w:rFonts w:ascii="Arial" w:hAnsi="Arial" w:cs="Arial"/>
          <w:sz w:val="20"/>
          <w:szCs w:val="20"/>
        </w:rPr>
        <w:t>The decrypted VD</w:t>
      </w:r>
      <w:r w:rsidR="007C472D" w:rsidRPr="006C63B6">
        <w:rPr>
          <w:rFonts w:ascii="Arial" w:hAnsi="Arial" w:cs="Arial"/>
          <w:sz w:val="20"/>
          <w:szCs w:val="20"/>
        </w:rPr>
        <w:t>K is sent to the vTPM, which retrieves its stored data (probably from the disk) and decrypts it. The vPlatform Manager additionally provides a previously stored integrity protection check, such as a hash of the encrypted data, with the vTPM uses to verify that its data is current and has not been modified,</w:t>
      </w:r>
    </w:p>
    <w:p w14:paraId="62282BBE" w14:textId="77777777" w:rsidR="007C472D" w:rsidRPr="00CE160C" w:rsidRDefault="007C472D" w:rsidP="00CE160C">
      <w:pPr>
        <w:shd w:val="clear" w:color="auto" w:fill="E6E6E6"/>
        <w:spacing w:line="240" w:lineRule="auto"/>
        <w:rPr>
          <w:rFonts w:ascii="Arial" w:hAnsi="Arial" w:cs="Arial"/>
          <w:sz w:val="20"/>
          <w:szCs w:val="20"/>
        </w:rPr>
      </w:pPr>
      <w:r w:rsidRPr="00CE160C">
        <w:rPr>
          <w:rFonts w:ascii="Arial" w:hAnsi="Arial" w:cs="Arial"/>
          <w:sz w:val="20"/>
          <w:szCs w:val="20"/>
        </w:rPr>
        <w:t>Any use of the vTPM’s secrets (e.g. keys) thus proves that the pTPM PCRs were in the expected state at the time that the vTPM launched.</w:t>
      </w:r>
    </w:p>
    <w:p w14:paraId="3A22F0AA" w14:textId="77777777" w:rsidR="007C472D" w:rsidRDefault="007C472D" w:rsidP="004047BE">
      <w:pPr>
        <w:pStyle w:val="Heading3"/>
        <w:rPr>
          <w:shd w:val="clear" w:color="auto" w:fill="C0C0C0"/>
        </w:rPr>
      </w:pPr>
      <w:bookmarkStart w:id="1468" w:name="_Toc233785367"/>
      <w:r>
        <w:t>Launching a vTPM using remotely protected data (informative)</w:t>
      </w:r>
      <w:bookmarkEnd w:id="1468"/>
    </w:p>
    <w:p w14:paraId="69777F06" w14:textId="77777777" w:rsidR="007C472D" w:rsidRPr="00A921D7" w:rsidRDefault="007C472D" w:rsidP="00A921D7">
      <w:pPr>
        <w:shd w:val="clear" w:color="auto" w:fill="E6E6E6"/>
        <w:spacing w:line="240" w:lineRule="auto"/>
        <w:rPr>
          <w:rFonts w:ascii="Arial" w:hAnsi="Arial" w:cs="Arial"/>
          <w:sz w:val="20"/>
          <w:szCs w:val="20"/>
        </w:rPr>
      </w:pPr>
      <w:r w:rsidRPr="00A921D7">
        <w:rPr>
          <w:rFonts w:ascii="Arial" w:hAnsi="Arial" w:cs="Arial"/>
          <w:sz w:val="20"/>
          <w:szCs w:val="20"/>
        </w:rPr>
        <w:t>The key challenge in launching a vTPM with remotely protected data is proving to the remote party that the vTPM is trustworthy via attestation. The diagram above uses a pTPM-based attestation technique, with vTPM measurements stored in pTPM PCRs and then quoted. This is only one way of providing data to the remote party. For other approaches, see the Attestation section (</w:t>
      </w:r>
      <w:r w:rsidR="00223976" w:rsidRPr="00A921D7">
        <w:rPr>
          <w:rFonts w:ascii="Arial" w:hAnsi="Arial" w:cs="Arial"/>
          <w:sz w:val="20"/>
          <w:szCs w:val="20"/>
        </w:rPr>
        <w:fldChar w:fldCharType="begin"/>
      </w:r>
      <w:r w:rsidRPr="00A921D7">
        <w:rPr>
          <w:rFonts w:ascii="Arial" w:hAnsi="Arial" w:cs="Arial"/>
          <w:sz w:val="20"/>
          <w:szCs w:val="20"/>
        </w:rPr>
        <w:instrText xml:space="preserve"> REF _Ref211688314 \n \h </w:instrText>
      </w:r>
      <w:r w:rsidR="00223976" w:rsidRPr="00A921D7">
        <w:rPr>
          <w:rFonts w:ascii="Arial" w:hAnsi="Arial" w:cs="Arial"/>
          <w:sz w:val="20"/>
          <w:szCs w:val="20"/>
        </w:rPr>
      </w:r>
      <w:r w:rsidR="00223976" w:rsidRPr="00A921D7">
        <w:rPr>
          <w:rFonts w:ascii="Arial" w:hAnsi="Arial" w:cs="Arial"/>
          <w:sz w:val="20"/>
          <w:szCs w:val="20"/>
        </w:rPr>
        <w:fldChar w:fldCharType="separate"/>
      </w:r>
      <w:r w:rsidR="00F73D98">
        <w:rPr>
          <w:rFonts w:ascii="Arial" w:hAnsi="Arial" w:cs="Arial"/>
          <w:sz w:val="20"/>
          <w:szCs w:val="20"/>
        </w:rPr>
        <w:t>10</w:t>
      </w:r>
      <w:r w:rsidR="00223976" w:rsidRPr="00A921D7">
        <w:rPr>
          <w:rFonts w:ascii="Arial" w:hAnsi="Arial" w:cs="Arial"/>
          <w:sz w:val="20"/>
          <w:szCs w:val="20"/>
        </w:rPr>
        <w:fldChar w:fldCharType="end"/>
      </w:r>
      <w:r w:rsidRPr="00A921D7">
        <w:rPr>
          <w:rFonts w:ascii="Arial" w:hAnsi="Arial" w:cs="Arial"/>
          <w:sz w:val="20"/>
          <w:szCs w:val="20"/>
        </w:rPr>
        <w:t>).</w:t>
      </w:r>
    </w:p>
    <w:p w14:paraId="2850FE25" w14:textId="77777777" w:rsidR="007C472D" w:rsidRPr="00A921D7" w:rsidRDefault="007C472D" w:rsidP="00A921D7">
      <w:pPr>
        <w:shd w:val="clear" w:color="auto" w:fill="E6E6E6"/>
        <w:spacing w:line="240" w:lineRule="auto"/>
        <w:rPr>
          <w:rFonts w:ascii="Arial" w:hAnsi="Arial" w:cs="Arial"/>
          <w:sz w:val="20"/>
          <w:szCs w:val="20"/>
        </w:rPr>
      </w:pPr>
      <w:r w:rsidRPr="00A921D7">
        <w:rPr>
          <w:rFonts w:ascii="Arial" w:hAnsi="Arial" w:cs="Arial"/>
          <w:sz w:val="20"/>
          <w:szCs w:val="20"/>
        </w:rPr>
        <w:t>The general structure of remote-protected vTPM launch is simple:</w:t>
      </w:r>
    </w:p>
    <w:p w14:paraId="463299AC" w14:textId="77777777" w:rsidR="00A921D7" w:rsidRDefault="007C472D" w:rsidP="000775B5">
      <w:pPr>
        <w:numPr>
          <w:ilvl w:val="0"/>
          <w:numId w:val="54"/>
        </w:numPr>
        <w:shd w:val="clear" w:color="auto" w:fill="E6E6E6"/>
        <w:spacing w:line="240" w:lineRule="auto"/>
        <w:rPr>
          <w:rFonts w:ascii="Arial" w:hAnsi="Arial" w:cs="Arial"/>
          <w:sz w:val="20"/>
          <w:szCs w:val="20"/>
        </w:rPr>
      </w:pPr>
      <w:r w:rsidRPr="00A921D7">
        <w:rPr>
          <w:rFonts w:ascii="Arial" w:hAnsi="Arial" w:cs="Arial"/>
          <w:sz w:val="20"/>
          <w:szCs w:val="20"/>
        </w:rPr>
        <w:t>The vTPM is launched and measured, usually by the VMM. It retrieves its encrypted data.</w:t>
      </w:r>
    </w:p>
    <w:p w14:paraId="1E3E3939" w14:textId="77777777" w:rsidR="00A921D7" w:rsidRDefault="007C472D" w:rsidP="000775B5">
      <w:pPr>
        <w:numPr>
          <w:ilvl w:val="0"/>
          <w:numId w:val="54"/>
        </w:numPr>
        <w:shd w:val="clear" w:color="auto" w:fill="E6E6E6"/>
        <w:spacing w:line="240" w:lineRule="auto"/>
        <w:rPr>
          <w:rFonts w:ascii="Arial" w:hAnsi="Arial" w:cs="Arial"/>
          <w:sz w:val="20"/>
          <w:szCs w:val="20"/>
        </w:rPr>
      </w:pPr>
      <w:r w:rsidRPr="00A921D7">
        <w:rPr>
          <w:rFonts w:ascii="Arial" w:hAnsi="Arial" w:cs="Arial"/>
          <w:sz w:val="20"/>
          <w:szCs w:val="20"/>
        </w:rPr>
        <w:t>The vTPM or vPlatform Manager contacts the remote party and requests the key for the vTPM’s data.</w:t>
      </w:r>
    </w:p>
    <w:p w14:paraId="5425FC19" w14:textId="77777777" w:rsidR="00A921D7" w:rsidRDefault="007C472D" w:rsidP="000775B5">
      <w:pPr>
        <w:numPr>
          <w:ilvl w:val="0"/>
          <w:numId w:val="54"/>
        </w:numPr>
        <w:shd w:val="clear" w:color="auto" w:fill="E6E6E6"/>
        <w:spacing w:line="240" w:lineRule="auto"/>
        <w:rPr>
          <w:rFonts w:ascii="Arial" w:hAnsi="Arial" w:cs="Arial"/>
          <w:sz w:val="20"/>
          <w:szCs w:val="20"/>
        </w:rPr>
      </w:pPr>
      <w:r w:rsidRPr="00A921D7">
        <w:rPr>
          <w:rFonts w:ascii="Arial" w:hAnsi="Arial" w:cs="Arial"/>
          <w:sz w:val="20"/>
          <w:szCs w:val="20"/>
        </w:rPr>
        <w:t>The trusted remote party performs an attestation of the platform, including both the underlying TCB (VMM, vPlatform Manager, etc.) and the vTPM, as well as any required information about the associated Virtual Platform.</w:t>
      </w:r>
    </w:p>
    <w:p w14:paraId="5045345B" w14:textId="77777777" w:rsidR="00A921D7" w:rsidRDefault="007C472D" w:rsidP="000775B5">
      <w:pPr>
        <w:numPr>
          <w:ilvl w:val="0"/>
          <w:numId w:val="54"/>
        </w:numPr>
        <w:shd w:val="clear" w:color="auto" w:fill="E6E6E6"/>
        <w:spacing w:line="240" w:lineRule="auto"/>
        <w:rPr>
          <w:rFonts w:ascii="Arial" w:hAnsi="Arial" w:cs="Arial"/>
          <w:sz w:val="20"/>
          <w:szCs w:val="20"/>
        </w:rPr>
      </w:pPr>
      <w:r w:rsidRPr="00A921D7">
        <w:rPr>
          <w:rFonts w:ascii="Arial" w:hAnsi="Arial" w:cs="Arial"/>
          <w:sz w:val="20"/>
          <w:szCs w:val="20"/>
        </w:rPr>
        <w:t>If the remote party decides that the platform is trustworthy based on the att</w:t>
      </w:r>
      <w:r w:rsidR="00F404A4">
        <w:rPr>
          <w:rFonts w:ascii="Arial" w:hAnsi="Arial" w:cs="Arial"/>
          <w:sz w:val="20"/>
          <w:szCs w:val="20"/>
        </w:rPr>
        <w:t>estation, it sends the sealed VD</w:t>
      </w:r>
      <w:r w:rsidRPr="00A921D7">
        <w:rPr>
          <w:rFonts w:ascii="Arial" w:hAnsi="Arial" w:cs="Arial"/>
          <w:sz w:val="20"/>
          <w:szCs w:val="20"/>
        </w:rPr>
        <w:t>K back to the vPlatform Manager, or the unencrypted key back to the vTPM.</w:t>
      </w:r>
    </w:p>
    <w:p w14:paraId="09F668C5" w14:textId="78B9974A" w:rsidR="00A921D7" w:rsidRDefault="00F404A4" w:rsidP="000775B5">
      <w:pPr>
        <w:numPr>
          <w:ilvl w:val="0"/>
          <w:numId w:val="54"/>
        </w:numPr>
        <w:shd w:val="clear" w:color="auto" w:fill="E6E6E6"/>
        <w:spacing w:line="240" w:lineRule="auto"/>
        <w:rPr>
          <w:rFonts w:ascii="Arial" w:hAnsi="Arial" w:cs="Arial"/>
          <w:sz w:val="20"/>
          <w:szCs w:val="20"/>
        </w:rPr>
      </w:pPr>
      <w:r>
        <w:rPr>
          <w:rFonts w:ascii="Arial" w:hAnsi="Arial" w:cs="Arial"/>
          <w:sz w:val="20"/>
          <w:szCs w:val="20"/>
        </w:rPr>
        <w:t>If the VD</w:t>
      </w:r>
      <w:r w:rsidR="007C472D" w:rsidRPr="00A921D7">
        <w:rPr>
          <w:rFonts w:ascii="Arial" w:hAnsi="Arial" w:cs="Arial"/>
          <w:sz w:val="20"/>
          <w:szCs w:val="20"/>
        </w:rPr>
        <w:t>K is sealed, the vPlatform Manager uses the pTPM to unseal it, thus proving that the correct hardware platfor</w:t>
      </w:r>
      <w:r>
        <w:rPr>
          <w:rFonts w:ascii="Arial" w:hAnsi="Arial" w:cs="Arial"/>
          <w:sz w:val="20"/>
          <w:szCs w:val="20"/>
        </w:rPr>
        <w:t>m is in use, and provides the VD</w:t>
      </w:r>
      <w:r w:rsidR="007C472D" w:rsidRPr="00A921D7">
        <w:rPr>
          <w:rFonts w:ascii="Arial" w:hAnsi="Arial" w:cs="Arial"/>
          <w:sz w:val="20"/>
          <w:szCs w:val="20"/>
        </w:rPr>
        <w:t>K back to the vTPM.</w:t>
      </w:r>
      <w:ins w:id="1469" w:author="Ariel Segall" w:date="2013-10-11T19:56:00Z">
        <w:r w:rsidR="006F57D9">
          <w:rPr>
            <w:rFonts w:ascii="Arial" w:hAnsi="Arial" w:cs="Arial"/>
            <w:sz w:val="20"/>
            <w:szCs w:val="20"/>
          </w:rPr>
          <w:t xml:space="preserve"> (Sealing the VDK is optional; it provides additional protection for the VDK </w:t>
        </w:r>
      </w:ins>
      <w:ins w:id="1470" w:author="Ariel Segall" w:date="2013-10-11T19:57:00Z">
        <w:r w:rsidR="006F57D9">
          <w:rPr>
            <w:rFonts w:ascii="Arial" w:hAnsi="Arial" w:cs="Arial"/>
            <w:sz w:val="20"/>
            <w:szCs w:val="20"/>
          </w:rPr>
          <w:t xml:space="preserve">against compromise of the trusted third party </w:t>
        </w:r>
      </w:ins>
      <w:ins w:id="1471" w:author="Ariel Segall" w:date="2013-10-11T19:56:00Z">
        <w:r w:rsidR="006F57D9">
          <w:rPr>
            <w:rFonts w:ascii="Arial" w:hAnsi="Arial" w:cs="Arial"/>
            <w:sz w:val="20"/>
            <w:szCs w:val="20"/>
          </w:rPr>
          <w:t>when it is off-platform</w:t>
        </w:r>
      </w:ins>
      <w:ins w:id="1472" w:author="Ariel Segall" w:date="2013-10-11T19:57:00Z">
        <w:r w:rsidR="006F57D9">
          <w:rPr>
            <w:rFonts w:ascii="Arial" w:hAnsi="Arial" w:cs="Arial"/>
            <w:sz w:val="20"/>
            <w:szCs w:val="20"/>
          </w:rPr>
          <w:t xml:space="preserve">, but not sealing </w:t>
        </w:r>
      </w:ins>
      <w:ins w:id="1473" w:author="Ariel Segall" w:date="2013-10-11T20:29:00Z">
        <w:r w:rsidR="00363892">
          <w:rPr>
            <w:rFonts w:ascii="Arial" w:hAnsi="Arial" w:cs="Arial"/>
            <w:sz w:val="20"/>
            <w:szCs w:val="20"/>
          </w:rPr>
          <w:t>the VDK allows it to be used as part of the backup recovery mechanism in the event of machine loss or hardware failure.)</w:t>
        </w:r>
      </w:ins>
    </w:p>
    <w:p w14:paraId="4D1DFBA6" w14:textId="77777777" w:rsidR="007C472D" w:rsidRPr="00A921D7" w:rsidRDefault="007C472D" w:rsidP="000775B5">
      <w:pPr>
        <w:numPr>
          <w:ilvl w:val="0"/>
          <w:numId w:val="54"/>
        </w:numPr>
        <w:shd w:val="clear" w:color="auto" w:fill="E6E6E6"/>
        <w:spacing w:line="240" w:lineRule="auto"/>
        <w:rPr>
          <w:rFonts w:ascii="Arial" w:hAnsi="Arial" w:cs="Arial"/>
          <w:sz w:val="20"/>
          <w:szCs w:val="20"/>
        </w:rPr>
      </w:pPr>
      <w:r w:rsidRPr="00A921D7">
        <w:rPr>
          <w:rFonts w:ascii="Arial" w:hAnsi="Arial" w:cs="Arial"/>
          <w:sz w:val="20"/>
          <w:szCs w:val="20"/>
        </w:rPr>
        <w:t>The vTPM decrypts its data. Any use of the vTPM’s secrets proves that the remote party approved of the state of the vTPM and its underlying platform.</w:t>
      </w:r>
    </w:p>
    <w:p w14:paraId="124BDDFC" w14:textId="77777777" w:rsidR="007C472D" w:rsidRDefault="007C472D" w:rsidP="004047BE">
      <w:pPr>
        <w:pStyle w:val="Heading3"/>
      </w:pPr>
      <w:bookmarkStart w:id="1474" w:name="_Toc233785368"/>
      <w:proofErr w:type="gramStart"/>
      <w:r>
        <w:t>vTPM</w:t>
      </w:r>
      <w:proofErr w:type="gramEnd"/>
      <w:r>
        <w:t xml:space="preserve"> PCR Contents</w:t>
      </w:r>
      <w:r w:rsidR="0067439E">
        <w:t xml:space="preserve"> on vPlatform Launch</w:t>
      </w:r>
      <w:bookmarkEnd w:id="1474"/>
    </w:p>
    <w:p w14:paraId="038FB563" w14:textId="146BF5F6" w:rsidR="007C472D" w:rsidRDefault="007C472D" w:rsidP="000775B5">
      <w:pPr>
        <w:pStyle w:val="BodyText"/>
        <w:numPr>
          <w:ilvl w:val="0"/>
          <w:numId w:val="16"/>
        </w:numPr>
      </w:pPr>
      <w:r>
        <w:t xml:space="preserve">The vTPM’s PCRs MUST </w:t>
      </w:r>
      <w:proofErr w:type="gramStart"/>
      <w:r>
        <w:t>reflect</w:t>
      </w:r>
      <w:proofErr w:type="gramEnd"/>
      <w:r>
        <w:t xml:space="preserve"> the launch state of the vPlatform’s primary VM. </w:t>
      </w:r>
    </w:p>
    <w:p w14:paraId="79E2031B" w14:textId="0733C06D" w:rsidR="00522EA0" w:rsidRDefault="00522EA0" w:rsidP="000775B5">
      <w:pPr>
        <w:pStyle w:val="BodyText"/>
        <w:numPr>
          <w:ilvl w:val="0"/>
          <w:numId w:val="16"/>
        </w:numPr>
      </w:pPr>
      <w:r>
        <w:t>If the Virtual Platform was resumed from a suspended state, the vTPM SHALL only restore its volatile state</w:t>
      </w:r>
      <w:ins w:id="1475" w:author="Ariel Segall" w:date="2013-09-05T13:38:00Z">
        <w:r w:rsidR="00DF5E3D">
          <w:t>, including PCRs,</w:t>
        </w:r>
      </w:ins>
      <w:r>
        <w:t xml:space="preserve"> if all VMs in the Virtual Platform</w:t>
      </w:r>
      <w:r w:rsidR="005D3416">
        <w:t>, and any other components measured into vTPM PCRs,</w:t>
      </w:r>
      <w:r>
        <w:t xml:space="preserve"> are in the same state that they were when the vTPM was suspended</w:t>
      </w:r>
      <w:r w:rsidR="005D3416">
        <w:t>, and all other vTPM launch requirements are met</w:t>
      </w:r>
      <w:r>
        <w:t xml:space="preserve">. If there is an inconsistency in the state, the vTPM SHALL NOT </w:t>
      </w:r>
      <w:proofErr w:type="gramStart"/>
      <w:r>
        <w:t>be</w:t>
      </w:r>
      <w:proofErr w:type="gramEnd"/>
      <w:r>
        <w:t xml:space="preserve"> usable until the Virtual Platform reboots; the vTPM MAY NOT be usable until a platform owner or other authority verifies that the system is in an acceptable state.</w:t>
      </w:r>
    </w:p>
    <w:p w14:paraId="6E9E2EEC" w14:textId="77777777" w:rsidR="007C472D" w:rsidRDefault="007C472D" w:rsidP="000775B5">
      <w:pPr>
        <w:pStyle w:val="BodyText"/>
        <w:numPr>
          <w:ilvl w:val="0"/>
          <w:numId w:val="16"/>
        </w:numPr>
      </w:pPr>
      <w:r>
        <w:t>If the vPlatform contains multiple VMs besides the vTPM’s, each VM’s launch state SHOULD be reflected in vTPM PCRs.</w:t>
      </w:r>
    </w:p>
    <w:p w14:paraId="457B0759" w14:textId="77777777" w:rsidR="007C472D" w:rsidRPr="00525E47" w:rsidRDefault="00D73946" w:rsidP="000775B5">
      <w:pPr>
        <w:pStyle w:val="BodyText"/>
        <w:numPr>
          <w:ilvl w:val="0"/>
          <w:numId w:val="16"/>
        </w:numPr>
        <w:rPr>
          <w:shd w:val="clear" w:color="auto" w:fill="C0C0C0"/>
        </w:rPr>
      </w:pPr>
      <w:r>
        <w:t xml:space="preserve">The Virtual Platform’s </w:t>
      </w:r>
      <w:r w:rsidR="007C472D">
        <w:t>v</w:t>
      </w:r>
      <w:r>
        <w:t>RTM, whether static or dynamic, SHALL be measured and its measurements</w:t>
      </w:r>
      <w:r w:rsidR="007C472D">
        <w:t xml:space="preserve"> placed in</w:t>
      </w:r>
      <w:r>
        <w:t xml:space="preserve"> the</w:t>
      </w:r>
      <w:r w:rsidR="007C472D">
        <w:t xml:space="preserve"> vTPM PCRs.</w:t>
      </w:r>
      <w:r>
        <w:t xml:space="preserve"> These measurements SHALL be taken by a </w:t>
      </w:r>
      <w:proofErr w:type="gramStart"/>
      <w:r>
        <w:t>component which</w:t>
      </w:r>
      <w:proofErr w:type="gramEnd"/>
      <w:r>
        <w:t xml:space="preserve"> has been verified </w:t>
      </w:r>
      <w:r w:rsidR="0087559E">
        <w:t xml:space="preserve">as part of the vTPM </w:t>
      </w:r>
      <w:r>
        <w:t>launch</w:t>
      </w:r>
      <w:r w:rsidR="00BD2689">
        <w:t xml:space="preserve"> (e.g., by its measurements being included in pTPM PCRs that are checked when unsealing data)</w:t>
      </w:r>
      <w:r>
        <w:t>.</w:t>
      </w:r>
      <w:r w:rsidR="007C472D">
        <w:t xml:space="preserve">  </w:t>
      </w:r>
    </w:p>
    <w:p w14:paraId="7EF1CC41" w14:textId="126154C3" w:rsidR="00312BE2" w:rsidRDefault="00A921D7" w:rsidP="00A921D7">
      <w:pPr>
        <w:shd w:val="clear" w:color="auto" w:fill="E6E6E6"/>
        <w:spacing w:line="240" w:lineRule="auto"/>
        <w:rPr>
          <w:ins w:id="1476" w:author="Ariel Segall" w:date="2013-10-11T22:02:00Z"/>
          <w:rFonts w:ascii="Arial" w:hAnsi="Arial" w:cs="Arial"/>
          <w:sz w:val="20"/>
          <w:szCs w:val="20"/>
        </w:rPr>
      </w:pPr>
      <w:r>
        <w:rPr>
          <w:rFonts w:ascii="Arial" w:hAnsi="Arial" w:cs="Arial"/>
          <w:sz w:val="20"/>
          <w:szCs w:val="20"/>
        </w:rPr>
        <w:t>&lt;</w:t>
      </w:r>
      <w:proofErr w:type="gramStart"/>
      <w:r>
        <w:rPr>
          <w:rFonts w:ascii="Arial" w:hAnsi="Arial" w:cs="Arial"/>
          <w:sz w:val="20"/>
          <w:szCs w:val="20"/>
        </w:rPr>
        <w:t>informative</w:t>
      </w:r>
      <w:proofErr w:type="gramEnd"/>
      <w:r>
        <w:rPr>
          <w:rFonts w:ascii="Arial" w:hAnsi="Arial" w:cs="Arial"/>
          <w:sz w:val="20"/>
          <w:szCs w:val="20"/>
        </w:rPr>
        <w:t xml:space="preserve"> comment&gt; </w:t>
      </w:r>
      <w:r w:rsidR="007C472D" w:rsidRPr="00A921D7">
        <w:rPr>
          <w:rFonts w:ascii="Arial" w:hAnsi="Arial" w:cs="Arial"/>
          <w:sz w:val="20"/>
          <w:szCs w:val="20"/>
        </w:rPr>
        <w:t xml:space="preserve">The vTPM’s PCR contents reflect the state of the Virtual Platform in the same way that the pTPM’s contents reflect the state of the software running on the hardware platform. Whenever a </w:t>
      </w:r>
      <w:ins w:id="1477" w:author="Ariel Segall" w:date="2013-07-30T18:39:00Z">
        <w:r w:rsidR="00B1186C">
          <w:rPr>
            <w:rFonts w:ascii="Arial" w:hAnsi="Arial" w:cs="Arial"/>
            <w:sz w:val="20"/>
            <w:szCs w:val="20"/>
          </w:rPr>
          <w:t xml:space="preserve">vPlatform </w:t>
        </w:r>
      </w:ins>
      <w:r w:rsidR="007C472D" w:rsidRPr="00A921D7">
        <w:rPr>
          <w:rFonts w:ascii="Arial" w:hAnsi="Arial" w:cs="Arial"/>
          <w:sz w:val="20"/>
          <w:szCs w:val="20"/>
        </w:rPr>
        <w:t xml:space="preserve">is rebooted, the values in the vTPM must reflect the new boot state of the VP. If the </w:t>
      </w:r>
      <w:ins w:id="1478" w:author="Ariel Segall" w:date="2013-07-30T18:39:00Z">
        <w:r w:rsidR="00B1186C">
          <w:rPr>
            <w:rFonts w:ascii="Arial" w:hAnsi="Arial" w:cs="Arial"/>
            <w:sz w:val="20"/>
            <w:szCs w:val="20"/>
          </w:rPr>
          <w:t xml:space="preserve">vPlatform </w:t>
        </w:r>
      </w:ins>
      <w:r w:rsidR="007C472D" w:rsidRPr="00A921D7">
        <w:rPr>
          <w:rFonts w:ascii="Arial" w:hAnsi="Arial" w:cs="Arial"/>
          <w:sz w:val="20"/>
          <w:szCs w:val="20"/>
        </w:rPr>
        <w:t xml:space="preserve">is restored from a saved state, the values in the vTPM must </w:t>
      </w:r>
      <w:ins w:id="1479" w:author="Ariel Segall" w:date="2013-10-11T21:59:00Z">
        <w:r w:rsidR="00C5131E">
          <w:rPr>
            <w:rFonts w:ascii="Arial" w:hAnsi="Arial" w:cs="Arial"/>
            <w:sz w:val="20"/>
            <w:szCs w:val="20"/>
          </w:rPr>
          <w:t>be consistent with</w:t>
        </w:r>
      </w:ins>
      <w:r w:rsidR="007C472D" w:rsidRPr="00A921D7">
        <w:rPr>
          <w:rFonts w:ascii="Arial" w:hAnsi="Arial" w:cs="Arial"/>
          <w:sz w:val="20"/>
          <w:szCs w:val="20"/>
        </w:rPr>
        <w:t xml:space="preserve"> the current state of the VP; however, it is up to the </w:t>
      </w:r>
      <w:ins w:id="1480" w:author="Ariel Segall" w:date="2013-10-11T22:00:00Z">
        <w:r w:rsidR="00312BE2">
          <w:rPr>
            <w:rFonts w:ascii="Arial" w:hAnsi="Arial" w:cs="Arial"/>
            <w:sz w:val="20"/>
            <w:szCs w:val="20"/>
          </w:rPr>
          <w:t>vPlatform</w:t>
        </w:r>
        <w:r w:rsidR="00312BE2" w:rsidRPr="00A921D7">
          <w:rPr>
            <w:rFonts w:ascii="Arial" w:hAnsi="Arial" w:cs="Arial"/>
            <w:sz w:val="20"/>
            <w:szCs w:val="20"/>
          </w:rPr>
          <w:t xml:space="preserve"> </w:t>
        </w:r>
      </w:ins>
      <w:r w:rsidR="007C472D" w:rsidRPr="00A921D7">
        <w:rPr>
          <w:rFonts w:ascii="Arial" w:hAnsi="Arial" w:cs="Arial"/>
          <w:sz w:val="20"/>
          <w:szCs w:val="20"/>
        </w:rPr>
        <w:t>designers to decide what that means, depending on their needs.</w:t>
      </w:r>
      <w:ins w:id="1481" w:author="Ariel Segall" w:date="2013-10-11T21:59:00Z">
        <w:r w:rsidR="00C5131E">
          <w:rPr>
            <w:rFonts w:ascii="Arial" w:hAnsi="Arial" w:cs="Arial"/>
            <w:sz w:val="20"/>
            <w:szCs w:val="20"/>
          </w:rPr>
          <w:t xml:space="preserve"> Critically, any trust </w:t>
        </w:r>
        <w:proofErr w:type="gramStart"/>
        <w:r w:rsidR="00C5131E">
          <w:rPr>
            <w:rFonts w:ascii="Arial" w:hAnsi="Arial" w:cs="Arial"/>
            <w:sz w:val="20"/>
            <w:szCs w:val="20"/>
          </w:rPr>
          <w:t>decisions which</w:t>
        </w:r>
        <w:r w:rsidR="00312BE2">
          <w:rPr>
            <w:rFonts w:ascii="Arial" w:hAnsi="Arial" w:cs="Arial"/>
            <w:sz w:val="20"/>
            <w:szCs w:val="20"/>
          </w:rPr>
          <w:t xml:space="preserve"> an appraiser might make</w:t>
        </w:r>
        <w:proofErr w:type="gramEnd"/>
        <w:r w:rsidR="00312BE2">
          <w:rPr>
            <w:rFonts w:ascii="Arial" w:hAnsi="Arial" w:cs="Arial"/>
            <w:sz w:val="20"/>
            <w:szCs w:val="20"/>
          </w:rPr>
          <w:t xml:space="preserve"> based on those PCR contents should be appropriate based on the current vPlatform state.</w:t>
        </w:r>
        <w:r w:rsidR="00C5131E">
          <w:rPr>
            <w:rFonts w:ascii="Arial" w:hAnsi="Arial" w:cs="Arial"/>
            <w:sz w:val="20"/>
            <w:szCs w:val="20"/>
          </w:rPr>
          <w:t xml:space="preserve"> </w:t>
        </w:r>
      </w:ins>
      <w:r w:rsidR="007C472D" w:rsidRPr="00A921D7">
        <w:rPr>
          <w:rFonts w:ascii="Arial" w:hAnsi="Arial" w:cs="Arial"/>
          <w:sz w:val="20"/>
          <w:szCs w:val="20"/>
        </w:rPr>
        <w:t xml:space="preserve"> </w:t>
      </w:r>
      <w:ins w:id="1482" w:author="Ariel Segall" w:date="2013-10-11T22:00:00Z">
        <w:r w:rsidR="00312BE2">
          <w:rPr>
            <w:rFonts w:ascii="Arial" w:hAnsi="Arial" w:cs="Arial"/>
            <w:sz w:val="20"/>
            <w:szCs w:val="20"/>
          </w:rPr>
          <w:t xml:space="preserve">A consistency check to ensure that the load state of the other vPlatform components is the same as the saved state would be one reasonable implementation option.  </w:t>
        </w:r>
      </w:ins>
      <w:r w:rsidR="007C472D" w:rsidRPr="00A921D7">
        <w:rPr>
          <w:rFonts w:ascii="Arial" w:hAnsi="Arial" w:cs="Arial"/>
          <w:sz w:val="20"/>
          <w:szCs w:val="20"/>
        </w:rPr>
        <w:t>Wh</w:t>
      </w:r>
      <w:ins w:id="1483" w:author="Ariel Segall" w:date="2013-10-11T22:01:00Z">
        <w:r w:rsidR="00312BE2">
          <w:rPr>
            <w:rFonts w:ascii="Arial" w:hAnsi="Arial" w:cs="Arial"/>
            <w:sz w:val="20"/>
            <w:szCs w:val="20"/>
          </w:rPr>
          <w:t>ar</w:t>
        </w:r>
      </w:ins>
      <w:r w:rsidR="007C472D" w:rsidRPr="00A921D7">
        <w:rPr>
          <w:rFonts w:ascii="Arial" w:hAnsi="Arial" w:cs="Arial"/>
          <w:sz w:val="20"/>
          <w:szCs w:val="20"/>
        </w:rPr>
        <w:t>ever choice is made, the information</w:t>
      </w:r>
      <w:ins w:id="1484" w:author="Ariel Segall" w:date="2013-10-11T22:02:00Z">
        <w:r w:rsidR="00312BE2">
          <w:rPr>
            <w:rFonts w:ascii="Arial" w:hAnsi="Arial" w:cs="Arial"/>
            <w:sz w:val="20"/>
            <w:szCs w:val="20"/>
          </w:rPr>
          <w:t xml:space="preserve"> about how PCR contents will be changed or verified when the vPlatform is suspended and restored</w:t>
        </w:r>
      </w:ins>
      <w:r w:rsidR="007C472D" w:rsidRPr="00A921D7">
        <w:rPr>
          <w:rFonts w:ascii="Arial" w:hAnsi="Arial" w:cs="Arial"/>
          <w:sz w:val="20"/>
          <w:szCs w:val="20"/>
        </w:rPr>
        <w:t xml:space="preserve"> must be included in the platform specification.</w:t>
      </w:r>
      <w:r>
        <w:rPr>
          <w:rFonts w:ascii="Arial" w:hAnsi="Arial" w:cs="Arial"/>
          <w:sz w:val="20"/>
          <w:szCs w:val="20"/>
        </w:rPr>
        <w:t xml:space="preserve"> </w:t>
      </w:r>
    </w:p>
    <w:p w14:paraId="1BD5C5AA" w14:textId="5B69DEC2" w:rsidR="007C472D" w:rsidRDefault="00312BE2" w:rsidP="00A921D7">
      <w:pPr>
        <w:shd w:val="clear" w:color="auto" w:fill="E6E6E6"/>
        <w:spacing w:line="240" w:lineRule="auto"/>
      </w:pPr>
      <w:ins w:id="1485" w:author="Ariel Segall" w:date="2013-10-11T22:02:00Z">
        <w:r>
          <w:rPr>
            <w:rFonts w:ascii="Arial" w:hAnsi="Arial" w:cs="Arial"/>
            <w:sz w:val="20"/>
            <w:szCs w:val="20"/>
          </w:rPr>
          <w:t xml:space="preserve">One option that is explicitly </w:t>
        </w:r>
      </w:ins>
      <w:ins w:id="1486" w:author="Ariel Segall" w:date="2013-10-11T22:03:00Z">
        <w:r>
          <w:rPr>
            <w:rFonts w:ascii="Arial" w:hAnsi="Arial" w:cs="Arial"/>
            <w:sz w:val="20"/>
            <w:szCs w:val="20"/>
          </w:rPr>
          <w:t xml:space="preserve">NOT </w:t>
        </w:r>
      </w:ins>
      <w:ins w:id="1487" w:author="Ariel Segall" w:date="2013-10-11T22:02:00Z">
        <w:r>
          <w:rPr>
            <w:rFonts w:ascii="Arial" w:hAnsi="Arial" w:cs="Arial"/>
            <w:sz w:val="20"/>
            <w:szCs w:val="20"/>
          </w:rPr>
          <w:t>allowed is resetting non-resettable PCR values</w:t>
        </w:r>
      </w:ins>
      <w:ins w:id="1488" w:author="Ariel Segall" w:date="2013-10-11T22:03:00Z">
        <w:r>
          <w:rPr>
            <w:rFonts w:ascii="Arial" w:hAnsi="Arial" w:cs="Arial"/>
            <w:sz w:val="20"/>
            <w:szCs w:val="20"/>
          </w:rPr>
          <w:t xml:space="preserve"> in such a way as to erase the previous contents, similar to a boot</w:t>
        </w:r>
      </w:ins>
      <w:ins w:id="1489" w:author="Ariel Segall" w:date="2013-10-11T22:02:00Z">
        <w:r>
          <w:rPr>
            <w:rFonts w:ascii="Arial" w:hAnsi="Arial" w:cs="Arial"/>
            <w:sz w:val="20"/>
            <w:szCs w:val="20"/>
          </w:rPr>
          <w:t>.</w:t>
        </w:r>
      </w:ins>
      <w:ins w:id="1490" w:author="Ariel Segall" w:date="2013-10-11T22:03:00Z">
        <w:r>
          <w:rPr>
            <w:rFonts w:ascii="Arial" w:hAnsi="Arial" w:cs="Arial"/>
            <w:sz w:val="20"/>
            <w:szCs w:val="20"/>
          </w:rPr>
          <w:t xml:space="preserve"> This violates the expectations of good TPM behavior.</w:t>
        </w:r>
      </w:ins>
      <w:ins w:id="1491" w:author="Ariel Segall" w:date="2013-10-11T22:02:00Z">
        <w:r>
          <w:rPr>
            <w:rFonts w:ascii="Arial" w:hAnsi="Arial" w:cs="Arial"/>
            <w:sz w:val="20"/>
            <w:szCs w:val="20"/>
          </w:rPr>
          <w:t xml:space="preserve"> </w:t>
        </w:r>
      </w:ins>
      <w:r w:rsidR="00A921D7">
        <w:rPr>
          <w:rFonts w:ascii="Arial" w:hAnsi="Arial" w:cs="Arial"/>
          <w:sz w:val="20"/>
          <w:szCs w:val="20"/>
        </w:rPr>
        <w:t>&lt;/informative comment&gt;</w:t>
      </w:r>
    </w:p>
    <w:p w14:paraId="730CC68C" w14:textId="77777777" w:rsidR="007C472D" w:rsidRDefault="007C472D">
      <w:pPr>
        <w:pStyle w:val="Heading2"/>
      </w:pPr>
      <w:bookmarkStart w:id="1492" w:name="_Toc233785369"/>
      <w:r>
        <w:rPr>
          <w:rFonts w:eastAsia="Arial"/>
        </w:rPr>
        <w:t>Runtime Operation</w:t>
      </w:r>
      <w:bookmarkEnd w:id="1492"/>
    </w:p>
    <w:p w14:paraId="4C29E71D" w14:textId="77777777" w:rsidR="007C472D" w:rsidRDefault="007C472D" w:rsidP="00372D8C">
      <w:pPr>
        <w:pStyle w:val="Heading3"/>
      </w:pPr>
      <w:bookmarkStart w:id="1493" w:name="_Toc233785370"/>
      <w:r>
        <w:rPr>
          <w:rFonts w:eastAsia="Arial"/>
        </w:rPr>
        <w:t>Runtime Operation Considerations (informative)</w:t>
      </w:r>
      <w:bookmarkEnd w:id="1493"/>
    </w:p>
    <w:p w14:paraId="7E941FEB" w14:textId="5831D293" w:rsidR="007C472D" w:rsidRPr="00A9485D" w:rsidRDefault="007C472D" w:rsidP="00A9485D">
      <w:pPr>
        <w:shd w:val="clear" w:color="auto" w:fill="E6E6E6"/>
        <w:spacing w:line="240" w:lineRule="auto"/>
        <w:rPr>
          <w:rFonts w:ascii="Arial" w:hAnsi="Arial" w:cs="Arial"/>
          <w:sz w:val="20"/>
          <w:szCs w:val="20"/>
        </w:rPr>
      </w:pPr>
      <w:r w:rsidRPr="00A9485D">
        <w:rPr>
          <w:rFonts w:ascii="Arial" w:hAnsi="Arial" w:cs="Arial"/>
          <w:sz w:val="20"/>
          <w:szCs w:val="20"/>
        </w:rPr>
        <w:t>Because we have taken appropriate precautions when launching the vTPM to ensure that the platform is in an acceptable state, we can assume that while the VMM is running, it can be relied upon to protect the secrets of the vTPM, barring runtime compromise of the VMM itself.  In particular, the VMM should</w:t>
      </w:r>
      <w:ins w:id="1494" w:author="Ariel Segall" w:date="2013-10-11T22:04:00Z">
        <w:r w:rsidR="003D7C23">
          <w:rPr>
            <w:rFonts w:ascii="Arial" w:hAnsi="Arial" w:cs="Arial"/>
            <w:sz w:val="20"/>
            <w:szCs w:val="20"/>
          </w:rPr>
          <w:t>:</w:t>
        </w:r>
      </w:ins>
    </w:p>
    <w:p w14:paraId="13997927" w14:textId="0B6C921D" w:rsidR="00A9485D" w:rsidRDefault="003D7C23" w:rsidP="000775B5">
      <w:pPr>
        <w:numPr>
          <w:ilvl w:val="0"/>
          <w:numId w:val="55"/>
        </w:numPr>
        <w:shd w:val="clear" w:color="auto" w:fill="E6E6E6"/>
        <w:spacing w:line="240" w:lineRule="auto"/>
        <w:rPr>
          <w:rFonts w:ascii="Arial" w:hAnsi="Arial" w:cs="Arial"/>
          <w:sz w:val="20"/>
          <w:szCs w:val="20"/>
        </w:rPr>
      </w:pPr>
      <w:ins w:id="1495" w:author="Ariel Segall" w:date="2013-10-11T22:04:00Z">
        <w:r>
          <w:rPr>
            <w:rFonts w:ascii="Arial" w:hAnsi="Arial" w:cs="Arial"/>
            <w:sz w:val="20"/>
            <w:szCs w:val="20"/>
          </w:rPr>
          <w:t xml:space="preserve">Prevent </w:t>
        </w:r>
      </w:ins>
      <w:r w:rsidR="007C472D" w:rsidRPr="00A9485D">
        <w:rPr>
          <w:rFonts w:ascii="Arial" w:hAnsi="Arial" w:cs="Arial"/>
          <w:sz w:val="20"/>
          <w:szCs w:val="20"/>
        </w:rPr>
        <w:t>vTPM secrets</w:t>
      </w:r>
      <w:ins w:id="1496" w:author="Ariel Segall" w:date="2013-10-11T22:04:00Z">
        <w:r>
          <w:rPr>
            <w:rFonts w:ascii="Arial" w:hAnsi="Arial" w:cs="Arial"/>
            <w:sz w:val="20"/>
            <w:szCs w:val="20"/>
          </w:rPr>
          <w:t xml:space="preserve"> from</w:t>
        </w:r>
      </w:ins>
      <w:r w:rsidR="007C472D" w:rsidRPr="00A9485D">
        <w:rPr>
          <w:rFonts w:ascii="Arial" w:hAnsi="Arial" w:cs="Arial"/>
          <w:sz w:val="20"/>
          <w:szCs w:val="20"/>
        </w:rPr>
        <w:t xml:space="preserve"> being accessed by other </w:t>
      </w:r>
      <w:ins w:id="1497" w:author="Ariel Segall" w:date="2013-09-05T13:43:00Z">
        <w:r w:rsidR="00A375A3">
          <w:rPr>
            <w:rFonts w:ascii="Arial" w:hAnsi="Arial" w:cs="Arial"/>
            <w:sz w:val="20"/>
            <w:szCs w:val="20"/>
          </w:rPr>
          <w:t>VM</w:t>
        </w:r>
      </w:ins>
      <w:r w:rsidR="007C472D" w:rsidRPr="00A9485D">
        <w:rPr>
          <w:rFonts w:ascii="Arial" w:hAnsi="Arial" w:cs="Arial"/>
          <w:sz w:val="20"/>
          <w:szCs w:val="20"/>
        </w:rPr>
        <w:t>s, including other vTPMs</w:t>
      </w:r>
      <w:ins w:id="1498" w:author="Ariel Segall" w:date="2013-10-11T22:05:00Z">
        <w:r w:rsidR="000E36B7">
          <w:rPr>
            <w:rFonts w:ascii="Arial" w:hAnsi="Arial" w:cs="Arial"/>
            <w:sz w:val="20"/>
            <w:szCs w:val="20"/>
          </w:rPr>
          <w:t>.</w:t>
        </w:r>
      </w:ins>
    </w:p>
    <w:p w14:paraId="01C98D89" w14:textId="5F2E1BEE" w:rsidR="00A9485D" w:rsidRDefault="003D7C23" w:rsidP="000775B5">
      <w:pPr>
        <w:numPr>
          <w:ilvl w:val="0"/>
          <w:numId w:val="55"/>
        </w:numPr>
        <w:shd w:val="clear" w:color="auto" w:fill="E6E6E6"/>
        <w:spacing w:line="240" w:lineRule="auto"/>
        <w:rPr>
          <w:rFonts w:ascii="Arial" w:hAnsi="Arial" w:cs="Arial"/>
          <w:sz w:val="20"/>
          <w:szCs w:val="20"/>
        </w:rPr>
      </w:pPr>
      <w:ins w:id="1499" w:author="Ariel Segall" w:date="2013-10-11T22:04:00Z">
        <w:r>
          <w:rPr>
            <w:rFonts w:ascii="Arial" w:hAnsi="Arial" w:cs="Arial"/>
            <w:sz w:val="20"/>
            <w:szCs w:val="20"/>
          </w:rPr>
          <w:t xml:space="preserve">Prevent </w:t>
        </w:r>
      </w:ins>
      <w:r w:rsidR="007C472D" w:rsidRPr="00A9485D">
        <w:rPr>
          <w:rFonts w:ascii="Arial" w:hAnsi="Arial" w:cs="Arial"/>
          <w:sz w:val="20"/>
          <w:szCs w:val="20"/>
        </w:rPr>
        <w:t>vTPM secrets being accessed through shared memory or other imp</w:t>
      </w:r>
      <w:ins w:id="1500" w:author="Ariel Segall" w:date="2013-09-05T13:44:00Z">
        <w:r w:rsidR="00D46CEC">
          <w:rPr>
            <w:rFonts w:ascii="Arial" w:hAnsi="Arial" w:cs="Arial"/>
            <w:sz w:val="20"/>
            <w:szCs w:val="20"/>
          </w:rPr>
          <w:t>l</w:t>
        </w:r>
      </w:ins>
      <w:r w:rsidR="007C472D" w:rsidRPr="00A9485D">
        <w:rPr>
          <w:rFonts w:ascii="Arial" w:hAnsi="Arial" w:cs="Arial"/>
          <w:sz w:val="20"/>
          <w:szCs w:val="20"/>
        </w:rPr>
        <w:t>ementation mechanisms</w:t>
      </w:r>
      <w:ins w:id="1501" w:author="Ariel Segall" w:date="2013-10-11T22:05:00Z">
        <w:r w:rsidR="000E36B7">
          <w:rPr>
            <w:rFonts w:ascii="Arial" w:hAnsi="Arial" w:cs="Arial"/>
            <w:sz w:val="20"/>
            <w:szCs w:val="20"/>
          </w:rPr>
          <w:t>.</w:t>
        </w:r>
      </w:ins>
    </w:p>
    <w:p w14:paraId="2C47755F" w14:textId="2E187AED" w:rsidR="00A9485D" w:rsidRDefault="003D7C23" w:rsidP="000775B5">
      <w:pPr>
        <w:numPr>
          <w:ilvl w:val="0"/>
          <w:numId w:val="55"/>
        </w:numPr>
        <w:shd w:val="clear" w:color="auto" w:fill="E6E6E6"/>
        <w:spacing w:line="240" w:lineRule="auto"/>
        <w:rPr>
          <w:rFonts w:ascii="Arial" w:hAnsi="Arial" w:cs="Arial"/>
          <w:sz w:val="20"/>
          <w:szCs w:val="20"/>
        </w:rPr>
      </w:pPr>
      <w:ins w:id="1502" w:author="Ariel Segall" w:date="2013-10-11T22:04:00Z">
        <w:r>
          <w:rPr>
            <w:rFonts w:ascii="Arial" w:hAnsi="Arial" w:cs="Arial"/>
            <w:sz w:val="20"/>
            <w:szCs w:val="20"/>
          </w:rPr>
          <w:t xml:space="preserve">Prevent </w:t>
        </w:r>
      </w:ins>
      <w:ins w:id="1503" w:author="Ariel Segall" w:date="2013-10-11T22:05:00Z">
        <w:r>
          <w:rPr>
            <w:rFonts w:ascii="Arial" w:hAnsi="Arial" w:cs="Arial"/>
            <w:sz w:val="20"/>
            <w:szCs w:val="20"/>
          </w:rPr>
          <w:t>c</w:t>
        </w:r>
      </w:ins>
      <w:r w:rsidR="007C472D" w:rsidRPr="00A9485D">
        <w:rPr>
          <w:rFonts w:ascii="Arial" w:hAnsi="Arial" w:cs="Arial"/>
          <w:sz w:val="20"/>
          <w:szCs w:val="20"/>
        </w:rPr>
        <w:t xml:space="preserve">ache manipulation attacks and other side channel </w:t>
      </w:r>
      <w:proofErr w:type="gramStart"/>
      <w:r w:rsidR="007C472D" w:rsidRPr="00A9485D">
        <w:rPr>
          <w:rFonts w:ascii="Arial" w:hAnsi="Arial" w:cs="Arial"/>
          <w:sz w:val="20"/>
          <w:szCs w:val="20"/>
        </w:rPr>
        <w:t>attacks which</w:t>
      </w:r>
      <w:proofErr w:type="gramEnd"/>
      <w:r w:rsidR="007C472D" w:rsidRPr="00A9485D">
        <w:rPr>
          <w:rFonts w:ascii="Arial" w:hAnsi="Arial" w:cs="Arial"/>
          <w:sz w:val="20"/>
          <w:szCs w:val="20"/>
        </w:rPr>
        <w:t xml:space="preserve"> might allow an attacker to learn information about a vTPM's keys</w:t>
      </w:r>
      <w:ins w:id="1504" w:author="Ariel Segall" w:date="2013-10-11T22:05:00Z">
        <w:r w:rsidR="000E36B7">
          <w:rPr>
            <w:rFonts w:ascii="Arial" w:hAnsi="Arial" w:cs="Arial"/>
            <w:sz w:val="20"/>
            <w:szCs w:val="20"/>
          </w:rPr>
          <w:t>.</w:t>
        </w:r>
      </w:ins>
    </w:p>
    <w:p w14:paraId="4C6E849F" w14:textId="751B299E" w:rsidR="00A9485D" w:rsidRDefault="003D7C23" w:rsidP="000775B5">
      <w:pPr>
        <w:numPr>
          <w:ilvl w:val="0"/>
          <w:numId w:val="55"/>
        </w:numPr>
        <w:shd w:val="clear" w:color="auto" w:fill="E6E6E6"/>
        <w:spacing w:line="240" w:lineRule="auto"/>
        <w:rPr>
          <w:rFonts w:ascii="Arial" w:hAnsi="Arial" w:cs="Arial"/>
          <w:sz w:val="20"/>
          <w:szCs w:val="20"/>
        </w:rPr>
      </w:pPr>
      <w:ins w:id="1505" w:author="Ariel Segall" w:date="2013-10-11T22:04:00Z">
        <w:r>
          <w:rPr>
            <w:rFonts w:ascii="Arial" w:hAnsi="Arial" w:cs="Arial"/>
            <w:sz w:val="20"/>
            <w:szCs w:val="20"/>
          </w:rPr>
          <w:t xml:space="preserve">Prohibit </w:t>
        </w:r>
      </w:ins>
      <w:ins w:id="1506" w:author="Ariel Segall" w:date="2013-10-11T22:05:00Z">
        <w:r>
          <w:rPr>
            <w:rFonts w:ascii="Arial" w:hAnsi="Arial" w:cs="Arial"/>
            <w:sz w:val="20"/>
            <w:szCs w:val="20"/>
          </w:rPr>
          <w:t>a</w:t>
        </w:r>
      </w:ins>
      <w:r w:rsidR="007C472D" w:rsidRPr="00A9485D">
        <w:rPr>
          <w:rFonts w:ascii="Arial" w:hAnsi="Arial" w:cs="Arial"/>
          <w:sz w:val="20"/>
          <w:szCs w:val="20"/>
        </w:rPr>
        <w:t xml:space="preserve">ccess to the vTPM's standard interface by VMs that are not part of </w:t>
      </w:r>
      <w:r w:rsidR="00A9485D" w:rsidRPr="00A9485D">
        <w:rPr>
          <w:rFonts w:ascii="Arial" w:hAnsi="Arial" w:cs="Arial"/>
          <w:sz w:val="20"/>
          <w:szCs w:val="20"/>
        </w:rPr>
        <w:t xml:space="preserve">the vTPM's Virtual Platform, or </w:t>
      </w:r>
      <w:r w:rsidR="007C472D" w:rsidRPr="00A9485D">
        <w:rPr>
          <w:rFonts w:ascii="Arial" w:hAnsi="Arial" w:cs="Arial"/>
          <w:sz w:val="20"/>
          <w:szCs w:val="20"/>
        </w:rPr>
        <w:t xml:space="preserve">by unauthorized VMs </w:t>
      </w:r>
      <w:proofErr w:type="gramStart"/>
      <w:r w:rsidR="007C472D" w:rsidRPr="00A9485D">
        <w:rPr>
          <w:rFonts w:ascii="Arial" w:hAnsi="Arial" w:cs="Arial"/>
          <w:sz w:val="20"/>
          <w:szCs w:val="20"/>
        </w:rPr>
        <w:t>within  the</w:t>
      </w:r>
      <w:proofErr w:type="gramEnd"/>
      <w:r w:rsidR="007C472D" w:rsidRPr="00A9485D">
        <w:rPr>
          <w:rFonts w:ascii="Arial" w:hAnsi="Arial" w:cs="Arial"/>
          <w:sz w:val="20"/>
          <w:szCs w:val="20"/>
        </w:rPr>
        <w:t xml:space="preserve"> vTPM's VP</w:t>
      </w:r>
      <w:ins w:id="1507" w:author="Ariel Segall" w:date="2013-10-11T22:05:00Z">
        <w:r w:rsidR="000E36B7">
          <w:rPr>
            <w:rFonts w:ascii="Arial" w:hAnsi="Arial" w:cs="Arial"/>
            <w:sz w:val="20"/>
            <w:szCs w:val="20"/>
          </w:rPr>
          <w:t>.</w:t>
        </w:r>
      </w:ins>
    </w:p>
    <w:p w14:paraId="46E2A0B4" w14:textId="7551F24B" w:rsidR="007C472D" w:rsidRPr="00A9485D" w:rsidRDefault="003D7C23" w:rsidP="000775B5">
      <w:pPr>
        <w:numPr>
          <w:ilvl w:val="0"/>
          <w:numId w:val="55"/>
        </w:numPr>
        <w:shd w:val="clear" w:color="auto" w:fill="E6E6E6"/>
        <w:spacing w:line="240" w:lineRule="auto"/>
        <w:rPr>
          <w:rFonts w:ascii="Arial" w:hAnsi="Arial" w:cs="Arial"/>
          <w:sz w:val="20"/>
          <w:szCs w:val="20"/>
        </w:rPr>
      </w:pPr>
      <w:ins w:id="1508" w:author="Ariel Segall" w:date="2013-10-11T22:05:00Z">
        <w:r>
          <w:rPr>
            <w:rFonts w:ascii="Arial" w:hAnsi="Arial" w:cs="Arial"/>
            <w:sz w:val="20"/>
            <w:szCs w:val="20"/>
          </w:rPr>
          <w:t>Prevent m</w:t>
        </w:r>
      </w:ins>
      <w:r w:rsidR="007C472D" w:rsidRPr="00A9485D">
        <w:rPr>
          <w:rFonts w:ascii="Arial" w:hAnsi="Arial" w:cs="Arial"/>
          <w:sz w:val="20"/>
          <w:szCs w:val="20"/>
        </w:rPr>
        <w:t xml:space="preserve">odification of </w:t>
      </w:r>
      <w:proofErr w:type="gramStart"/>
      <w:r w:rsidR="007C472D" w:rsidRPr="00A9485D">
        <w:rPr>
          <w:rFonts w:ascii="Arial" w:hAnsi="Arial" w:cs="Arial"/>
          <w:sz w:val="20"/>
          <w:szCs w:val="20"/>
        </w:rPr>
        <w:t>the  vTPM's</w:t>
      </w:r>
      <w:proofErr w:type="gramEnd"/>
      <w:r w:rsidR="007C472D" w:rsidRPr="00A9485D">
        <w:rPr>
          <w:rFonts w:ascii="Arial" w:hAnsi="Arial" w:cs="Arial"/>
          <w:sz w:val="20"/>
          <w:szCs w:val="20"/>
        </w:rPr>
        <w:t xml:space="preserve"> runtime state by entities outside of the vTPM</w:t>
      </w:r>
      <w:ins w:id="1509" w:author="Ariel Segall" w:date="2013-10-11T22:05:00Z">
        <w:r w:rsidR="000E36B7">
          <w:rPr>
            <w:rFonts w:ascii="Arial" w:hAnsi="Arial" w:cs="Arial"/>
            <w:sz w:val="20"/>
            <w:szCs w:val="20"/>
          </w:rPr>
          <w:t>.</w:t>
        </w:r>
      </w:ins>
    </w:p>
    <w:p w14:paraId="7F3BE42A" w14:textId="77777777" w:rsidR="007C472D" w:rsidRPr="00A9485D" w:rsidRDefault="007C472D" w:rsidP="00A9485D">
      <w:pPr>
        <w:shd w:val="clear" w:color="auto" w:fill="E6E6E6"/>
        <w:spacing w:line="240" w:lineRule="auto"/>
        <w:rPr>
          <w:rFonts w:ascii="Arial" w:hAnsi="Arial" w:cs="Arial"/>
          <w:sz w:val="20"/>
          <w:szCs w:val="20"/>
        </w:rPr>
      </w:pPr>
      <w:r w:rsidRPr="00A9485D">
        <w:rPr>
          <w:rFonts w:ascii="Arial" w:hAnsi="Arial" w:cs="Arial"/>
          <w:sz w:val="20"/>
          <w:szCs w:val="20"/>
        </w:rPr>
        <w:t xml:space="preserve">The VMM or vPlatform Manager may shut down the vTPM or revoke its credentials if there is some risk of violating these policies. A common policy in systems where TPM-based runtime monitoring is in use might include “the vTPM must shut down if the pTPM PCRs for the TCB change”; other policies might force shutdown or credential revocation in the event of software updates, security policy changes, or indications of possible malicious activity. </w:t>
      </w:r>
    </w:p>
    <w:p w14:paraId="37AD2A1A" w14:textId="77777777" w:rsidR="007C472D" w:rsidRPr="00A9485D" w:rsidRDefault="007C472D" w:rsidP="00A9485D">
      <w:pPr>
        <w:shd w:val="clear" w:color="auto" w:fill="E6E6E6"/>
        <w:spacing w:line="240" w:lineRule="auto"/>
        <w:rPr>
          <w:rFonts w:ascii="Arial" w:hAnsi="Arial" w:cs="Arial"/>
          <w:sz w:val="20"/>
          <w:szCs w:val="20"/>
        </w:rPr>
      </w:pPr>
      <w:r w:rsidRPr="00A9485D">
        <w:rPr>
          <w:rFonts w:ascii="Arial" w:hAnsi="Arial" w:cs="Arial"/>
          <w:sz w:val="20"/>
          <w:szCs w:val="20"/>
        </w:rPr>
        <w:t xml:space="preserve">The primary purpose of these shutdowns is to ensure that a remote appraiser that establishes trust in a vTPM based on a certain set of behavioral assumptions has an opportunity to reestablish trust if there is a chance that those assumptions may no longer be true. </w:t>
      </w:r>
    </w:p>
    <w:p w14:paraId="0934F141" w14:textId="77777777" w:rsidR="007C472D" w:rsidRDefault="007C472D" w:rsidP="00A9485D">
      <w:pPr>
        <w:pStyle w:val="Heading3"/>
      </w:pPr>
      <w:bookmarkStart w:id="1510" w:name="_Toc233785371"/>
      <w:r>
        <w:rPr>
          <w:rFonts w:eastAsia="Arial"/>
        </w:rPr>
        <w:t>Runtime Operation (normative)</w:t>
      </w:r>
      <w:bookmarkEnd w:id="1510"/>
    </w:p>
    <w:p w14:paraId="4F17FADE" w14:textId="674C62A8" w:rsidR="007C472D" w:rsidRDefault="007C472D" w:rsidP="000775B5">
      <w:pPr>
        <w:pStyle w:val="BodyText"/>
        <w:numPr>
          <w:ilvl w:val="0"/>
          <w:numId w:val="21"/>
        </w:numPr>
        <w:rPr>
          <w:rFonts w:eastAsia="Arial"/>
        </w:rPr>
      </w:pPr>
      <w:r>
        <w:rPr>
          <w:rFonts w:eastAsia="Arial"/>
        </w:rPr>
        <w:t xml:space="preserve">While the vTPM is running, the VMM MUST </w:t>
      </w:r>
      <w:proofErr w:type="gramStart"/>
      <w:r>
        <w:rPr>
          <w:rFonts w:eastAsia="Arial"/>
        </w:rPr>
        <w:t>protect</w:t>
      </w:r>
      <w:proofErr w:type="gramEnd"/>
      <w:r>
        <w:rPr>
          <w:rFonts w:eastAsia="Arial"/>
        </w:rPr>
        <w:t xml:space="preserve"> the vTPM's secrets and state</w:t>
      </w:r>
      <w:ins w:id="1511" w:author="Ariel Segall" w:date="2013-09-05T13:56:00Z">
        <w:r w:rsidR="00524ED6">
          <w:rPr>
            <w:rFonts w:eastAsia="Arial"/>
          </w:rPr>
          <w:t>.</w:t>
        </w:r>
      </w:ins>
    </w:p>
    <w:p w14:paraId="65FFEF96" w14:textId="05E96B49" w:rsidR="007C472D" w:rsidRDefault="007C472D" w:rsidP="000775B5">
      <w:pPr>
        <w:pStyle w:val="BodyText"/>
        <w:numPr>
          <w:ilvl w:val="0"/>
          <w:numId w:val="21"/>
        </w:numPr>
      </w:pPr>
      <w:r>
        <w:rPr>
          <w:rFonts w:eastAsia="Arial"/>
        </w:rPr>
        <w:t xml:space="preserve">The VMM and other trusted domains </w:t>
      </w:r>
      <w:proofErr w:type="gramStart"/>
      <w:r>
        <w:rPr>
          <w:rFonts w:eastAsia="Arial"/>
        </w:rPr>
        <w:t>MAY</w:t>
      </w:r>
      <w:proofErr w:type="gramEnd"/>
      <w:r>
        <w:rPr>
          <w:rFonts w:eastAsia="Arial"/>
        </w:rPr>
        <w:t xml:space="preserve"> enforce constraints on the vTPM's operations. </w:t>
      </w:r>
      <w:r>
        <w:rPr>
          <w:rFonts w:eastAsia="Arial"/>
        </w:rPr>
        <w:lastRenderedPageBreak/>
        <w:t xml:space="preserve">The VMM and other trusted domains </w:t>
      </w:r>
      <w:proofErr w:type="gramStart"/>
      <w:r>
        <w:rPr>
          <w:rFonts w:eastAsia="Arial"/>
        </w:rPr>
        <w:t>MAY</w:t>
      </w:r>
      <w:proofErr w:type="gramEnd"/>
      <w:r>
        <w:rPr>
          <w:rFonts w:eastAsia="Arial"/>
        </w:rPr>
        <w:t xml:space="preserve"> force a vTPM to shut down, lose acc</w:t>
      </w:r>
      <w:r w:rsidR="00FA3ACC">
        <w:rPr>
          <w:rFonts w:eastAsia="Arial"/>
        </w:rPr>
        <w:t xml:space="preserve">ess to certain secrets (see eAIKs, Section </w:t>
      </w:r>
      <w:r w:rsidR="00223976">
        <w:rPr>
          <w:rFonts w:eastAsia="Arial"/>
        </w:rPr>
        <w:fldChar w:fldCharType="begin"/>
      </w:r>
      <w:r w:rsidR="00FA3ACC">
        <w:rPr>
          <w:rFonts w:eastAsia="Arial"/>
        </w:rPr>
        <w:instrText xml:space="preserve"> REF _Ref233198830 \r \h </w:instrText>
      </w:r>
      <w:r w:rsidR="00223976">
        <w:rPr>
          <w:rFonts w:eastAsia="Arial"/>
        </w:rPr>
      </w:r>
      <w:r w:rsidR="00223976">
        <w:rPr>
          <w:rFonts w:eastAsia="Arial"/>
        </w:rPr>
        <w:fldChar w:fldCharType="separate"/>
      </w:r>
      <w:r w:rsidR="00F73D98">
        <w:rPr>
          <w:rFonts w:eastAsia="Arial"/>
        </w:rPr>
        <w:t>10.6.2.4</w:t>
      </w:r>
      <w:r w:rsidR="00223976">
        <w:rPr>
          <w:rFonts w:eastAsia="Arial"/>
        </w:rPr>
        <w:fldChar w:fldCharType="end"/>
      </w:r>
      <w:r>
        <w:rPr>
          <w:rFonts w:eastAsia="Arial"/>
        </w:rPr>
        <w:t>), have its certificates revoked</w:t>
      </w:r>
      <w:ins w:id="1512" w:author="Ariel Segall" w:date="2013-09-05T13:55:00Z">
        <w:r w:rsidR="001E10A0">
          <w:rPr>
            <w:rFonts w:eastAsia="Arial"/>
          </w:rPr>
          <w:t xml:space="preserve"> in the local PKI</w:t>
        </w:r>
      </w:ins>
      <w:r>
        <w:rPr>
          <w:rFonts w:eastAsia="Arial"/>
        </w:rPr>
        <w:t>, or otherwise enforce consequences if these constraints are violated.</w:t>
      </w:r>
      <w:r>
        <w:t xml:space="preserve"> </w:t>
      </w:r>
    </w:p>
    <w:p w14:paraId="249A99B5" w14:textId="1080BA4E" w:rsidR="00502B7F" w:rsidRPr="009E21FD" w:rsidRDefault="00502B7F" w:rsidP="000775B5">
      <w:pPr>
        <w:pStyle w:val="BodyText"/>
        <w:numPr>
          <w:ilvl w:val="0"/>
          <w:numId w:val="21"/>
        </w:numPr>
        <w:rPr>
          <w:ins w:id="1513" w:author="Ariel Segall" w:date="2013-10-11T22:08:00Z"/>
        </w:rPr>
      </w:pPr>
      <w:ins w:id="1514" w:author="Ariel Segall" w:date="2013-10-11T22:06:00Z">
        <w:r>
          <w:rPr>
            <w:rFonts w:eastAsia="Arial"/>
          </w:rPr>
          <w:t>The vPlatform Credential (</w:t>
        </w:r>
      </w:ins>
      <w:ins w:id="1515" w:author="Ariel Segall" w:date="2013-10-11T22:07:00Z">
        <w:r>
          <w:rPr>
            <w:rFonts w:eastAsia="Arial"/>
          </w:rPr>
          <w:fldChar w:fldCharType="begin"/>
        </w:r>
        <w:r>
          <w:rPr>
            <w:rFonts w:eastAsia="Arial"/>
          </w:rPr>
          <w:instrText xml:space="preserve"> REF _Ref243148564 \r \h </w:instrText>
        </w:r>
        <w:r>
          <w:rPr>
            <w:rFonts w:eastAsia="Arial"/>
          </w:rPr>
        </w:r>
      </w:ins>
      <w:r>
        <w:rPr>
          <w:rFonts w:eastAsia="Arial"/>
        </w:rPr>
        <w:fldChar w:fldCharType="separate"/>
      </w:r>
      <w:ins w:id="1516" w:author="Ariel Segall" w:date="2013-10-11T22:46:00Z">
        <w:r w:rsidR="00F73D98">
          <w:rPr>
            <w:rFonts w:eastAsia="Arial"/>
          </w:rPr>
          <w:t>10.4</w:t>
        </w:r>
      </w:ins>
      <w:ins w:id="1517" w:author="Ariel Segall" w:date="2013-10-11T22:07:00Z">
        <w:r>
          <w:rPr>
            <w:rFonts w:eastAsia="Arial"/>
          </w:rPr>
          <w:fldChar w:fldCharType="end"/>
        </w:r>
        <w:r>
          <w:rPr>
            <w:rFonts w:eastAsia="Arial"/>
          </w:rPr>
          <w:t xml:space="preserve">) SHALL accurately reflect the vPlatform at all times. </w:t>
        </w:r>
      </w:ins>
    </w:p>
    <w:p w14:paraId="0A298150" w14:textId="77777777" w:rsidR="00406025" w:rsidRPr="009E21FD" w:rsidRDefault="00406025" w:rsidP="009E21FD">
      <w:pPr>
        <w:pStyle w:val="BodyText"/>
        <w:numPr>
          <w:ilvl w:val="1"/>
          <w:numId w:val="21"/>
        </w:numPr>
        <w:rPr>
          <w:ins w:id="1518" w:author="Ariel Segall" w:date="2013-10-11T22:09:00Z"/>
        </w:rPr>
      </w:pPr>
      <w:ins w:id="1519" w:author="Ariel Segall" w:date="2013-10-11T22:07:00Z">
        <w:r>
          <w:rPr>
            <w:rFonts w:eastAsia="Arial"/>
          </w:rPr>
          <w:t>Components</w:t>
        </w:r>
        <w:r w:rsidR="00502B7F">
          <w:rPr>
            <w:rFonts w:eastAsia="Arial"/>
          </w:rPr>
          <w:t xml:space="preserve"> </w:t>
        </w:r>
      </w:ins>
      <w:ins w:id="1520" w:author="Ariel Segall" w:date="2013-10-11T22:09:00Z">
        <w:r>
          <w:rPr>
            <w:rFonts w:eastAsia="Arial"/>
          </w:rPr>
          <w:t xml:space="preserve">required by the </w:t>
        </w:r>
      </w:ins>
      <w:ins w:id="1521" w:author="Ariel Segall" w:date="2013-10-11T22:07:00Z">
        <w:r>
          <w:rPr>
            <w:rFonts w:eastAsia="Arial"/>
          </w:rPr>
          <w:t>vPC SHALL be</w:t>
        </w:r>
        <w:r w:rsidR="00502B7F">
          <w:rPr>
            <w:rFonts w:eastAsia="Arial"/>
          </w:rPr>
          <w:t xml:space="preserve"> added to the vPlatform.</w:t>
        </w:r>
      </w:ins>
      <w:ins w:id="1522" w:author="Ariel Segall" w:date="2013-10-11T22:09:00Z">
        <w:r>
          <w:rPr>
            <w:rFonts w:eastAsia="Arial"/>
          </w:rPr>
          <w:t xml:space="preserve"> Components allowed by the vPC MAY be added to the vPlatform.</w:t>
        </w:r>
      </w:ins>
    </w:p>
    <w:p w14:paraId="26973EA3" w14:textId="75529939" w:rsidR="007C472D" w:rsidRPr="009E21FD" w:rsidRDefault="00502B7F" w:rsidP="009E21FD">
      <w:pPr>
        <w:pStyle w:val="BodyText"/>
        <w:numPr>
          <w:ilvl w:val="1"/>
          <w:numId w:val="21"/>
        </w:numPr>
        <w:rPr>
          <w:ins w:id="1523" w:author="Ariel Segall" w:date="2013-10-11T22:08:00Z"/>
        </w:rPr>
      </w:pPr>
      <w:ins w:id="1524" w:author="Ariel Segall" w:date="2013-10-11T22:07:00Z">
        <w:r>
          <w:rPr>
            <w:rFonts w:eastAsia="Arial"/>
          </w:rPr>
          <w:t xml:space="preserve"> If the vPC says a measurement of a given component will exist, the measurement SHALL be taken and placed in the corresponding vTPM PCR. If the vPC does not say</w:t>
        </w:r>
      </w:ins>
      <w:ins w:id="1525" w:author="Ariel Segall" w:date="2013-10-11T22:08:00Z">
        <w:r>
          <w:rPr>
            <w:rFonts w:eastAsia="Arial"/>
          </w:rPr>
          <w:t xml:space="preserve"> that a measurement will exist, the measurement is not required.</w:t>
        </w:r>
      </w:ins>
    </w:p>
    <w:p w14:paraId="2E3CC7D8" w14:textId="3E8023D2" w:rsidR="00502B7F" w:rsidRPr="009E21FD" w:rsidRDefault="00502B7F" w:rsidP="009E21FD">
      <w:pPr>
        <w:pStyle w:val="BodyText"/>
        <w:numPr>
          <w:ilvl w:val="1"/>
          <w:numId w:val="21"/>
        </w:numPr>
        <w:rPr>
          <w:ins w:id="1526" w:author="Ariel Segall" w:date="2013-10-11T22:10:00Z"/>
        </w:rPr>
      </w:pPr>
      <w:ins w:id="1527" w:author="Ariel Segall" w:date="2013-10-11T22:09:00Z">
        <w:r>
          <w:rPr>
            <w:rFonts w:eastAsia="Arial"/>
          </w:rPr>
          <w:t xml:space="preserve">Components not included in the vPC MUST NOT </w:t>
        </w:r>
        <w:proofErr w:type="gramStart"/>
        <w:r>
          <w:rPr>
            <w:rFonts w:eastAsia="Arial"/>
          </w:rPr>
          <w:t>be</w:t>
        </w:r>
        <w:proofErr w:type="gramEnd"/>
        <w:r>
          <w:rPr>
            <w:rFonts w:eastAsia="Arial"/>
          </w:rPr>
          <w:t xml:space="preserve"> added to the vPlatform.</w:t>
        </w:r>
      </w:ins>
    </w:p>
    <w:p w14:paraId="0B249952" w14:textId="1CD074C8" w:rsidR="00BD0266" w:rsidRDefault="00BD0266" w:rsidP="009E21FD">
      <w:pPr>
        <w:pStyle w:val="BodyText"/>
        <w:numPr>
          <w:ilvl w:val="1"/>
          <w:numId w:val="21"/>
        </w:numPr>
      </w:pPr>
      <w:proofErr w:type="gramStart"/>
      <w:ins w:id="1528" w:author="Ariel Segall" w:date="2013-10-11T22:10:00Z">
        <w:r>
          <w:rPr>
            <w:rFonts w:eastAsia="Arial"/>
          </w:rPr>
          <w:t>vPlatform</w:t>
        </w:r>
        <w:proofErr w:type="gramEnd"/>
        <w:r>
          <w:rPr>
            <w:rFonts w:eastAsia="Arial"/>
          </w:rPr>
          <w:t xml:space="preserve"> behavior SHALL correspond to the policies described in the vPC.</w:t>
        </w:r>
      </w:ins>
    </w:p>
    <w:p w14:paraId="134AB155" w14:textId="77777777" w:rsidR="007C472D" w:rsidRDefault="007C472D" w:rsidP="000775B5">
      <w:pPr>
        <w:pStyle w:val="BodyText"/>
        <w:numPr>
          <w:ilvl w:val="0"/>
          <w:numId w:val="21"/>
        </w:numPr>
      </w:pPr>
      <w:r>
        <w:rPr>
          <w:rFonts w:eastAsia="Arial"/>
        </w:rPr>
        <w:t xml:space="preserve">If the vTPM is not running, the VMM MUST NOT </w:t>
      </w:r>
      <w:proofErr w:type="gramStart"/>
      <w:r>
        <w:rPr>
          <w:rFonts w:eastAsia="Arial"/>
        </w:rPr>
        <w:t>release</w:t>
      </w:r>
      <w:proofErr w:type="gramEnd"/>
      <w:r>
        <w:rPr>
          <w:rFonts w:eastAsia="Arial"/>
        </w:rPr>
        <w:t xml:space="preserve"> the vTPM's secrets. </w:t>
      </w:r>
    </w:p>
    <w:p w14:paraId="3381D39C" w14:textId="3577ED1F" w:rsidR="007C472D" w:rsidRDefault="007C472D" w:rsidP="000775B5">
      <w:pPr>
        <w:pStyle w:val="BodyText"/>
        <w:numPr>
          <w:ilvl w:val="0"/>
          <w:numId w:val="21"/>
        </w:numPr>
        <w:rPr>
          <w:rFonts w:eastAsia="Arial"/>
        </w:rPr>
      </w:pPr>
      <w:r>
        <w:rPr>
          <w:rFonts w:eastAsia="Arial"/>
        </w:rPr>
        <w:t xml:space="preserve">The system MUST ensure that the vTPM's PCRs accurately represent any associated VMs </w:t>
      </w:r>
      <w:r w:rsidR="00D522EB">
        <w:rPr>
          <w:rFonts w:eastAsia="Arial"/>
        </w:rPr>
        <w:t xml:space="preserve">or Virtual Platform state </w:t>
      </w:r>
      <w:r>
        <w:rPr>
          <w:rFonts w:eastAsia="Arial"/>
        </w:rPr>
        <w:t>in the event of a VM crash, pause, or restart.</w:t>
      </w:r>
    </w:p>
    <w:p w14:paraId="169FD753" w14:textId="77777777" w:rsidR="007C472D" w:rsidRDefault="007C472D">
      <w:pPr>
        <w:pStyle w:val="Heading2"/>
        <w:rPr>
          <w:rFonts w:eastAsia="Arial"/>
        </w:rPr>
      </w:pPr>
      <w:bookmarkStart w:id="1529" w:name="_Ref211682939"/>
      <w:bookmarkStart w:id="1530" w:name="_Toc233785372"/>
      <w:r>
        <w:rPr>
          <w:rFonts w:eastAsia="Arial"/>
        </w:rPr>
        <w:t xml:space="preserve">Saving </w:t>
      </w:r>
      <w:proofErr w:type="gramStart"/>
      <w:r>
        <w:rPr>
          <w:rFonts w:eastAsia="Arial"/>
        </w:rPr>
        <w:t>vPlatform</w:t>
      </w:r>
      <w:proofErr w:type="gramEnd"/>
      <w:r>
        <w:rPr>
          <w:rFonts w:eastAsia="Arial"/>
        </w:rPr>
        <w:t xml:space="preserve"> State</w:t>
      </w:r>
      <w:bookmarkEnd w:id="1529"/>
      <w:bookmarkEnd w:id="1530"/>
    </w:p>
    <w:p w14:paraId="0D1441DA" w14:textId="77777777" w:rsidR="007C472D" w:rsidRDefault="007C472D" w:rsidP="00A9485D">
      <w:pPr>
        <w:pStyle w:val="Heading3"/>
      </w:pPr>
      <w:bookmarkStart w:id="1531" w:name="_Toc233785373"/>
      <w:r>
        <w:rPr>
          <w:rFonts w:eastAsia="Arial"/>
        </w:rPr>
        <w:t>State Saving Requirements (normative)</w:t>
      </w:r>
      <w:bookmarkEnd w:id="1531"/>
    </w:p>
    <w:p w14:paraId="5D2F1299" w14:textId="139A33F9" w:rsidR="007C472D" w:rsidRDefault="007C472D" w:rsidP="00AF360C">
      <w:pPr>
        <w:pStyle w:val="BodyText"/>
        <w:numPr>
          <w:ilvl w:val="0"/>
          <w:numId w:val="22"/>
        </w:numPr>
      </w:pPr>
      <w:r>
        <w:rPr>
          <w:rFonts w:eastAsia="Arial"/>
        </w:rPr>
        <w:t xml:space="preserve">Whenever the vTPM’s internal data is updated in a way that should be maintained over a boot, the vTPM SHALL save its state. </w:t>
      </w:r>
      <w:r w:rsidR="00CE042B" w:rsidRPr="00B816E5">
        <w:rPr>
          <w:rFonts w:eastAsia="Arial"/>
        </w:rPr>
        <w:t>There SHOULD be protection against race conditions that might result from a vTPM</w:t>
      </w:r>
      <w:r w:rsidR="00CE042B">
        <w:rPr>
          <w:rFonts w:eastAsia="Arial"/>
        </w:rPr>
        <w:t xml:space="preserve"> or vPlatform Manager</w:t>
      </w:r>
      <w:r w:rsidR="00CE042B" w:rsidRPr="00B816E5">
        <w:rPr>
          <w:rFonts w:eastAsia="Arial"/>
        </w:rPr>
        <w:t xml:space="preserve"> crashing mid-save.</w:t>
      </w:r>
    </w:p>
    <w:p w14:paraId="71E95F94" w14:textId="068ECF8C" w:rsidR="007C472D" w:rsidRDefault="007C472D" w:rsidP="000775B5">
      <w:pPr>
        <w:pStyle w:val="BodyText"/>
        <w:numPr>
          <w:ilvl w:val="0"/>
          <w:numId w:val="22"/>
        </w:numPr>
      </w:pPr>
      <w:r>
        <w:rPr>
          <w:rFonts w:eastAsia="Arial"/>
        </w:rPr>
        <w:t>When the vTPM’s state is saved, it SHALL do so in such a way as to protect its secrets and enforce any constraints guaranteed by its creation and credentials.</w:t>
      </w:r>
      <w:r w:rsidR="00C50ECE">
        <w:rPr>
          <w:rFonts w:eastAsia="Arial"/>
        </w:rPr>
        <w:t xml:space="preserve"> This SHOULD include encrypting the vTPM’s state </w:t>
      </w:r>
      <w:r w:rsidR="00830213">
        <w:rPr>
          <w:rFonts w:eastAsia="Arial"/>
        </w:rPr>
        <w:t>with a fresh</w:t>
      </w:r>
      <w:ins w:id="1532" w:author="Ariel Segall" w:date="2013-10-11T22:19:00Z">
        <w:r w:rsidR="001E3FAD">
          <w:rPr>
            <w:rFonts w:eastAsia="Arial"/>
          </w:rPr>
          <w:t xml:space="preserve"> </w:t>
        </w:r>
        <w:proofErr w:type="gramStart"/>
        <w:r w:rsidR="001E3FAD">
          <w:rPr>
            <w:rFonts w:eastAsia="Arial"/>
          </w:rPr>
          <w:t>VDK which</w:t>
        </w:r>
        <w:proofErr w:type="gramEnd"/>
        <w:r w:rsidR="001E3FAD">
          <w:rPr>
            <w:rFonts w:eastAsia="Arial"/>
          </w:rPr>
          <w:t xml:space="preserve"> is then encrypted; the fresh key</w:t>
        </w:r>
      </w:ins>
      <w:ins w:id="1533" w:author="Ariel Segall" w:date="2013-10-11T22:18:00Z">
        <w:r w:rsidR="001E3FAD">
          <w:rPr>
            <w:rFonts w:eastAsia="Arial"/>
          </w:rPr>
          <w:t xml:space="preserve">, </w:t>
        </w:r>
      </w:ins>
      <w:ins w:id="1534" w:author="Ariel Segall" w:date="2013-10-11T22:19:00Z">
        <w:r w:rsidR="001E3FAD">
          <w:rPr>
            <w:rFonts w:eastAsia="Arial"/>
          </w:rPr>
          <w:t>providing</w:t>
        </w:r>
        <w:r w:rsidR="003A503F">
          <w:rPr>
            <w:rFonts w:eastAsia="Arial"/>
          </w:rPr>
          <w:t xml:space="preserve"> protection against data substitution attacks</w:t>
        </w:r>
      </w:ins>
      <w:ins w:id="1535" w:author="Ariel Segall" w:date="2013-10-11T22:20:00Z">
        <w:r w:rsidR="001E3FAD">
          <w:rPr>
            <w:rFonts w:eastAsia="Arial"/>
          </w:rPr>
          <w:t xml:space="preserve"> beyond the basic rollback protection mechanism</w:t>
        </w:r>
      </w:ins>
      <w:r w:rsidR="00830213">
        <w:rPr>
          <w:rFonts w:eastAsia="Arial"/>
        </w:rPr>
        <w:t>.</w:t>
      </w:r>
    </w:p>
    <w:p w14:paraId="5BA7B0DC" w14:textId="77777777" w:rsidR="00662AA4" w:rsidRPr="003D1ACC" w:rsidRDefault="00C50ECE" w:rsidP="000775B5">
      <w:pPr>
        <w:pStyle w:val="BodyText"/>
        <w:numPr>
          <w:ilvl w:val="0"/>
          <w:numId w:val="22"/>
        </w:numPr>
        <w:rPr>
          <w:ins w:id="1536" w:author="Ariel Segall" w:date="2013-09-12T16:15:00Z"/>
        </w:rPr>
      </w:pPr>
      <w:r>
        <w:rPr>
          <w:rFonts w:eastAsia="Arial"/>
        </w:rPr>
        <w:t>Whenever the vTPM’s state is saved, it SHALL provide the vPlatform Manager with a hash of its</w:t>
      </w:r>
      <w:r w:rsidR="00830213">
        <w:rPr>
          <w:rFonts w:eastAsia="Arial"/>
        </w:rPr>
        <w:t xml:space="preserve"> most recently saved data.</w:t>
      </w:r>
      <w:ins w:id="1537" w:author="Ariel Segall" w:date="2013-09-12T16:13:00Z">
        <w:r w:rsidR="00662AA4">
          <w:rPr>
            <w:rFonts w:eastAsia="Arial"/>
          </w:rPr>
          <w:t xml:space="preserve"> </w:t>
        </w:r>
      </w:ins>
    </w:p>
    <w:p w14:paraId="2104B577" w14:textId="30CB12CD" w:rsidR="00830213" w:rsidRPr="00830213" w:rsidRDefault="00662AA4" w:rsidP="000775B5">
      <w:pPr>
        <w:pStyle w:val="BodyText"/>
        <w:numPr>
          <w:ilvl w:val="0"/>
          <w:numId w:val="22"/>
        </w:numPr>
      </w:pPr>
      <w:ins w:id="1538" w:author="Ariel Segall" w:date="2013-09-12T16:13:00Z">
        <w:r>
          <w:rPr>
            <w:rFonts w:eastAsia="Arial"/>
          </w:rPr>
          <w:t xml:space="preserve">The vPlatform Manager SHALL maintain a list of most recent </w:t>
        </w:r>
      </w:ins>
      <w:ins w:id="1539" w:author="Ariel Segall" w:date="2013-09-12T16:17:00Z">
        <w:r w:rsidR="00D20CF8">
          <w:rPr>
            <w:rFonts w:eastAsia="Arial"/>
          </w:rPr>
          <w:t xml:space="preserve">data </w:t>
        </w:r>
      </w:ins>
      <w:ins w:id="1540" w:author="Ariel Segall" w:date="2013-09-12T16:13:00Z">
        <w:r>
          <w:rPr>
            <w:rFonts w:eastAsia="Arial"/>
          </w:rPr>
          <w:t xml:space="preserve">hashes for all vTPMs, to </w:t>
        </w:r>
        <w:r w:rsidR="003D1ACC">
          <w:rPr>
            <w:rFonts w:eastAsia="Arial"/>
          </w:rPr>
          <w:t>provide integrity protection of vTPM data</w:t>
        </w:r>
        <w:r>
          <w:rPr>
            <w:rFonts w:eastAsia="Arial"/>
          </w:rPr>
          <w:t xml:space="preserve"> against rollback and data modification attacks.</w:t>
        </w:r>
      </w:ins>
      <w:ins w:id="1541" w:author="Ariel Segall" w:date="2013-09-12T16:15:00Z">
        <w:r>
          <w:rPr>
            <w:rFonts w:eastAsia="Arial"/>
          </w:rPr>
          <w:t xml:space="preserve"> </w:t>
        </w:r>
      </w:ins>
      <w:r w:rsidR="00830213">
        <w:rPr>
          <w:rFonts w:eastAsia="Arial"/>
        </w:rPr>
        <w:t xml:space="preserve"> </w:t>
      </w:r>
      <w:ins w:id="1542" w:author="Ariel Segall" w:date="2013-09-12T16:16:00Z">
        <w:r w:rsidR="00D20CF8">
          <w:rPr>
            <w:rFonts w:eastAsia="Arial"/>
          </w:rPr>
          <w:t xml:space="preserve">This list SHALL </w:t>
        </w:r>
      </w:ins>
      <w:ins w:id="1543" w:author="Ariel Segall" w:date="2013-09-12T16:17:00Z">
        <w:r w:rsidR="00A447A1">
          <w:rPr>
            <w:rFonts w:eastAsia="Arial"/>
          </w:rPr>
          <w:t xml:space="preserve">itself </w:t>
        </w:r>
      </w:ins>
      <w:ins w:id="1544" w:author="Ariel Segall" w:date="2013-09-12T16:16:00Z">
        <w:r w:rsidR="003D1ACC">
          <w:rPr>
            <w:rFonts w:eastAsia="Arial"/>
          </w:rPr>
          <w:t>have integrity</w:t>
        </w:r>
      </w:ins>
      <w:ins w:id="1545" w:author="Ariel Segall" w:date="2013-09-12T16:17:00Z">
        <w:r w:rsidR="00D20CF8">
          <w:rPr>
            <w:rFonts w:eastAsia="Arial"/>
          </w:rPr>
          <w:t xml:space="preserve"> </w:t>
        </w:r>
      </w:ins>
      <w:ins w:id="1546" w:author="Ariel Segall" w:date="2013-09-12T16:16:00Z">
        <w:r w:rsidR="003D1ACC">
          <w:rPr>
            <w:rFonts w:eastAsia="Arial"/>
          </w:rPr>
          <w:t xml:space="preserve">protection against </w:t>
        </w:r>
      </w:ins>
      <w:ins w:id="1547" w:author="Ariel Segall" w:date="2013-09-12T16:17:00Z">
        <w:r w:rsidR="00D20CF8">
          <w:rPr>
            <w:rFonts w:eastAsia="Arial"/>
          </w:rPr>
          <w:t xml:space="preserve">rollback and data modification attacks. </w:t>
        </w:r>
      </w:ins>
    </w:p>
    <w:p w14:paraId="72B648E6" w14:textId="254AFB5B" w:rsidR="00B816E5" w:rsidRPr="00B816E5" w:rsidRDefault="00830213" w:rsidP="000775B5">
      <w:pPr>
        <w:pStyle w:val="BodyText"/>
        <w:numPr>
          <w:ilvl w:val="0"/>
          <w:numId w:val="22"/>
        </w:numPr>
      </w:pPr>
      <w:r w:rsidRPr="00B816E5">
        <w:rPr>
          <w:rFonts w:eastAsia="Arial"/>
        </w:rPr>
        <w:t>The vPlatform Manager SHALL</w:t>
      </w:r>
      <w:r w:rsidR="00B816E5">
        <w:rPr>
          <w:rFonts w:eastAsia="Arial"/>
        </w:rPr>
        <w:t xml:space="preserve">, upon updating its internal saved data, encrypt the data with a symmetric key known only to </w:t>
      </w:r>
      <w:proofErr w:type="gramStart"/>
      <w:r w:rsidR="00B816E5">
        <w:rPr>
          <w:rFonts w:eastAsia="Arial"/>
        </w:rPr>
        <w:t>itself</w:t>
      </w:r>
      <w:proofErr w:type="gramEnd"/>
      <w:r w:rsidR="00B816E5">
        <w:rPr>
          <w:rFonts w:eastAsia="Arial"/>
        </w:rPr>
        <w:t>. This symmetric key SHALL be sealed using the V</w:t>
      </w:r>
      <w:ins w:id="1548" w:author="Ariel Segall" w:date="2013-10-08T18:27:00Z">
        <w:r w:rsidR="003F68DE">
          <w:rPr>
            <w:rFonts w:eastAsia="Arial"/>
          </w:rPr>
          <w:t>P</w:t>
        </w:r>
      </w:ins>
      <w:r w:rsidR="00B816E5">
        <w:rPr>
          <w:rFonts w:eastAsia="Arial"/>
        </w:rPr>
        <w:t>MDK. The symmetric key SHOULD be freshly generated, to ensure secrecy.</w:t>
      </w:r>
      <w:r w:rsidRPr="00B816E5">
        <w:rPr>
          <w:rFonts w:eastAsia="Arial"/>
        </w:rPr>
        <w:t xml:space="preserve"> </w:t>
      </w:r>
      <w:r w:rsidR="00B816E5">
        <w:rPr>
          <w:rFonts w:eastAsia="Arial"/>
        </w:rPr>
        <w:t>The encrypted data and sealed symmetric key SHALL be stored to disk.</w:t>
      </w:r>
    </w:p>
    <w:p w14:paraId="645B5B95" w14:textId="77777777" w:rsidR="007C472D" w:rsidRDefault="007C472D" w:rsidP="00776939">
      <w:pPr>
        <w:pStyle w:val="BodyText"/>
        <w:ind w:left="360"/>
      </w:pPr>
    </w:p>
    <w:p w14:paraId="1FD5503A" w14:textId="77777777" w:rsidR="007C472D" w:rsidRPr="00F126CD" w:rsidRDefault="007C472D" w:rsidP="00A9485D">
      <w:pPr>
        <w:pStyle w:val="Heading3"/>
        <w:rPr>
          <w:rFonts w:eastAsia="Arial"/>
          <w:shd w:val="clear" w:color="auto" w:fill="C0C0C0"/>
        </w:rPr>
      </w:pPr>
      <w:bookmarkStart w:id="1549" w:name="_Toc233785374"/>
      <w:r>
        <w:rPr>
          <w:rFonts w:eastAsia="Arial"/>
        </w:rPr>
        <w:t>Saving State Examples (informative)</w:t>
      </w:r>
      <w:bookmarkEnd w:id="1549"/>
    </w:p>
    <w:p w14:paraId="55738687" w14:textId="77777777" w:rsidR="007C472D" w:rsidRDefault="007C472D" w:rsidP="00A9485D">
      <w:pPr>
        <w:shd w:val="clear" w:color="auto" w:fill="E6E6E6"/>
        <w:spacing w:line="240" w:lineRule="auto"/>
        <w:rPr>
          <w:ins w:id="1550" w:author="Ariel Segall" w:date="2013-10-11T22:26:00Z"/>
          <w:rFonts w:ascii="Arial" w:hAnsi="Arial" w:cs="Arial"/>
          <w:sz w:val="20"/>
          <w:szCs w:val="20"/>
        </w:rPr>
      </w:pPr>
      <w:r w:rsidRPr="00A9485D">
        <w:rPr>
          <w:rFonts w:ascii="Arial" w:hAnsi="Arial" w:cs="Arial"/>
          <w:sz w:val="20"/>
          <w:szCs w:val="20"/>
        </w:rPr>
        <w:t xml:space="preserve">In the following diagrams, we describe two possible procedures for saving a vTPM’s state. In one procedure, the vTPM state is protected using the pTPM PCR values, as enforced by a sealed blob. In the other, the vTPM’s state is protected using a </w:t>
      </w:r>
      <w:proofErr w:type="gramStart"/>
      <w:r w:rsidRPr="00A9485D">
        <w:rPr>
          <w:rFonts w:ascii="Arial" w:hAnsi="Arial" w:cs="Arial"/>
          <w:sz w:val="20"/>
          <w:szCs w:val="20"/>
        </w:rPr>
        <w:t>pTPM sealing</w:t>
      </w:r>
      <w:proofErr w:type="gramEnd"/>
      <w:r w:rsidRPr="00A9485D">
        <w:rPr>
          <w:rFonts w:ascii="Arial" w:hAnsi="Arial" w:cs="Arial"/>
          <w:sz w:val="20"/>
          <w:szCs w:val="20"/>
        </w:rPr>
        <w:t xml:space="preserve"> key with no PCR constraints, which is securely held by a remote party. The remote party is responsible for keeping this sealing key secret; it must only be released to the vPlatform Manager upon request from an approved vTPM, and only after the platform has been appraised to determine whether it is trustworthy. (See launch discussion.) </w:t>
      </w:r>
    </w:p>
    <w:p w14:paraId="6FC9B87C" w14:textId="1E500EF2" w:rsidR="00B21071" w:rsidRPr="00A9485D" w:rsidRDefault="00B21071" w:rsidP="00A9485D">
      <w:pPr>
        <w:shd w:val="clear" w:color="auto" w:fill="E6E6E6"/>
        <w:spacing w:line="240" w:lineRule="auto"/>
        <w:rPr>
          <w:rFonts w:ascii="Arial" w:hAnsi="Arial" w:cs="Arial"/>
          <w:sz w:val="20"/>
          <w:szCs w:val="20"/>
        </w:rPr>
      </w:pPr>
      <w:ins w:id="1551" w:author="Ariel Segall" w:date="2013-10-11T22:26:00Z">
        <w:r>
          <w:rPr>
            <w:rFonts w:ascii="Arial" w:hAnsi="Arial" w:cs="Arial"/>
            <w:sz w:val="20"/>
            <w:szCs w:val="20"/>
          </w:rPr>
          <w:t xml:space="preserve">In both cases, </w:t>
        </w:r>
      </w:ins>
      <w:ins w:id="1552" w:author="Ariel Segall" w:date="2013-10-11T22:27:00Z">
        <w:r w:rsidR="002F2426">
          <w:rPr>
            <w:rFonts w:ascii="Arial" w:hAnsi="Arial" w:cs="Arial"/>
            <w:sz w:val="20"/>
            <w:szCs w:val="20"/>
          </w:rPr>
          <w:t xml:space="preserve">or in other cases not described here, </w:t>
        </w:r>
      </w:ins>
      <w:ins w:id="1553" w:author="Ariel Segall" w:date="2013-10-11T22:26:00Z">
        <w:r>
          <w:rPr>
            <w:rFonts w:ascii="Arial" w:hAnsi="Arial" w:cs="Arial"/>
            <w:sz w:val="20"/>
            <w:szCs w:val="20"/>
          </w:rPr>
          <w:t>the mechanism used to save the vTPM data securely must reflect what is described in the vEC. (</w:t>
        </w:r>
        <w:r>
          <w:rPr>
            <w:rFonts w:ascii="Arial" w:hAnsi="Arial" w:cs="Arial"/>
            <w:sz w:val="20"/>
            <w:szCs w:val="20"/>
          </w:rPr>
          <w:fldChar w:fldCharType="begin"/>
        </w:r>
        <w:r>
          <w:rPr>
            <w:rFonts w:ascii="Arial" w:hAnsi="Arial" w:cs="Arial"/>
            <w:sz w:val="20"/>
            <w:szCs w:val="20"/>
          </w:rPr>
          <w:instrText xml:space="preserve"> REF _Ref242955819 \r \h </w:instrText>
        </w:r>
        <w:r>
          <w:rPr>
            <w:rFonts w:ascii="Arial" w:hAnsi="Arial" w:cs="Arial"/>
            <w:sz w:val="20"/>
            <w:szCs w:val="20"/>
          </w:rPr>
        </w:r>
      </w:ins>
      <w:r>
        <w:rPr>
          <w:rFonts w:ascii="Arial" w:hAnsi="Arial" w:cs="Arial"/>
          <w:sz w:val="20"/>
          <w:szCs w:val="20"/>
        </w:rPr>
        <w:fldChar w:fldCharType="separate"/>
      </w:r>
      <w:ins w:id="1554" w:author="Ariel Segall" w:date="2013-10-11T22:46:00Z">
        <w:r w:rsidR="00F73D98">
          <w:rPr>
            <w:rFonts w:ascii="Arial" w:hAnsi="Arial" w:cs="Arial"/>
            <w:sz w:val="20"/>
            <w:szCs w:val="20"/>
          </w:rPr>
          <w:t>10.2</w:t>
        </w:r>
      </w:ins>
      <w:ins w:id="1555" w:author="Ariel Segall" w:date="2013-10-11T22:26:00Z">
        <w:r>
          <w:rPr>
            <w:rFonts w:ascii="Arial" w:hAnsi="Arial" w:cs="Arial"/>
            <w:sz w:val="20"/>
            <w:szCs w:val="20"/>
          </w:rPr>
          <w:fldChar w:fldCharType="end"/>
        </w:r>
      </w:ins>
      <w:ins w:id="1556" w:author="Ariel Segall" w:date="2013-10-11T22:27:00Z">
        <w:r>
          <w:rPr>
            <w:rFonts w:ascii="Arial" w:hAnsi="Arial" w:cs="Arial"/>
            <w:sz w:val="20"/>
            <w:szCs w:val="20"/>
          </w:rPr>
          <w:t>).</w:t>
        </w:r>
        <w:r w:rsidR="00297EB4">
          <w:rPr>
            <w:rFonts w:ascii="Arial" w:hAnsi="Arial" w:cs="Arial"/>
            <w:sz w:val="20"/>
            <w:szCs w:val="20"/>
          </w:rPr>
          <w:t xml:space="preserve"> In the case of the PCR-protected vTPM state, the particular pTPM PCRs chosen and their expected values (and any applicable update policies) must be included in the vEC. In </w:t>
        </w:r>
      </w:ins>
      <w:ins w:id="1557" w:author="Ariel Segall" w:date="2013-10-11T22:28:00Z">
        <w:r w:rsidR="00297EB4">
          <w:rPr>
            <w:rFonts w:ascii="Arial" w:hAnsi="Arial" w:cs="Arial"/>
            <w:sz w:val="20"/>
            <w:szCs w:val="20"/>
          </w:rPr>
          <w:t>the</w:t>
        </w:r>
      </w:ins>
      <w:ins w:id="1558" w:author="Ariel Segall" w:date="2013-10-11T22:27:00Z">
        <w:r w:rsidR="00297EB4">
          <w:rPr>
            <w:rFonts w:ascii="Arial" w:hAnsi="Arial" w:cs="Arial"/>
            <w:sz w:val="20"/>
            <w:szCs w:val="20"/>
          </w:rPr>
          <w:t xml:space="preserve"> </w:t>
        </w:r>
      </w:ins>
      <w:ins w:id="1559" w:author="Ariel Segall" w:date="2013-10-11T22:28:00Z">
        <w:r w:rsidR="00297EB4">
          <w:rPr>
            <w:rFonts w:ascii="Arial" w:hAnsi="Arial" w:cs="Arial"/>
            <w:sz w:val="20"/>
            <w:szCs w:val="20"/>
          </w:rPr>
          <w:t>case of the remote party, the vEC must hold an identifier for the remote party, usually a public key. This allows an appraiser to evaluate whether the vTPM secrets are protected to a level they consider trustworthy.</w:t>
        </w:r>
      </w:ins>
    </w:p>
    <w:p w14:paraId="4BFCD17E" w14:textId="77777777" w:rsidR="007C472D" w:rsidRDefault="000073CD">
      <w:pPr>
        <w:pStyle w:val="BodyText"/>
        <w:rPr>
          <w:rFonts w:eastAsia="Arial"/>
        </w:rPr>
      </w:pPr>
      <w:r>
        <w:rPr>
          <w:rFonts w:eastAsia="Arial"/>
          <w:noProof/>
          <w:lang w:eastAsia="en-US"/>
        </w:rPr>
        <w:lastRenderedPageBreak/>
        <w:drawing>
          <wp:inline distT="0" distB="0" distL="0" distR="0" wp14:anchorId="6E705DD6" wp14:editId="67CCC729">
            <wp:extent cx="1605915" cy="539877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0" cstate="print"/>
                    <a:srcRect/>
                    <a:stretch>
                      <a:fillRect/>
                    </a:stretch>
                  </pic:blipFill>
                  <pic:spPr bwMode="auto">
                    <a:xfrm>
                      <a:off x="0" y="0"/>
                      <a:ext cx="1605915" cy="5398770"/>
                    </a:xfrm>
                    <a:prstGeom prst="rect">
                      <a:avLst/>
                    </a:prstGeom>
                    <a:solidFill>
                      <a:srgbClr val="FFFFFF"/>
                    </a:solidFill>
                    <a:ln w="9525">
                      <a:noFill/>
                      <a:miter lim="800000"/>
                      <a:headEnd/>
                      <a:tailEnd/>
                    </a:ln>
                  </pic:spPr>
                </pic:pic>
              </a:graphicData>
            </a:graphic>
          </wp:inline>
        </w:drawing>
      </w:r>
      <w:r w:rsidR="007C472D">
        <w:rPr>
          <w:rFonts w:eastAsia="Arial"/>
        </w:rPr>
        <w:t xml:space="preserve">                                                 </w:t>
      </w:r>
      <w:commentRangeStart w:id="1560"/>
      <w:commentRangeStart w:id="1561"/>
      <w:r>
        <w:rPr>
          <w:rFonts w:eastAsia="Arial"/>
          <w:noProof/>
          <w:lang w:eastAsia="en-US"/>
        </w:rPr>
        <w:drawing>
          <wp:inline distT="0" distB="0" distL="0" distR="0" wp14:anchorId="360169CE" wp14:editId="6F44CB9D">
            <wp:extent cx="1621790" cy="54229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1" cstate="print"/>
                    <a:srcRect/>
                    <a:stretch>
                      <a:fillRect/>
                    </a:stretch>
                  </pic:blipFill>
                  <pic:spPr bwMode="auto">
                    <a:xfrm>
                      <a:off x="0" y="0"/>
                      <a:ext cx="1621790" cy="5422900"/>
                    </a:xfrm>
                    <a:prstGeom prst="rect">
                      <a:avLst/>
                    </a:prstGeom>
                    <a:solidFill>
                      <a:srgbClr val="FFFFFF"/>
                    </a:solidFill>
                    <a:ln w="9525">
                      <a:noFill/>
                      <a:miter lim="800000"/>
                      <a:headEnd/>
                      <a:tailEnd/>
                    </a:ln>
                  </pic:spPr>
                </pic:pic>
              </a:graphicData>
            </a:graphic>
          </wp:inline>
        </w:drawing>
      </w:r>
      <w:commentRangeEnd w:id="1560"/>
      <w:commentRangeEnd w:id="1561"/>
      <w:r w:rsidR="002F1DB9">
        <w:rPr>
          <w:rStyle w:val="CommentReference"/>
        </w:rPr>
        <w:commentReference w:id="1560"/>
      </w:r>
      <w:r w:rsidR="00D14E02">
        <w:rPr>
          <w:rStyle w:val="CommentReference"/>
        </w:rPr>
        <w:commentReference w:id="1561"/>
      </w:r>
    </w:p>
    <w:p w14:paraId="3CFDB08E" w14:textId="7FA26218" w:rsidR="007C472D" w:rsidRDefault="00887942" w:rsidP="00887942">
      <w:pPr>
        <w:pStyle w:val="Caption"/>
        <w:rPr>
          <w:rFonts w:eastAsia="Arial"/>
        </w:rPr>
      </w:pPr>
      <w:r>
        <w:t xml:space="preserve">Figure </w:t>
      </w:r>
      <w:fldSimple w:instr=" SEQ Figure \* ARABIC ">
        <w:r w:rsidR="00F73D98">
          <w:rPr>
            <w:noProof/>
          </w:rPr>
          <w:t>7</w:t>
        </w:r>
      </w:fldSimple>
      <w:r>
        <w:t>: Two approaches to saving vTPM data. On the left, data is protected by locally encrypting with a pTPM key</w:t>
      </w:r>
      <w:ins w:id="1562" w:author="Ariel Segall" w:date="2013-09-12T16:35:00Z">
        <w:r w:rsidR="007F31BB">
          <w:t xml:space="preserve"> in such a way that it can only be accessed with particular pTPM state. </w:t>
        </w:r>
      </w:ins>
      <w:r>
        <w:t xml:space="preserve">On the right, </w:t>
      </w:r>
      <w:proofErr w:type="gramStart"/>
      <w:r>
        <w:t xml:space="preserve">data is protected by </w:t>
      </w:r>
      <w:ins w:id="1563" w:author="Ariel Segall" w:date="2013-09-12T16:35:00Z">
        <w:r w:rsidR="007F31BB">
          <w:t xml:space="preserve">sending the data encryption key to an </w:t>
        </w:r>
      </w:ins>
      <w:r>
        <w:t>external trusted party</w:t>
      </w:r>
      <w:proofErr w:type="gramEnd"/>
      <w:ins w:id="1564" w:author="Ariel Segall" w:date="2013-09-12T16:36:00Z">
        <w:r w:rsidR="007F31BB">
          <w:t>, so that the data is not available without the external party’s approval</w:t>
        </w:r>
      </w:ins>
      <w:r>
        <w:t>.</w:t>
      </w:r>
    </w:p>
    <w:p w14:paraId="6B6B12FF" w14:textId="77777777" w:rsidR="007C472D" w:rsidRDefault="007C472D" w:rsidP="006A48BE">
      <w:pPr>
        <w:pStyle w:val="BodyText"/>
        <w:shd w:val="clear" w:color="auto" w:fill="F3F3F3"/>
        <w:rPr>
          <w:ins w:id="1565" w:author="Ariel Segall" w:date="2013-10-11T22:11:00Z"/>
          <w:rFonts w:eastAsia="Arial"/>
        </w:rPr>
      </w:pPr>
      <w:r w:rsidRPr="00D109DA">
        <w:rPr>
          <w:rFonts w:eastAsia="Arial"/>
        </w:rPr>
        <w:t xml:space="preserve">Note that not every change to vTPM data should require a save. Any </w:t>
      </w:r>
      <w:proofErr w:type="gramStart"/>
      <w:r w:rsidRPr="00D109DA">
        <w:rPr>
          <w:rFonts w:eastAsia="Arial"/>
        </w:rPr>
        <w:t>data which</w:t>
      </w:r>
      <w:proofErr w:type="gramEnd"/>
      <w:r w:rsidRPr="00D109DA">
        <w:rPr>
          <w:rFonts w:eastAsia="Arial"/>
        </w:rPr>
        <w:t xml:space="preserve"> is volatile—which would be reset to a default state or erased upon reboot—may change freely without the state being saved. It is, however, essential to save data in the event of any changes which should not be rolled back, such as the vTPM being cleared, the vTPM ownerAuth changing, the contents of the vTPM’s NVRAM changing, and so forth.</w:t>
      </w:r>
    </w:p>
    <w:p w14:paraId="68743078" w14:textId="6C4205B2" w:rsidR="009E21FD" w:rsidRDefault="009E21FD" w:rsidP="006A48BE">
      <w:pPr>
        <w:pStyle w:val="BodyText"/>
        <w:shd w:val="clear" w:color="auto" w:fill="F3F3F3"/>
        <w:rPr>
          <w:ins w:id="1566" w:author="Ariel Segall" w:date="2013-10-11T22:14:00Z"/>
          <w:rFonts w:eastAsia="Arial"/>
        </w:rPr>
      </w:pPr>
      <w:ins w:id="1567" w:author="Ariel Segall" w:date="2013-10-11T22:11:00Z">
        <w:r>
          <w:rPr>
            <w:rFonts w:eastAsia="Arial"/>
          </w:rPr>
          <w:t>One particular concern in saving state is timing-based attacks or crashes. Race conditions are easy to create in these architectures. If the machine crashes after the encrypted data has been saved but the hash has not been</w:t>
        </w:r>
      </w:ins>
      <w:ins w:id="1568" w:author="Ariel Segall" w:date="2013-10-11T22:12:00Z">
        <w:r>
          <w:rPr>
            <w:rFonts w:eastAsia="Arial"/>
          </w:rPr>
          <w:t xml:space="preserve"> </w:t>
        </w:r>
      </w:ins>
      <w:ins w:id="1569" w:author="Ariel Segall" w:date="2013-10-11T22:11:00Z">
        <w:r>
          <w:rPr>
            <w:rFonts w:eastAsia="Arial"/>
          </w:rPr>
          <w:t xml:space="preserve">updated, the vPlatform Manager may falsely register a rollback attack. </w:t>
        </w:r>
      </w:ins>
      <w:ins w:id="1570" w:author="Ariel Segall" w:date="2013-10-11T22:13:00Z">
        <w:r>
          <w:rPr>
            <w:rFonts w:eastAsia="Arial"/>
          </w:rPr>
          <w:t xml:space="preserve">If the encrypted data is saved but the VDK has not been, the new data will be inaccessible. </w:t>
        </w:r>
      </w:ins>
      <w:ins w:id="1571" w:author="Ariel Segall" w:date="2013-10-11T22:11:00Z">
        <w:r>
          <w:rPr>
            <w:rFonts w:eastAsia="Arial"/>
          </w:rPr>
          <w:t xml:space="preserve">Worse, if the vTPM changes its state in a user-visible way before all of the save state actions are complete, a rollback attack is actually possible.  </w:t>
        </w:r>
      </w:ins>
    </w:p>
    <w:p w14:paraId="3BE15EFF" w14:textId="32590D39" w:rsidR="009E21FD" w:rsidRDefault="009E21FD" w:rsidP="006A48BE">
      <w:pPr>
        <w:pStyle w:val="BodyText"/>
        <w:shd w:val="clear" w:color="auto" w:fill="F3F3F3"/>
        <w:rPr>
          <w:rFonts w:eastAsia="Arial"/>
        </w:rPr>
      </w:pPr>
      <w:ins w:id="1572" w:author="Ariel Segall" w:date="2013-10-11T22:14:00Z">
        <w:r>
          <w:rPr>
            <w:rFonts w:eastAsia="Arial"/>
          </w:rPr>
          <w:t xml:space="preserve">It is recommended that old data not be deleted until each component receives comfirmation from lower-level components that save-state actions have completed successfully. Although it does slow user response time, it is also recommended that vTPMs not return success or failure codes to the user for operations which </w:t>
        </w:r>
      </w:ins>
      <w:ins w:id="1573" w:author="Ariel Segall" w:date="2013-10-11T22:15:00Z">
        <w:r>
          <w:rPr>
            <w:rFonts w:eastAsia="Arial"/>
          </w:rPr>
          <w:t>trigger</w:t>
        </w:r>
      </w:ins>
      <w:ins w:id="1574" w:author="Ariel Segall" w:date="2013-10-11T22:14:00Z">
        <w:r>
          <w:rPr>
            <w:rFonts w:eastAsia="Arial"/>
          </w:rPr>
          <w:t xml:space="preserve"> </w:t>
        </w:r>
      </w:ins>
      <w:ins w:id="1575" w:author="Ariel Segall" w:date="2013-10-11T22:15:00Z">
        <w:r>
          <w:rPr>
            <w:rFonts w:eastAsia="Arial"/>
          </w:rPr>
          <w:t xml:space="preserve">a state saving process until the save has completed successfully, thereby preventing a rollback on such critical non-volatile state as the owner authorization or a TPM clear. </w:t>
        </w:r>
      </w:ins>
      <w:ins w:id="1576" w:author="Ariel Segall" w:date="2013-10-11T22:16:00Z">
        <w:r>
          <w:rPr>
            <w:rFonts w:eastAsia="Arial"/>
          </w:rPr>
          <w:t xml:space="preserve">Because very few vTPM operations actually affect non-volatile state, the slow response time on these commands will rarely be problematic. The primary exception is </w:t>
        </w:r>
        <w:proofErr w:type="gramStart"/>
        <w:r>
          <w:rPr>
            <w:rFonts w:eastAsia="Arial"/>
          </w:rPr>
          <w:t>applications which</w:t>
        </w:r>
        <w:proofErr w:type="gramEnd"/>
        <w:r>
          <w:rPr>
            <w:rFonts w:eastAsia="Arial"/>
          </w:rPr>
          <w:t xml:space="preserve"> are heavy users of the monotonic counter; a system implementing a nested vTPM architecture (where a hypervisor running its own virtualized platform architecture runs inside a primary VM) should come up with an alternate race condition prevention mechanism.</w:t>
        </w:r>
      </w:ins>
    </w:p>
    <w:p w14:paraId="05C4B18F" w14:textId="77777777" w:rsidR="007C472D" w:rsidRDefault="007C472D" w:rsidP="006A48BE">
      <w:pPr>
        <w:pStyle w:val="Heading2"/>
      </w:pPr>
      <w:bookmarkStart w:id="1577" w:name="_Toc233785375"/>
      <w:proofErr w:type="gramStart"/>
      <w:r>
        <w:lastRenderedPageBreak/>
        <w:t>vPlatform</w:t>
      </w:r>
      <w:proofErr w:type="gramEnd"/>
      <w:r>
        <w:t xml:space="preserve"> Shutdown</w:t>
      </w:r>
      <w:bookmarkEnd w:id="1577"/>
    </w:p>
    <w:p w14:paraId="65DC643C" w14:textId="77777777" w:rsidR="007C472D" w:rsidRDefault="007C472D" w:rsidP="004047BE">
      <w:pPr>
        <w:pStyle w:val="Heading3"/>
      </w:pPr>
      <w:bookmarkStart w:id="1578" w:name="_Toc233785376"/>
      <w:r>
        <w:t>Shutdown Requirements (normative)</w:t>
      </w:r>
      <w:bookmarkEnd w:id="1578"/>
    </w:p>
    <w:p w14:paraId="52FE2EDB" w14:textId="77777777" w:rsidR="007C472D" w:rsidRDefault="007C472D" w:rsidP="000775B5">
      <w:pPr>
        <w:pStyle w:val="BodyText"/>
        <w:numPr>
          <w:ilvl w:val="0"/>
          <w:numId w:val="23"/>
        </w:numPr>
      </w:pPr>
      <w:r>
        <w:t>The vTPM MAY go through a save procedure on shutdown.</w:t>
      </w:r>
    </w:p>
    <w:p w14:paraId="7C587853" w14:textId="77777777" w:rsidR="007C472D" w:rsidRDefault="007C472D" w:rsidP="000775B5">
      <w:pPr>
        <w:pStyle w:val="BodyText"/>
        <w:numPr>
          <w:ilvl w:val="0"/>
          <w:numId w:val="23"/>
        </w:numPr>
      </w:pPr>
      <w:r>
        <w:t>The vTPM SHALL perform normal TPM shutdown operations when a virtual platform is shut down.</w:t>
      </w:r>
    </w:p>
    <w:p w14:paraId="690CF027" w14:textId="587A087E" w:rsidR="007C472D" w:rsidRDefault="005767A0" w:rsidP="000775B5">
      <w:pPr>
        <w:pStyle w:val="BodyText"/>
        <w:numPr>
          <w:ilvl w:val="0"/>
          <w:numId w:val="23"/>
        </w:numPr>
      </w:pPr>
      <w:r>
        <w:t xml:space="preserve"> </w:t>
      </w:r>
      <w:proofErr w:type="gramStart"/>
      <w:r w:rsidR="007C472D">
        <w:t>vTPM</w:t>
      </w:r>
      <w:proofErr w:type="gramEnd"/>
      <w:r w:rsidR="007C472D">
        <w:t xml:space="preserve"> secrets SHALL NOT be exposed when the vTPM is shut down.</w:t>
      </w:r>
      <w:r w:rsidR="00432622">
        <w:t xml:space="preserve"> Any unencrypted vTPM secrets used during vTPM operation </w:t>
      </w:r>
      <w:r w:rsidR="0004365A">
        <w:t xml:space="preserve">SHALL </w:t>
      </w:r>
      <w:ins w:id="1579" w:author="Ariel Segall" w:date="2013-09-12T16:42:00Z">
        <w:r w:rsidR="00AC4601">
          <w:t>be securely erased from all system resources</w:t>
        </w:r>
      </w:ins>
      <w:r w:rsidR="00432622">
        <w:t xml:space="preserve"> using </w:t>
      </w:r>
      <w:r w:rsidR="00795FC5">
        <w:t xml:space="preserve">good </w:t>
      </w:r>
      <w:r w:rsidR="00432622">
        <w:t xml:space="preserve">information </w:t>
      </w:r>
      <w:ins w:id="1580" w:author="Ariel Segall" w:date="2013-09-12T16:42:00Z">
        <w:r w:rsidR="00AC4601">
          <w:t>sanitization</w:t>
        </w:r>
      </w:ins>
      <w:r w:rsidR="00432622">
        <w:t xml:space="preserve"> techniques, such as overwriting with zeroes.</w:t>
      </w:r>
    </w:p>
    <w:p w14:paraId="3065E681" w14:textId="77777777" w:rsidR="00522EA0" w:rsidRDefault="00522EA0" w:rsidP="000775B5">
      <w:pPr>
        <w:pStyle w:val="BodyText"/>
        <w:numPr>
          <w:ilvl w:val="0"/>
          <w:numId w:val="23"/>
        </w:numPr>
      </w:pPr>
      <w:r>
        <w:t xml:space="preserve">If the Virtual Platform is being suspended, the vTPM volatile state SHALL be saved. Time SHALL NOT advance for the vTPM while the platform is suspended; for example, the Tick Counter SHALL NOT advance. </w:t>
      </w:r>
    </w:p>
    <w:p w14:paraId="5048B0A3" w14:textId="5CA4AF4D" w:rsidR="005767A0" w:rsidRDefault="005767A0" w:rsidP="000775B5">
      <w:pPr>
        <w:pStyle w:val="BodyText"/>
        <w:numPr>
          <w:ilvl w:val="0"/>
          <w:numId w:val="23"/>
        </w:numPr>
      </w:pPr>
      <w:r>
        <w:t xml:space="preserve">The system SHALL take appropriate action to ensure that vTPM PCRs can be verified against the </w:t>
      </w:r>
      <w:ins w:id="1581" w:author="Ariel Segall" w:date="2013-07-30T18:39:00Z">
        <w:r w:rsidR="00B1186C">
          <w:t xml:space="preserve">vPlatform </w:t>
        </w:r>
      </w:ins>
      <w:r>
        <w:t>state when a virtual platform is suspended.</w:t>
      </w:r>
    </w:p>
    <w:p w14:paraId="0FAD4BE3" w14:textId="77777777" w:rsidR="007C472D" w:rsidRDefault="007C472D">
      <w:pPr>
        <w:pStyle w:val="BodyText"/>
      </w:pPr>
    </w:p>
    <w:p w14:paraId="064501CF" w14:textId="77777777" w:rsidR="007C472D" w:rsidRDefault="007C472D" w:rsidP="004047BE">
      <w:pPr>
        <w:pStyle w:val="Heading3"/>
      </w:pPr>
      <w:bookmarkStart w:id="1582" w:name="_Toc233785377"/>
      <w:r>
        <w:t>Shutdown Discussion (informative)</w:t>
      </w:r>
      <w:bookmarkEnd w:id="1582"/>
    </w:p>
    <w:p w14:paraId="20631A79" w14:textId="77777777" w:rsidR="007C472D" w:rsidRPr="00DC0DAE" w:rsidRDefault="007C472D" w:rsidP="00E24ED9">
      <w:pPr>
        <w:pBdr>
          <w:top w:val="single" w:sz="4" w:space="1" w:color="auto"/>
          <w:left w:val="single" w:sz="4" w:space="4" w:color="auto"/>
          <w:bottom w:val="single" w:sz="4" w:space="1" w:color="auto"/>
          <w:right w:val="single" w:sz="4" w:space="4" w:color="auto"/>
        </w:pBdr>
        <w:shd w:val="clear" w:color="auto" w:fill="F3F3F3"/>
        <w:spacing w:line="240" w:lineRule="auto"/>
        <w:rPr>
          <w:rFonts w:ascii="Arial" w:hAnsi="Arial" w:cs="Arial"/>
          <w:sz w:val="20"/>
          <w:szCs w:val="20"/>
        </w:rPr>
      </w:pPr>
      <w:r w:rsidRPr="00DC0DAE">
        <w:rPr>
          <w:rFonts w:ascii="Arial" w:hAnsi="Arial" w:cs="Arial"/>
          <w:sz w:val="20"/>
          <w:szCs w:val="20"/>
        </w:rPr>
        <w:t>There are two particularly security-critical scenarios that fall under system shutdown: suspension, and partial shutdowns.</w:t>
      </w:r>
    </w:p>
    <w:p w14:paraId="14FB573F" w14:textId="57FC8DBD" w:rsidR="007C472D" w:rsidRPr="00DC0DAE" w:rsidRDefault="007C472D" w:rsidP="00E24ED9">
      <w:pPr>
        <w:pBdr>
          <w:top w:val="single" w:sz="4" w:space="1" w:color="auto"/>
          <w:left w:val="single" w:sz="4" w:space="4" w:color="auto"/>
          <w:bottom w:val="single" w:sz="4" w:space="1" w:color="auto"/>
          <w:right w:val="single" w:sz="4" w:space="4" w:color="auto"/>
        </w:pBdr>
        <w:shd w:val="clear" w:color="auto" w:fill="F3F3F3"/>
        <w:spacing w:line="240" w:lineRule="auto"/>
        <w:rPr>
          <w:rFonts w:ascii="Arial" w:hAnsi="Arial" w:cs="Arial"/>
          <w:sz w:val="20"/>
          <w:szCs w:val="20"/>
        </w:rPr>
      </w:pPr>
      <w:r w:rsidRPr="00DC0DAE">
        <w:rPr>
          <w:rFonts w:ascii="Arial" w:hAnsi="Arial" w:cs="Arial"/>
          <w:sz w:val="20"/>
          <w:szCs w:val="20"/>
        </w:rPr>
        <w:t xml:space="preserve">In normal use, we expect an entire </w:t>
      </w:r>
      <w:ins w:id="1583" w:author="Ariel Segall" w:date="2013-07-30T18:39:00Z">
        <w:r w:rsidR="00B1186C">
          <w:rPr>
            <w:rFonts w:ascii="Arial" w:hAnsi="Arial" w:cs="Arial"/>
            <w:sz w:val="20"/>
            <w:szCs w:val="20"/>
          </w:rPr>
          <w:t xml:space="preserve">vPlatform </w:t>
        </w:r>
      </w:ins>
      <w:r w:rsidRPr="00DC0DAE">
        <w:rPr>
          <w:rFonts w:ascii="Arial" w:hAnsi="Arial" w:cs="Arial"/>
          <w:sz w:val="20"/>
          <w:szCs w:val="20"/>
        </w:rPr>
        <w:t xml:space="preserve">to be shut down simultaneously, in which case the vTPM will simply shut down. If vTPM state is being saved whenever a non-volatile change is made, as we recommend, shutdown does not necessarily need to update the saved state. </w:t>
      </w:r>
    </w:p>
    <w:p w14:paraId="400F308C" w14:textId="5CECC937" w:rsidR="0094408A" w:rsidRDefault="007C472D" w:rsidP="00E24ED9">
      <w:pPr>
        <w:pBdr>
          <w:top w:val="single" w:sz="4" w:space="1" w:color="auto"/>
          <w:left w:val="single" w:sz="4" w:space="4" w:color="auto"/>
          <w:bottom w:val="single" w:sz="4" w:space="1" w:color="auto"/>
          <w:right w:val="single" w:sz="4" w:space="4" w:color="auto"/>
        </w:pBdr>
        <w:shd w:val="clear" w:color="auto" w:fill="F3F3F3"/>
        <w:spacing w:line="240" w:lineRule="auto"/>
        <w:rPr>
          <w:ins w:id="1584" w:author="Ariel Segall" w:date="2013-10-11T22:33:00Z"/>
          <w:rFonts w:ascii="Arial" w:hAnsi="Arial" w:cs="Arial"/>
          <w:sz w:val="20"/>
          <w:szCs w:val="20"/>
        </w:rPr>
      </w:pPr>
      <w:r w:rsidRPr="00DC0DAE">
        <w:rPr>
          <w:rFonts w:ascii="Arial" w:hAnsi="Arial" w:cs="Arial"/>
          <w:sz w:val="20"/>
          <w:szCs w:val="20"/>
        </w:rPr>
        <w:t>In a suspension, the guest VM and other V</w:t>
      </w:r>
      <w:ins w:id="1585" w:author="Ariel Segall" w:date="2013-09-12T16:41:00Z">
        <w:r w:rsidR="00AC4601">
          <w:rPr>
            <w:rFonts w:ascii="Arial" w:hAnsi="Arial" w:cs="Arial"/>
            <w:sz w:val="20"/>
            <w:szCs w:val="20"/>
          </w:rPr>
          <w:t>M</w:t>
        </w:r>
      </w:ins>
      <w:r w:rsidRPr="00DC0DAE">
        <w:rPr>
          <w:rFonts w:ascii="Arial" w:hAnsi="Arial" w:cs="Arial"/>
          <w:sz w:val="20"/>
          <w:szCs w:val="20"/>
        </w:rPr>
        <w:t xml:space="preserve">s on the platform are simply stopped; the software running in them should not, generally, even be aware that the VM is suspending or resuming. Time, from its perspective, has simply stopped. However, in the case of a vTPM, we do not want suspend to be as invisible. In particular, we need to guard against </w:t>
      </w:r>
      <w:ins w:id="1586" w:author="Ariel Segall" w:date="2013-10-11T22:33:00Z">
        <w:r w:rsidR="0094408A">
          <w:rPr>
            <w:rFonts w:ascii="Arial" w:hAnsi="Arial" w:cs="Arial"/>
            <w:sz w:val="20"/>
            <w:szCs w:val="20"/>
          </w:rPr>
          <w:t>substitution or modification attacks,</w:t>
        </w:r>
      </w:ins>
      <w:r w:rsidRPr="00DC0DAE">
        <w:rPr>
          <w:rFonts w:ascii="Arial" w:hAnsi="Arial" w:cs="Arial"/>
          <w:sz w:val="20"/>
          <w:szCs w:val="20"/>
        </w:rPr>
        <w:t xml:space="preserve"> where the </w:t>
      </w:r>
      <w:proofErr w:type="gramStart"/>
      <w:r w:rsidRPr="00DC0DAE">
        <w:rPr>
          <w:rFonts w:ascii="Arial" w:hAnsi="Arial" w:cs="Arial"/>
          <w:sz w:val="20"/>
          <w:szCs w:val="20"/>
        </w:rPr>
        <w:t xml:space="preserve">state of the suspended </w:t>
      </w:r>
      <w:ins w:id="1587" w:author="Ariel Segall" w:date="2013-09-12T16:45:00Z">
        <w:r w:rsidR="00CE57CF">
          <w:rPr>
            <w:rFonts w:ascii="Arial" w:hAnsi="Arial" w:cs="Arial"/>
            <w:sz w:val="20"/>
            <w:szCs w:val="20"/>
          </w:rPr>
          <w:t>vPlatform components</w:t>
        </w:r>
      </w:ins>
      <w:r w:rsidRPr="00DC0DAE">
        <w:rPr>
          <w:rFonts w:ascii="Arial" w:hAnsi="Arial" w:cs="Arial"/>
          <w:sz w:val="20"/>
          <w:szCs w:val="20"/>
        </w:rPr>
        <w:t xml:space="preserve"> change without a corresponding change</w:t>
      </w:r>
      <w:proofErr w:type="gramEnd"/>
      <w:r w:rsidRPr="00DC0DAE">
        <w:rPr>
          <w:rFonts w:ascii="Arial" w:hAnsi="Arial" w:cs="Arial"/>
          <w:sz w:val="20"/>
          <w:szCs w:val="20"/>
        </w:rPr>
        <w:t xml:space="preserve"> in the vTPM's relevant PCRs.</w:t>
      </w:r>
      <w:ins w:id="1588" w:author="Ariel Segall" w:date="2013-10-11T22:33:00Z">
        <w:r w:rsidR="0094408A">
          <w:rPr>
            <w:rFonts w:ascii="Arial" w:hAnsi="Arial" w:cs="Arial"/>
            <w:sz w:val="20"/>
            <w:szCs w:val="20"/>
          </w:rPr>
          <w:t xml:space="preserve"> This sort of attack could cause an appraiser to establish trust in a vPlatform </w:t>
        </w:r>
        <w:proofErr w:type="gramStart"/>
        <w:r w:rsidR="0094408A">
          <w:rPr>
            <w:rFonts w:ascii="Arial" w:hAnsi="Arial" w:cs="Arial"/>
            <w:sz w:val="20"/>
            <w:szCs w:val="20"/>
          </w:rPr>
          <w:t>state which</w:t>
        </w:r>
        <w:proofErr w:type="gramEnd"/>
        <w:r w:rsidR="0094408A">
          <w:rPr>
            <w:rFonts w:ascii="Arial" w:hAnsi="Arial" w:cs="Arial"/>
            <w:sz w:val="20"/>
            <w:szCs w:val="20"/>
          </w:rPr>
          <w:t xml:space="preserve"> they would not normally consider trustworthy.</w:t>
        </w:r>
      </w:ins>
      <w:r w:rsidRPr="00DC0DAE">
        <w:rPr>
          <w:rFonts w:ascii="Arial" w:hAnsi="Arial" w:cs="Arial"/>
          <w:sz w:val="20"/>
          <w:szCs w:val="20"/>
        </w:rPr>
        <w:t xml:space="preserve"> </w:t>
      </w:r>
    </w:p>
    <w:p w14:paraId="094EC3B6" w14:textId="583C240B" w:rsidR="007C472D" w:rsidRPr="00DC0DAE" w:rsidRDefault="007C472D" w:rsidP="00E24ED9">
      <w:pPr>
        <w:pBdr>
          <w:top w:val="single" w:sz="4" w:space="1" w:color="auto"/>
          <w:left w:val="single" w:sz="4" w:space="4" w:color="auto"/>
          <w:bottom w:val="single" w:sz="4" w:space="1" w:color="auto"/>
          <w:right w:val="single" w:sz="4" w:space="4" w:color="auto"/>
        </w:pBdr>
        <w:shd w:val="clear" w:color="auto" w:fill="F3F3F3"/>
        <w:spacing w:line="240" w:lineRule="auto"/>
        <w:rPr>
          <w:rFonts w:ascii="Arial" w:hAnsi="Arial" w:cs="Arial"/>
          <w:sz w:val="20"/>
          <w:szCs w:val="20"/>
        </w:rPr>
      </w:pPr>
      <w:r w:rsidRPr="00DC0DAE">
        <w:rPr>
          <w:rFonts w:ascii="Arial" w:hAnsi="Arial" w:cs="Arial"/>
          <w:sz w:val="20"/>
          <w:szCs w:val="20"/>
        </w:rPr>
        <w:t xml:space="preserve">One mechanism for </w:t>
      </w:r>
      <w:ins w:id="1589" w:author="Ariel Segall" w:date="2013-10-11T22:34:00Z">
        <w:r w:rsidR="000D0CB0">
          <w:rPr>
            <w:rFonts w:ascii="Arial" w:hAnsi="Arial" w:cs="Arial"/>
            <w:sz w:val="20"/>
            <w:szCs w:val="20"/>
          </w:rPr>
          <w:t>preventing such attacks</w:t>
        </w:r>
      </w:ins>
      <w:r w:rsidRPr="00DC0DAE">
        <w:rPr>
          <w:rFonts w:ascii="Arial" w:hAnsi="Arial" w:cs="Arial"/>
          <w:sz w:val="20"/>
          <w:szCs w:val="20"/>
        </w:rPr>
        <w:t xml:space="preserve"> would be to have a </w:t>
      </w:r>
      <w:ins w:id="1590" w:author="Ariel Segall" w:date="2013-07-30T18:39:00Z">
        <w:r w:rsidR="00B1186C">
          <w:rPr>
            <w:rFonts w:ascii="Arial" w:hAnsi="Arial" w:cs="Arial"/>
            <w:sz w:val="20"/>
            <w:szCs w:val="20"/>
          </w:rPr>
          <w:t xml:space="preserve">vPlatform </w:t>
        </w:r>
      </w:ins>
      <w:r w:rsidRPr="00DC0DAE">
        <w:rPr>
          <w:rFonts w:ascii="Arial" w:hAnsi="Arial" w:cs="Arial"/>
          <w:sz w:val="20"/>
          <w:szCs w:val="20"/>
        </w:rPr>
        <w:t xml:space="preserve">suspension cause the </w:t>
      </w:r>
      <w:ins w:id="1591" w:author="Ariel Segall" w:date="2013-07-30T18:37:00Z">
        <w:r w:rsidR="00C71815">
          <w:rPr>
            <w:rFonts w:ascii="Arial" w:hAnsi="Arial" w:cs="Arial"/>
            <w:sz w:val="20"/>
            <w:szCs w:val="20"/>
          </w:rPr>
          <w:t>VMM</w:t>
        </w:r>
      </w:ins>
      <w:r w:rsidRPr="00DC0DAE">
        <w:rPr>
          <w:rFonts w:ascii="Arial" w:hAnsi="Arial" w:cs="Arial"/>
          <w:sz w:val="20"/>
          <w:szCs w:val="20"/>
        </w:rPr>
        <w:t xml:space="preserve"> to send the vTPM the hashes of each </w:t>
      </w:r>
      <w:ins w:id="1592" w:author="Ariel Segall" w:date="2013-09-12T16:50:00Z">
        <w:r w:rsidR="00CA091B">
          <w:rPr>
            <w:rFonts w:ascii="Arial" w:hAnsi="Arial" w:cs="Arial"/>
            <w:sz w:val="20"/>
            <w:szCs w:val="20"/>
          </w:rPr>
          <w:t>component</w:t>
        </w:r>
      </w:ins>
      <w:r w:rsidRPr="00DC0DAE">
        <w:rPr>
          <w:rFonts w:ascii="Arial" w:hAnsi="Arial" w:cs="Arial"/>
          <w:sz w:val="20"/>
          <w:szCs w:val="20"/>
        </w:rPr>
        <w:t xml:space="preserve"> as it pauses and is stored; the vTPM can store that state internally </w:t>
      </w:r>
      <w:ins w:id="1593" w:author="Ariel Segall" w:date="2013-09-12T16:51:00Z">
        <w:r w:rsidR="00971695">
          <w:rPr>
            <w:rFonts w:ascii="Arial" w:hAnsi="Arial" w:cs="Arial"/>
            <w:sz w:val="20"/>
            <w:szCs w:val="20"/>
          </w:rPr>
          <w:t xml:space="preserve">(for integrity checking in its own internal memory, not in PCRs or other externally-visible TPM storage) </w:t>
        </w:r>
      </w:ins>
      <w:r w:rsidRPr="00DC0DAE">
        <w:rPr>
          <w:rFonts w:ascii="Arial" w:hAnsi="Arial" w:cs="Arial"/>
          <w:sz w:val="20"/>
          <w:szCs w:val="20"/>
        </w:rPr>
        <w:t xml:space="preserve">and save itself as a suspended vTPM. On resume, the </w:t>
      </w:r>
      <w:ins w:id="1594" w:author="Ariel Segall" w:date="2013-07-30T18:37:00Z">
        <w:r w:rsidR="00C71815">
          <w:rPr>
            <w:rFonts w:ascii="Arial" w:hAnsi="Arial" w:cs="Arial"/>
            <w:sz w:val="20"/>
            <w:szCs w:val="20"/>
          </w:rPr>
          <w:t>VMM</w:t>
        </w:r>
      </w:ins>
      <w:r w:rsidRPr="00DC0DAE">
        <w:rPr>
          <w:rFonts w:ascii="Arial" w:hAnsi="Arial" w:cs="Arial"/>
          <w:sz w:val="20"/>
          <w:szCs w:val="20"/>
        </w:rPr>
        <w:t xml:space="preserve"> would boot the vTPM first, and then the vTPM would be provided with the hashes of each resuming</w:t>
      </w:r>
      <w:ins w:id="1595" w:author="Ariel Segall" w:date="2013-09-12T16:50:00Z">
        <w:r w:rsidR="00CA091B">
          <w:rPr>
            <w:rFonts w:ascii="Arial" w:hAnsi="Arial" w:cs="Arial"/>
            <w:sz w:val="20"/>
            <w:szCs w:val="20"/>
          </w:rPr>
          <w:t xml:space="preserve"> component</w:t>
        </w:r>
      </w:ins>
      <w:r w:rsidRPr="00DC0DAE">
        <w:rPr>
          <w:rFonts w:ascii="Arial" w:hAnsi="Arial" w:cs="Arial"/>
          <w:sz w:val="20"/>
          <w:szCs w:val="20"/>
        </w:rPr>
        <w:t>; any mismatch between the suspended state and the renewed state would cause the vTPM to enter a failure mode, potentially becoming unusable until the next fresh reboot or even permanently (akin to the pTPM's self-checks on a resume from saved state).</w:t>
      </w:r>
    </w:p>
    <w:p w14:paraId="53AEF7E1" w14:textId="77777777" w:rsidR="004566CD" w:rsidRDefault="007C472D" w:rsidP="00E24ED9">
      <w:pPr>
        <w:pBdr>
          <w:top w:val="single" w:sz="4" w:space="1" w:color="auto"/>
          <w:left w:val="single" w:sz="4" w:space="4" w:color="auto"/>
          <w:bottom w:val="single" w:sz="4" w:space="1" w:color="auto"/>
          <w:right w:val="single" w:sz="4" w:space="4" w:color="auto"/>
        </w:pBdr>
        <w:shd w:val="clear" w:color="auto" w:fill="F3F3F3"/>
        <w:spacing w:line="240" w:lineRule="auto"/>
        <w:rPr>
          <w:ins w:id="1596" w:author="Ariel Segall" w:date="2013-10-11T22:34:00Z"/>
          <w:rFonts w:ascii="Arial" w:hAnsi="Arial" w:cs="Arial"/>
          <w:sz w:val="20"/>
          <w:szCs w:val="20"/>
        </w:rPr>
      </w:pPr>
      <w:r w:rsidRPr="00DC0DAE">
        <w:rPr>
          <w:rFonts w:ascii="Arial" w:hAnsi="Arial" w:cs="Arial"/>
          <w:sz w:val="20"/>
          <w:szCs w:val="20"/>
        </w:rPr>
        <w:t xml:space="preserve">Partial shutdowns and crashes offer another significant </w:t>
      </w:r>
      <w:proofErr w:type="gramStart"/>
      <w:r w:rsidRPr="00DC0DAE">
        <w:rPr>
          <w:rFonts w:ascii="Arial" w:hAnsi="Arial" w:cs="Arial"/>
          <w:sz w:val="20"/>
          <w:szCs w:val="20"/>
        </w:rPr>
        <w:t>challenge,</w:t>
      </w:r>
      <w:proofErr w:type="gramEnd"/>
      <w:r w:rsidRPr="00DC0DAE">
        <w:rPr>
          <w:rFonts w:ascii="Arial" w:hAnsi="Arial" w:cs="Arial"/>
          <w:sz w:val="20"/>
          <w:szCs w:val="20"/>
        </w:rPr>
        <w:t xml:space="preserve"> again in the particular context of making sure that vTPM PCRs accurately reflect the associated </w:t>
      </w:r>
      <w:ins w:id="1597" w:author="Ariel Segall" w:date="2013-07-30T18:39:00Z">
        <w:r w:rsidR="00B1186C">
          <w:rPr>
            <w:rFonts w:ascii="Arial" w:hAnsi="Arial" w:cs="Arial"/>
            <w:sz w:val="20"/>
            <w:szCs w:val="20"/>
          </w:rPr>
          <w:t xml:space="preserve">vPlatform </w:t>
        </w:r>
      </w:ins>
      <w:r w:rsidRPr="00DC0DAE">
        <w:rPr>
          <w:rFonts w:ascii="Arial" w:hAnsi="Arial" w:cs="Arial"/>
          <w:sz w:val="20"/>
          <w:szCs w:val="20"/>
        </w:rPr>
        <w:t xml:space="preserve">state. There is no </w:t>
      </w:r>
      <w:ins w:id="1598" w:author="Ariel Segall" w:date="2013-09-12T16:53:00Z">
        <w:r w:rsidR="00442E25">
          <w:rPr>
            <w:rFonts w:ascii="Arial" w:hAnsi="Arial" w:cs="Arial"/>
            <w:sz w:val="20"/>
            <w:szCs w:val="20"/>
          </w:rPr>
          <w:t xml:space="preserve">single </w:t>
        </w:r>
      </w:ins>
      <w:r w:rsidRPr="00DC0DAE">
        <w:rPr>
          <w:rFonts w:ascii="Arial" w:hAnsi="Arial" w:cs="Arial"/>
          <w:sz w:val="20"/>
          <w:szCs w:val="20"/>
        </w:rPr>
        <w:t>correct answer for how individual VMs that crashed and restarted or shutdown and rebooted should be refle</w:t>
      </w:r>
      <w:ins w:id="1599" w:author="Ariel Segall" w:date="2013-09-12T16:52:00Z">
        <w:r w:rsidR="00625B7F">
          <w:rPr>
            <w:rFonts w:ascii="Arial" w:hAnsi="Arial" w:cs="Arial"/>
            <w:sz w:val="20"/>
            <w:szCs w:val="20"/>
          </w:rPr>
          <w:t>c</w:t>
        </w:r>
      </w:ins>
      <w:r w:rsidRPr="00DC0DAE">
        <w:rPr>
          <w:rFonts w:ascii="Arial" w:hAnsi="Arial" w:cs="Arial"/>
          <w:sz w:val="20"/>
          <w:szCs w:val="20"/>
        </w:rPr>
        <w:t>ted in the vTPM PCRs</w:t>
      </w:r>
      <w:ins w:id="1600" w:author="Ariel Segall" w:date="2013-09-12T16:53:00Z">
        <w:r w:rsidR="00442E25">
          <w:rPr>
            <w:rFonts w:ascii="Arial" w:hAnsi="Arial" w:cs="Arial"/>
            <w:sz w:val="20"/>
            <w:szCs w:val="20"/>
          </w:rPr>
          <w:t>, as it depends on the requirements of an individual implementation. The answer may even vary based on which VM crashed.</w:t>
        </w:r>
      </w:ins>
      <w:r w:rsidRPr="00DC0DAE">
        <w:rPr>
          <w:rFonts w:ascii="Arial" w:hAnsi="Arial" w:cs="Arial"/>
          <w:sz w:val="20"/>
          <w:szCs w:val="20"/>
        </w:rPr>
        <w:t xml:space="preserve"> </w:t>
      </w:r>
      <w:ins w:id="1601" w:author="Ariel Segall" w:date="2013-09-12T16:53:00Z">
        <w:r w:rsidR="00442E25">
          <w:rPr>
            <w:rFonts w:ascii="Arial" w:hAnsi="Arial" w:cs="Arial"/>
            <w:sz w:val="20"/>
            <w:szCs w:val="20"/>
          </w:rPr>
          <w:t>T</w:t>
        </w:r>
      </w:ins>
      <w:r w:rsidRPr="00DC0DAE">
        <w:rPr>
          <w:rFonts w:ascii="Arial" w:hAnsi="Arial" w:cs="Arial"/>
          <w:sz w:val="20"/>
          <w:szCs w:val="20"/>
        </w:rPr>
        <w:t xml:space="preserve">he important </w:t>
      </w:r>
      <w:ins w:id="1602" w:author="Ariel Segall" w:date="2013-09-12T16:53:00Z">
        <w:r w:rsidR="00442E25">
          <w:rPr>
            <w:rFonts w:ascii="Arial" w:hAnsi="Arial" w:cs="Arial"/>
            <w:sz w:val="20"/>
            <w:szCs w:val="20"/>
          </w:rPr>
          <w:t>feature to maintain</w:t>
        </w:r>
      </w:ins>
      <w:r w:rsidRPr="00DC0DAE">
        <w:rPr>
          <w:rFonts w:ascii="Arial" w:hAnsi="Arial" w:cs="Arial"/>
          <w:sz w:val="20"/>
          <w:szCs w:val="20"/>
        </w:rPr>
        <w:t xml:space="preserve"> is that any appraiser looking at the PCRs should be able to trust the PCR contents. Possibilities include</w:t>
      </w:r>
      <w:ins w:id="1603" w:author="Ariel Segall" w:date="2013-10-11T22:34:00Z">
        <w:r w:rsidR="004566CD">
          <w:rPr>
            <w:rFonts w:ascii="Arial" w:hAnsi="Arial" w:cs="Arial"/>
            <w:sz w:val="20"/>
            <w:szCs w:val="20"/>
          </w:rPr>
          <w:t>:</w:t>
        </w:r>
      </w:ins>
    </w:p>
    <w:p w14:paraId="0D2B475A" w14:textId="37E3C510" w:rsidR="004566CD" w:rsidRDefault="007C472D" w:rsidP="00CE5314">
      <w:pPr>
        <w:pStyle w:val="ListParagraph"/>
        <w:numPr>
          <w:ilvl w:val="0"/>
          <w:numId w:val="74"/>
        </w:numPr>
        <w:pBdr>
          <w:top w:val="single" w:sz="4" w:space="1" w:color="auto"/>
          <w:left w:val="single" w:sz="4" w:space="4" w:color="auto"/>
          <w:bottom w:val="single" w:sz="4" w:space="1" w:color="auto"/>
          <w:right w:val="single" w:sz="4" w:space="4" w:color="auto"/>
        </w:pBdr>
        <w:shd w:val="clear" w:color="auto" w:fill="F3F3F3"/>
        <w:spacing w:line="240" w:lineRule="auto"/>
        <w:rPr>
          <w:ins w:id="1604" w:author="Ariel Segall" w:date="2013-10-11T22:35:00Z"/>
          <w:rFonts w:ascii="Arial" w:hAnsi="Arial" w:cs="Arial"/>
          <w:sz w:val="20"/>
          <w:szCs w:val="20"/>
        </w:rPr>
      </w:pPr>
      <w:proofErr w:type="gramStart"/>
      <w:r w:rsidRPr="00CE5314">
        <w:rPr>
          <w:rFonts w:ascii="Arial" w:hAnsi="Arial" w:cs="Arial"/>
          <w:sz w:val="20"/>
          <w:szCs w:val="20"/>
        </w:rPr>
        <w:t>comparing</w:t>
      </w:r>
      <w:proofErr w:type="gramEnd"/>
      <w:r w:rsidRPr="00CE5314">
        <w:rPr>
          <w:rFonts w:ascii="Arial" w:hAnsi="Arial" w:cs="Arial"/>
          <w:sz w:val="20"/>
          <w:szCs w:val="20"/>
        </w:rPr>
        <w:t xml:space="preserve"> the original boot-time measurement to the new one and extending the PCR if it has changed</w:t>
      </w:r>
      <w:ins w:id="1605" w:author="Ariel Segall" w:date="2013-10-11T22:35:00Z">
        <w:r w:rsidR="004566CD">
          <w:rPr>
            <w:rFonts w:ascii="Arial" w:hAnsi="Arial" w:cs="Arial"/>
            <w:sz w:val="20"/>
            <w:szCs w:val="20"/>
          </w:rPr>
          <w:t xml:space="preserve">, showing the entire past state of the component since </w:t>
        </w:r>
      </w:ins>
      <w:ins w:id="1606" w:author="Ariel Segall" w:date="2013-10-11T22:36:00Z">
        <w:r w:rsidR="004566CD">
          <w:rPr>
            <w:rFonts w:ascii="Arial" w:hAnsi="Arial" w:cs="Arial"/>
            <w:sz w:val="20"/>
            <w:szCs w:val="20"/>
          </w:rPr>
          <w:t>the</w:t>
        </w:r>
      </w:ins>
      <w:ins w:id="1607" w:author="Ariel Segall" w:date="2013-10-11T22:35:00Z">
        <w:r w:rsidR="004566CD">
          <w:rPr>
            <w:rFonts w:ascii="Arial" w:hAnsi="Arial" w:cs="Arial"/>
            <w:sz w:val="20"/>
            <w:szCs w:val="20"/>
          </w:rPr>
          <w:t xml:space="preserve"> </w:t>
        </w:r>
      </w:ins>
      <w:ins w:id="1608" w:author="Ariel Segall" w:date="2013-10-11T22:36:00Z">
        <w:r w:rsidR="004566CD">
          <w:rPr>
            <w:rFonts w:ascii="Arial" w:hAnsi="Arial" w:cs="Arial"/>
            <w:sz w:val="20"/>
            <w:szCs w:val="20"/>
          </w:rPr>
          <w:t>vPlatform has booted but allowing changes; this provides the most information but requires an appraiser to evaiuate a more complex measurement and not simply use a golden hash.</w:t>
        </w:r>
      </w:ins>
    </w:p>
    <w:p w14:paraId="18CF27A9" w14:textId="380BD60C" w:rsidR="004566CD" w:rsidRDefault="007C472D" w:rsidP="00CE5314">
      <w:pPr>
        <w:pStyle w:val="ListParagraph"/>
        <w:numPr>
          <w:ilvl w:val="0"/>
          <w:numId w:val="74"/>
        </w:numPr>
        <w:pBdr>
          <w:top w:val="single" w:sz="4" w:space="1" w:color="auto"/>
          <w:left w:val="single" w:sz="4" w:space="4" w:color="auto"/>
          <w:bottom w:val="single" w:sz="4" w:space="1" w:color="auto"/>
          <w:right w:val="single" w:sz="4" w:space="4" w:color="auto"/>
        </w:pBdr>
        <w:shd w:val="clear" w:color="auto" w:fill="F3F3F3"/>
        <w:spacing w:line="240" w:lineRule="auto"/>
        <w:rPr>
          <w:ins w:id="1609" w:author="Ariel Segall" w:date="2013-10-11T22:35:00Z"/>
          <w:rFonts w:ascii="Arial" w:hAnsi="Arial" w:cs="Arial"/>
          <w:sz w:val="20"/>
          <w:szCs w:val="20"/>
        </w:rPr>
      </w:pPr>
      <w:proofErr w:type="gramStart"/>
      <w:r w:rsidRPr="00CE5314">
        <w:rPr>
          <w:rFonts w:ascii="Arial" w:hAnsi="Arial" w:cs="Arial"/>
          <w:sz w:val="20"/>
          <w:szCs w:val="20"/>
        </w:rPr>
        <w:t>extending</w:t>
      </w:r>
      <w:proofErr w:type="gramEnd"/>
      <w:r w:rsidRPr="00CE5314">
        <w:rPr>
          <w:rFonts w:ascii="Arial" w:hAnsi="Arial" w:cs="Arial"/>
          <w:sz w:val="20"/>
          <w:szCs w:val="20"/>
        </w:rPr>
        <w:t xml:space="preserve"> relevant PCRs with a generic “This VM crashed and was reset” value</w:t>
      </w:r>
      <w:ins w:id="1610" w:author="Ariel Segall" w:date="2013-10-11T22:36:00Z">
        <w:r w:rsidR="004566CD">
          <w:rPr>
            <w:rFonts w:ascii="Arial" w:hAnsi="Arial" w:cs="Arial"/>
            <w:sz w:val="20"/>
            <w:szCs w:val="20"/>
          </w:rPr>
          <w:t>; for compoenents where only the current state matters but where crashes should be detectable</w:t>
        </w:r>
      </w:ins>
      <w:ins w:id="1611" w:author="Ariel Segall" w:date="2013-10-11T22:37:00Z">
        <w:r w:rsidR="004566CD">
          <w:rPr>
            <w:rFonts w:ascii="Arial" w:hAnsi="Arial" w:cs="Arial"/>
            <w:sz w:val="20"/>
            <w:szCs w:val="20"/>
          </w:rPr>
          <w:t>; or where we want to both minimize the burden on appraisers during evaluation of measurements but also want to be able to react to potential problems</w:t>
        </w:r>
      </w:ins>
      <w:ins w:id="1612" w:author="Ariel Segall" w:date="2013-10-11T22:39:00Z">
        <w:r w:rsidR="004566CD">
          <w:rPr>
            <w:rFonts w:ascii="Arial" w:hAnsi="Arial" w:cs="Arial"/>
            <w:sz w:val="20"/>
            <w:szCs w:val="20"/>
          </w:rPr>
          <w:t>.</w:t>
        </w:r>
      </w:ins>
    </w:p>
    <w:p w14:paraId="31F8E03D" w14:textId="038D7320" w:rsidR="004566CD" w:rsidRDefault="007C472D" w:rsidP="00CE5314">
      <w:pPr>
        <w:pStyle w:val="ListParagraph"/>
        <w:numPr>
          <w:ilvl w:val="0"/>
          <w:numId w:val="74"/>
        </w:numPr>
        <w:pBdr>
          <w:top w:val="single" w:sz="4" w:space="1" w:color="auto"/>
          <w:left w:val="single" w:sz="4" w:space="4" w:color="auto"/>
          <w:bottom w:val="single" w:sz="4" w:space="1" w:color="auto"/>
          <w:right w:val="single" w:sz="4" w:space="4" w:color="auto"/>
        </w:pBdr>
        <w:shd w:val="clear" w:color="auto" w:fill="F3F3F3"/>
        <w:spacing w:line="240" w:lineRule="auto"/>
        <w:rPr>
          <w:ins w:id="1613" w:author="Ariel Segall" w:date="2013-10-11T22:35:00Z"/>
          <w:rFonts w:ascii="Arial" w:hAnsi="Arial" w:cs="Arial"/>
          <w:sz w:val="20"/>
          <w:szCs w:val="20"/>
        </w:rPr>
      </w:pPr>
      <w:proofErr w:type="gramStart"/>
      <w:r w:rsidRPr="00CE5314">
        <w:rPr>
          <w:rFonts w:ascii="Arial" w:hAnsi="Arial" w:cs="Arial"/>
          <w:sz w:val="20"/>
          <w:szCs w:val="20"/>
        </w:rPr>
        <w:t>resetting</w:t>
      </w:r>
      <w:proofErr w:type="gramEnd"/>
      <w:r w:rsidRPr="00CE5314">
        <w:rPr>
          <w:rFonts w:ascii="Arial" w:hAnsi="Arial" w:cs="Arial"/>
          <w:sz w:val="20"/>
          <w:szCs w:val="20"/>
        </w:rPr>
        <w:t xml:space="preserve"> the PCR and extending it with the new boot value as though it were a fresh launch </w:t>
      </w:r>
      <w:ins w:id="1614" w:author="Ariel Segall" w:date="2013-10-11T22:38:00Z">
        <w:r w:rsidR="004566CD">
          <w:rPr>
            <w:rFonts w:ascii="Arial" w:hAnsi="Arial" w:cs="Arial"/>
            <w:sz w:val="20"/>
            <w:szCs w:val="20"/>
          </w:rPr>
          <w:lastRenderedPageBreak/>
          <w:t xml:space="preserve">; this hides information from the appraiser, but may be </w:t>
        </w:r>
      </w:ins>
      <w:r w:rsidRPr="00CE5314">
        <w:rPr>
          <w:rFonts w:ascii="Arial" w:hAnsi="Arial" w:cs="Arial"/>
          <w:sz w:val="20"/>
          <w:szCs w:val="20"/>
        </w:rPr>
        <w:t xml:space="preserve"> suitable for VMs with no long-term state</w:t>
      </w:r>
      <w:ins w:id="1615" w:author="Ariel Segall" w:date="2013-10-11T22:38:00Z">
        <w:r w:rsidR="004566CD">
          <w:rPr>
            <w:rFonts w:ascii="Arial" w:hAnsi="Arial" w:cs="Arial"/>
            <w:sz w:val="20"/>
            <w:szCs w:val="20"/>
          </w:rPr>
          <w:t>, and is the simplest for an appraiser to evaluate.</w:t>
        </w:r>
      </w:ins>
      <w:r w:rsidRPr="00CE5314">
        <w:rPr>
          <w:rFonts w:ascii="Arial" w:hAnsi="Arial" w:cs="Arial"/>
          <w:sz w:val="20"/>
          <w:szCs w:val="20"/>
        </w:rPr>
        <w:t>.</w:t>
      </w:r>
      <w:ins w:id="1616" w:author="Ariel Segall" w:date="2013-09-12T16:55:00Z">
        <w:r w:rsidR="000A2D7E" w:rsidRPr="00CE5314">
          <w:rPr>
            <w:rFonts w:ascii="Arial" w:hAnsi="Arial" w:cs="Arial"/>
            <w:sz w:val="20"/>
            <w:szCs w:val="20"/>
          </w:rPr>
          <w:t xml:space="preserve"> </w:t>
        </w:r>
      </w:ins>
    </w:p>
    <w:p w14:paraId="2DB6DCF5" w14:textId="33BF644B" w:rsidR="007C472D" w:rsidRPr="00CE5314" w:rsidRDefault="000A2D7E" w:rsidP="004566CD">
      <w:pPr>
        <w:pBdr>
          <w:top w:val="single" w:sz="4" w:space="1" w:color="auto"/>
          <w:left w:val="single" w:sz="4" w:space="4" w:color="auto"/>
          <w:bottom w:val="single" w:sz="4" w:space="1" w:color="auto"/>
          <w:right w:val="single" w:sz="4" w:space="4" w:color="auto"/>
        </w:pBdr>
        <w:shd w:val="clear" w:color="auto" w:fill="F3F3F3"/>
        <w:spacing w:line="240" w:lineRule="auto"/>
        <w:rPr>
          <w:rFonts w:ascii="Arial" w:hAnsi="Arial" w:cs="Arial"/>
          <w:sz w:val="20"/>
          <w:szCs w:val="20"/>
        </w:rPr>
      </w:pPr>
      <w:ins w:id="1617" w:author="Ariel Segall" w:date="2013-09-12T16:55:00Z">
        <w:r w:rsidRPr="00CE5314">
          <w:rPr>
            <w:rFonts w:ascii="Arial" w:hAnsi="Arial" w:cs="Arial"/>
            <w:sz w:val="20"/>
            <w:szCs w:val="20"/>
          </w:rPr>
          <w:t>Crashes of the primary VM will normally result in a reboot of the entire vPlatform.</w:t>
        </w:r>
      </w:ins>
    </w:p>
    <w:p w14:paraId="5B47738D" w14:textId="77777777" w:rsidR="007C472D" w:rsidRDefault="007C472D">
      <w:pPr>
        <w:pStyle w:val="BodyText"/>
      </w:pPr>
    </w:p>
    <w:p w14:paraId="5F28CC2D" w14:textId="77777777" w:rsidR="007C472D" w:rsidRDefault="007C472D">
      <w:pPr>
        <w:pStyle w:val="Heading2"/>
      </w:pPr>
      <w:bookmarkStart w:id="1618" w:name="_Toc233785378"/>
      <w:bookmarkStart w:id="1619" w:name="_Ref243139702"/>
      <w:commentRangeStart w:id="1620"/>
      <w:r>
        <w:t xml:space="preserve">Backing Up and </w:t>
      </w:r>
      <w:proofErr w:type="gramStart"/>
      <w:r>
        <w:t>Restoring</w:t>
      </w:r>
      <w:proofErr w:type="gramEnd"/>
      <w:r>
        <w:t xml:space="preserve"> vPlatforms</w:t>
      </w:r>
      <w:bookmarkEnd w:id="1618"/>
      <w:commentRangeEnd w:id="1620"/>
      <w:r w:rsidR="00100D3C">
        <w:rPr>
          <w:rStyle w:val="CommentReference"/>
          <w:b w:val="0"/>
          <w:bCs w:val="0"/>
          <w:iCs w:val="0"/>
        </w:rPr>
        <w:commentReference w:id="1620"/>
      </w:r>
      <w:bookmarkEnd w:id="1619"/>
    </w:p>
    <w:p w14:paraId="3B2DC007" w14:textId="77777777" w:rsidR="007C472D" w:rsidRDefault="007C472D" w:rsidP="00367877">
      <w:pPr>
        <w:pStyle w:val="Heading3"/>
      </w:pPr>
      <w:bookmarkStart w:id="1621" w:name="_Toc233785379"/>
      <w:r>
        <w:t>Backup and Restoration Requirements (normative)</w:t>
      </w:r>
      <w:bookmarkEnd w:id="1621"/>
    </w:p>
    <w:p w14:paraId="652C92AD" w14:textId="434CA090" w:rsidR="007C472D" w:rsidRDefault="007C472D" w:rsidP="000775B5">
      <w:pPr>
        <w:pStyle w:val="BodyText"/>
        <w:numPr>
          <w:ilvl w:val="0"/>
          <w:numId w:val="24"/>
        </w:numPr>
      </w:pPr>
      <w:r>
        <w:t xml:space="preserve">The virtualized platform MAY support the backup and restoration </w:t>
      </w:r>
      <w:ins w:id="1622" w:author="Ariel Segall" w:date="2013-09-24T13:11:00Z">
        <w:r w:rsidR="0046683C">
          <w:t xml:space="preserve">of </w:t>
        </w:r>
      </w:ins>
      <w:r>
        <w:t xml:space="preserve">vTPMs. </w:t>
      </w:r>
    </w:p>
    <w:p w14:paraId="7A03D148" w14:textId="6DF74CDD" w:rsidR="007C472D" w:rsidRDefault="007C472D" w:rsidP="000775B5">
      <w:pPr>
        <w:pStyle w:val="BodyText"/>
        <w:numPr>
          <w:ilvl w:val="0"/>
          <w:numId w:val="24"/>
        </w:numPr>
      </w:pPr>
      <w:r>
        <w:t xml:space="preserve">If backups are supported, restoration MAY be supported </w:t>
      </w:r>
      <w:ins w:id="1623" w:author="Ariel Segall" w:date="2013-09-24T13:13:00Z">
        <w:r w:rsidR="003C1FF2">
          <w:t xml:space="preserve">only </w:t>
        </w:r>
      </w:ins>
      <w:r>
        <w:t>on the original platform, or</w:t>
      </w:r>
      <w:ins w:id="1624" w:author="Ariel Segall" w:date="2013-09-24T13:13:00Z">
        <w:r w:rsidR="003C1FF2">
          <w:t xml:space="preserve"> also</w:t>
        </w:r>
      </w:ins>
      <w:r>
        <w:t xml:space="preserve"> on other machines.</w:t>
      </w:r>
    </w:p>
    <w:p w14:paraId="7F80C092" w14:textId="77777777" w:rsidR="007C472D" w:rsidRDefault="007C472D" w:rsidP="000775B5">
      <w:pPr>
        <w:pStyle w:val="BodyText"/>
        <w:numPr>
          <w:ilvl w:val="0"/>
          <w:numId w:val="24"/>
        </w:numPr>
      </w:pPr>
      <w:r>
        <w:t>If backups are supported, there SHALL be mechanisms in place to prevent the backup from being restored while the original vTPM still exists.</w:t>
      </w:r>
    </w:p>
    <w:p w14:paraId="0968A657" w14:textId="01245E74" w:rsidR="007C472D" w:rsidRDefault="007C472D" w:rsidP="000775B5">
      <w:pPr>
        <w:pStyle w:val="BodyText"/>
        <w:numPr>
          <w:ilvl w:val="0"/>
          <w:numId w:val="24"/>
        </w:numPr>
      </w:pPr>
      <w:r>
        <w:t>If backups are supported, all secrets (such as vTPM keys) SHALL be encrypted and all data SHALL have integrity protection. The secrets SHALL only be released during the approved res</w:t>
      </w:r>
      <w:ins w:id="1625" w:author="Ariel Segall" w:date="2013-09-24T13:11:00Z">
        <w:r w:rsidR="008505A0">
          <w:t>t</w:t>
        </w:r>
      </w:ins>
      <w:r>
        <w:t>oration procedure.</w:t>
      </w:r>
    </w:p>
    <w:p w14:paraId="0511BC62" w14:textId="5CD1D3E6" w:rsidR="00A905ED" w:rsidRPr="000C561F" w:rsidRDefault="007C472D" w:rsidP="00A905ED">
      <w:pPr>
        <w:pStyle w:val="BodyText"/>
        <w:numPr>
          <w:ilvl w:val="0"/>
          <w:numId w:val="24"/>
        </w:numPr>
        <w:rPr>
          <w:ins w:id="1626" w:author="Ariel Segall" w:date="2013-09-12T17:00:00Z"/>
          <w:b/>
        </w:rPr>
      </w:pPr>
      <w:r>
        <w:t xml:space="preserve">If backups are supported, there SHALL be a way to determine which backup is most recent. There SHOULD be a mechanism to ensure that the backup is updated whenever critical vTPM state changes.  If this mechanism does not exist, there SHOULD be a way to </w:t>
      </w:r>
      <w:ins w:id="1627" w:author="Ariel Segall" w:date="2013-09-12T17:00:00Z">
        <w:r w:rsidR="00A905ED">
          <w:t>determine how recent the backup was.</w:t>
        </w:r>
      </w:ins>
    </w:p>
    <w:p w14:paraId="77C0CC4A" w14:textId="26C1EDD5" w:rsidR="00A905ED" w:rsidRDefault="00A905ED" w:rsidP="00A905ED">
      <w:pPr>
        <w:pStyle w:val="BodyText"/>
        <w:numPr>
          <w:ilvl w:val="0"/>
          <w:numId w:val="24"/>
        </w:numPr>
        <w:rPr>
          <w:b/>
        </w:rPr>
      </w:pPr>
      <w:r>
        <w:t xml:space="preserve">If backups are permitted, this SHALL be reflected in </w:t>
      </w:r>
      <w:ins w:id="1628" w:author="Ariel Segall" w:date="2013-09-24T13:15:00Z">
        <w:r w:rsidR="000C561F">
          <w:t xml:space="preserve">the </w:t>
        </w:r>
      </w:ins>
      <w:ins w:id="1629" w:author="Ariel Segall" w:date="2013-10-11T22:31:00Z">
        <w:r w:rsidR="000B51F4">
          <w:t xml:space="preserve">vEC (Section </w:t>
        </w:r>
        <w:r w:rsidR="000B51F4">
          <w:fldChar w:fldCharType="begin"/>
        </w:r>
        <w:r w:rsidR="000B51F4">
          <w:instrText xml:space="preserve"> REF _Ref242955819 \r \h </w:instrText>
        </w:r>
      </w:ins>
      <w:r w:rsidR="000B51F4">
        <w:fldChar w:fldCharType="separate"/>
      </w:r>
      <w:ins w:id="1630" w:author="Ariel Segall" w:date="2013-10-11T22:46:00Z">
        <w:r w:rsidR="00F73D98">
          <w:t>10.2</w:t>
        </w:r>
      </w:ins>
      <w:ins w:id="1631" w:author="Ariel Segall" w:date="2013-10-11T22:31:00Z">
        <w:r w:rsidR="000B51F4">
          <w:fldChar w:fldCharType="end"/>
        </w:r>
        <w:r w:rsidR="000B51F4">
          <w:t>)</w:t>
        </w:r>
      </w:ins>
      <w:r>
        <w:t xml:space="preserve">. The </w:t>
      </w:r>
      <w:ins w:id="1632" w:author="Ariel Segall" w:date="2013-10-11T22:32:00Z">
        <w:r w:rsidR="00EB2FA8">
          <w:t xml:space="preserve">vEC </w:t>
        </w:r>
      </w:ins>
      <w:r>
        <w:t xml:space="preserve">SHOULD include information about the restoration procedures. </w:t>
      </w:r>
    </w:p>
    <w:p w14:paraId="45FEECFD" w14:textId="7D0D973F" w:rsidR="007C472D" w:rsidRDefault="007C472D" w:rsidP="000775B5">
      <w:pPr>
        <w:pStyle w:val="BodyText"/>
        <w:numPr>
          <w:ilvl w:val="0"/>
          <w:numId w:val="24"/>
        </w:numPr>
      </w:pPr>
      <w:r>
        <w:t xml:space="preserve">If the vTPM is not guaranteed to update </w:t>
      </w:r>
      <w:ins w:id="1633" w:author="Ariel Segall" w:date="2013-09-24T13:14:00Z">
        <w:r w:rsidR="00B17F86">
          <w:t xml:space="preserve">its stored data </w:t>
        </w:r>
      </w:ins>
      <w:r>
        <w:t xml:space="preserve">whenever its state changes, then this fact SHALL be included in </w:t>
      </w:r>
      <w:ins w:id="1634" w:author="Ariel Segall" w:date="2013-10-11T22:30:00Z">
        <w:r w:rsidR="007345C9">
          <w:t>the vEC</w:t>
        </w:r>
      </w:ins>
      <w:r>
        <w:t xml:space="preserve">. The </w:t>
      </w:r>
      <w:ins w:id="1635" w:author="Ariel Segall" w:date="2013-10-11T22:32:00Z">
        <w:r w:rsidR="0062091D">
          <w:t>vEC</w:t>
        </w:r>
      </w:ins>
      <w:r>
        <w:t xml:space="preserve"> SHOULD provide some mechanism of determining whether the vTPM has been rolled back to a previous state, such as having a trusted server report the elapsed time between the creation of a backup and its restoration.</w:t>
      </w:r>
    </w:p>
    <w:p w14:paraId="4465699C" w14:textId="77777777" w:rsidR="007C472D" w:rsidRDefault="007C472D" w:rsidP="00367877">
      <w:pPr>
        <w:pStyle w:val="Heading3"/>
        <w:rPr>
          <w:shd w:val="clear" w:color="auto" w:fill="C0C0C0"/>
        </w:rPr>
      </w:pPr>
      <w:bookmarkStart w:id="1636" w:name="_Toc233785380"/>
      <w:r>
        <w:t>Backup and Restoration Discussion (informative)</w:t>
      </w:r>
      <w:bookmarkEnd w:id="1636"/>
    </w:p>
    <w:p w14:paraId="0191606A" w14:textId="000EF1B5" w:rsidR="007C472D" w:rsidRPr="00500490" w:rsidRDefault="007C472D" w:rsidP="00500490">
      <w:pPr>
        <w:shd w:val="clear" w:color="auto" w:fill="E6E6E6"/>
        <w:spacing w:line="240" w:lineRule="auto"/>
        <w:rPr>
          <w:rFonts w:ascii="Arial" w:hAnsi="Arial" w:cs="Arial"/>
          <w:sz w:val="20"/>
          <w:szCs w:val="20"/>
        </w:rPr>
      </w:pPr>
      <w:r w:rsidRPr="00500490">
        <w:rPr>
          <w:rFonts w:ascii="Arial" w:hAnsi="Arial" w:cs="Arial"/>
          <w:sz w:val="20"/>
          <w:szCs w:val="20"/>
        </w:rPr>
        <w:t xml:space="preserve">Backup and restoration </w:t>
      </w:r>
      <w:ins w:id="1637" w:author="Ariel Segall" w:date="2013-09-24T13:16:00Z">
        <w:r w:rsidR="00056661">
          <w:rPr>
            <w:rFonts w:ascii="Arial" w:hAnsi="Arial" w:cs="Arial"/>
            <w:sz w:val="20"/>
            <w:szCs w:val="20"/>
          </w:rPr>
          <w:t xml:space="preserve">is an area </w:t>
        </w:r>
      </w:ins>
      <w:r w:rsidRPr="00500490">
        <w:rPr>
          <w:rFonts w:ascii="Arial" w:hAnsi="Arial" w:cs="Arial"/>
          <w:sz w:val="20"/>
          <w:szCs w:val="20"/>
        </w:rPr>
        <w:t xml:space="preserve">where our security goals for vTPMs come into conflict. On the one hand, vTPMs should never have state rolled back, never exist in more than one place, and never have their secrets readable outside of themselves. On the other hand, in real-world contexts and particularly enterprise contexts, we care deeply about data recoverability and system resiliency. As such, backups are </w:t>
      </w:r>
      <w:ins w:id="1638" w:author="Ariel Segall" w:date="2013-09-24T13:16:00Z">
        <w:r w:rsidR="00491386">
          <w:rPr>
            <w:rFonts w:ascii="Arial" w:hAnsi="Arial" w:cs="Arial"/>
            <w:sz w:val="20"/>
            <w:szCs w:val="20"/>
          </w:rPr>
          <w:t xml:space="preserve">often </w:t>
        </w:r>
      </w:ins>
      <w:r w:rsidRPr="00500490">
        <w:rPr>
          <w:rFonts w:ascii="Arial" w:hAnsi="Arial" w:cs="Arial"/>
          <w:sz w:val="20"/>
          <w:szCs w:val="20"/>
        </w:rPr>
        <w:t>a necessity.</w:t>
      </w:r>
    </w:p>
    <w:p w14:paraId="412C74B6" w14:textId="5E4442CA" w:rsidR="007C472D" w:rsidRPr="00500490" w:rsidRDefault="007C472D" w:rsidP="00500490">
      <w:pPr>
        <w:shd w:val="clear" w:color="auto" w:fill="E6E6E6"/>
        <w:spacing w:line="240" w:lineRule="auto"/>
        <w:rPr>
          <w:rFonts w:ascii="Arial" w:hAnsi="Arial" w:cs="Arial"/>
          <w:sz w:val="20"/>
          <w:szCs w:val="20"/>
        </w:rPr>
      </w:pPr>
      <w:r w:rsidRPr="00500490">
        <w:rPr>
          <w:rFonts w:ascii="Arial" w:hAnsi="Arial" w:cs="Arial"/>
          <w:sz w:val="20"/>
          <w:szCs w:val="20"/>
        </w:rPr>
        <w:t xml:space="preserve">Although it is possible for a vTPM to be </w:t>
      </w:r>
      <w:ins w:id="1639" w:author="Ariel Segall" w:date="2013-09-24T13:18:00Z">
        <w:r w:rsidR="0016708D">
          <w:rPr>
            <w:rFonts w:ascii="Arial" w:hAnsi="Arial" w:cs="Arial"/>
            <w:sz w:val="20"/>
            <w:szCs w:val="20"/>
          </w:rPr>
          <w:t xml:space="preserve">partially </w:t>
        </w:r>
      </w:ins>
      <w:r w:rsidRPr="00500490">
        <w:rPr>
          <w:rFonts w:ascii="Arial" w:hAnsi="Arial" w:cs="Arial"/>
          <w:sz w:val="20"/>
          <w:szCs w:val="20"/>
        </w:rPr>
        <w:t>backed up</w:t>
      </w:r>
      <w:ins w:id="1640" w:author="Ariel Segall" w:date="2013-09-24T13:18:00Z">
        <w:r w:rsidR="0016708D">
          <w:rPr>
            <w:rFonts w:ascii="Arial" w:hAnsi="Arial" w:cs="Arial"/>
            <w:sz w:val="20"/>
            <w:szCs w:val="20"/>
          </w:rPr>
          <w:t xml:space="preserve"> </w:t>
        </w:r>
      </w:ins>
      <w:r w:rsidRPr="00500490">
        <w:rPr>
          <w:rFonts w:ascii="Arial" w:hAnsi="Arial" w:cs="Arial"/>
          <w:sz w:val="20"/>
          <w:szCs w:val="20"/>
        </w:rPr>
        <w:t>with a Maintenance Archive just as a pTPM</w:t>
      </w:r>
      <w:ins w:id="1641" w:author="Ariel Segall" w:date="2013-09-24T13:18:00Z">
        <w:r w:rsidR="00DD00C1">
          <w:rPr>
            <w:rFonts w:ascii="Arial" w:hAnsi="Arial" w:cs="Arial"/>
            <w:sz w:val="20"/>
            <w:szCs w:val="20"/>
          </w:rPr>
          <w:t xml:space="preserve"> can be</w:t>
        </w:r>
      </w:ins>
      <w:r w:rsidRPr="00500490">
        <w:rPr>
          <w:rFonts w:ascii="Arial" w:hAnsi="Arial" w:cs="Arial"/>
          <w:sz w:val="20"/>
          <w:szCs w:val="20"/>
        </w:rPr>
        <w:t>, it is likely that many enterprises would rather store the entire VM image or serialized VM data.  In this case, the system administrators are responsible for establishing a secure backup policy that balances the need for backups with the security requirements for vTPMs and other similar domains: that they be kept up to date, be unique, have their secrets protected when not in use,</w:t>
      </w:r>
      <w:ins w:id="1642" w:author="Ariel Segall" w:date="2013-09-24T13:18:00Z">
        <w:r w:rsidR="004D7039">
          <w:rPr>
            <w:rFonts w:ascii="Arial" w:hAnsi="Arial" w:cs="Arial"/>
            <w:sz w:val="20"/>
            <w:szCs w:val="20"/>
          </w:rPr>
          <w:t xml:space="preserve"> etc</w:t>
        </w:r>
        <w:proofErr w:type="gramStart"/>
        <w:r w:rsidR="004D7039">
          <w:rPr>
            <w:rFonts w:ascii="Arial" w:hAnsi="Arial" w:cs="Arial"/>
            <w:sz w:val="20"/>
            <w:szCs w:val="20"/>
          </w:rPr>
          <w:t>.</w:t>
        </w:r>
      </w:ins>
      <w:r w:rsidRPr="00500490">
        <w:rPr>
          <w:rFonts w:ascii="Arial" w:hAnsi="Arial" w:cs="Arial"/>
          <w:sz w:val="20"/>
          <w:szCs w:val="20"/>
        </w:rPr>
        <w:t>.</w:t>
      </w:r>
      <w:proofErr w:type="gramEnd"/>
      <w:r w:rsidRPr="00500490">
        <w:rPr>
          <w:rFonts w:ascii="Arial" w:hAnsi="Arial" w:cs="Arial"/>
          <w:sz w:val="20"/>
          <w:szCs w:val="20"/>
        </w:rPr>
        <w:t xml:space="preserve"> We recommend the </w:t>
      </w:r>
      <w:ins w:id="1643" w:author="Ariel Segall" w:date="2013-09-24T13:19:00Z">
        <w:r w:rsidR="004D7039">
          <w:rPr>
            <w:rFonts w:ascii="Arial" w:hAnsi="Arial" w:cs="Arial"/>
            <w:sz w:val="20"/>
            <w:szCs w:val="20"/>
          </w:rPr>
          <w:t>use</w:t>
        </w:r>
      </w:ins>
      <w:r w:rsidRPr="00500490">
        <w:rPr>
          <w:rFonts w:ascii="Arial" w:hAnsi="Arial" w:cs="Arial"/>
          <w:sz w:val="20"/>
          <w:szCs w:val="20"/>
        </w:rPr>
        <w:t xml:space="preserve"> of a vTPM backup require the </w:t>
      </w:r>
      <w:ins w:id="1644" w:author="Ariel Segall" w:date="2013-09-24T13:19:00Z">
        <w:r w:rsidR="00FB2379">
          <w:rPr>
            <w:rFonts w:ascii="Arial" w:hAnsi="Arial" w:cs="Arial"/>
            <w:sz w:val="20"/>
            <w:szCs w:val="20"/>
          </w:rPr>
          <w:t>approval</w:t>
        </w:r>
      </w:ins>
      <w:r w:rsidRPr="00500490">
        <w:rPr>
          <w:rFonts w:ascii="Arial" w:hAnsi="Arial" w:cs="Arial"/>
          <w:sz w:val="20"/>
          <w:szCs w:val="20"/>
        </w:rPr>
        <w:t xml:space="preserve"> of a system administrator or other trusted party, and whenever possible, that the age of the most recent backup be tracked so that any rollback effects are at least bounded and can be reported to appraisers. </w:t>
      </w:r>
    </w:p>
    <w:p w14:paraId="6186386B" w14:textId="77777777" w:rsidR="007C472D" w:rsidRDefault="007C472D" w:rsidP="004047BE">
      <w:pPr>
        <w:pStyle w:val="Heading3"/>
      </w:pPr>
      <w:bookmarkStart w:id="1645" w:name="_Toc233785381"/>
      <w:r>
        <w:lastRenderedPageBreak/>
        <w:t>Backups using trusted server key (informative)</w:t>
      </w:r>
      <w:bookmarkEnd w:id="1645"/>
    </w:p>
    <w:p w14:paraId="752F3F0E" w14:textId="2B15DC12" w:rsidR="007C472D" w:rsidRPr="003A42B1" w:rsidRDefault="007C472D" w:rsidP="00500490">
      <w:pPr>
        <w:shd w:val="clear" w:color="auto" w:fill="E6E6E6"/>
        <w:spacing w:line="240" w:lineRule="auto"/>
        <w:rPr>
          <w:rFonts w:ascii="Arial" w:hAnsi="Arial" w:cs="Arial"/>
          <w:sz w:val="20"/>
          <w:szCs w:val="20"/>
        </w:rPr>
      </w:pPr>
      <w:r w:rsidRPr="003A42B1">
        <w:rPr>
          <w:rFonts w:ascii="Arial" w:hAnsi="Arial" w:cs="Arial"/>
          <w:sz w:val="20"/>
          <w:szCs w:val="20"/>
        </w:rPr>
        <w:t xml:space="preserve">In addition to being sealed to the pTPM PCRs or a trusted authority as described in section </w:t>
      </w:r>
      <w:ins w:id="1646" w:author="Ariel Segall" w:date="2013-10-11T22:41:00Z">
        <w:r w:rsidR="00761994">
          <w:rPr>
            <w:rFonts w:ascii="Arial" w:hAnsi="Arial" w:cs="Arial"/>
            <w:sz w:val="20"/>
            <w:szCs w:val="20"/>
          </w:rPr>
          <w:fldChar w:fldCharType="begin"/>
        </w:r>
        <w:r w:rsidR="00761994">
          <w:rPr>
            <w:rFonts w:ascii="Arial" w:hAnsi="Arial" w:cs="Arial"/>
            <w:sz w:val="20"/>
            <w:szCs w:val="20"/>
          </w:rPr>
          <w:instrText xml:space="preserve"> REF _Ref211682939 \r \h </w:instrText>
        </w:r>
        <w:r w:rsidR="00761994">
          <w:rPr>
            <w:rFonts w:ascii="Arial" w:hAnsi="Arial" w:cs="Arial"/>
            <w:sz w:val="20"/>
            <w:szCs w:val="20"/>
          </w:rPr>
        </w:r>
      </w:ins>
      <w:r w:rsidR="00761994">
        <w:rPr>
          <w:rFonts w:ascii="Arial" w:hAnsi="Arial" w:cs="Arial"/>
          <w:sz w:val="20"/>
          <w:szCs w:val="20"/>
        </w:rPr>
        <w:fldChar w:fldCharType="separate"/>
      </w:r>
      <w:ins w:id="1647" w:author="Ariel Segall" w:date="2013-10-11T22:46:00Z">
        <w:r w:rsidR="00F73D98">
          <w:rPr>
            <w:rFonts w:ascii="Arial" w:hAnsi="Arial" w:cs="Arial"/>
            <w:sz w:val="20"/>
            <w:szCs w:val="20"/>
          </w:rPr>
          <w:t>9.6</w:t>
        </w:r>
      </w:ins>
      <w:ins w:id="1648" w:author="Ariel Segall" w:date="2013-10-11T22:41:00Z">
        <w:r w:rsidR="00761994">
          <w:rPr>
            <w:rFonts w:ascii="Arial" w:hAnsi="Arial" w:cs="Arial"/>
            <w:sz w:val="20"/>
            <w:szCs w:val="20"/>
          </w:rPr>
          <w:fldChar w:fldCharType="end"/>
        </w:r>
        <w:r w:rsidR="00761994">
          <w:rPr>
            <w:rFonts w:ascii="Arial" w:hAnsi="Arial" w:cs="Arial"/>
            <w:sz w:val="20"/>
            <w:szCs w:val="20"/>
          </w:rPr>
          <w:t xml:space="preserve">, </w:t>
        </w:r>
        <w:r w:rsidR="0071150A">
          <w:rPr>
            <w:rFonts w:ascii="Arial" w:hAnsi="Arial" w:cs="Arial"/>
            <w:sz w:val="20"/>
            <w:szCs w:val="20"/>
          </w:rPr>
          <w:t xml:space="preserve">a </w:t>
        </w:r>
      </w:ins>
      <w:r w:rsidR="00B47310" w:rsidRPr="003A42B1">
        <w:rPr>
          <w:rFonts w:ascii="Arial" w:hAnsi="Arial" w:cs="Arial"/>
          <w:sz w:val="20"/>
          <w:szCs w:val="20"/>
        </w:rPr>
        <w:t>VDK</w:t>
      </w:r>
      <w:r w:rsidRPr="003A42B1">
        <w:rPr>
          <w:rFonts w:ascii="Arial" w:hAnsi="Arial" w:cs="Arial"/>
          <w:sz w:val="20"/>
          <w:szCs w:val="20"/>
        </w:rPr>
        <w:t xml:space="preserve"> may also be encrypted using a public key from an authority that is trusted to only decrypt the </w:t>
      </w:r>
      <w:ins w:id="1649" w:author="Ariel Segall" w:date="2013-09-24T13:20:00Z">
        <w:r w:rsidR="002C4896">
          <w:rPr>
            <w:rFonts w:ascii="Arial" w:hAnsi="Arial" w:cs="Arial"/>
            <w:sz w:val="20"/>
            <w:szCs w:val="20"/>
          </w:rPr>
          <w:t xml:space="preserve">VDK </w:t>
        </w:r>
      </w:ins>
      <w:r w:rsidRPr="003A42B1">
        <w:rPr>
          <w:rFonts w:ascii="Arial" w:hAnsi="Arial" w:cs="Arial"/>
          <w:sz w:val="20"/>
          <w:szCs w:val="20"/>
        </w:rPr>
        <w:t>if it is necessary to restore the vTPM from backup. This encrypted key and the associated encrypted vTPM data should be stored off of the system on a backup server; for maximal security, the server on which the data and encrypted keys are stored should not be the same system that holds the authority’s private key, and the backup authority key should be protected. (One way to securely implement such a</w:t>
      </w:r>
      <w:ins w:id="1650" w:author="Ariel Segall" w:date="2013-09-24T13:25:00Z">
        <w:r w:rsidR="009F6255">
          <w:rPr>
            <w:rFonts w:ascii="Arial" w:hAnsi="Arial" w:cs="Arial"/>
            <w:sz w:val="20"/>
            <w:szCs w:val="20"/>
          </w:rPr>
          <w:t xml:space="preserve"> protected</w:t>
        </w:r>
      </w:ins>
      <w:r w:rsidRPr="003A42B1">
        <w:rPr>
          <w:rFonts w:ascii="Arial" w:hAnsi="Arial" w:cs="Arial"/>
          <w:sz w:val="20"/>
          <w:szCs w:val="20"/>
        </w:rPr>
        <w:t xml:space="preserve"> key is to create a binding key in the trusted backup server’s pTPM.)   The certificate for this key must be included in any certificates issued for this vTPM, so that appraisers may determine if they are willing to trust the system.  </w:t>
      </w:r>
    </w:p>
    <w:p w14:paraId="3092E24A" w14:textId="1CD312AD" w:rsidR="007C472D" w:rsidRDefault="007C472D" w:rsidP="00500490">
      <w:pPr>
        <w:shd w:val="clear" w:color="auto" w:fill="E6E6E6"/>
        <w:spacing w:line="240" w:lineRule="auto"/>
        <w:rPr>
          <w:ins w:id="1651" w:author="Ariel Segall" w:date="2013-10-11T22:41:00Z"/>
          <w:rFonts w:ascii="Arial" w:hAnsi="Arial" w:cs="Arial"/>
          <w:sz w:val="20"/>
          <w:szCs w:val="20"/>
        </w:rPr>
      </w:pPr>
      <w:commentRangeStart w:id="1652"/>
      <w:r w:rsidRPr="00500490">
        <w:rPr>
          <w:rFonts w:ascii="Arial" w:hAnsi="Arial" w:cs="Arial"/>
          <w:sz w:val="20"/>
          <w:szCs w:val="20"/>
        </w:rPr>
        <w:t xml:space="preserve">Additionally, in order to make certain that only the certified backup authority key is used, the public </w:t>
      </w:r>
      <w:r w:rsidR="00B47310">
        <w:rPr>
          <w:rFonts w:ascii="Arial" w:hAnsi="Arial" w:cs="Arial"/>
          <w:sz w:val="20"/>
          <w:szCs w:val="20"/>
        </w:rPr>
        <w:t xml:space="preserve">portion of the </w:t>
      </w:r>
      <w:r w:rsidRPr="00500490">
        <w:rPr>
          <w:rFonts w:ascii="Arial" w:hAnsi="Arial" w:cs="Arial"/>
          <w:sz w:val="20"/>
          <w:szCs w:val="20"/>
        </w:rPr>
        <w:t xml:space="preserve">authority key </w:t>
      </w:r>
      <w:ins w:id="1653" w:author="Ariel Segall" w:date="2013-10-11T22:43:00Z">
        <w:r w:rsidR="007774C9">
          <w:rPr>
            <w:rFonts w:ascii="Arial" w:hAnsi="Arial" w:cs="Arial"/>
            <w:sz w:val="20"/>
            <w:szCs w:val="20"/>
          </w:rPr>
          <w:t xml:space="preserve">must be verified before use. One option is that the backup authority public key </w:t>
        </w:r>
      </w:ins>
      <w:r w:rsidRPr="00500490">
        <w:rPr>
          <w:rFonts w:ascii="Arial" w:hAnsi="Arial" w:cs="Arial"/>
          <w:sz w:val="20"/>
          <w:szCs w:val="20"/>
        </w:rPr>
        <w:t>should be hashed and stored in pTPM NVRAM</w:t>
      </w:r>
      <w:r w:rsidR="00B86703">
        <w:rPr>
          <w:rFonts w:ascii="Arial" w:hAnsi="Arial" w:cs="Arial"/>
          <w:sz w:val="20"/>
          <w:szCs w:val="20"/>
        </w:rPr>
        <w:t>, in a section that is writable only by the platform owner</w:t>
      </w:r>
      <w:r w:rsidRPr="00500490">
        <w:rPr>
          <w:rFonts w:ascii="Arial" w:hAnsi="Arial" w:cs="Arial"/>
          <w:sz w:val="20"/>
          <w:szCs w:val="20"/>
        </w:rPr>
        <w:t xml:space="preserve">.  The Virtual Platform Manager is required, in this scheme, to check the hash of the public key it uses for encrypting backups against this value in the pNVRAM before it is used.  </w:t>
      </w:r>
      <w:commentRangeEnd w:id="1652"/>
      <w:r w:rsidR="0062799C">
        <w:rPr>
          <w:rStyle w:val="CommentReference"/>
          <w:rFonts w:ascii="Arial" w:eastAsia="Times New Roman" w:hAnsi="Arial" w:cs="Arial"/>
          <w:lang w:eastAsia="ar-SA"/>
        </w:rPr>
        <w:commentReference w:id="1652"/>
      </w:r>
      <w:ins w:id="1654" w:author="Ariel Segall" w:date="2013-10-11T22:43:00Z">
        <w:r w:rsidR="007774C9">
          <w:rPr>
            <w:rFonts w:ascii="Arial" w:hAnsi="Arial" w:cs="Arial"/>
            <w:sz w:val="20"/>
            <w:szCs w:val="20"/>
          </w:rPr>
          <w:t xml:space="preserve">Alternately, the backup authority public key could be measured into a pTPM </w:t>
        </w:r>
        <w:proofErr w:type="gramStart"/>
        <w:r w:rsidR="007774C9">
          <w:rPr>
            <w:rFonts w:ascii="Arial" w:hAnsi="Arial" w:cs="Arial"/>
            <w:sz w:val="20"/>
            <w:szCs w:val="20"/>
          </w:rPr>
          <w:t xml:space="preserve">PCR </w:t>
        </w:r>
      </w:ins>
      <w:ins w:id="1655" w:author="Ariel Segall" w:date="2013-10-11T22:44:00Z">
        <w:r w:rsidR="007774C9">
          <w:rPr>
            <w:rFonts w:ascii="Arial" w:hAnsi="Arial" w:cs="Arial"/>
            <w:sz w:val="20"/>
            <w:szCs w:val="20"/>
          </w:rPr>
          <w:t xml:space="preserve"> during</w:t>
        </w:r>
        <w:proofErr w:type="gramEnd"/>
        <w:r w:rsidR="007774C9">
          <w:rPr>
            <w:rFonts w:ascii="Arial" w:hAnsi="Arial" w:cs="Arial"/>
            <w:sz w:val="20"/>
            <w:szCs w:val="20"/>
          </w:rPr>
          <w:t xml:space="preserve"> system boot </w:t>
        </w:r>
      </w:ins>
      <w:ins w:id="1656" w:author="Ariel Segall" w:date="2013-10-11T22:43:00Z">
        <w:r w:rsidR="007774C9">
          <w:rPr>
            <w:rFonts w:ascii="Arial" w:hAnsi="Arial" w:cs="Arial"/>
            <w:sz w:val="20"/>
            <w:szCs w:val="20"/>
          </w:rPr>
          <w:t>(for example, by including the key in the Manager</w:t>
        </w:r>
      </w:ins>
      <w:ins w:id="1657" w:author="Ariel Segall" w:date="2013-10-11T22:44:00Z">
        <w:r w:rsidR="007774C9">
          <w:rPr>
            <w:rFonts w:ascii="Arial" w:hAnsi="Arial" w:cs="Arial"/>
            <w:sz w:val="20"/>
            <w:szCs w:val="20"/>
          </w:rPr>
          <w:t>’s code)</w:t>
        </w:r>
      </w:ins>
      <w:ins w:id="1658" w:author="Ariel Segall" w:date="2013-10-11T22:45:00Z">
        <w:r w:rsidR="007774C9">
          <w:rPr>
            <w:rFonts w:ascii="Arial" w:hAnsi="Arial" w:cs="Arial"/>
            <w:sz w:val="20"/>
            <w:szCs w:val="20"/>
          </w:rPr>
          <w:t>; as long as the key is included in the TCB, any boot of the system which must pass pTPM PCR verification will only use approved authority keys. This second approach also allows an appraiser to confirm the identity of the backup authority.</w:t>
        </w:r>
      </w:ins>
    </w:p>
    <w:p w14:paraId="33B63E6F" w14:textId="02F99370" w:rsidR="007774C9" w:rsidRPr="00500490" w:rsidRDefault="007774C9" w:rsidP="00500490">
      <w:pPr>
        <w:shd w:val="clear" w:color="auto" w:fill="E6E6E6"/>
        <w:spacing w:line="240" w:lineRule="auto"/>
        <w:rPr>
          <w:rFonts w:ascii="Arial" w:hAnsi="Arial" w:cs="Arial"/>
          <w:sz w:val="20"/>
          <w:szCs w:val="20"/>
        </w:rPr>
      </w:pPr>
      <w:ins w:id="1659" w:author="Ariel Segall" w:date="2013-10-11T22:42:00Z">
        <w:r>
          <w:rPr>
            <w:rFonts w:ascii="Arial" w:hAnsi="Arial" w:cs="Arial"/>
            <w:sz w:val="20"/>
            <w:szCs w:val="20"/>
          </w:rPr>
          <w:t>It is critically important to note that without appropriate verification of the backup authority’s public key, the vTPM data could be encrypted and sent directly to an attacker! This is therefore one of the most sensitive operations in the lifecycle of the entire platform.</w:t>
        </w:r>
      </w:ins>
    </w:p>
    <w:p w14:paraId="0E00016F" w14:textId="77777777" w:rsidR="007C472D" w:rsidRDefault="007C472D">
      <w:pPr>
        <w:pStyle w:val="BodyText"/>
        <w:jc w:val="left"/>
        <w:rPr>
          <w:rFonts w:eastAsia="Arial"/>
        </w:rPr>
      </w:pPr>
    </w:p>
    <w:p w14:paraId="3143BCEB" w14:textId="77777777" w:rsidR="007C472D" w:rsidRPr="00831459" w:rsidRDefault="007C472D" w:rsidP="004047BE">
      <w:pPr>
        <w:pStyle w:val="Heading3"/>
        <w:rPr>
          <w:rFonts w:eastAsia="Arial"/>
        </w:rPr>
      </w:pPr>
      <w:bookmarkStart w:id="1660" w:name="_Toc233785382"/>
      <w:r>
        <w:rPr>
          <w:rFonts w:eastAsia="Arial"/>
        </w:rPr>
        <w:t>Rollback Prevention Discussion (informative)</w:t>
      </w:r>
      <w:bookmarkEnd w:id="1660"/>
    </w:p>
    <w:p w14:paraId="2CE882DF" w14:textId="41FCF55A" w:rsidR="003B4B0C" w:rsidRDefault="00D563F3" w:rsidP="00500490">
      <w:pPr>
        <w:pStyle w:val="BodyText"/>
        <w:shd w:val="clear" w:color="auto" w:fill="E6E6E6"/>
        <w:jc w:val="left"/>
        <w:rPr>
          <w:ins w:id="1661" w:author="Ariel Segall" w:date="2013-10-11T22:47:00Z"/>
        </w:rPr>
      </w:pPr>
      <w:r>
        <w:t>Th</w:t>
      </w:r>
      <w:r w:rsidR="007C472D" w:rsidRPr="00500490">
        <w:t>e approach to rollback prevention</w:t>
      </w:r>
      <w:r>
        <w:t xml:space="preserve"> </w:t>
      </w:r>
      <w:ins w:id="1662" w:author="Ariel Segall" w:date="2013-10-11T22:47:00Z">
        <w:r w:rsidR="003B4B0C">
          <w:t xml:space="preserve">recommended by this specification, described in detail in Section </w:t>
        </w:r>
        <w:r w:rsidR="003B4B0C">
          <w:fldChar w:fldCharType="begin"/>
        </w:r>
        <w:r w:rsidR="003B4B0C">
          <w:instrText xml:space="preserve"> REF _Ref242878859 \r \h </w:instrText>
        </w:r>
      </w:ins>
      <w:r w:rsidR="003B4B0C">
        <w:fldChar w:fldCharType="separate"/>
      </w:r>
      <w:ins w:id="1663" w:author="Ariel Segall" w:date="2013-10-11T22:47:00Z">
        <w:r w:rsidR="003B4B0C">
          <w:t>11</w:t>
        </w:r>
        <w:r w:rsidR="003B4B0C">
          <w:fldChar w:fldCharType="end"/>
        </w:r>
        <w:r w:rsidR="003B4B0C">
          <w:t>,</w:t>
        </w:r>
      </w:ins>
      <w:r w:rsidR="007C472D" w:rsidRPr="00500490">
        <w:t xml:space="preserve"> </w:t>
      </w:r>
      <w:ins w:id="1664" w:author="Ariel Segall" w:date="2013-10-11T22:47:00Z">
        <w:r w:rsidR="003B4B0C">
          <w:t xml:space="preserve">uses the monotonic counter to track the most recent state of the system, and has </w:t>
        </w:r>
        <w:r w:rsidR="002F4C8C">
          <w:t>the vPlatform Manager maintain</w:t>
        </w:r>
        <w:r w:rsidR="003B4B0C">
          <w:t xml:space="preserve"> signed associations between current vTPM data hashes (and any other</w:t>
        </w:r>
      </w:ins>
      <w:ins w:id="1665" w:author="Ariel Segall" w:date="2013-10-11T22:48:00Z">
        <w:r w:rsidR="003B4B0C">
          <w:t xml:space="preserve"> vPlatform Manager data which may need rollback protection) </w:t>
        </w:r>
      </w:ins>
      <w:ins w:id="1666" w:author="Ariel Segall" w:date="2013-10-11T22:52:00Z">
        <w:r w:rsidR="002F4C8C">
          <w:t xml:space="preserve">and the current value of a monotonic counter. </w:t>
        </w:r>
      </w:ins>
    </w:p>
    <w:p w14:paraId="0E122013" w14:textId="09B0626F" w:rsidR="004502C7" w:rsidRPr="00500490" w:rsidRDefault="004502C7" w:rsidP="00500490">
      <w:pPr>
        <w:pStyle w:val="BodyText"/>
        <w:shd w:val="clear" w:color="auto" w:fill="E6E6E6"/>
        <w:jc w:val="left"/>
      </w:pPr>
      <w:r>
        <w:t xml:space="preserve">While </w:t>
      </w:r>
      <w:ins w:id="1667" w:author="Ariel Segall" w:date="2013-10-11T23:00:00Z">
        <w:r w:rsidR="00323323">
          <w:t xml:space="preserve">the monotonic counter approach requires </w:t>
        </w:r>
      </w:ins>
      <w:r>
        <w:t>updating all stored vTPM HMACs every time any vTPM is saved</w:t>
      </w:r>
      <w:ins w:id="1668" w:author="Ariel Segall" w:date="2013-10-11T23:00:00Z">
        <w:r w:rsidR="00323323">
          <w:t xml:space="preserve">, </w:t>
        </w:r>
      </w:ins>
      <w:ins w:id="1669" w:author="Ariel Segall" w:date="2013-10-11T23:10:00Z">
        <w:r w:rsidR="00E402D3">
          <w:t>it is not expected to have a high performance impact, because even though each save may be</w:t>
        </w:r>
      </w:ins>
      <w:r>
        <w:t xml:space="preserve"> burdensome in some implementations, vTPM non-volatile state changes rarely</w:t>
      </w:r>
      <w:ins w:id="1670" w:author="Ariel Segall" w:date="2013-10-11T23:11:00Z">
        <w:r w:rsidR="00E402D3">
          <w:t xml:space="preserve"> and the infrequency of save operations should minimize impact</w:t>
        </w:r>
      </w:ins>
      <w:r>
        <w:t>. Barring applications making heavy use of the vTPM’s monotonic counters or NVRAM, we would expect most vTPMs to not even need to be saved once on most boots.</w:t>
      </w:r>
      <w:r w:rsidR="002E2E41">
        <w:t xml:space="preserve">  Any rollback prevention approach rooted in hardware will have similar burdens for use </w:t>
      </w:r>
      <w:proofErr w:type="gramStart"/>
      <w:r w:rsidR="002E2E41">
        <w:t>cases which</w:t>
      </w:r>
      <w:proofErr w:type="gramEnd"/>
      <w:r w:rsidR="002E2E41">
        <w:t xml:space="preserve"> update frequently</w:t>
      </w:r>
      <w:ins w:id="1671" w:author="Ariel Segall" w:date="2013-10-11T23:01:00Z">
        <w:r w:rsidR="00A97061">
          <w:t>, since pTPM hardware is much slower than software</w:t>
        </w:r>
      </w:ins>
      <w:r w:rsidR="002E2E41">
        <w:t>. The monotonic counter approach also allows us to avoid one of the major hazards of the more obvious rollback prevention approach, using the pTPM’s NVRAM.</w:t>
      </w:r>
    </w:p>
    <w:p w14:paraId="68652CFA" w14:textId="77777777" w:rsidR="002E2E41" w:rsidRDefault="007C472D" w:rsidP="00500490">
      <w:pPr>
        <w:pStyle w:val="BodyText"/>
        <w:shd w:val="clear" w:color="auto" w:fill="E6E6E6"/>
        <w:jc w:val="left"/>
      </w:pPr>
      <w:r w:rsidRPr="00500490">
        <w:t>Although the pTPM’s NVRAM could theoretically be used to store a simple hash of the vTPM’s data (or, more likely, a hash of the vPlatform Manager’s data, which contains the hashes of da</w:t>
      </w:r>
      <w:r w:rsidR="002E2E41">
        <w:t>ta for all vTPMs on the system)</w:t>
      </w:r>
      <w:r w:rsidRPr="00500490">
        <w:t>, the pTPM’s NVRAM has a limited number of writes in its lifetime, and a system with frequent vTPM updates might burn out the N</w:t>
      </w:r>
      <w:r w:rsidR="002E2E41">
        <w:t>VRAM, rendering the TPM useless and preventing any further updates from having any rollback prevention at all. In contrast, the monotonic counter is required to be able to sustain a frequent (several times per second) update schedule for years.</w:t>
      </w:r>
    </w:p>
    <w:p w14:paraId="0C7B55E1" w14:textId="77777777" w:rsidR="007C472D" w:rsidRDefault="007C472D" w:rsidP="004047BE">
      <w:pPr>
        <w:pStyle w:val="Heading2"/>
      </w:pPr>
      <w:bookmarkStart w:id="1672" w:name="_Toc233785383"/>
      <w:r>
        <w:t>Software Upgrade</w:t>
      </w:r>
      <w:bookmarkEnd w:id="1672"/>
    </w:p>
    <w:p w14:paraId="729A5128" w14:textId="77777777" w:rsidR="007C472D" w:rsidRDefault="007C472D" w:rsidP="004047BE">
      <w:pPr>
        <w:pStyle w:val="Heading3"/>
      </w:pPr>
      <w:bookmarkStart w:id="1673" w:name="_Toc233785384"/>
      <w:r>
        <w:t>Upgrade Requirements (normative)</w:t>
      </w:r>
      <w:bookmarkEnd w:id="1673"/>
    </w:p>
    <w:p w14:paraId="2528631E" w14:textId="77777777" w:rsidR="007C472D" w:rsidRDefault="007C472D" w:rsidP="000775B5">
      <w:pPr>
        <w:pStyle w:val="BodyText"/>
        <w:numPr>
          <w:ilvl w:val="0"/>
          <w:numId w:val="25"/>
        </w:numPr>
        <w:jc w:val="left"/>
      </w:pPr>
      <w:r>
        <w:t>The Virtualized Platform SHOULD support the updating of its software without eliminating all trust previously established in the system</w:t>
      </w:r>
    </w:p>
    <w:p w14:paraId="196F4BD8" w14:textId="5A8A6E66" w:rsidR="007C472D" w:rsidRDefault="005329A4" w:rsidP="000775B5">
      <w:pPr>
        <w:pStyle w:val="BodyText"/>
        <w:numPr>
          <w:ilvl w:val="0"/>
          <w:numId w:val="25"/>
        </w:numPr>
        <w:jc w:val="left"/>
      </w:pPr>
      <w:r>
        <w:lastRenderedPageBreak/>
        <w:t>It SHALL</w:t>
      </w:r>
      <w:r w:rsidR="007C472D">
        <w:t xml:space="preserve"> be possible for an appraiser to know </w:t>
      </w:r>
      <w:ins w:id="1674" w:author="Ariel Segall" w:date="2013-10-11T23:12:00Z">
        <w:r w:rsidR="00642A15">
          <w:t>both the boot-time state</w:t>
        </w:r>
      </w:ins>
      <w:r w:rsidR="007C472D">
        <w:t xml:space="preserve"> of the system</w:t>
      </w:r>
      <w:ins w:id="1675" w:author="Ariel Segall" w:date="2013-10-11T23:12:00Z">
        <w:r w:rsidR="00642A15">
          <w:t xml:space="preserve"> TCB</w:t>
        </w:r>
      </w:ins>
      <w:r w:rsidR="007C472D">
        <w:t xml:space="preserve"> </w:t>
      </w:r>
      <w:ins w:id="1676" w:author="Ariel Segall" w:date="2013-10-11T23:12:00Z">
        <w:r w:rsidR="00642A15">
          <w:t>and the TCB state after any</w:t>
        </w:r>
      </w:ins>
      <w:ins w:id="1677" w:author="Ariel Segall" w:date="2013-10-11T23:13:00Z">
        <w:r w:rsidR="00642A15">
          <w:t xml:space="preserve"> software</w:t>
        </w:r>
      </w:ins>
      <w:ins w:id="1678" w:author="Ariel Segall" w:date="2013-10-11T23:12:00Z">
        <w:r w:rsidR="00642A15">
          <w:t xml:space="preserve"> updates applied since the last boot</w:t>
        </w:r>
      </w:ins>
      <w:r w:rsidR="007C472D">
        <w:t xml:space="preserve">. It SHOULD be possible for an appraiser to learn the </w:t>
      </w:r>
      <w:r>
        <w:t xml:space="preserve">upgrade </w:t>
      </w:r>
      <w:r w:rsidR="007C472D">
        <w:t>history</w:t>
      </w:r>
      <w:r>
        <w:t>, including past measurements,</w:t>
      </w:r>
      <w:r w:rsidR="007C472D">
        <w:t xml:space="preserve"> of any trusted </w:t>
      </w:r>
      <w:proofErr w:type="gramStart"/>
      <w:r w:rsidR="007C472D">
        <w:t>components which</w:t>
      </w:r>
      <w:proofErr w:type="gramEnd"/>
      <w:r w:rsidR="007C472D">
        <w:t xml:space="preserve"> </w:t>
      </w:r>
      <w:r>
        <w:t>would have been relied upon to protect system or vTPM secrets, due to the risk of past compromises resulting in secret exposure</w:t>
      </w:r>
      <w:r w:rsidR="007C472D">
        <w:t>.</w:t>
      </w:r>
      <w:ins w:id="1679" w:author="Ariel Segall" w:date="2013-10-11T23:13:00Z">
        <w:r w:rsidR="00642A15">
          <w:t xml:space="preserve"> This upgrade history MAY be stored locally, or MAY be available elsewhere</w:t>
        </w:r>
      </w:ins>
      <w:ins w:id="1680" w:author="Ariel Segall" w:date="2013-10-11T23:14:00Z">
        <w:r w:rsidR="00642A15">
          <w:t>, such as with an enterprise IT server</w:t>
        </w:r>
      </w:ins>
      <w:ins w:id="1681" w:author="Ariel Segall" w:date="2013-10-11T23:13:00Z">
        <w:r w:rsidR="00642A15">
          <w:t>.</w:t>
        </w:r>
      </w:ins>
      <w:r w:rsidR="007C472D">
        <w:t xml:space="preserve"> </w:t>
      </w:r>
    </w:p>
    <w:p w14:paraId="5DBD5E0E" w14:textId="77777777" w:rsidR="007C472D" w:rsidRDefault="007C472D" w:rsidP="000775B5">
      <w:pPr>
        <w:pStyle w:val="BodyText"/>
        <w:numPr>
          <w:ilvl w:val="0"/>
          <w:numId w:val="25"/>
        </w:numPr>
        <w:jc w:val="left"/>
      </w:pPr>
      <w:r>
        <w:t>I</w:t>
      </w:r>
      <w:r w:rsidR="005329A4">
        <w:t>t SHALL</w:t>
      </w:r>
      <w:r>
        <w:t xml:space="preserve"> be possible for an appraiser to learn the update policy of the system, and how that policy will affect any trusted components such as vTPMs.</w:t>
      </w:r>
      <w:r w:rsidR="005329A4">
        <w:t xml:space="preserve"> If migration is supported, the appraiser SHALL be able to learn the update policy of all systems the vTPM may migrate to.</w:t>
      </w:r>
    </w:p>
    <w:p w14:paraId="122CEE93" w14:textId="4E5C8D1C" w:rsidR="00DD5389" w:rsidRDefault="00DD5389" w:rsidP="000775B5">
      <w:pPr>
        <w:pStyle w:val="BodyText"/>
        <w:numPr>
          <w:ilvl w:val="0"/>
          <w:numId w:val="25"/>
        </w:numPr>
        <w:jc w:val="left"/>
        <w:rPr>
          <w:ins w:id="1682" w:author="Ariel Segall" w:date="2013-09-24T13:55:00Z"/>
        </w:rPr>
      </w:pPr>
      <w:ins w:id="1683" w:author="Ariel Segall" w:date="2013-09-24T13:55:00Z">
        <w:r>
          <w:t xml:space="preserve">The upgrade policy for the system SHALL be included in the </w:t>
        </w:r>
      </w:ins>
      <w:ins w:id="1684" w:author="Ariel Segall" w:date="2013-09-24T13:57:00Z">
        <w:r w:rsidR="00462EC0">
          <w:t>v</w:t>
        </w:r>
      </w:ins>
      <w:ins w:id="1685" w:author="Ariel Segall" w:date="2013-09-24T13:55:00Z">
        <w:r>
          <w:t xml:space="preserve">Platform Credential. </w:t>
        </w:r>
      </w:ins>
      <w:ins w:id="1686" w:author="Ariel Segall" w:date="2013-09-24T13:56:00Z">
        <w:r>
          <w:t>No upgrade s</w:t>
        </w:r>
        <w:r w:rsidR="00462EC0">
          <w:t>hall be performed that makes any existing vPlatform Credentials</w:t>
        </w:r>
      </w:ins>
      <w:ins w:id="1687" w:author="Ariel Segall" w:date="2013-10-11T23:15:00Z">
        <w:r w:rsidR="002B20A4">
          <w:t xml:space="preserve"> for vPlatforms on the system</w:t>
        </w:r>
      </w:ins>
      <w:ins w:id="1688" w:author="Ariel Segall" w:date="2013-09-24T13:56:00Z">
        <w:r w:rsidR="00462EC0">
          <w:t xml:space="preserve"> invalid</w:t>
        </w:r>
      </w:ins>
      <w:ins w:id="1689" w:author="Ariel Segall" w:date="2013-10-11T23:14:00Z">
        <w:r w:rsidR="002B20A4">
          <w:t xml:space="preserve"> unless the relevant credentials are revoked</w:t>
        </w:r>
      </w:ins>
      <w:ins w:id="1690" w:author="Ariel Segall" w:date="2013-09-24T13:56:00Z">
        <w:r w:rsidR="00462EC0">
          <w:t xml:space="preserve">. </w:t>
        </w:r>
      </w:ins>
    </w:p>
    <w:p w14:paraId="34EC27C0" w14:textId="287C2715" w:rsidR="007C472D" w:rsidRDefault="007C472D" w:rsidP="000775B5">
      <w:pPr>
        <w:pStyle w:val="BodyText"/>
        <w:numPr>
          <w:ilvl w:val="0"/>
          <w:numId w:val="25"/>
        </w:numPr>
        <w:jc w:val="left"/>
      </w:pPr>
      <w:r>
        <w:t>The Virtualized Platform is NOT required to allow updates while the trusted components are running, although it is permitted to do so. If runtime software updating is allowed</w:t>
      </w:r>
      <w:ins w:id="1691" w:author="Ariel Segall" w:date="2013-09-24T14:00:00Z">
        <w:r w:rsidR="00CD4B35">
          <w:t xml:space="preserve"> in such a way that resulting software state </w:t>
        </w:r>
      </w:ins>
      <w:ins w:id="1692" w:author="Ariel Segall" w:date="2013-09-24T14:01:00Z">
        <w:r w:rsidR="00CD4B35">
          <w:t xml:space="preserve">is </w:t>
        </w:r>
      </w:ins>
      <w:ins w:id="1693" w:author="Ariel Segall" w:date="2013-09-24T14:00:00Z">
        <w:r w:rsidR="00CD4B35">
          <w:t xml:space="preserve">not measured into </w:t>
        </w:r>
      </w:ins>
      <w:ins w:id="1694" w:author="Ariel Segall" w:date="2013-09-24T14:01:00Z">
        <w:r w:rsidR="00AB0AA5">
          <w:t>v</w:t>
        </w:r>
      </w:ins>
      <w:ins w:id="1695" w:author="Ariel Segall" w:date="2013-09-24T14:00:00Z">
        <w:r w:rsidR="00CD4B35">
          <w:t>PCRs</w:t>
        </w:r>
      </w:ins>
      <w:r>
        <w:t xml:space="preserve">, this </w:t>
      </w:r>
      <w:r w:rsidR="0098468A">
        <w:t>SHALL</w:t>
      </w:r>
      <w:r>
        <w:t xml:space="preserve"> be reflected in</w:t>
      </w:r>
      <w:ins w:id="1696" w:author="Ariel Segall" w:date="2013-09-24T14:00:00Z">
        <w:r w:rsidR="00CD4B35">
          <w:t xml:space="preserve"> the vPlatform Credential</w:t>
        </w:r>
      </w:ins>
      <w:ins w:id="1697" w:author="Ariel Segall" w:date="2013-09-24T14:01:00Z">
        <w:r w:rsidR="00CD4B35">
          <w:t>.</w:t>
        </w:r>
      </w:ins>
    </w:p>
    <w:p w14:paraId="62BDB3CF" w14:textId="77777777" w:rsidR="007C472D" w:rsidRDefault="007C472D" w:rsidP="004047BE">
      <w:pPr>
        <w:pStyle w:val="Heading3"/>
      </w:pPr>
      <w:bookmarkStart w:id="1698" w:name="_Toc233785385"/>
      <w:r>
        <w:t>Upgrade Considerations (informative)</w:t>
      </w:r>
      <w:bookmarkEnd w:id="1698"/>
    </w:p>
    <w:p w14:paraId="22A7FBD8" w14:textId="77777777" w:rsidR="007C472D" w:rsidRPr="00500490" w:rsidRDefault="007C472D" w:rsidP="00500490">
      <w:pPr>
        <w:shd w:val="clear" w:color="auto" w:fill="E6E6E6"/>
        <w:spacing w:line="240" w:lineRule="auto"/>
        <w:rPr>
          <w:rFonts w:ascii="Arial" w:hAnsi="Arial" w:cs="Arial"/>
          <w:sz w:val="20"/>
          <w:szCs w:val="20"/>
        </w:rPr>
      </w:pPr>
      <w:r w:rsidRPr="00500490">
        <w:rPr>
          <w:rFonts w:ascii="Arial" w:hAnsi="Arial" w:cs="Arial"/>
          <w:sz w:val="20"/>
          <w:szCs w:val="20"/>
        </w:rPr>
        <w:t>Software upgrades are another area of tradeoffs between security requirements. Software is imperfect, and will always require patches and updates; on the flip side, when we report the state of a trusted component such as a vTPM to an appraiser, we need the appraiser to be able to meaningfully decide whether or not to trust that component, often over a period of time. Simply updating the software in the background may result in the appraiser's information being outdated; worse, a component could have existed in a trustworthy state for some period of time, then an untrustworthy state, and then upgraded again into a trustworthy state. While this might be acceptable in components with no secrets or security-critical state, this would result in a complete lack of trust in a vTPM; in its untrustworthy state, all of its secrets could have been compromised, and we could no longer rely on it to protect our data or authenticate our VMs. As a result, any system which supports software updates---which is to say, most of them-- will need to provide a mechanism for the appraiser to decide not only whether the component is trustworthy now, but also whether it was trustworthy in the past and whether it will remain trustworthy for the duration of their interactions.</w:t>
      </w:r>
    </w:p>
    <w:p w14:paraId="7BC334B8" w14:textId="77777777" w:rsidR="00BE43F6" w:rsidRDefault="005329A4" w:rsidP="00500490">
      <w:pPr>
        <w:shd w:val="clear" w:color="auto" w:fill="E6E6E6"/>
        <w:spacing w:line="240" w:lineRule="auto"/>
        <w:rPr>
          <w:ins w:id="1699" w:author="Ariel Segall" w:date="2013-09-26T13:09:00Z"/>
          <w:rFonts w:ascii="Arial" w:hAnsi="Arial" w:cs="Arial"/>
          <w:sz w:val="20"/>
          <w:szCs w:val="20"/>
        </w:rPr>
      </w:pPr>
      <w:r>
        <w:rPr>
          <w:rFonts w:ascii="Arial" w:hAnsi="Arial" w:cs="Arial"/>
          <w:sz w:val="20"/>
          <w:szCs w:val="20"/>
        </w:rPr>
        <w:t xml:space="preserve">There are two primary approaches to solving this problem. </w:t>
      </w:r>
    </w:p>
    <w:p w14:paraId="217559AC" w14:textId="0ACA61EB" w:rsidR="005329A4" w:rsidRDefault="005329A4" w:rsidP="00500490">
      <w:pPr>
        <w:shd w:val="clear" w:color="auto" w:fill="E6E6E6"/>
        <w:spacing w:line="240" w:lineRule="auto"/>
        <w:rPr>
          <w:rFonts w:ascii="Arial" w:hAnsi="Arial" w:cs="Arial"/>
          <w:sz w:val="20"/>
          <w:szCs w:val="20"/>
        </w:rPr>
      </w:pPr>
      <w:r>
        <w:rPr>
          <w:rFonts w:ascii="Arial" w:hAnsi="Arial" w:cs="Arial"/>
          <w:sz w:val="20"/>
          <w:szCs w:val="20"/>
        </w:rPr>
        <w:t>The first is to provide a policy—for example, “the system will be updated within one week of when Enterprise IT Authority determines that a non-critical patch is required, or within one day of when the IT Authority determines a critical patch is required”—which the appraiser can evaluate, independent of the individual software updates. The advantage of this approach is that it scales well over time; however, most implementations of it will rely in the appraiser trusting some third party authority.</w:t>
      </w:r>
    </w:p>
    <w:p w14:paraId="546B3D6B" w14:textId="3DF419FC" w:rsidR="001757B7" w:rsidRDefault="005329A4" w:rsidP="00500490">
      <w:pPr>
        <w:shd w:val="clear" w:color="auto" w:fill="E6E6E6"/>
        <w:spacing w:line="240" w:lineRule="auto"/>
        <w:rPr>
          <w:ins w:id="1700" w:author="Ariel Segall" w:date="2013-09-26T13:11:00Z"/>
          <w:rFonts w:ascii="Arial" w:hAnsi="Arial" w:cs="Arial"/>
          <w:sz w:val="20"/>
          <w:szCs w:val="20"/>
        </w:rPr>
      </w:pPr>
      <w:r>
        <w:rPr>
          <w:rFonts w:ascii="Arial" w:hAnsi="Arial" w:cs="Arial"/>
          <w:sz w:val="20"/>
          <w:szCs w:val="20"/>
        </w:rPr>
        <w:t xml:space="preserve">The second approach is to have the appraiser itself verify the update history of the machine. </w:t>
      </w:r>
      <w:r w:rsidR="007C472D" w:rsidRPr="00500490">
        <w:rPr>
          <w:rFonts w:ascii="Arial" w:hAnsi="Arial" w:cs="Arial"/>
          <w:sz w:val="20"/>
          <w:szCs w:val="20"/>
        </w:rPr>
        <w:t>This is made more complicated by the fact that most apprai</w:t>
      </w:r>
      <w:r>
        <w:rPr>
          <w:rFonts w:ascii="Arial" w:hAnsi="Arial" w:cs="Arial"/>
          <w:sz w:val="20"/>
          <w:szCs w:val="20"/>
        </w:rPr>
        <w:t>s</w:t>
      </w:r>
      <w:r w:rsidR="007C472D" w:rsidRPr="00500490">
        <w:rPr>
          <w:rFonts w:ascii="Arial" w:hAnsi="Arial" w:cs="Arial"/>
          <w:sz w:val="20"/>
          <w:szCs w:val="20"/>
        </w:rPr>
        <w:t xml:space="preserve">ers probably need more than a simple list of, e.g., the hashes of all </w:t>
      </w:r>
      <w:ins w:id="1701" w:author="Ariel Segall" w:date="2013-07-30T18:37:00Z">
        <w:r w:rsidR="00C71815">
          <w:rPr>
            <w:rFonts w:ascii="Arial" w:hAnsi="Arial" w:cs="Arial"/>
            <w:sz w:val="20"/>
            <w:szCs w:val="20"/>
          </w:rPr>
          <w:t>VMM</w:t>
        </w:r>
      </w:ins>
      <w:r w:rsidR="007C472D" w:rsidRPr="00500490">
        <w:rPr>
          <w:rFonts w:ascii="Arial" w:hAnsi="Arial" w:cs="Arial"/>
          <w:sz w:val="20"/>
          <w:szCs w:val="20"/>
        </w:rPr>
        <w:t xml:space="preserve"> versions used on this machine since it was created. Software that was perfectly acceptable to run one year might be completely unacceptable five years later, but if we don't know when upgrades were applied, we don't know whether it was in a vulnerable or reasonably trustworthy state for most of its history.  Additional complexity does not even necessarily contain useful information, particularly if we are using measurements that vary as rapidly as hashes. </w:t>
      </w:r>
    </w:p>
    <w:p w14:paraId="2DFDEAE9" w14:textId="5895ABB7" w:rsidR="007C472D" w:rsidRPr="00500490" w:rsidRDefault="007C472D" w:rsidP="00500490">
      <w:pPr>
        <w:shd w:val="clear" w:color="auto" w:fill="E6E6E6"/>
        <w:spacing w:line="240" w:lineRule="auto"/>
        <w:rPr>
          <w:rFonts w:ascii="Arial" w:hAnsi="Arial" w:cs="Arial"/>
          <w:sz w:val="20"/>
          <w:szCs w:val="20"/>
        </w:rPr>
      </w:pPr>
      <w:commentRangeStart w:id="1702"/>
      <w:r w:rsidRPr="00500490">
        <w:rPr>
          <w:rFonts w:ascii="Arial" w:hAnsi="Arial" w:cs="Arial"/>
          <w:sz w:val="20"/>
          <w:szCs w:val="20"/>
        </w:rPr>
        <w:lastRenderedPageBreak/>
        <w:t xml:space="preserve">System administrators may wish to consider instead including details of their upgrade policies and history; for example, a team running a Microsoft </w:t>
      </w:r>
      <w:ins w:id="1703" w:author="Ariel Segall" w:date="2013-07-30T18:37:00Z">
        <w:r w:rsidR="00C71815">
          <w:rPr>
            <w:rFonts w:ascii="Arial" w:hAnsi="Arial" w:cs="Arial"/>
            <w:sz w:val="20"/>
            <w:szCs w:val="20"/>
          </w:rPr>
          <w:t>VMM</w:t>
        </w:r>
      </w:ins>
      <w:r w:rsidRPr="00500490">
        <w:rPr>
          <w:rFonts w:ascii="Arial" w:hAnsi="Arial" w:cs="Arial"/>
          <w:sz w:val="20"/>
          <w:szCs w:val="20"/>
        </w:rPr>
        <w:t xml:space="preserve"> might have an upgrade policy which guarantees that their servers are updated every patch tuesday, and within three days of any urgent out-of-cycle patches. If the administrators are trusted, an appraiser might reasonably accept such a guarantee, especially if the current measurement reflects this week's expected version. </w:t>
      </w:r>
      <w:commentRangeEnd w:id="1702"/>
      <w:r w:rsidR="001757B7">
        <w:rPr>
          <w:rStyle w:val="CommentReference"/>
          <w:rFonts w:ascii="Arial" w:eastAsia="Times New Roman" w:hAnsi="Arial" w:cs="Arial"/>
          <w:lang w:eastAsia="ar-SA"/>
        </w:rPr>
        <w:commentReference w:id="1702"/>
      </w:r>
    </w:p>
    <w:p w14:paraId="0129B4CE" w14:textId="77777777" w:rsidR="007C472D" w:rsidRPr="00500490" w:rsidRDefault="007C472D" w:rsidP="00500490">
      <w:pPr>
        <w:shd w:val="clear" w:color="auto" w:fill="E6E6E6"/>
        <w:spacing w:line="240" w:lineRule="auto"/>
        <w:rPr>
          <w:rFonts w:ascii="Arial" w:hAnsi="Arial" w:cs="Arial"/>
          <w:sz w:val="20"/>
          <w:szCs w:val="20"/>
        </w:rPr>
      </w:pPr>
      <w:r w:rsidRPr="00500490">
        <w:rPr>
          <w:rFonts w:ascii="Arial" w:hAnsi="Arial" w:cs="Arial"/>
          <w:sz w:val="20"/>
          <w:szCs w:val="20"/>
        </w:rPr>
        <w:t xml:space="preserve">In some cases, multiple update policies </w:t>
      </w:r>
      <w:r w:rsidR="001D3C27">
        <w:rPr>
          <w:rFonts w:ascii="Arial" w:hAnsi="Arial" w:cs="Arial"/>
          <w:sz w:val="20"/>
          <w:szCs w:val="20"/>
        </w:rPr>
        <w:t>or complex role-based update policies may</w:t>
      </w:r>
      <w:r w:rsidRPr="00500490">
        <w:rPr>
          <w:rFonts w:ascii="Arial" w:hAnsi="Arial" w:cs="Arial"/>
          <w:sz w:val="20"/>
          <w:szCs w:val="20"/>
        </w:rPr>
        <w:t xml:space="preserve"> apply. For example, a vTPM owner might be authorized to update the vTPM software (equivalent to updating the pTPM firmware), but the server operator's update policy would apply for changes to the VMM.</w:t>
      </w:r>
      <w:r w:rsidR="007921D1">
        <w:rPr>
          <w:rFonts w:ascii="Arial" w:hAnsi="Arial" w:cs="Arial"/>
          <w:sz w:val="20"/>
          <w:szCs w:val="20"/>
        </w:rPr>
        <w:t xml:space="preserve"> </w:t>
      </w:r>
    </w:p>
    <w:p w14:paraId="3809F33E" w14:textId="77777777" w:rsidR="007C472D" w:rsidRPr="00500490" w:rsidRDefault="007C472D" w:rsidP="00500490">
      <w:pPr>
        <w:shd w:val="clear" w:color="auto" w:fill="E6E6E6"/>
        <w:spacing w:line="240" w:lineRule="auto"/>
        <w:rPr>
          <w:rFonts w:ascii="Arial" w:hAnsi="Arial" w:cs="Arial"/>
          <w:sz w:val="20"/>
          <w:szCs w:val="20"/>
        </w:rPr>
      </w:pPr>
      <w:commentRangeStart w:id="1704"/>
      <w:r w:rsidRPr="00500490">
        <w:rPr>
          <w:rFonts w:ascii="Arial" w:hAnsi="Arial" w:cs="Arial"/>
          <w:sz w:val="20"/>
          <w:szCs w:val="20"/>
        </w:rPr>
        <w:t>Runtime updates, where some software is updated while a vTPM or security-sensitive guest is running, are not covered in this specification.</w:t>
      </w:r>
      <w:r w:rsidR="007921D1">
        <w:rPr>
          <w:rFonts w:ascii="Arial" w:hAnsi="Arial" w:cs="Arial"/>
          <w:sz w:val="20"/>
          <w:szCs w:val="20"/>
        </w:rPr>
        <w:t xml:space="preserve"> All updates addressed in this specification assume that the platform—either physical or virtual, as appropriate to the software being updated-- is rebooted after the update is applied.</w:t>
      </w:r>
      <w:commentRangeEnd w:id="1704"/>
      <w:r w:rsidR="004B23FE">
        <w:rPr>
          <w:rStyle w:val="CommentReference"/>
          <w:rFonts w:ascii="Arial" w:eastAsia="Times New Roman" w:hAnsi="Arial" w:cs="Arial"/>
          <w:lang w:eastAsia="ar-SA"/>
        </w:rPr>
        <w:commentReference w:id="1704"/>
      </w:r>
    </w:p>
    <w:p w14:paraId="70C55209" w14:textId="77777777" w:rsidR="007C472D" w:rsidRDefault="007C472D"/>
    <w:p w14:paraId="5CE917A2" w14:textId="77777777" w:rsidR="007C472D" w:rsidRDefault="007C472D"/>
    <w:p w14:paraId="753C7F22" w14:textId="77777777" w:rsidR="006957C0" w:rsidRPr="006957C0" w:rsidRDefault="007C472D" w:rsidP="006957C0">
      <w:pPr>
        <w:pStyle w:val="Heading2"/>
        <w:jc w:val="left"/>
      </w:pPr>
      <w:bookmarkStart w:id="1705" w:name="_Toc233785386"/>
      <w:commentRangeStart w:id="1706"/>
      <w:proofErr w:type="gramStart"/>
      <w:r>
        <w:t>pPlatform</w:t>
      </w:r>
      <w:proofErr w:type="gramEnd"/>
      <w:r>
        <w:rPr>
          <w:rFonts w:eastAsia="Arial"/>
        </w:rPr>
        <w:t xml:space="preserve"> </w:t>
      </w:r>
      <w:r>
        <w:t>Change</w:t>
      </w:r>
      <w:bookmarkEnd w:id="1705"/>
      <w:commentRangeEnd w:id="1706"/>
      <w:r w:rsidR="008E4C12">
        <w:rPr>
          <w:rStyle w:val="CommentReference"/>
          <w:b w:val="0"/>
          <w:bCs w:val="0"/>
          <w:iCs w:val="0"/>
        </w:rPr>
        <w:commentReference w:id="1706"/>
      </w:r>
    </w:p>
    <w:p w14:paraId="2CE64106" w14:textId="77777777" w:rsidR="007C472D" w:rsidRDefault="007C472D" w:rsidP="004047BE">
      <w:pPr>
        <w:pStyle w:val="Heading3"/>
      </w:pPr>
      <w:bookmarkStart w:id="1707" w:name="_Toc233785387"/>
      <w:proofErr w:type="gramStart"/>
      <w:r>
        <w:t>pPlatform</w:t>
      </w:r>
      <w:proofErr w:type="gramEnd"/>
      <w:r>
        <w:t xml:space="preserve"> Change Requirements (normative)</w:t>
      </w:r>
      <w:bookmarkEnd w:id="1707"/>
    </w:p>
    <w:p w14:paraId="18595ED2" w14:textId="77777777" w:rsidR="00AD1D2C" w:rsidRDefault="007C472D" w:rsidP="005A5E42">
      <w:pPr>
        <w:pStyle w:val="BodyText"/>
        <w:numPr>
          <w:ilvl w:val="0"/>
          <w:numId w:val="26"/>
        </w:numPr>
        <w:jc w:val="left"/>
      </w:pPr>
      <w:r>
        <w:t xml:space="preserve">Implementations MAY support a change to some or </w:t>
      </w:r>
      <w:proofErr w:type="gramStart"/>
      <w:r>
        <w:t>all of the</w:t>
      </w:r>
      <w:proofErr w:type="gramEnd"/>
      <w:r>
        <w:t xml:space="preserve"> physical platform, either by restoring from a backup onto a new machine, or by supporting significant and potentially security-relevant changes to the existing hardware.</w:t>
      </w:r>
    </w:p>
    <w:p w14:paraId="37975763" w14:textId="76111D16" w:rsidR="007C472D" w:rsidRDefault="007C472D" w:rsidP="000775B5">
      <w:pPr>
        <w:pStyle w:val="BodyText"/>
        <w:numPr>
          <w:ilvl w:val="0"/>
          <w:numId w:val="26"/>
        </w:numPr>
        <w:jc w:val="left"/>
      </w:pPr>
      <w:commentRangeStart w:id="1708"/>
      <w:r>
        <w:t>Implementations MAY support the migration of virtual platforms from on</w:t>
      </w:r>
      <w:r w:rsidR="00E5560D">
        <w:t>e</w:t>
      </w:r>
      <w:r>
        <w:t xml:space="preserve"> pPlatform to another directly, without </w:t>
      </w:r>
      <w:r w:rsidR="005A5E42">
        <w:t xml:space="preserve">having to move it to </w:t>
      </w:r>
      <w:r>
        <w:t xml:space="preserve">a </w:t>
      </w:r>
      <w:r w:rsidR="005A5E42">
        <w:t>storage device</w:t>
      </w:r>
      <w:r>
        <w:t xml:space="preserve"> </w:t>
      </w:r>
      <w:ins w:id="1709" w:author="Ariel Segall" w:date="2013-09-26T13:17:00Z">
        <w:r w:rsidR="00E006E4">
          <w:t>first</w:t>
        </w:r>
      </w:ins>
      <w:r>
        <w:t xml:space="preserve">.  </w:t>
      </w:r>
      <w:commentRangeEnd w:id="1708"/>
      <w:r w:rsidR="005A5E42">
        <w:rPr>
          <w:rStyle w:val="CommentReference"/>
        </w:rPr>
        <w:commentReference w:id="1708"/>
      </w:r>
    </w:p>
    <w:p w14:paraId="4400342D" w14:textId="77777777" w:rsidR="00E5560D" w:rsidRDefault="00E5560D" w:rsidP="00E5560D">
      <w:pPr>
        <w:pStyle w:val="BodyText"/>
        <w:jc w:val="left"/>
      </w:pPr>
      <w:r>
        <w:t>The following requirements apply if pPlatform change or migration is supported:</w:t>
      </w:r>
    </w:p>
    <w:p w14:paraId="56DE7990" w14:textId="7FED1F8A" w:rsidR="00E5560D" w:rsidRDefault="00E5560D" w:rsidP="000775B5">
      <w:pPr>
        <w:pStyle w:val="BodyText"/>
        <w:numPr>
          <w:ilvl w:val="0"/>
          <w:numId w:val="26"/>
        </w:numPr>
        <w:jc w:val="left"/>
      </w:pPr>
      <w:r>
        <w:t>Support for pPlatform change or migration</w:t>
      </w:r>
      <w:r w:rsidR="007C472D">
        <w:t xml:space="preserve"> SHALL be indicated in </w:t>
      </w:r>
      <w:r w:rsidR="00F71B93">
        <w:t xml:space="preserve">the vTPM’s </w:t>
      </w:r>
      <w:proofErr w:type="gramStart"/>
      <w:r w:rsidR="00F71B93">
        <w:t xml:space="preserve">Endorsement </w:t>
      </w:r>
      <w:r w:rsidR="007C472D">
        <w:t xml:space="preserve"> </w:t>
      </w:r>
      <w:r w:rsidR="00F71B93">
        <w:t>C</w:t>
      </w:r>
      <w:r w:rsidR="007C472D">
        <w:t>redential</w:t>
      </w:r>
      <w:proofErr w:type="gramEnd"/>
      <w:ins w:id="1710" w:author="Ariel Segall" w:date="2013-10-11T23:16:00Z">
        <w:r w:rsidR="00C47038">
          <w:t xml:space="preserve"> (see </w:t>
        </w:r>
        <w:r w:rsidR="00C47038">
          <w:fldChar w:fldCharType="begin"/>
        </w:r>
        <w:r w:rsidR="00C47038">
          <w:instrText xml:space="preserve"> REF _Ref242955819 \r \h </w:instrText>
        </w:r>
      </w:ins>
      <w:r w:rsidR="00C47038">
        <w:fldChar w:fldCharType="separate"/>
      </w:r>
      <w:ins w:id="1711" w:author="Ariel Segall" w:date="2013-10-11T23:16:00Z">
        <w:r w:rsidR="00C47038">
          <w:t>10.2</w:t>
        </w:r>
        <w:r w:rsidR="00C47038">
          <w:fldChar w:fldCharType="end"/>
        </w:r>
        <w:r w:rsidR="00C47038">
          <w:t>)</w:t>
        </w:r>
      </w:ins>
      <w:r w:rsidR="007C472D">
        <w:t xml:space="preserve">. </w:t>
      </w:r>
    </w:p>
    <w:p w14:paraId="2FEA73A3" w14:textId="77777777" w:rsidR="007C472D" w:rsidRDefault="007C472D" w:rsidP="000775B5">
      <w:pPr>
        <w:pStyle w:val="BodyText"/>
        <w:numPr>
          <w:ilvl w:val="0"/>
          <w:numId w:val="26"/>
        </w:numPr>
        <w:jc w:val="left"/>
      </w:pPr>
      <w:r>
        <w:t xml:space="preserve">The </w:t>
      </w:r>
      <w:r w:rsidR="00E5560D">
        <w:t>Endorsement and Platform Credentials</w:t>
      </w:r>
      <w:r>
        <w:t xml:space="preserve"> SHALL provide sufficient information for a verifier to determin</w:t>
      </w:r>
      <w:r w:rsidR="00E5560D">
        <w:t>e whether they will trust both the current platform configuration, and possible configurations the vTPM and Virtual Platform may be migrated to</w:t>
      </w:r>
      <w:r>
        <w:t>.</w:t>
      </w:r>
      <w:r w:rsidR="00E5560D">
        <w:t xml:space="preserve"> This MAY take the form of specific requirements or </w:t>
      </w:r>
      <w:proofErr w:type="gramStart"/>
      <w:r w:rsidR="00E5560D">
        <w:t>policies which</w:t>
      </w:r>
      <w:proofErr w:type="gramEnd"/>
      <w:r w:rsidR="00E5560D">
        <w:t xml:space="preserve"> all migration targets must meet. It MAY involve the approval of an external Migration Authority.</w:t>
      </w:r>
      <w:r>
        <w:t xml:space="preserve">  </w:t>
      </w:r>
    </w:p>
    <w:p w14:paraId="50630463" w14:textId="77777777" w:rsidR="00E5560D" w:rsidRDefault="00E5560D" w:rsidP="00E5560D">
      <w:pPr>
        <w:pStyle w:val="BodyText"/>
        <w:numPr>
          <w:ilvl w:val="0"/>
          <w:numId w:val="26"/>
        </w:numPr>
        <w:jc w:val="left"/>
      </w:pPr>
      <w:r>
        <w:t xml:space="preserve">Each </w:t>
      </w:r>
      <w:r w:rsidR="007C472D">
        <w:t>vTPM SHALL only execute on a single platform at a time, and vTPM state SHALL persist across the platform transition.</w:t>
      </w:r>
    </w:p>
    <w:p w14:paraId="01AC3172" w14:textId="77777777" w:rsidR="00CD5372" w:rsidRDefault="00CD5372" w:rsidP="00E5560D">
      <w:pPr>
        <w:pStyle w:val="BodyText"/>
        <w:numPr>
          <w:ilvl w:val="0"/>
          <w:numId w:val="26"/>
        </w:numPr>
        <w:jc w:val="left"/>
      </w:pPr>
      <w:proofErr w:type="gramStart"/>
      <w:r>
        <w:t>vTPM</w:t>
      </w:r>
      <w:proofErr w:type="gramEnd"/>
      <w:r>
        <w:t xml:space="preserve"> secrets SHALL be encrypted at all times during migration. </w:t>
      </w:r>
      <w:proofErr w:type="gramStart"/>
      <w:r>
        <w:t>vTPM</w:t>
      </w:r>
      <w:proofErr w:type="gramEnd"/>
      <w:r>
        <w:t xml:space="preserve"> secrets SHALL only be decrypted after migration if the destination platform meets the criteria described in the vTPM’s Endorsement Credential, and the associated Virtual Platform meets the criteria described in the Platform Credential.</w:t>
      </w:r>
    </w:p>
    <w:p w14:paraId="45F18FF8" w14:textId="77777777" w:rsidR="00E5560D" w:rsidRDefault="00E5560D" w:rsidP="00E5560D">
      <w:pPr>
        <w:pStyle w:val="BodyText"/>
        <w:numPr>
          <w:ilvl w:val="0"/>
          <w:numId w:val="26"/>
        </w:numPr>
        <w:jc w:val="left"/>
      </w:pPr>
      <w:r>
        <w:t xml:space="preserve">When VMs, including vTPMs, are migrated, the implementation MAY migrate only the data, or MAY migrate both data and code. </w:t>
      </w:r>
      <w:r w:rsidR="005E1887">
        <w:t>In cases where a VM maintains no state, migration MAY consist of creating a new equivalent VM on the destination machine.</w:t>
      </w:r>
    </w:p>
    <w:p w14:paraId="5F2D07B8" w14:textId="77777777" w:rsidR="005E1887" w:rsidRDefault="00E5560D" w:rsidP="00E5560D">
      <w:pPr>
        <w:pStyle w:val="BodyText"/>
        <w:numPr>
          <w:ilvl w:val="0"/>
          <w:numId w:val="26"/>
        </w:numPr>
        <w:jc w:val="left"/>
      </w:pPr>
      <w:r>
        <w:t xml:space="preserve">The </w:t>
      </w:r>
      <w:r w:rsidR="005E1887">
        <w:t xml:space="preserve">vTPM </w:t>
      </w:r>
      <w:r>
        <w:t>in a Virtual Platform SHALL always migrate w</w:t>
      </w:r>
      <w:r w:rsidR="005E1887">
        <w:t xml:space="preserve">ith the Virtual Platform’s primary VM. </w:t>
      </w:r>
    </w:p>
    <w:p w14:paraId="5D8DFA87" w14:textId="77777777" w:rsidR="005E1887" w:rsidRDefault="005E1887" w:rsidP="00E5560D">
      <w:pPr>
        <w:pStyle w:val="BodyText"/>
        <w:numPr>
          <w:ilvl w:val="0"/>
          <w:numId w:val="26"/>
        </w:numPr>
        <w:jc w:val="left"/>
      </w:pPr>
      <w:r>
        <w:lastRenderedPageBreak/>
        <w:t>Any VM which provides services to only a single Virtual Platform and which is measured into the Virtual Platform’s vTPM when it is launched SH</w:t>
      </w:r>
      <w:r w:rsidR="00763077">
        <w:t>ALL</w:t>
      </w:r>
      <w:r>
        <w:t xml:space="preserve"> migrate at the same time as the vTPM and primary VM.</w:t>
      </w:r>
      <w:r w:rsidR="00763077">
        <w:t xml:space="preserve"> </w:t>
      </w:r>
    </w:p>
    <w:p w14:paraId="2AD10155" w14:textId="77777777" w:rsidR="007C472D" w:rsidRDefault="007C472D" w:rsidP="00A9485D">
      <w:pPr>
        <w:pStyle w:val="BodyText"/>
        <w:jc w:val="left"/>
      </w:pPr>
    </w:p>
    <w:p w14:paraId="2F2CF01F" w14:textId="77777777" w:rsidR="007C472D" w:rsidRPr="00F126CD" w:rsidRDefault="007C472D" w:rsidP="004047BE">
      <w:pPr>
        <w:pStyle w:val="Heading3"/>
      </w:pPr>
      <w:bookmarkStart w:id="1712" w:name="_Toc233785388"/>
      <w:proofErr w:type="gramStart"/>
      <w:r>
        <w:t>pPlatform</w:t>
      </w:r>
      <w:proofErr w:type="gramEnd"/>
      <w:r>
        <w:t xml:space="preserve"> Change Discussion (informative)</w:t>
      </w:r>
      <w:bookmarkEnd w:id="1712"/>
    </w:p>
    <w:p w14:paraId="6A04B1B9" w14:textId="77777777" w:rsidR="007C472D" w:rsidRPr="00500490" w:rsidRDefault="007C472D" w:rsidP="00500490">
      <w:pPr>
        <w:shd w:val="clear" w:color="auto" w:fill="E6E6E6"/>
        <w:spacing w:line="240" w:lineRule="auto"/>
        <w:rPr>
          <w:rFonts w:ascii="Arial" w:eastAsia="Arial" w:hAnsi="Arial" w:cs="Arial"/>
          <w:sz w:val="20"/>
          <w:szCs w:val="20"/>
        </w:rPr>
      </w:pPr>
      <w:r w:rsidRPr="00500490">
        <w:rPr>
          <w:rFonts w:ascii="Arial" w:hAnsi="Arial" w:cs="Arial"/>
          <w:sz w:val="20"/>
          <w:szCs w:val="20"/>
        </w:rPr>
        <w:t>There</w:t>
      </w:r>
      <w:r w:rsidRPr="00500490">
        <w:rPr>
          <w:rFonts w:ascii="Arial" w:eastAsia="Arial" w:hAnsi="Arial" w:cs="Arial"/>
          <w:sz w:val="20"/>
          <w:szCs w:val="20"/>
        </w:rPr>
        <w:t xml:space="preserve"> </w:t>
      </w:r>
      <w:r w:rsidRPr="00500490">
        <w:rPr>
          <w:rFonts w:ascii="Arial" w:hAnsi="Arial" w:cs="Arial"/>
          <w:sz w:val="20"/>
          <w:szCs w:val="20"/>
        </w:rPr>
        <w:t>are</w:t>
      </w:r>
      <w:r w:rsidRPr="00500490">
        <w:rPr>
          <w:rFonts w:ascii="Arial" w:eastAsia="Arial" w:hAnsi="Arial" w:cs="Arial"/>
          <w:sz w:val="20"/>
          <w:szCs w:val="20"/>
        </w:rPr>
        <w:t xml:space="preserve"> </w:t>
      </w:r>
      <w:r w:rsidRPr="00500490">
        <w:rPr>
          <w:rFonts w:ascii="Arial" w:hAnsi="Arial" w:cs="Arial"/>
          <w:sz w:val="20"/>
          <w:szCs w:val="20"/>
        </w:rPr>
        <w:t>a</w:t>
      </w:r>
      <w:r w:rsidRPr="00500490">
        <w:rPr>
          <w:rFonts w:ascii="Arial" w:eastAsia="Arial" w:hAnsi="Arial" w:cs="Arial"/>
          <w:sz w:val="20"/>
          <w:szCs w:val="20"/>
        </w:rPr>
        <w:t xml:space="preserve"> </w:t>
      </w:r>
      <w:r w:rsidRPr="00500490">
        <w:rPr>
          <w:rFonts w:ascii="Arial" w:hAnsi="Arial" w:cs="Arial"/>
          <w:sz w:val="20"/>
          <w:szCs w:val="20"/>
        </w:rPr>
        <w:t>number</w:t>
      </w:r>
      <w:r w:rsidRPr="00500490">
        <w:rPr>
          <w:rFonts w:ascii="Arial" w:eastAsia="Arial" w:hAnsi="Arial" w:cs="Arial"/>
          <w:sz w:val="20"/>
          <w:szCs w:val="20"/>
        </w:rPr>
        <w:t xml:space="preserve"> </w:t>
      </w:r>
      <w:r w:rsidRPr="00500490">
        <w:rPr>
          <w:rFonts w:ascii="Arial" w:hAnsi="Arial" w:cs="Arial"/>
          <w:sz w:val="20"/>
          <w:szCs w:val="20"/>
        </w:rPr>
        <w:t>of</w:t>
      </w:r>
      <w:r w:rsidRPr="00500490">
        <w:rPr>
          <w:rFonts w:ascii="Arial" w:eastAsia="Arial" w:hAnsi="Arial" w:cs="Arial"/>
          <w:sz w:val="20"/>
          <w:szCs w:val="20"/>
        </w:rPr>
        <w:t xml:space="preserve"> </w:t>
      </w:r>
      <w:r w:rsidRPr="00500490">
        <w:rPr>
          <w:rFonts w:ascii="Arial" w:hAnsi="Arial" w:cs="Arial"/>
          <w:sz w:val="20"/>
          <w:szCs w:val="20"/>
        </w:rPr>
        <w:t>use</w:t>
      </w:r>
      <w:r w:rsidRPr="00500490">
        <w:rPr>
          <w:rFonts w:ascii="Arial" w:eastAsia="Arial" w:hAnsi="Arial" w:cs="Arial"/>
          <w:sz w:val="20"/>
          <w:szCs w:val="20"/>
        </w:rPr>
        <w:t xml:space="preserve"> </w:t>
      </w:r>
      <w:proofErr w:type="gramStart"/>
      <w:r w:rsidRPr="00500490">
        <w:rPr>
          <w:rFonts w:ascii="Arial" w:hAnsi="Arial" w:cs="Arial"/>
          <w:sz w:val="20"/>
          <w:szCs w:val="20"/>
        </w:rPr>
        <w:t>cases</w:t>
      </w:r>
      <w:r w:rsidRPr="00500490">
        <w:rPr>
          <w:rFonts w:ascii="Arial" w:eastAsia="Arial" w:hAnsi="Arial" w:cs="Arial"/>
          <w:sz w:val="20"/>
          <w:szCs w:val="20"/>
        </w:rPr>
        <w:t xml:space="preserve"> </w:t>
      </w:r>
      <w:r w:rsidRPr="00500490">
        <w:rPr>
          <w:rFonts w:ascii="Arial" w:hAnsi="Arial" w:cs="Arial"/>
          <w:sz w:val="20"/>
          <w:szCs w:val="20"/>
        </w:rPr>
        <w:t>which</w:t>
      </w:r>
      <w:proofErr w:type="gramEnd"/>
      <w:r w:rsidRPr="00500490">
        <w:rPr>
          <w:rFonts w:ascii="Arial" w:eastAsia="Arial" w:hAnsi="Arial" w:cs="Arial"/>
          <w:sz w:val="20"/>
          <w:szCs w:val="20"/>
        </w:rPr>
        <w:t xml:space="preserve"> </w:t>
      </w:r>
      <w:r w:rsidRPr="00500490">
        <w:rPr>
          <w:rFonts w:ascii="Arial" w:hAnsi="Arial" w:cs="Arial"/>
          <w:sz w:val="20"/>
          <w:szCs w:val="20"/>
        </w:rPr>
        <w:t>result</w:t>
      </w:r>
      <w:r w:rsidRPr="00500490">
        <w:rPr>
          <w:rFonts w:ascii="Arial" w:eastAsia="Arial" w:hAnsi="Arial" w:cs="Arial"/>
          <w:sz w:val="20"/>
          <w:szCs w:val="20"/>
        </w:rPr>
        <w:t xml:space="preserve"> </w:t>
      </w:r>
      <w:r w:rsidRPr="00500490">
        <w:rPr>
          <w:rFonts w:ascii="Arial" w:hAnsi="Arial" w:cs="Arial"/>
          <w:sz w:val="20"/>
          <w:szCs w:val="20"/>
        </w:rPr>
        <w:t>in</w:t>
      </w:r>
      <w:r w:rsidRPr="00500490">
        <w:rPr>
          <w:rFonts w:ascii="Arial" w:eastAsia="Arial" w:hAnsi="Arial" w:cs="Arial"/>
          <w:sz w:val="20"/>
          <w:szCs w:val="20"/>
        </w:rPr>
        <w:t xml:space="preserve"> </w:t>
      </w:r>
      <w:r w:rsidRPr="00500490">
        <w:rPr>
          <w:rFonts w:ascii="Arial" w:hAnsi="Arial" w:cs="Arial"/>
          <w:sz w:val="20"/>
          <w:szCs w:val="20"/>
        </w:rPr>
        <w:t>a</w:t>
      </w:r>
      <w:r w:rsidRPr="00500490">
        <w:rPr>
          <w:rFonts w:ascii="Arial" w:eastAsia="Arial" w:hAnsi="Arial" w:cs="Arial"/>
          <w:sz w:val="20"/>
          <w:szCs w:val="20"/>
        </w:rPr>
        <w:t xml:space="preserve"> </w:t>
      </w:r>
      <w:r w:rsidRPr="00500490">
        <w:rPr>
          <w:rFonts w:ascii="Arial" w:hAnsi="Arial" w:cs="Arial"/>
          <w:sz w:val="20"/>
          <w:szCs w:val="20"/>
        </w:rPr>
        <w:t>physical</w:t>
      </w:r>
      <w:r w:rsidRPr="00500490">
        <w:rPr>
          <w:rFonts w:ascii="Arial" w:eastAsia="Arial" w:hAnsi="Arial" w:cs="Arial"/>
          <w:sz w:val="20"/>
          <w:szCs w:val="20"/>
        </w:rPr>
        <w:t xml:space="preserve"> </w:t>
      </w:r>
      <w:r w:rsidRPr="00500490">
        <w:rPr>
          <w:rFonts w:ascii="Arial" w:hAnsi="Arial" w:cs="Arial"/>
          <w:sz w:val="20"/>
          <w:szCs w:val="20"/>
        </w:rPr>
        <w:t>platform</w:t>
      </w:r>
      <w:r w:rsidRPr="00500490">
        <w:rPr>
          <w:rFonts w:ascii="Arial" w:eastAsia="Arial" w:hAnsi="Arial" w:cs="Arial"/>
          <w:sz w:val="20"/>
          <w:szCs w:val="20"/>
        </w:rPr>
        <w:t xml:space="preserve"> </w:t>
      </w:r>
      <w:r w:rsidRPr="00500490">
        <w:rPr>
          <w:rFonts w:ascii="Arial" w:hAnsi="Arial" w:cs="Arial"/>
          <w:sz w:val="20"/>
          <w:szCs w:val="20"/>
        </w:rPr>
        <w:t>change</w:t>
      </w:r>
      <w:r w:rsidRPr="00500490">
        <w:rPr>
          <w:rFonts w:ascii="Arial" w:eastAsia="Arial" w:hAnsi="Arial" w:cs="Arial"/>
          <w:sz w:val="20"/>
          <w:szCs w:val="20"/>
        </w:rPr>
        <w:t xml:space="preserve"> </w:t>
      </w:r>
      <w:r w:rsidRPr="00500490">
        <w:rPr>
          <w:rFonts w:ascii="Arial" w:hAnsi="Arial" w:cs="Arial"/>
          <w:sz w:val="20"/>
          <w:szCs w:val="20"/>
        </w:rPr>
        <w:t>and</w:t>
      </w:r>
      <w:r w:rsidRPr="00500490">
        <w:rPr>
          <w:rFonts w:ascii="Arial" w:eastAsia="Arial" w:hAnsi="Arial" w:cs="Arial"/>
          <w:sz w:val="20"/>
          <w:szCs w:val="20"/>
        </w:rPr>
        <w:t xml:space="preserve"> </w:t>
      </w:r>
      <w:r w:rsidRPr="00500490">
        <w:rPr>
          <w:rFonts w:ascii="Arial" w:hAnsi="Arial" w:cs="Arial"/>
          <w:sz w:val="20"/>
          <w:szCs w:val="20"/>
        </w:rPr>
        <w:t>therefore</w:t>
      </w:r>
      <w:r w:rsidRPr="00500490">
        <w:rPr>
          <w:rFonts w:ascii="Arial" w:eastAsia="Arial" w:hAnsi="Arial" w:cs="Arial"/>
          <w:sz w:val="20"/>
          <w:szCs w:val="20"/>
        </w:rPr>
        <w:t xml:space="preserve"> </w:t>
      </w:r>
      <w:r w:rsidRPr="00500490">
        <w:rPr>
          <w:rFonts w:ascii="Arial" w:hAnsi="Arial" w:cs="Arial"/>
          <w:sz w:val="20"/>
          <w:szCs w:val="20"/>
        </w:rPr>
        <w:t>a</w:t>
      </w:r>
      <w:r w:rsidRPr="00500490">
        <w:rPr>
          <w:rFonts w:ascii="Arial" w:eastAsia="Arial" w:hAnsi="Arial" w:cs="Arial"/>
          <w:sz w:val="20"/>
          <w:szCs w:val="20"/>
        </w:rPr>
        <w:t xml:space="preserve"> </w:t>
      </w:r>
      <w:r w:rsidRPr="00500490">
        <w:rPr>
          <w:rFonts w:ascii="Arial" w:hAnsi="Arial" w:cs="Arial"/>
          <w:sz w:val="20"/>
          <w:szCs w:val="20"/>
        </w:rPr>
        <w:t>renewed</w:t>
      </w:r>
      <w:r w:rsidRPr="00500490">
        <w:rPr>
          <w:rFonts w:ascii="Arial" w:eastAsia="Arial" w:hAnsi="Arial" w:cs="Arial"/>
          <w:sz w:val="20"/>
          <w:szCs w:val="20"/>
        </w:rPr>
        <w:t xml:space="preserve"> </w:t>
      </w:r>
      <w:r w:rsidRPr="00500490">
        <w:rPr>
          <w:rFonts w:ascii="Arial" w:hAnsi="Arial" w:cs="Arial"/>
          <w:sz w:val="20"/>
          <w:szCs w:val="20"/>
        </w:rPr>
        <w:t>binding</w:t>
      </w:r>
      <w:r w:rsidRPr="00500490">
        <w:rPr>
          <w:rFonts w:ascii="Arial" w:eastAsia="Arial" w:hAnsi="Arial" w:cs="Arial"/>
          <w:sz w:val="20"/>
          <w:szCs w:val="20"/>
        </w:rPr>
        <w:t xml:space="preserve"> </w:t>
      </w:r>
      <w:r w:rsidRPr="00500490">
        <w:rPr>
          <w:rFonts w:ascii="Arial" w:hAnsi="Arial" w:cs="Arial"/>
          <w:sz w:val="20"/>
          <w:szCs w:val="20"/>
        </w:rPr>
        <w:t>between</w:t>
      </w:r>
      <w:r w:rsidRPr="00500490">
        <w:rPr>
          <w:rFonts w:ascii="Arial" w:eastAsia="Arial" w:hAnsi="Arial" w:cs="Arial"/>
          <w:sz w:val="20"/>
          <w:szCs w:val="20"/>
        </w:rPr>
        <w:t xml:space="preserve"> </w:t>
      </w:r>
      <w:r w:rsidRPr="00500490">
        <w:rPr>
          <w:rFonts w:ascii="Arial" w:hAnsi="Arial" w:cs="Arial"/>
          <w:sz w:val="20"/>
          <w:szCs w:val="20"/>
        </w:rPr>
        <w:t>virtual</w:t>
      </w:r>
      <w:r w:rsidRPr="00500490">
        <w:rPr>
          <w:rFonts w:ascii="Arial" w:eastAsia="Arial" w:hAnsi="Arial" w:cs="Arial"/>
          <w:sz w:val="20"/>
          <w:szCs w:val="20"/>
        </w:rPr>
        <w:t xml:space="preserve"> </w:t>
      </w:r>
      <w:r w:rsidRPr="00500490">
        <w:rPr>
          <w:rFonts w:ascii="Arial" w:hAnsi="Arial" w:cs="Arial"/>
          <w:sz w:val="20"/>
          <w:szCs w:val="20"/>
        </w:rPr>
        <w:t>and</w:t>
      </w:r>
      <w:r w:rsidRPr="00500490">
        <w:rPr>
          <w:rFonts w:ascii="Arial" w:eastAsia="Arial" w:hAnsi="Arial" w:cs="Arial"/>
          <w:sz w:val="20"/>
          <w:szCs w:val="20"/>
        </w:rPr>
        <w:t xml:space="preserve"> </w:t>
      </w:r>
      <w:r w:rsidRPr="00500490">
        <w:rPr>
          <w:rFonts w:ascii="Arial" w:hAnsi="Arial" w:cs="Arial"/>
          <w:sz w:val="20"/>
          <w:szCs w:val="20"/>
        </w:rPr>
        <w:t>physical</w:t>
      </w:r>
      <w:r w:rsidRPr="00500490">
        <w:rPr>
          <w:rFonts w:ascii="Arial" w:eastAsia="Arial" w:hAnsi="Arial" w:cs="Arial"/>
          <w:sz w:val="20"/>
          <w:szCs w:val="20"/>
        </w:rPr>
        <w:t xml:space="preserve"> </w:t>
      </w:r>
      <w:r w:rsidRPr="00500490">
        <w:rPr>
          <w:rFonts w:ascii="Arial" w:hAnsi="Arial" w:cs="Arial"/>
          <w:sz w:val="20"/>
          <w:szCs w:val="20"/>
        </w:rPr>
        <w:t>platforms</w:t>
      </w:r>
      <w:r w:rsidR="00500490">
        <w:rPr>
          <w:rFonts w:ascii="Arial" w:hAnsi="Arial" w:cs="Arial"/>
          <w:sz w:val="20"/>
          <w:szCs w:val="20"/>
        </w:rPr>
        <w:t>. Most notable among them</w:t>
      </w:r>
      <w:r w:rsidRPr="00500490">
        <w:rPr>
          <w:rFonts w:ascii="Arial" w:eastAsia="Arial" w:hAnsi="Arial" w:cs="Arial"/>
          <w:sz w:val="20"/>
          <w:szCs w:val="20"/>
        </w:rPr>
        <w:t>:</w:t>
      </w:r>
    </w:p>
    <w:p w14:paraId="5122E597" w14:textId="77777777" w:rsidR="007C472D" w:rsidRPr="00500490" w:rsidRDefault="007C472D" w:rsidP="000775B5">
      <w:pPr>
        <w:pStyle w:val="BodyText"/>
        <w:numPr>
          <w:ilvl w:val="0"/>
          <w:numId w:val="14"/>
        </w:numPr>
        <w:shd w:val="clear" w:color="auto" w:fill="E6E6E6"/>
        <w:jc w:val="left"/>
        <w:rPr>
          <w:rFonts w:eastAsia="Arial"/>
        </w:rPr>
      </w:pPr>
      <w:r w:rsidRPr="00500490">
        <w:t>Replacement</w:t>
      </w:r>
      <w:r w:rsidRPr="00500490">
        <w:rPr>
          <w:rFonts w:eastAsia="Arial"/>
        </w:rPr>
        <w:t xml:space="preserve"> </w:t>
      </w:r>
      <w:r w:rsidRPr="00500490">
        <w:t>of</w:t>
      </w:r>
      <w:r w:rsidRPr="00500490">
        <w:rPr>
          <w:rFonts w:eastAsia="Arial"/>
        </w:rPr>
        <w:t xml:space="preserve"> </w:t>
      </w:r>
      <w:r w:rsidRPr="00500490">
        <w:t>the</w:t>
      </w:r>
      <w:r w:rsidR="00500490">
        <w:rPr>
          <w:rFonts w:eastAsia="Arial"/>
        </w:rPr>
        <w:t xml:space="preserve"> major physical components of the platform</w:t>
      </w:r>
      <w:r w:rsidRPr="00500490">
        <w:rPr>
          <w:rFonts w:eastAsia="Arial"/>
        </w:rPr>
        <w:t xml:space="preserve">, </w:t>
      </w:r>
      <w:r w:rsidRPr="00500490">
        <w:t>such</w:t>
      </w:r>
      <w:r w:rsidRPr="00500490">
        <w:rPr>
          <w:rFonts w:eastAsia="Arial"/>
        </w:rPr>
        <w:t xml:space="preserve"> </w:t>
      </w:r>
      <w:r w:rsidRPr="00500490">
        <w:t>as</w:t>
      </w:r>
      <w:r w:rsidRPr="00500490">
        <w:rPr>
          <w:rFonts w:eastAsia="Arial"/>
        </w:rPr>
        <w:t xml:space="preserve"> </w:t>
      </w:r>
      <w:r w:rsidRPr="00500490">
        <w:t>a</w:t>
      </w:r>
      <w:r w:rsidRPr="00500490">
        <w:rPr>
          <w:rFonts w:eastAsia="Arial"/>
        </w:rPr>
        <w:t xml:space="preserve"> </w:t>
      </w:r>
      <w:r w:rsidRPr="00500490">
        <w:t>motherboard</w:t>
      </w:r>
      <w:r w:rsidRPr="00500490">
        <w:rPr>
          <w:rFonts w:eastAsia="Arial"/>
        </w:rPr>
        <w:t xml:space="preserve"> </w:t>
      </w:r>
      <w:r w:rsidRPr="00500490">
        <w:t>replacement</w:t>
      </w:r>
      <w:r w:rsidRPr="00500490">
        <w:rPr>
          <w:rFonts w:eastAsia="Arial"/>
        </w:rPr>
        <w:t xml:space="preserve">.  </w:t>
      </w:r>
      <w:r w:rsidRPr="00500490">
        <w:t>Generically</w:t>
      </w:r>
      <w:r w:rsidRPr="00500490">
        <w:rPr>
          <w:rFonts w:eastAsia="Arial"/>
        </w:rPr>
        <w:t xml:space="preserve"> </w:t>
      </w:r>
      <w:r w:rsidRPr="00500490">
        <w:t>called</w:t>
      </w:r>
      <w:r w:rsidRPr="00500490">
        <w:rPr>
          <w:rFonts w:eastAsia="Arial"/>
        </w:rPr>
        <w:t xml:space="preserve"> “</w:t>
      </w:r>
      <w:r w:rsidRPr="00500490">
        <w:t>FRU</w:t>
      </w:r>
      <w:r w:rsidRPr="00500490">
        <w:rPr>
          <w:rFonts w:eastAsia="Arial"/>
        </w:rPr>
        <w:t xml:space="preserve"> </w:t>
      </w:r>
      <w:r w:rsidRPr="00500490">
        <w:t>replacement</w:t>
      </w:r>
      <w:r w:rsidRPr="00500490">
        <w:rPr>
          <w:rFonts w:eastAsia="Arial"/>
        </w:rPr>
        <w:t>”</w:t>
      </w:r>
      <w:r w:rsidR="00500490">
        <w:rPr>
          <w:rFonts w:eastAsia="Arial"/>
        </w:rPr>
        <w:t>, it is usually the result of hardware failure</w:t>
      </w:r>
      <w:r w:rsidRPr="00500490">
        <w:rPr>
          <w:rFonts w:eastAsia="Arial"/>
        </w:rPr>
        <w:t>.</w:t>
      </w:r>
    </w:p>
    <w:p w14:paraId="42CEB476" w14:textId="77777777" w:rsidR="007C472D" w:rsidRDefault="007C472D" w:rsidP="000775B5">
      <w:pPr>
        <w:pStyle w:val="BodyText"/>
        <w:numPr>
          <w:ilvl w:val="0"/>
          <w:numId w:val="14"/>
        </w:numPr>
        <w:shd w:val="clear" w:color="auto" w:fill="E6E6E6"/>
        <w:jc w:val="left"/>
        <w:rPr>
          <w:rFonts w:eastAsia="Arial"/>
        </w:rPr>
      </w:pPr>
      <w:bookmarkStart w:id="1713" w:name="_Ref243139687"/>
      <w:r w:rsidRPr="00500490">
        <w:t>Backup</w:t>
      </w:r>
      <w:r w:rsidRPr="00500490">
        <w:rPr>
          <w:rFonts w:eastAsia="Arial"/>
        </w:rPr>
        <w:t>/</w:t>
      </w:r>
      <w:r w:rsidRPr="00500490">
        <w:t>restore</w:t>
      </w:r>
      <w:r w:rsidRPr="00500490">
        <w:rPr>
          <w:rFonts w:eastAsia="Arial"/>
        </w:rPr>
        <w:t xml:space="preserve"> </w:t>
      </w:r>
      <w:r w:rsidRPr="00500490">
        <w:t>of</w:t>
      </w:r>
      <w:r w:rsidRPr="00500490">
        <w:rPr>
          <w:rFonts w:eastAsia="Arial"/>
        </w:rPr>
        <w:t xml:space="preserve"> </w:t>
      </w:r>
      <w:r w:rsidRPr="00500490">
        <w:t>a</w:t>
      </w:r>
      <w:r w:rsidRPr="00500490">
        <w:rPr>
          <w:rFonts w:eastAsia="Arial"/>
        </w:rPr>
        <w:t xml:space="preserve"> </w:t>
      </w:r>
      <w:r w:rsidRPr="00500490">
        <w:t>vPlatform</w:t>
      </w:r>
      <w:r w:rsidRPr="00500490">
        <w:rPr>
          <w:rFonts w:eastAsia="Arial"/>
        </w:rPr>
        <w:t xml:space="preserve"> </w:t>
      </w:r>
      <w:r w:rsidRPr="00500490">
        <w:t>on</w:t>
      </w:r>
      <w:r w:rsidRPr="00500490">
        <w:rPr>
          <w:rFonts w:eastAsia="Arial"/>
        </w:rPr>
        <w:t xml:space="preserve"> </w:t>
      </w:r>
      <w:r w:rsidRPr="00500490">
        <w:t>a</w:t>
      </w:r>
      <w:r w:rsidRPr="00500490">
        <w:rPr>
          <w:rFonts w:eastAsia="Arial"/>
        </w:rPr>
        <w:t xml:space="preserve"> </w:t>
      </w:r>
      <w:r w:rsidRPr="00500490">
        <w:t>different</w:t>
      </w:r>
      <w:r w:rsidRPr="00500490">
        <w:rPr>
          <w:rFonts w:eastAsia="Arial"/>
        </w:rPr>
        <w:t xml:space="preserve"> </w:t>
      </w:r>
      <w:r w:rsidRPr="00500490">
        <w:t>pPlatform, or the direct migration of vPlatforms as part of a system upgrade</w:t>
      </w:r>
      <w:r w:rsidRPr="00500490">
        <w:rPr>
          <w:rFonts w:eastAsia="Arial"/>
        </w:rPr>
        <w:t xml:space="preserve">.  </w:t>
      </w:r>
      <w:r w:rsidRPr="00500490">
        <w:t>Generically</w:t>
      </w:r>
      <w:r w:rsidRPr="00500490">
        <w:rPr>
          <w:rFonts w:eastAsia="Arial"/>
        </w:rPr>
        <w:t xml:space="preserve"> </w:t>
      </w:r>
      <w:r w:rsidRPr="00500490">
        <w:t>called</w:t>
      </w:r>
      <w:r w:rsidRPr="00500490">
        <w:rPr>
          <w:rFonts w:eastAsia="Arial"/>
        </w:rPr>
        <w:t xml:space="preserve"> </w:t>
      </w:r>
      <w:r w:rsidRPr="00500490">
        <w:t>static</w:t>
      </w:r>
      <w:r w:rsidRPr="00500490">
        <w:rPr>
          <w:rFonts w:eastAsia="Arial"/>
        </w:rPr>
        <w:t xml:space="preserve"> </w:t>
      </w:r>
      <w:r w:rsidRPr="00500490">
        <w:t>migration</w:t>
      </w:r>
      <w:r w:rsidR="00500490">
        <w:t>, this is usually the result of one pPlatform being replaced by another due to machine loss or upgrade</w:t>
      </w:r>
      <w:r w:rsidRPr="00500490">
        <w:rPr>
          <w:rFonts w:eastAsia="Arial"/>
        </w:rPr>
        <w:t>.</w:t>
      </w:r>
      <w:bookmarkEnd w:id="1713"/>
    </w:p>
    <w:p w14:paraId="0EEDEE35" w14:textId="77777777" w:rsidR="00500490" w:rsidRPr="00500490" w:rsidRDefault="00500490" w:rsidP="00500490">
      <w:pPr>
        <w:pStyle w:val="BodyText"/>
        <w:shd w:val="clear" w:color="auto" w:fill="E6E6E6"/>
        <w:jc w:val="left"/>
        <w:rPr>
          <w:rFonts w:eastAsia="Arial"/>
        </w:rPr>
      </w:pPr>
      <w:r>
        <w:rPr>
          <w:rFonts w:eastAsia="Arial"/>
        </w:rPr>
        <w:t>The pPlatform change section is meant to cover both of these. Live migration, the migration of Virtual Platforms for load-balancing or performance reasons, will be covered in a later version of the sepecification.</w:t>
      </w:r>
    </w:p>
    <w:p w14:paraId="58D82AD7" w14:textId="77777777" w:rsidR="007C472D" w:rsidRPr="00335929" w:rsidRDefault="007C472D" w:rsidP="00335929">
      <w:pPr>
        <w:shd w:val="clear" w:color="auto" w:fill="E6E6E6"/>
        <w:spacing w:line="240" w:lineRule="auto"/>
        <w:rPr>
          <w:rFonts w:ascii="Arial" w:hAnsi="Arial" w:cs="Arial"/>
          <w:sz w:val="20"/>
          <w:szCs w:val="20"/>
        </w:rPr>
      </w:pPr>
      <w:r w:rsidRPr="00335929">
        <w:rPr>
          <w:rFonts w:ascii="Arial" w:hAnsi="Arial" w:cs="Arial"/>
          <w:sz w:val="20"/>
          <w:szCs w:val="20"/>
        </w:rPr>
        <w:t>The problems that need to be solved are:</w:t>
      </w:r>
    </w:p>
    <w:p w14:paraId="77F04DCC" w14:textId="77777777" w:rsidR="005F7846" w:rsidRDefault="007C472D" w:rsidP="000775B5">
      <w:pPr>
        <w:numPr>
          <w:ilvl w:val="0"/>
          <w:numId w:val="57"/>
        </w:numPr>
        <w:shd w:val="clear" w:color="auto" w:fill="E6E6E6"/>
        <w:spacing w:line="240" w:lineRule="auto"/>
        <w:rPr>
          <w:rFonts w:ascii="Arial" w:hAnsi="Arial" w:cs="Arial"/>
          <w:sz w:val="20"/>
          <w:szCs w:val="20"/>
        </w:rPr>
      </w:pPr>
      <w:r w:rsidRPr="00335929">
        <w:rPr>
          <w:rFonts w:ascii="Arial" w:hAnsi="Arial" w:cs="Arial"/>
          <w:sz w:val="20"/>
          <w:szCs w:val="20"/>
        </w:rPr>
        <w:t>Keeping secrets safe during the migration</w:t>
      </w:r>
    </w:p>
    <w:p w14:paraId="58E58730" w14:textId="77777777" w:rsidR="007C472D" w:rsidRDefault="007C472D" w:rsidP="000775B5">
      <w:pPr>
        <w:numPr>
          <w:ilvl w:val="0"/>
          <w:numId w:val="57"/>
        </w:numPr>
        <w:shd w:val="clear" w:color="auto" w:fill="E6E6E6"/>
        <w:spacing w:line="240" w:lineRule="auto"/>
        <w:rPr>
          <w:rFonts w:ascii="Arial" w:hAnsi="Arial" w:cs="Arial"/>
          <w:sz w:val="20"/>
          <w:szCs w:val="20"/>
        </w:rPr>
      </w:pPr>
      <w:r w:rsidRPr="005F7846">
        <w:rPr>
          <w:rFonts w:ascii="Arial" w:hAnsi="Arial" w:cs="Arial"/>
          <w:sz w:val="20"/>
          <w:szCs w:val="20"/>
        </w:rPr>
        <w:t>Proving to an external entity that vTPMs only exist on one machine after the migration.</w:t>
      </w:r>
    </w:p>
    <w:p w14:paraId="788034D8" w14:textId="77777777" w:rsidR="005F7846" w:rsidRPr="005F7846" w:rsidRDefault="005F7846" w:rsidP="000775B5">
      <w:pPr>
        <w:numPr>
          <w:ilvl w:val="0"/>
          <w:numId w:val="57"/>
        </w:numPr>
        <w:shd w:val="clear" w:color="auto" w:fill="E6E6E6"/>
        <w:spacing w:line="240" w:lineRule="auto"/>
        <w:rPr>
          <w:rFonts w:ascii="Arial" w:hAnsi="Arial" w:cs="Arial"/>
          <w:sz w:val="20"/>
          <w:szCs w:val="20"/>
        </w:rPr>
      </w:pPr>
      <w:r>
        <w:rPr>
          <w:rFonts w:ascii="Arial" w:hAnsi="Arial" w:cs="Arial"/>
          <w:sz w:val="20"/>
          <w:szCs w:val="20"/>
        </w:rPr>
        <w:t xml:space="preserve">Letting an external entity establish </w:t>
      </w:r>
      <w:r w:rsidR="00982548">
        <w:rPr>
          <w:rFonts w:ascii="Arial" w:hAnsi="Arial" w:cs="Arial"/>
          <w:sz w:val="20"/>
          <w:szCs w:val="20"/>
        </w:rPr>
        <w:t xml:space="preserve">long-term </w:t>
      </w:r>
      <w:r>
        <w:rPr>
          <w:rFonts w:ascii="Arial" w:hAnsi="Arial" w:cs="Arial"/>
          <w:sz w:val="20"/>
          <w:szCs w:val="20"/>
        </w:rPr>
        <w:t>trust in a vTPM, knowing that it may migrate</w:t>
      </w:r>
    </w:p>
    <w:p w14:paraId="69783EB3" w14:textId="77777777" w:rsidR="007C472D" w:rsidRPr="00335929" w:rsidRDefault="007C472D" w:rsidP="00335929">
      <w:pPr>
        <w:shd w:val="clear" w:color="auto" w:fill="E6E6E6"/>
        <w:spacing w:line="240" w:lineRule="auto"/>
        <w:rPr>
          <w:rFonts w:ascii="Arial" w:hAnsi="Arial" w:cs="Arial"/>
          <w:sz w:val="20"/>
          <w:szCs w:val="20"/>
        </w:rPr>
      </w:pPr>
      <w:r w:rsidRPr="00335929">
        <w:rPr>
          <w:rFonts w:ascii="Arial" w:hAnsi="Arial" w:cs="Arial"/>
          <w:sz w:val="20"/>
          <w:szCs w:val="20"/>
        </w:rPr>
        <w:t>This specification assumes:</w:t>
      </w:r>
    </w:p>
    <w:p w14:paraId="450A3929" w14:textId="77777777" w:rsidR="00335929" w:rsidRDefault="007C472D" w:rsidP="000775B5">
      <w:pPr>
        <w:numPr>
          <w:ilvl w:val="0"/>
          <w:numId w:val="56"/>
        </w:numPr>
        <w:shd w:val="clear" w:color="auto" w:fill="E6E6E6"/>
        <w:spacing w:line="240" w:lineRule="auto"/>
        <w:rPr>
          <w:rFonts w:ascii="Arial" w:hAnsi="Arial" w:cs="Arial"/>
          <w:sz w:val="20"/>
          <w:szCs w:val="20"/>
        </w:rPr>
      </w:pPr>
      <w:r w:rsidRPr="00335929">
        <w:rPr>
          <w:rFonts w:ascii="Arial" w:hAnsi="Arial" w:cs="Arial"/>
          <w:sz w:val="20"/>
          <w:szCs w:val="20"/>
        </w:rPr>
        <w:t>That the user is also the owner of the system</w:t>
      </w:r>
    </w:p>
    <w:p w14:paraId="343FB575" w14:textId="77777777" w:rsidR="00335929" w:rsidRDefault="007C472D" w:rsidP="000775B5">
      <w:pPr>
        <w:numPr>
          <w:ilvl w:val="0"/>
          <w:numId w:val="56"/>
        </w:numPr>
        <w:shd w:val="clear" w:color="auto" w:fill="E6E6E6"/>
        <w:spacing w:line="240" w:lineRule="auto"/>
        <w:rPr>
          <w:rFonts w:ascii="Arial" w:hAnsi="Arial" w:cs="Arial"/>
          <w:sz w:val="20"/>
          <w:szCs w:val="20"/>
        </w:rPr>
      </w:pPr>
      <w:r w:rsidRPr="00335929">
        <w:rPr>
          <w:rFonts w:ascii="Arial" w:hAnsi="Arial" w:cs="Arial"/>
          <w:sz w:val="20"/>
          <w:szCs w:val="20"/>
        </w:rPr>
        <w:t>That the system will prepare for static migration before it is needed.</w:t>
      </w:r>
    </w:p>
    <w:p w14:paraId="0B2121FF" w14:textId="77777777" w:rsidR="007C472D" w:rsidRPr="00747185" w:rsidRDefault="00D731F3" w:rsidP="00D8055A">
      <w:pPr>
        <w:pStyle w:val="Heading3"/>
      </w:pPr>
      <w:bookmarkStart w:id="1714" w:name="_Toc233785389"/>
      <w:r>
        <w:t>Migration and Backup Techniques</w:t>
      </w:r>
      <w:r w:rsidR="007C472D" w:rsidRPr="00747185">
        <w:t xml:space="preserve"> (informative)</w:t>
      </w:r>
      <w:bookmarkEnd w:id="1714"/>
    </w:p>
    <w:p w14:paraId="1121FAF9" w14:textId="77777777" w:rsidR="00D731F3" w:rsidRPr="00562C8B" w:rsidRDefault="007C472D" w:rsidP="00562C8B">
      <w:pPr>
        <w:shd w:val="clear" w:color="auto" w:fill="E6E6E6"/>
        <w:snapToGrid w:val="0"/>
        <w:rPr>
          <w:rFonts w:ascii="Arial" w:eastAsia="Arial" w:hAnsi="Arial" w:cs="Arial"/>
          <w:sz w:val="20"/>
          <w:szCs w:val="20"/>
          <w:highlight w:val="lightGray"/>
        </w:rPr>
      </w:pPr>
      <w:r w:rsidRPr="00982548">
        <w:rPr>
          <w:rFonts w:ascii="Arial" w:hAnsi="Arial" w:cs="Arial"/>
          <w:sz w:val="20"/>
          <w:szCs w:val="20"/>
          <w:highlight w:val="lightGray"/>
        </w:rPr>
        <w:t>In</w:t>
      </w:r>
      <w:r w:rsidR="00D731F3">
        <w:rPr>
          <w:rFonts w:ascii="Arial" w:hAnsi="Arial" w:cs="Arial"/>
          <w:sz w:val="20"/>
          <w:szCs w:val="20"/>
          <w:highlight w:val="lightGray"/>
        </w:rPr>
        <w:t xml:space="preserve"> this section, we describe three </w:t>
      </w:r>
      <w:r w:rsidRPr="00982548">
        <w:rPr>
          <w:rFonts w:ascii="Arial" w:hAnsi="Arial" w:cs="Arial"/>
          <w:sz w:val="20"/>
          <w:szCs w:val="20"/>
          <w:highlight w:val="lightGray"/>
        </w:rPr>
        <w:t>migration</w:t>
      </w:r>
      <w:r w:rsidR="00D731F3">
        <w:rPr>
          <w:rFonts w:ascii="Arial" w:hAnsi="Arial" w:cs="Arial"/>
          <w:sz w:val="20"/>
          <w:szCs w:val="20"/>
          <w:highlight w:val="lightGray"/>
        </w:rPr>
        <w:t xml:space="preserve"> techniques</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that</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preserve</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the</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ability</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of</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the</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user</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to</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attest</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that</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his</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vTPM</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is</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not</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running</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on</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two</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different</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platforms</w:t>
      </w:r>
      <w:r w:rsidRPr="00982548">
        <w:rPr>
          <w:rFonts w:ascii="Arial" w:eastAsia="Arial" w:hAnsi="Arial" w:cs="Arial"/>
          <w:sz w:val="20"/>
          <w:szCs w:val="20"/>
          <w:highlight w:val="lightGray"/>
        </w:rPr>
        <w:t xml:space="preserve"> </w:t>
      </w:r>
      <w:r w:rsidRPr="00982548">
        <w:rPr>
          <w:rFonts w:ascii="Arial" w:hAnsi="Arial" w:cs="Arial"/>
          <w:sz w:val="20"/>
          <w:szCs w:val="20"/>
          <w:highlight w:val="lightGray"/>
        </w:rPr>
        <w:t>simultaneously</w:t>
      </w:r>
      <w:r w:rsidRPr="00982548">
        <w:rPr>
          <w:rFonts w:ascii="Arial" w:eastAsia="Arial" w:hAnsi="Arial" w:cs="Arial"/>
          <w:sz w:val="20"/>
          <w:szCs w:val="20"/>
          <w:highlight w:val="lightGray"/>
        </w:rPr>
        <w:t>.</w:t>
      </w:r>
    </w:p>
    <w:p w14:paraId="5FA5D2EF" w14:textId="77777777" w:rsidR="00D731F3" w:rsidRDefault="00D731F3" w:rsidP="00D731F3">
      <w:pPr>
        <w:pStyle w:val="Heading4"/>
      </w:pPr>
      <w:bookmarkStart w:id="1715" w:name="_Toc233785390"/>
      <w:commentRangeStart w:id="1716"/>
      <w:r>
        <w:t>Local Owner Approval</w:t>
      </w:r>
      <w:bookmarkEnd w:id="1715"/>
      <w:commentRangeEnd w:id="1716"/>
      <w:r w:rsidR="00EC448D">
        <w:rPr>
          <w:rStyle w:val="CommentReference"/>
          <w:b w:val="0"/>
          <w:bCs w:val="0"/>
        </w:rPr>
        <w:commentReference w:id="1716"/>
      </w:r>
    </w:p>
    <w:p w14:paraId="779A08AB" w14:textId="77777777" w:rsidR="00D731F3" w:rsidRDefault="00D731F3" w:rsidP="00D731F3">
      <w:pPr>
        <w:shd w:val="clear" w:color="auto" w:fill="E6E6E6"/>
        <w:spacing w:line="240" w:lineRule="auto"/>
        <w:ind w:left="360"/>
        <w:rPr>
          <w:rFonts w:ascii="Arial" w:hAnsi="Arial" w:cs="Arial"/>
          <w:sz w:val="20"/>
          <w:szCs w:val="20"/>
        </w:rPr>
      </w:pPr>
      <w:r>
        <w:rPr>
          <w:rFonts w:ascii="Arial" w:hAnsi="Arial" w:cs="Arial"/>
          <w:sz w:val="20"/>
          <w:szCs w:val="20"/>
        </w:rPr>
        <w:t xml:space="preserve">This scenario is primarily aimed at upgrade situations, where a local machine owner wishes to upgrade hardware or otherwise switch to a new platform. </w:t>
      </w:r>
      <w:r w:rsidR="004E4648">
        <w:rPr>
          <w:rFonts w:ascii="Arial" w:hAnsi="Arial" w:cs="Arial"/>
          <w:sz w:val="20"/>
          <w:szCs w:val="20"/>
        </w:rPr>
        <w:t>These upgrades are presumed to happen rarely; for frequent upgrades, using the techniques described in later sections is recommended.</w:t>
      </w:r>
    </w:p>
    <w:p w14:paraId="6B4B6CE6" w14:textId="77777777" w:rsidR="00D731F3" w:rsidRDefault="00D731F3" w:rsidP="007036EC">
      <w:pPr>
        <w:numPr>
          <w:ilvl w:val="0"/>
          <w:numId w:val="61"/>
        </w:numPr>
        <w:shd w:val="clear" w:color="auto" w:fill="E6E6E6"/>
        <w:spacing w:line="240" w:lineRule="auto"/>
        <w:rPr>
          <w:rFonts w:ascii="Arial" w:hAnsi="Arial" w:cs="Arial"/>
          <w:sz w:val="20"/>
          <w:szCs w:val="20"/>
        </w:rPr>
      </w:pPr>
      <w:r w:rsidRPr="00335929">
        <w:rPr>
          <w:rFonts w:ascii="Arial" w:hAnsi="Arial" w:cs="Arial"/>
          <w:sz w:val="20"/>
          <w:szCs w:val="20"/>
        </w:rPr>
        <w:t>The new system will provide to the old system a certificate for the new system that certifies the pSRK of the new system is on a genuine PC C</w:t>
      </w:r>
      <w:r>
        <w:rPr>
          <w:rFonts w:ascii="Arial" w:hAnsi="Arial" w:cs="Arial"/>
          <w:sz w:val="20"/>
          <w:szCs w:val="20"/>
        </w:rPr>
        <w:t xml:space="preserve">lient system with a genuine TPM. </w:t>
      </w:r>
    </w:p>
    <w:p w14:paraId="479D993B" w14:textId="6B4332AA" w:rsidR="00D731F3" w:rsidRPr="007D39C7" w:rsidRDefault="00D731F3" w:rsidP="007036EC">
      <w:pPr>
        <w:numPr>
          <w:ilvl w:val="0"/>
          <w:numId w:val="61"/>
        </w:numPr>
        <w:shd w:val="clear" w:color="auto" w:fill="E6E6E6"/>
        <w:spacing w:line="240" w:lineRule="auto"/>
        <w:rPr>
          <w:rFonts w:ascii="Arial" w:hAnsi="Arial" w:cs="Arial"/>
          <w:sz w:val="20"/>
          <w:szCs w:val="20"/>
        </w:rPr>
      </w:pPr>
      <w:r w:rsidRPr="007D39C7">
        <w:rPr>
          <w:rFonts w:ascii="Arial" w:hAnsi="Arial" w:cs="Arial"/>
          <w:sz w:val="20"/>
          <w:szCs w:val="20"/>
        </w:rPr>
        <w:t xml:space="preserve">The old system will create a </w:t>
      </w:r>
      <w:proofErr w:type="gramStart"/>
      <w:r w:rsidRPr="007D39C7">
        <w:rPr>
          <w:rFonts w:ascii="Arial" w:hAnsi="Arial" w:cs="Arial"/>
          <w:sz w:val="20"/>
          <w:szCs w:val="20"/>
        </w:rPr>
        <w:t>256 bit</w:t>
      </w:r>
      <w:proofErr w:type="gramEnd"/>
      <w:r w:rsidRPr="007D39C7">
        <w:rPr>
          <w:rFonts w:ascii="Arial" w:hAnsi="Arial" w:cs="Arial"/>
          <w:sz w:val="20"/>
          <w:szCs w:val="20"/>
        </w:rPr>
        <w:t xml:space="preserve"> AES key, and use it to encrypt all </w:t>
      </w:r>
      <w:ins w:id="1717" w:author="Ariel Segall" w:date="2013-10-11T23:17:00Z">
        <w:r w:rsidR="008C7706">
          <w:rPr>
            <w:rFonts w:ascii="Arial" w:hAnsi="Arial" w:cs="Arial"/>
            <w:sz w:val="20"/>
            <w:szCs w:val="20"/>
          </w:rPr>
          <w:t xml:space="preserve">secret </w:t>
        </w:r>
      </w:ins>
      <w:r w:rsidRPr="007D39C7">
        <w:rPr>
          <w:rFonts w:ascii="Arial" w:hAnsi="Arial" w:cs="Arial"/>
          <w:sz w:val="20"/>
          <w:szCs w:val="20"/>
        </w:rPr>
        <w:t xml:space="preserve">data for VMs that will be migrating.  </w:t>
      </w:r>
      <w:ins w:id="1718" w:author="Ariel Segall" w:date="2013-10-11T23:17:00Z">
        <w:r w:rsidR="008C7706">
          <w:rPr>
            <w:rFonts w:ascii="Arial" w:hAnsi="Arial" w:cs="Arial"/>
            <w:sz w:val="20"/>
            <w:szCs w:val="20"/>
          </w:rPr>
          <w:t>Non-secret data may be encrypted, or may be migrated in the clear.</w:t>
        </w:r>
      </w:ins>
    </w:p>
    <w:p w14:paraId="040C5902" w14:textId="77777777" w:rsidR="00D731F3" w:rsidRPr="007D39C7" w:rsidRDefault="00D731F3" w:rsidP="007036EC">
      <w:pPr>
        <w:numPr>
          <w:ilvl w:val="0"/>
          <w:numId w:val="61"/>
        </w:numPr>
        <w:shd w:val="clear" w:color="auto" w:fill="E6E6E6"/>
        <w:spacing w:line="240" w:lineRule="auto"/>
        <w:rPr>
          <w:rFonts w:ascii="Arial" w:hAnsi="Arial" w:cs="Arial"/>
          <w:sz w:val="20"/>
          <w:szCs w:val="20"/>
        </w:rPr>
      </w:pPr>
      <w:r w:rsidRPr="007D39C7">
        <w:rPr>
          <w:rFonts w:ascii="Arial" w:hAnsi="Arial" w:cs="Arial"/>
          <w:sz w:val="20"/>
          <w:szCs w:val="20"/>
        </w:rPr>
        <w:lastRenderedPageBreak/>
        <w:t xml:space="preserve">The old system will then create a Binding key with a parent of the pSRK of the new system, and use the public portion of that binding key to bind the </w:t>
      </w:r>
      <w:proofErr w:type="gramStart"/>
      <w:r w:rsidRPr="007D39C7">
        <w:rPr>
          <w:rFonts w:ascii="Arial" w:hAnsi="Arial" w:cs="Arial"/>
          <w:sz w:val="20"/>
          <w:szCs w:val="20"/>
        </w:rPr>
        <w:t>256 bit</w:t>
      </w:r>
      <w:proofErr w:type="gramEnd"/>
      <w:r w:rsidRPr="007D39C7">
        <w:rPr>
          <w:rFonts w:ascii="Arial" w:hAnsi="Arial" w:cs="Arial"/>
          <w:sz w:val="20"/>
          <w:szCs w:val="20"/>
        </w:rPr>
        <w:t xml:space="preserve"> AES key.  </w:t>
      </w:r>
    </w:p>
    <w:p w14:paraId="68BF5CC5" w14:textId="77777777" w:rsidR="00D731F3" w:rsidRPr="007D39C7" w:rsidRDefault="00D731F3" w:rsidP="007036EC">
      <w:pPr>
        <w:numPr>
          <w:ilvl w:val="0"/>
          <w:numId w:val="61"/>
        </w:numPr>
        <w:shd w:val="clear" w:color="auto" w:fill="E6E6E6"/>
        <w:spacing w:line="240" w:lineRule="auto"/>
        <w:rPr>
          <w:rFonts w:ascii="Arial" w:hAnsi="Arial" w:cs="Arial"/>
          <w:sz w:val="20"/>
          <w:szCs w:val="20"/>
        </w:rPr>
      </w:pPr>
      <w:r w:rsidRPr="007D39C7">
        <w:rPr>
          <w:rFonts w:ascii="Arial" w:hAnsi="Arial" w:cs="Arial"/>
          <w:sz w:val="20"/>
          <w:szCs w:val="20"/>
        </w:rPr>
        <w:t xml:space="preserve">The old system will send a message to the backup or migration server (should there be one) that control of the system is being transferred to the new system with the new pSRK; in certain enterprise use cases, approval of the server may be required before the transfer proceeds. </w:t>
      </w:r>
    </w:p>
    <w:p w14:paraId="1056D081" w14:textId="77777777" w:rsidR="00D731F3" w:rsidRPr="007D39C7" w:rsidRDefault="00D731F3" w:rsidP="007036EC">
      <w:pPr>
        <w:numPr>
          <w:ilvl w:val="0"/>
          <w:numId w:val="61"/>
        </w:numPr>
        <w:shd w:val="clear" w:color="auto" w:fill="E6E6E6"/>
        <w:spacing w:line="240" w:lineRule="auto"/>
        <w:rPr>
          <w:rFonts w:ascii="Arial" w:hAnsi="Arial" w:cs="Arial"/>
          <w:sz w:val="20"/>
          <w:szCs w:val="20"/>
        </w:rPr>
      </w:pPr>
      <w:r w:rsidRPr="007D39C7">
        <w:rPr>
          <w:rFonts w:ascii="Arial" w:hAnsi="Arial" w:cs="Arial"/>
          <w:sz w:val="20"/>
          <w:szCs w:val="20"/>
        </w:rPr>
        <w:t xml:space="preserve">While it awaits confirmation from the server, the old system will send the encrypted copy of the </w:t>
      </w:r>
      <w:commentRangeStart w:id="1719"/>
      <w:r w:rsidRPr="007D39C7">
        <w:rPr>
          <w:rFonts w:ascii="Arial" w:hAnsi="Arial" w:cs="Arial"/>
          <w:sz w:val="20"/>
          <w:szCs w:val="20"/>
        </w:rPr>
        <w:t>data to the new machine.</w:t>
      </w:r>
    </w:p>
    <w:p w14:paraId="6D899DA8" w14:textId="77777777" w:rsidR="00D731F3" w:rsidRPr="007D39C7" w:rsidRDefault="00D731F3" w:rsidP="007036EC">
      <w:pPr>
        <w:numPr>
          <w:ilvl w:val="0"/>
          <w:numId w:val="61"/>
        </w:numPr>
        <w:shd w:val="clear" w:color="auto" w:fill="E6E6E6"/>
        <w:spacing w:line="240" w:lineRule="auto"/>
        <w:rPr>
          <w:rFonts w:ascii="Arial" w:hAnsi="Arial" w:cs="Arial"/>
          <w:sz w:val="20"/>
          <w:szCs w:val="20"/>
        </w:rPr>
      </w:pPr>
      <w:r w:rsidRPr="007D39C7">
        <w:rPr>
          <w:rFonts w:ascii="Arial" w:hAnsi="Arial" w:cs="Arial"/>
          <w:sz w:val="20"/>
          <w:szCs w:val="20"/>
        </w:rPr>
        <w:t xml:space="preserve">When confirmation of the server’s approval is received, the old system sends the binding key, which can be loaded in the new pSRK.  </w:t>
      </w:r>
    </w:p>
    <w:p w14:paraId="53722A18" w14:textId="77777777" w:rsidR="00D731F3" w:rsidRPr="007D39C7" w:rsidRDefault="00D731F3" w:rsidP="007036EC">
      <w:pPr>
        <w:numPr>
          <w:ilvl w:val="0"/>
          <w:numId w:val="61"/>
        </w:numPr>
        <w:shd w:val="clear" w:color="auto" w:fill="E6E6E6"/>
        <w:spacing w:line="240" w:lineRule="auto"/>
        <w:rPr>
          <w:rFonts w:ascii="Arial" w:hAnsi="Arial" w:cs="Arial"/>
          <w:sz w:val="20"/>
          <w:szCs w:val="20"/>
        </w:rPr>
      </w:pPr>
      <w:r w:rsidRPr="007D39C7">
        <w:rPr>
          <w:rFonts w:ascii="Arial" w:hAnsi="Arial" w:cs="Arial"/>
          <w:sz w:val="20"/>
          <w:szCs w:val="20"/>
        </w:rPr>
        <w:t>When the new machine acknowledges that it has received the encrypted data and can load the newly created binding key, the old system sends the encrypted AES key and erases the local copies of the encrypted data and unencrypted AES key.</w:t>
      </w:r>
    </w:p>
    <w:p w14:paraId="5DC5C27E" w14:textId="77777777" w:rsidR="00D731F3" w:rsidRDefault="00D731F3" w:rsidP="007036EC">
      <w:pPr>
        <w:numPr>
          <w:ilvl w:val="0"/>
          <w:numId w:val="61"/>
        </w:numPr>
        <w:shd w:val="clear" w:color="auto" w:fill="E6E6E6"/>
        <w:spacing w:line="240" w:lineRule="auto"/>
        <w:rPr>
          <w:rFonts w:ascii="Arial" w:hAnsi="Arial" w:cs="Arial"/>
          <w:sz w:val="20"/>
          <w:szCs w:val="20"/>
        </w:rPr>
      </w:pPr>
      <w:r w:rsidRPr="007D39C7">
        <w:rPr>
          <w:rFonts w:ascii="Arial" w:hAnsi="Arial" w:cs="Arial"/>
          <w:sz w:val="20"/>
          <w:szCs w:val="20"/>
        </w:rPr>
        <w:t>When successful decryption has been confirmed, the old machine erases its copies of the encrypted AES key and the binding key for the new machine and sends a confirmation to the new machine. If permanently migrating the system, it clears its own TPM.</w:t>
      </w:r>
    </w:p>
    <w:p w14:paraId="06C34B92" w14:textId="1796942C" w:rsidR="00D731F3" w:rsidRPr="007D39C7" w:rsidRDefault="00D731F3" w:rsidP="007036EC">
      <w:pPr>
        <w:numPr>
          <w:ilvl w:val="0"/>
          <w:numId w:val="61"/>
        </w:numPr>
        <w:shd w:val="clear" w:color="auto" w:fill="E6E6E6"/>
        <w:spacing w:line="240" w:lineRule="auto"/>
        <w:rPr>
          <w:rFonts w:ascii="Arial" w:hAnsi="Arial" w:cs="Arial"/>
          <w:sz w:val="20"/>
          <w:szCs w:val="20"/>
        </w:rPr>
      </w:pPr>
      <w:r>
        <w:rPr>
          <w:rFonts w:ascii="Arial" w:hAnsi="Arial" w:cs="Arial"/>
          <w:sz w:val="20"/>
          <w:szCs w:val="20"/>
        </w:rPr>
        <w:t xml:space="preserve">The new machine issues an extended </w:t>
      </w:r>
      <w:proofErr w:type="gramStart"/>
      <w:ins w:id="1720" w:author="Ariel Segall" w:date="2013-09-26T13:27:00Z">
        <w:r w:rsidR="00601F11">
          <w:rPr>
            <w:rFonts w:ascii="Arial" w:hAnsi="Arial" w:cs="Arial"/>
            <w:sz w:val="20"/>
            <w:szCs w:val="20"/>
          </w:rPr>
          <w:t xml:space="preserve">virtual  </w:t>
        </w:r>
      </w:ins>
      <w:r>
        <w:rPr>
          <w:rFonts w:ascii="Arial" w:hAnsi="Arial" w:cs="Arial"/>
          <w:sz w:val="20"/>
          <w:szCs w:val="20"/>
        </w:rPr>
        <w:t>Endorsement</w:t>
      </w:r>
      <w:proofErr w:type="gramEnd"/>
      <w:r>
        <w:rPr>
          <w:rFonts w:ascii="Arial" w:hAnsi="Arial" w:cs="Arial"/>
          <w:sz w:val="20"/>
          <w:szCs w:val="20"/>
        </w:rPr>
        <w:t xml:space="preserve"> Credential for migrated vTPMs, including the original Endorsement Credential and certifying that the vTPM in question is now resident on the new machine and not the old machine.</w:t>
      </w:r>
    </w:p>
    <w:commentRangeEnd w:id="1719"/>
    <w:p w14:paraId="0D36D3D1" w14:textId="77777777" w:rsidR="00D731F3" w:rsidRPr="00D731F3" w:rsidRDefault="0094598D" w:rsidP="00D731F3">
      <w:pPr>
        <w:pStyle w:val="BodyText"/>
      </w:pPr>
      <w:r>
        <w:rPr>
          <w:rStyle w:val="CommentReference"/>
        </w:rPr>
        <w:commentReference w:id="1719"/>
      </w:r>
    </w:p>
    <w:p w14:paraId="0B68C01C" w14:textId="77777777" w:rsidR="00D731F3" w:rsidRPr="00D731F3" w:rsidRDefault="00D731F3" w:rsidP="00D731F3">
      <w:pPr>
        <w:pStyle w:val="Heading4"/>
      </w:pPr>
      <w:bookmarkStart w:id="1721" w:name="_Toc233785391"/>
      <w:r>
        <w:t>Using a remote server</w:t>
      </w:r>
      <w:r w:rsidR="00CD5372">
        <w:t xml:space="preserve"> to approve migrations</w:t>
      </w:r>
      <w:bookmarkEnd w:id="1721"/>
    </w:p>
    <w:p w14:paraId="4C9EBB14" w14:textId="77777777" w:rsidR="007C472D" w:rsidRDefault="007C472D" w:rsidP="00994378">
      <w:pPr>
        <w:shd w:val="clear" w:color="auto" w:fill="E6E6E6"/>
        <w:snapToGrid w:val="0"/>
        <w:spacing w:line="240" w:lineRule="auto"/>
        <w:rPr>
          <w:rFonts w:ascii="Arial" w:eastAsia="Arial" w:hAnsi="Arial" w:cs="Arial"/>
          <w:sz w:val="20"/>
          <w:szCs w:val="20"/>
        </w:rPr>
      </w:pPr>
      <w:r w:rsidRPr="004E4648">
        <w:rPr>
          <w:rFonts w:ascii="Arial" w:hAnsi="Arial" w:cs="Arial"/>
          <w:sz w:val="20"/>
          <w:szCs w:val="20"/>
        </w:rPr>
        <w:t>An</w:t>
      </w:r>
      <w:r w:rsidRPr="004E4648">
        <w:rPr>
          <w:rFonts w:ascii="Arial" w:eastAsia="Arial" w:hAnsi="Arial" w:cs="Arial"/>
          <w:sz w:val="20"/>
          <w:szCs w:val="20"/>
        </w:rPr>
        <w:t xml:space="preserve"> </w:t>
      </w:r>
      <w:r w:rsidRPr="004E4648">
        <w:rPr>
          <w:rFonts w:ascii="Arial" w:hAnsi="Arial" w:cs="Arial"/>
          <w:sz w:val="20"/>
          <w:szCs w:val="20"/>
        </w:rPr>
        <w:t>external</w:t>
      </w:r>
      <w:r w:rsidRPr="004E4648">
        <w:rPr>
          <w:rFonts w:ascii="Arial" w:eastAsia="Arial" w:hAnsi="Arial" w:cs="Arial"/>
          <w:sz w:val="20"/>
          <w:szCs w:val="20"/>
        </w:rPr>
        <w:t xml:space="preserve"> </w:t>
      </w:r>
      <w:r w:rsidR="004E4648" w:rsidRPr="004E4648">
        <w:rPr>
          <w:rFonts w:ascii="Arial" w:eastAsia="Arial" w:hAnsi="Arial" w:cs="Arial"/>
          <w:sz w:val="20"/>
          <w:szCs w:val="20"/>
        </w:rPr>
        <w:t xml:space="preserve">Migration </w:t>
      </w:r>
      <w:r w:rsidR="004E4648" w:rsidRPr="004E4648">
        <w:rPr>
          <w:rFonts w:ascii="Arial" w:hAnsi="Arial" w:cs="Arial"/>
          <w:sz w:val="20"/>
          <w:szCs w:val="20"/>
        </w:rPr>
        <w:t>Authority</w:t>
      </w:r>
      <w:r w:rsidRPr="004E4648">
        <w:rPr>
          <w:rFonts w:ascii="Arial" w:eastAsia="Arial" w:hAnsi="Arial" w:cs="Arial"/>
          <w:sz w:val="20"/>
          <w:szCs w:val="20"/>
        </w:rPr>
        <w:t xml:space="preserve"> can be used </w:t>
      </w:r>
      <w:r w:rsidRPr="004E4648">
        <w:rPr>
          <w:rFonts w:ascii="Arial" w:hAnsi="Arial" w:cs="Arial"/>
          <w:sz w:val="20"/>
          <w:szCs w:val="20"/>
        </w:rPr>
        <w:t>to</w:t>
      </w:r>
      <w:r w:rsidRPr="004E4648">
        <w:rPr>
          <w:rFonts w:ascii="Arial" w:eastAsia="Arial" w:hAnsi="Arial" w:cs="Arial"/>
          <w:sz w:val="20"/>
          <w:szCs w:val="20"/>
        </w:rPr>
        <w:t xml:space="preserve"> </w:t>
      </w:r>
      <w:r w:rsidRPr="004E4648">
        <w:rPr>
          <w:rFonts w:ascii="Arial" w:hAnsi="Arial" w:cs="Arial"/>
          <w:sz w:val="20"/>
          <w:szCs w:val="20"/>
        </w:rPr>
        <w:t>help</w:t>
      </w:r>
      <w:r w:rsidRPr="004E4648">
        <w:rPr>
          <w:rFonts w:ascii="Arial" w:eastAsia="Arial" w:hAnsi="Arial" w:cs="Arial"/>
          <w:sz w:val="20"/>
          <w:szCs w:val="20"/>
        </w:rPr>
        <w:t xml:space="preserve"> </w:t>
      </w:r>
      <w:r w:rsidRPr="004E4648">
        <w:rPr>
          <w:rFonts w:ascii="Arial" w:hAnsi="Arial" w:cs="Arial"/>
          <w:sz w:val="20"/>
          <w:szCs w:val="20"/>
        </w:rPr>
        <w:t>in</w:t>
      </w:r>
      <w:r w:rsidRPr="004E4648">
        <w:rPr>
          <w:rFonts w:ascii="Arial" w:eastAsia="Arial" w:hAnsi="Arial" w:cs="Arial"/>
          <w:sz w:val="20"/>
          <w:szCs w:val="20"/>
        </w:rPr>
        <w:t xml:space="preserve"> </w:t>
      </w:r>
      <w:r w:rsidRPr="004E4648">
        <w:rPr>
          <w:rFonts w:ascii="Arial" w:hAnsi="Arial" w:cs="Arial"/>
          <w:sz w:val="20"/>
          <w:szCs w:val="20"/>
        </w:rPr>
        <w:t>the</w:t>
      </w:r>
      <w:r w:rsidRPr="004E4648">
        <w:rPr>
          <w:rFonts w:ascii="Arial" w:eastAsia="Arial" w:hAnsi="Arial" w:cs="Arial"/>
          <w:sz w:val="20"/>
          <w:szCs w:val="20"/>
        </w:rPr>
        <w:t xml:space="preserve"> </w:t>
      </w:r>
      <w:r w:rsidRPr="004E4648">
        <w:rPr>
          <w:rFonts w:ascii="Arial" w:hAnsi="Arial" w:cs="Arial"/>
          <w:sz w:val="20"/>
          <w:szCs w:val="20"/>
        </w:rPr>
        <w:t>migration</w:t>
      </w:r>
      <w:r w:rsidRPr="004E4648">
        <w:rPr>
          <w:rFonts w:ascii="Arial" w:eastAsia="Arial" w:hAnsi="Arial" w:cs="Arial"/>
          <w:sz w:val="20"/>
          <w:szCs w:val="20"/>
        </w:rPr>
        <w:t xml:space="preserve"> </w:t>
      </w:r>
      <w:r w:rsidRPr="004E4648">
        <w:rPr>
          <w:rFonts w:ascii="Arial" w:hAnsi="Arial" w:cs="Arial"/>
          <w:sz w:val="20"/>
          <w:szCs w:val="20"/>
        </w:rPr>
        <w:t>and</w:t>
      </w:r>
      <w:r w:rsidRPr="004E4648">
        <w:rPr>
          <w:rFonts w:ascii="Arial" w:eastAsia="Arial" w:hAnsi="Arial" w:cs="Arial"/>
          <w:sz w:val="20"/>
          <w:szCs w:val="20"/>
        </w:rPr>
        <w:t xml:space="preserve"> </w:t>
      </w:r>
      <w:r w:rsidR="004E4648">
        <w:rPr>
          <w:rFonts w:ascii="Arial" w:hAnsi="Arial" w:cs="Arial"/>
          <w:sz w:val="20"/>
          <w:szCs w:val="20"/>
        </w:rPr>
        <w:t>certify that the migration has occurred correctly</w:t>
      </w:r>
      <w:r w:rsidRPr="004E4648">
        <w:rPr>
          <w:rFonts w:ascii="Arial" w:eastAsia="Arial" w:hAnsi="Arial" w:cs="Arial"/>
          <w:sz w:val="20"/>
          <w:szCs w:val="20"/>
        </w:rPr>
        <w:t xml:space="preserve">.  </w:t>
      </w:r>
      <w:r w:rsidRPr="004E4648">
        <w:rPr>
          <w:rFonts w:ascii="Arial" w:hAnsi="Arial" w:cs="Arial"/>
          <w:sz w:val="20"/>
          <w:szCs w:val="20"/>
        </w:rPr>
        <w:t>This</w:t>
      </w:r>
      <w:r w:rsidRPr="004E4648">
        <w:rPr>
          <w:rFonts w:ascii="Arial" w:eastAsia="Arial" w:hAnsi="Arial" w:cs="Arial"/>
          <w:sz w:val="20"/>
          <w:szCs w:val="20"/>
        </w:rPr>
        <w:t xml:space="preserve"> </w:t>
      </w:r>
      <w:r w:rsidRPr="004E4648">
        <w:rPr>
          <w:rFonts w:ascii="Arial" w:hAnsi="Arial" w:cs="Arial"/>
          <w:sz w:val="20"/>
          <w:szCs w:val="20"/>
        </w:rPr>
        <w:t>agency</w:t>
      </w:r>
      <w:r w:rsidRPr="004E4648">
        <w:rPr>
          <w:rFonts w:ascii="Arial" w:eastAsia="Arial" w:hAnsi="Arial" w:cs="Arial"/>
          <w:sz w:val="20"/>
          <w:szCs w:val="20"/>
        </w:rPr>
        <w:t xml:space="preserve"> </w:t>
      </w:r>
      <w:r w:rsidRPr="004E4648">
        <w:rPr>
          <w:rFonts w:ascii="Arial" w:hAnsi="Arial" w:cs="Arial"/>
          <w:sz w:val="20"/>
          <w:szCs w:val="20"/>
        </w:rPr>
        <w:t>can</w:t>
      </w:r>
      <w:r w:rsidRPr="004E4648">
        <w:rPr>
          <w:rFonts w:ascii="Arial" w:eastAsia="Arial" w:hAnsi="Arial" w:cs="Arial"/>
          <w:sz w:val="20"/>
          <w:szCs w:val="20"/>
        </w:rPr>
        <w:t xml:space="preserve"> </w:t>
      </w:r>
      <w:r w:rsidRPr="004E4648">
        <w:rPr>
          <w:rFonts w:ascii="Arial" w:hAnsi="Arial" w:cs="Arial"/>
          <w:sz w:val="20"/>
          <w:szCs w:val="20"/>
        </w:rPr>
        <w:t>easily</w:t>
      </w:r>
      <w:r w:rsidRPr="004E4648">
        <w:rPr>
          <w:rFonts w:ascii="Arial" w:eastAsia="Arial" w:hAnsi="Arial" w:cs="Arial"/>
          <w:sz w:val="20"/>
          <w:szCs w:val="20"/>
        </w:rPr>
        <w:t xml:space="preserve"> </w:t>
      </w:r>
      <w:r w:rsidRPr="004E4648">
        <w:rPr>
          <w:rFonts w:ascii="Arial" w:hAnsi="Arial" w:cs="Arial"/>
          <w:sz w:val="20"/>
          <w:szCs w:val="20"/>
        </w:rPr>
        <w:t>be</w:t>
      </w:r>
      <w:r w:rsidRPr="004E4648">
        <w:rPr>
          <w:rFonts w:ascii="Arial" w:eastAsia="Arial" w:hAnsi="Arial" w:cs="Arial"/>
          <w:sz w:val="20"/>
          <w:szCs w:val="20"/>
        </w:rPr>
        <w:t xml:space="preserve"> </w:t>
      </w:r>
      <w:r w:rsidRPr="004E4648">
        <w:rPr>
          <w:rFonts w:ascii="Arial" w:hAnsi="Arial" w:cs="Arial"/>
          <w:sz w:val="20"/>
          <w:szCs w:val="20"/>
        </w:rPr>
        <w:t>the</w:t>
      </w:r>
      <w:r w:rsidRPr="004E4648">
        <w:rPr>
          <w:rFonts w:ascii="Arial" w:eastAsia="Arial" w:hAnsi="Arial" w:cs="Arial"/>
          <w:sz w:val="20"/>
          <w:szCs w:val="20"/>
        </w:rPr>
        <w:t xml:space="preserve"> </w:t>
      </w:r>
      <w:r w:rsidRPr="004E4648">
        <w:rPr>
          <w:rFonts w:ascii="Arial" w:hAnsi="Arial" w:cs="Arial"/>
          <w:sz w:val="20"/>
          <w:szCs w:val="20"/>
        </w:rPr>
        <w:t>same</w:t>
      </w:r>
      <w:r w:rsidRPr="004E4648">
        <w:rPr>
          <w:rFonts w:ascii="Arial" w:eastAsia="Arial" w:hAnsi="Arial" w:cs="Arial"/>
          <w:sz w:val="20"/>
          <w:szCs w:val="20"/>
        </w:rPr>
        <w:t xml:space="preserve"> </w:t>
      </w:r>
      <w:r w:rsidRPr="004E4648">
        <w:rPr>
          <w:rFonts w:ascii="Arial" w:hAnsi="Arial" w:cs="Arial"/>
          <w:sz w:val="20"/>
          <w:szCs w:val="20"/>
        </w:rPr>
        <w:t>agency</w:t>
      </w:r>
      <w:r w:rsidRPr="004E4648">
        <w:rPr>
          <w:rFonts w:ascii="Arial" w:eastAsia="Arial" w:hAnsi="Arial" w:cs="Arial"/>
          <w:sz w:val="20"/>
          <w:szCs w:val="20"/>
        </w:rPr>
        <w:t xml:space="preserve"> </w:t>
      </w:r>
      <w:r w:rsidRPr="004E4648">
        <w:rPr>
          <w:rFonts w:ascii="Arial" w:hAnsi="Arial" w:cs="Arial"/>
          <w:sz w:val="20"/>
          <w:szCs w:val="20"/>
        </w:rPr>
        <w:t>that</w:t>
      </w:r>
      <w:r w:rsidRPr="004E4648">
        <w:rPr>
          <w:rFonts w:ascii="Arial" w:eastAsia="Arial" w:hAnsi="Arial" w:cs="Arial"/>
          <w:sz w:val="20"/>
          <w:szCs w:val="20"/>
        </w:rPr>
        <w:t xml:space="preserve"> </w:t>
      </w:r>
      <w:r w:rsidRPr="004E4648">
        <w:rPr>
          <w:rFonts w:ascii="Arial" w:hAnsi="Arial" w:cs="Arial"/>
          <w:sz w:val="20"/>
          <w:szCs w:val="20"/>
        </w:rPr>
        <w:t>performs</w:t>
      </w:r>
      <w:r w:rsidRPr="004E4648">
        <w:rPr>
          <w:rFonts w:ascii="Arial" w:eastAsia="Arial" w:hAnsi="Arial" w:cs="Arial"/>
          <w:sz w:val="20"/>
          <w:szCs w:val="20"/>
        </w:rPr>
        <w:t xml:space="preserve"> </w:t>
      </w:r>
      <w:r w:rsidRPr="004E4648">
        <w:rPr>
          <w:rFonts w:ascii="Arial" w:hAnsi="Arial" w:cs="Arial"/>
          <w:sz w:val="20"/>
          <w:szCs w:val="20"/>
        </w:rPr>
        <w:t>backup</w:t>
      </w:r>
      <w:r w:rsidRPr="004E4648">
        <w:rPr>
          <w:rFonts w:ascii="Arial" w:eastAsia="Arial" w:hAnsi="Arial" w:cs="Arial"/>
          <w:sz w:val="20"/>
          <w:szCs w:val="20"/>
        </w:rPr>
        <w:t xml:space="preserve"> </w:t>
      </w:r>
      <w:r w:rsidRPr="004E4648">
        <w:rPr>
          <w:rFonts w:ascii="Arial" w:hAnsi="Arial" w:cs="Arial"/>
          <w:sz w:val="20"/>
          <w:szCs w:val="20"/>
        </w:rPr>
        <w:t>for</w:t>
      </w:r>
      <w:r w:rsidRPr="004E4648">
        <w:rPr>
          <w:rFonts w:ascii="Arial" w:eastAsia="Arial" w:hAnsi="Arial" w:cs="Arial"/>
          <w:sz w:val="20"/>
          <w:szCs w:val="20"/>
        </w:rPr>
        <w:t xml:space="preserve"> </w:t>
      </w:r>
      <w:r w:rsidRPr="004E4648">
        <w:rPr>
          <w:rFonts w:ascii="Arial" w:hAnsi="Arial" w:cs="Arial"/>
          <w:sz w:val="20"/>
          <w:szCs w:val="20"/>
        </w:rPr>
        <w:t>the</w:t>
      </w:r>
      <w:r w:rsidRPr="004E4648">
        <w:rPr>
          <w:rFonts w:ascii="Arial" w:eastAsia="Arial" w:hAnsi="Arial" w:cs="Arial"/>
          <w:sz w:val="20"/>
          <w:szCs w:val="20"/>
        </w:rPr>
        <w:t xml:space="preserve"> </w:t>
      </w:r>
      <w:r w:rsidRPr="004E4648">
        <w:rPr>
          <w:rFonts w:ascii="Arial" w:hAnsi="Arial" w:cs="Arial"/>
          <w:sz w:val="20"/>
          <w:szCs w:val="20"/>
        </w:rPr>
        <w:t>vTPM</w:t>
      </w:r>
      <w:r w:rsidRPr="004E4648">
        <w:rPr>
          <w:rFonts w:ascii="Arial" w:eastAsia="Arial" w:hAnsi="Arial" w:cs="Arial"/>
          <w:sz w:val="20"/>
          <w:szCs w:val="20"/>
        </w:rPr>
        <w:t xml:space="preserve"> </w:t>
      </w:r>
      <w:r w:rsidRPr="004E4648">
        <w:rPr>
          <w:rFonts w:ascii="Arial" w:hAnsi="Arial" w:cs="Arial"/>
          <w:sz w:val="20"/>
          <w:szCs w:val="20"/>
        </w:rPr>
        <w:t>in</w:t>
      </w:r>
      <w:r w:rsidRPr="004E4648">
        <w:rPr>
          <w:rFonts w:ascii="Arial" w:eastAsia="Arial" w:hAnsi="Arial" w:cs="Arial"/>
          <w:sz w:val="20"/>
          <w:szCs w:val="20"/>
        </w:rPr>
        <w:t xml:space="preserve"> </w:t>
      </w:r>
      <w:r w:rsidRPr="004E4648">
        <w:rPr>
          <w:rFonts w:ascii="Arial" w:hAnsi="Arial" w:cs="Arial"/>
          <w:sz w:val="20"/>
          <w:szCs w:val="20"/>
        </w:rPr>
        <w:t>the</w:t>
      </w:r>
      <w:r w:rsidRPr="004E4648">
        <w:rPr>
          <w:rFonts w:ascii="Arial" w:eastAsia="Arial" w:hAnsi="Arial" w:cs="Arial"/>
          <w:sz w:val="20"/>
          <w:szCs w:val="20"/>
        </w:rPr>
        <w:t xml:space="preserve"> </w:t>
      </w:r>
      <w:r w:rsidRPr="004E4648">
        <w:rPr>
          <w:rFonts w:ascii="Arial" w:hAnsi="Arial" w:cs="Arial"/>
          <w:sz w:val="20"/>
          <w:szCs w:val="20"/>
        </w:rPr>
        <w:t>case</w:t>
      </w:r>
      <w:r w:rsidRPr="004E4648">
        <w:rPr>
          <w:rFonts w:ascii="Arial" w:eastAsia="Arial" w:hAnsi="Arial" w:cs="Arial"/>
          <w:sz w:val="20"/>
          <w:szCs w:val="20"/>
        </w:rPr>
        <w:t xml:space="preserve"> </w:t>
      </w:r>
      <w:r w:rsidRPr="004E4648">
        <w:rPr>
          <w:rFonts w:ascii="Arial" w:hAnsi="Arial" w:cs="Arial"/>
          <w:sz w:val="20"/>
          <w:szCs w:val="20"/>
        </w:rPr>
        <w:t>of</w:t>
      </w:r>
      <w:r w:rsidRPr="004E4648">
        <w:rPr>
          <w:rFonts w:ascii="Arial" w:eastAsia="Arial" w:hAnsi="Arial" w:cs="Arial"/>
          <w:sz w:val="20"/>
          <w:szCs w:val="20"/>
        </w:rPr>
        <w:t xml:space="preserve"> </w:t>
      </w:r>
      <w:r w:rsidRPr="004E4648">
        <w:rPr>
          <w:rFonts w:ascii="Arial" w:hAnsi="Arial" w:cs="Arial"/>
          <w:sz w:val="20"/>
          <w:szCs w:val="20"/>
        </w:rPr>
        <w:t>death</w:t>
      </w:r>
      <w:r w:rsidRPr="004E4648">
        <w:rPr>
          <w:rFonts w:ascii="Arial" w:eastAsia="Arial" w:hAnsi="Arial" w:cs="Arial"/>
          <w:sz w:val="20"/>
          <w:szCs w:val="20"/>
        </w:rPr>
        <w:t xml:space="preserve"> </w:t>
      </w:r>
      <w:r w:rsidRPr="004E4648">
        <w:rPr>
          <w:rFonts w:ascii="Arial" w:hAnsi="Arial" w:cs="Arial"/>
          <w:sz w:val="20"/>
          <w:szCs w:val="20"/>
        </w:rPr>
        <w:t>of</w:t>
      </w:r>
      <w:r w:rsidRPr="004E4648">
        <w:rPr>
          <w:rFonts w:ascii="Arial" w:eastAsia="Arial" w:hAnsi="Arial" w:cs="Arial"/>
          <w:sz w:val="20"/>
          <w:szCs w:val="20"/>
        </w:rPr>
        <w:t xml:space="preserve"> </w:t>
      </w:r>
      <w:r w:rsidRPr="004E4648">
        <w:rPr>
          <w:rFonts w:ascii="Arial" w:hAnsi="Arial" w:cs="Arial"/>
          <w:sz w:val="20"/>
          <w:szCs w:val="20"/>
        </w:rPr>
        <w:t>the</w:t>
      </w:r>
      <w:r w:rsidRPr="004E4648">
        <w:rPr>
          <w:rFonts w:ascii="Arial" w:eastAsia="Arial" w:hAnsi="Arial" w:cs="Arial"/>
          <w:sz w:val="20"/>
          <w:szCs w:val="20"/>
        </w:rPr>
        <w:t xml:space="preserve"> </w:t>
      </w:r>
      <w:r w:rsidRPr="004E4648">
        <w:rPr>
          <w:rFonts w:ascii="Arial" w:hAnsi="Arial" w:cs="Arial"/>
          <w:sz w:val="20"/>
          <w:szCs w:val="20"/>
        </w:rPr>
        <w:t>pTPM</w:t>
      </w:r>
      <w:r w:rsidRPr="004E4648">
        <w:rPr>
          <w:rFonts w:ascii="Arial" w:eastAsia="Arial" w:hAnsi="Arial" w:cs="Arial"/>
          <w:sz w:val="20"/>
          <w:szCs w:val="20"/>
        </w:rPr>
        <w:t xml:space="preserve"> </w:t>
      </w:r>
      <w:r w:rsidRPr="004E4648">
        <w:rPr>
          <w:rFonts w:ascii="Arial" w:hAnsi="Arial" w:cs="Arial"/>
          <w:sz w:val="20"/>
          <w:szCs w:val="20"/>
        </w:rPr>
        <w:t>on</w:t>
      </w:r>
      <w:r w:rsidRPr="004E4648">
        <w:rPr>
          <w:rFonts w:ascii="Arial" w:eastAsia="Arial" w:hAnsi="Arial" w:cs="Arial"/>
          <w:sz w:val="20"/>
          <w:szCs w:val="20"/>
        </w:rPr>
        <w:t xml:space="preserve"> </w:t>
      </w:r>
      <w:r w:rsidRPr="004E4648">
        <w:rPr>
          <w:rFonts w:ascii="Arial" w:hAnsi="Arial" w:cs="Arial"/>
          <w:sz w:val="20"/>
          <w:szCs w:val="20"/>
        </w:rPr>
        <w:t>the</w:t>
      </w:r>
      <w:r w:rsidRPr="004E4648">
        <w:rPr>
          <w:rFonts w:ascii="Arial" w:eastAsia="Arial" w:hAnsi="Arial" w:cs="Arial"/>
          <w:sz w:val="20"/>
          <w:szCs w:val="20"/>
        </w:rPr>
        <w:t xml:space="preserve"> </w:t>
      </w:r>
      <w:r w:rsidRPr="004E4648">
        <w:rPr>
          <w:rFonts w:ascii="Arial" w:hAnsi="Arial" w:cs="Arial"/>
          <w:sz w:val="20"/>
          <w:szCs w:val="20"/>
        </w:rPr>
        <w:t>system</w:t>
      </w:r>
      <w:r w:rsidRPr="004E4648">
        <w:rPr>
          <w:rFonts w:ascii="Arial" w:eastAsia="Arial" w:hAnsi="Arial" w:cs="Arial"/>
          <w:sz w:val="20"/>
          <w:szCs w:val="20"/>
        </w:rPr>
        <w:t xml:space="preserve"> (</w:t>
      </w:r>
      <w:r w:rsidRPr="004E4648">
        <w:rPr>
          <w:rFonts w:ascii="Arial" w:hAnsi="Arial" w:cs="Arial"/>
          <w:sz w:val="20"/>
          <w:szCs w:val="20"/>
        </w:rPr>
        <w:t>usually</w:t>
      </w:r>
      <w:r w:rsidRPr="004E4648">
        <w:rPr>
          <w:rFonts w:ascii="Arial" w:eastAsia="Arial" w:hAnsi="Arial" w:cs="Arial"/>
          <w:sz w:val="20"/>
          <w:szCs w:val="20"/>
        </w:rPr>
        <w:t xml:space="preserve"> </w:t>
      </w:r>
      <w:r w:rsidRPr="004E4648">
        <w:rPr>
          <w:rFonts w:ascii="Arial" w:hAnsi="Arial" w:cs="Arial"/>
          <w:sz w:val="20"/>
          <w:szCs w:val="20"/>
        </w:rPr>
        <w:t>when</w:t>
      </w:r>
      <w:r w:rsidRPr="004E4648">
        <w:rPr>
          <w:rFonts w:ascii="Arial" w:eastAsia="Arial" w:hAnsi="Arial" w:cs="Arial"/>
          <w:sz w:val="20"/>
          <w:szCs w:val="20"/>
        </w:rPr>
        <w:t xml:space="preserve"> </w:t>
      </w:r>
      <w:r w:rsidRPr="004E4648">
        <w:rPr>
          <w:rFonts w:ascii="Arial" w:hAnsi="Arial" w:cs="Arial"/>
          <w:sz w:val="20"/>
          <w:szCs w:val="20"/>
        </w:rPr>
        <w:t>the</w:t>
      </w:r>
      <w:r w:rsidRPr="004E4648">
        <w:rPr>
          <w:rFonts w:ascii="Arial" w:eastAsia="Arial" w:hAnsi="Arial" w:cs="Arial"/>
          <w:sz w:val="20"/>
          <w:szCs w:val="20"/>
        </w:rPr>
        <w:t xml:space="preserve"> </w:t>
      </w:r>
      <w:r w:rsidRPr="004E4648">
        <w:rPr>
          <w:rFonts w:ascii="Arial" w:hAnsi="Arial" w:cs="Arial"/>
          <w:sz w:val="20"/>
          <w:szCs w:val="20"/>
        </w:rPr>
        <w:t>motherboard</w:t>
      </w:r>
      <w:r w:rsidRPr="004E4648">
        <w:rPr>
          <w:rFonts w:ascii="Arial" w:eastAsia="Arial" w:hAnsi="Arial" w:cs="Arial"/>
          <w:sz w:val="20"/>
          <w:szCs w:val="20"/>
        </w:rPr>
        <w:t xml:space="preserve"> </w:t>
      </w:r>
      <w:r w:rsidRPr="004E4648">
        <w:rPr>
          <w:rFonts w:ascii="Arial" w:hAnsi="Arial" w:cs="Arial"/>
          <w:sz w:val="20"/>
          <w:szCs w:val="20"/>
        </w:rPr>
        <w:t>dies</w:t>
      </w:r>
      <w:r w:rsidRPr="004E4648">
        <w:rPr>
          <w:rFonts w:ascii="Arial" w:eastAsia="Arial" w:hAnsi="Arial" w:cs="Arial"/>
          <w:sz w:val="20"/>
          <w:szCs w:val="20"/>
        </w:rPr>
        <w:t xml:space="preserve">, </w:t>
      </w:r>
      <w:r w:rsidRPr="004E4648">
        <w:rPr>
          <w:rFonts w:ascii="Arial" w:hAnsi="Arial" w:cs="Arial"/>
          <w:sz w:val="20"/>
          <w:szCs w:val="20"/>
        </w:rPr>
        <w:t>taking</w:t>
      </w:r>
      <w:r w:rsidRPr="004E4648">
        <w:rPr>
          <w:rFonts w:ascii="Arial" w:eastAsia="Arial" w:hAnsi="Arial" w:cs="Arial"/>
          <w:sz w:val="20"/>
          <w:szCs w:val="20"/>
        </w:rPr>
        <w:t xml:space="preserve"> </w:t>
      </w:r>
      <w:r w:rsidRPr="004E4648">
        <w:rPr>
          <w:rFonts w:ascii="Arial" w:hAnsi="Arial" w:cs="Arial"/>
          <w:sz w:val="20"/>
          <w:szCs w:val="20"/>
        </w:rPr>
        <w:t>the</w:t>
      </w:r>
      <w:r w:rsidRPr="004E4648">
        <w:rPr>
          <w:rFonts w:ascii="Arial" w:eastAsia="Arial" w:hAnsi="Arial" w:cs="Arial"/>
          <w:sz w:val="20"/>
          <w:szCs w:val="20"/>
        </w:rPr>
        <w:t xml:space="preserve"> </w:t>
      </w:r>
      <w:r w:rsidRPr="004E4648">
        <w:rPr>
          <w:rFonts w:ascii="Arial" w:hAnsi="Arial" w:cs="Arial"/>
          <w:sz w:val="20"/>
          <w:szCs w:val="20"/>
        </w:rPr>
        <w:t>pTPM</w:t>
      </w:r>
      <w:r w:rsidRPr="004E4648">
        <w:rPr>
          <w:rFonts w:ascii="Arial" w:eastAsia="Arial" w:hAnsi="Arial" w:cs="Arial"/>
          <w:sz w:val="20"/>
          <w:szCs w:val="20"/>
        </w:rPr>
        <w:t xml:space="preserve"> </w:t>
      </w:r>
      <w:r w:rsidRPr="004E4648">
        <w:rPr>
          <w:rFonts w:ascii="Arial" w:hAnsi="Arial" w:cs="Arial"/>
          <w:sz w:val="20"/>
          <w:szCs w:val="20"/>
        </w:rPr>
        <w:t>with</w:t>
      </w:r>
      <w:r w:rsidRPr="004E4648">
        <w:rPr>
          <w:rFonts w:ascii="Arial" w:eastAsia="Arial" w:hAnsi="Arial" w:cs="Arial"/>
          <w:sz w:val="20"/>
          <w:szCs w:val="20"/>
        </w:rPr>
        <w:t xml:space="preserve"> </w:t>
      </w:r>
      <w:r w:rsidRPr="004E4648">
        <w:rPr>
          <w:rFonts w:ascii="Arial" w:hAnsi="Arial" w:cs="Arial"/>
          <w:sz w:val="20"/>
          <w:szCs w:val="20"/>
        </w:rPr>
        <w:t>it</w:t>
      </w:r>
      <w:r w:rsidRPr="004E4648">
        <w:rPr>
          <w:rFonts w:ascii="Arial" w:eastAsia="Arial" w:hAnsi="Arial" w:cs="Arial"/>
          <w:sz w:val="20"/>
          <w:szCs w:val="20"/>
        </w:rPr>
        <w:t>).</w:t>
      </w:r>
    </w:p>
    <w:p w14:paraId="007BBDFE" w14:textId="77777777" w:rsidR="002B2691" w:rsidRDefault="00CD5372" w:rsidP="00994378">
      <w:pPr>
        <w:shd w:val="clear" w:color="auto" w:fill="E6E6E6"/>
        <w:snapToGrid w:val="0"/>
        <w:spacing w:line="240" w:lineRule="auto"/>
        <w:rPr>
          <w:rFonts w:ascii="Arial" w:eastAsia="Arial" w:hAnsi="Arial" w:cs="Arial"/>
          <w:sz w:val="20"/>
          <w:szCs w:val="20"/>
        </w:rPr>
      </w:pPr>
      <w:r>
        <w:rPr>
          <w:rFonts w:ascii="Arial" w:eastAsia="Arial" w:hAnsi="Arial" w:cs="Arial"/>
          <w:sz w:val="20"/>
          <w:szCs w:val="20"/>
        </w:rPr>
        <w:t xml:space="preserve">The procedure may look very similar to that described above; the same structure of encrypted VM data and separately encrypted </w:t>
      </w:r>
      <w:r w:rsidR="002B2691">
        <w:rPr>
          <w:rFonts w:ascii="Arial" w:eastAsia="Arial" w:hAnsi="Arial" w:cs="Arial"/>
          <w:sz w:val="20"/>
          <w:szCs w:val="20"/>
        </w:rPr>
        <w:t xml:space="preserve">symmetric </w:t>
      </w:r>
      <w:r>
        <w:rPr>
          <w:rFonts w:ascii="Arial" w:eastAsia="Arial" w:hAnsi="Arial" w:cs="Arial"/>
          <w:sz w:val="20"/>
          <w:szCs w:val="20"/>
        </w:rPr>
        <w:t>key we expect to be common to most migration scenarios.</w:t>
      </w:r>
      <w:r w:rsidR="002B2691">
        <w:rPr>
          <w:rFonts w:ascii="Arial" w:eastAsia="Arial" w:hAnsi="Arial" w:cs="Arial"/>
          <w:sz w:val="20"/>
          <w:szCs w:val="20"/>
        </w:rPr>
        <w:t xml:space="preserve"> There are many variations of this approach as well; however, the common theme is that the Migration Authority plays a critical role in deciding when and where the migration should occur. </w:t>
      </w:r>
    </w:p>
    <w:p w14:paraId="263476F1" w14:textId="3A71F9EC" w:rsidR="00190E1A" w:rsidRDefault="002B2691" w:rsidP="00994378">
      <w:pPr>
        <w:shd w:val="clear" w:color="auto" w:fill="E6E6E6"/>
        <w:snapToGrid w:val="0"/>
        <w:spacing w:line="240" w:lineRule="auto"/>
        <w:rPr>
          <w:rFonts w:ascii="Arial" w:eastAsia="Arial" w:hAnsi="Arial" w:cs="Arial"/>
          <w:sz w:val="20"/>
          <w:szCs w:val="20"/>
        </w:rPr>
      </w:pPr>
      <w:r>
        <w:rPr>
          <w:rFonts w:ascii="Arial" w:eastAsia="Arial" w:hAnsi="Arial" w:cs="Arial"/>
          <w:sz w:val="20"/>
          <w:szCs w:val="20"/>
        </w:rPr>
        <w:t xml:space="preserve">In the first variation, the Migration </w:t>
      </w:r>
      <w:r w:rsidR="008177EC">
        <w:rPr>
          <w:rFonts w:ascii="Arial" w:eastAsia="Arial" w:hAnsi="Arial" w:cs="Arial"/>
          <w:sz w:val="20"/>
          <w:szCs w:val="20"/>
        </w:rPr>
        <w:t>Authority closely parallels the</w:t>
      </w:r>
      <w:r>
        <w:rPr>
          <w:rFonts w:ascii="Arial" w:eastAsia="Arial" w:hAnsi="Arial" w:cs="Arial"/>
          <w:sz w:val="20"/>
          <w:szCs w:val="20"/>
        </w:rPr>
        <w:t xml:space="preserve"> Migration Authority described in the 1.2 </w:t>
      </w:r>
      <w:proofErr w:type="gramStart"/>
      <w:r>
        <w:rPr>
          <w:rFonts w:ascii="Arial" w:eastAsia="Arial" w:hAnsi="Arial" w:cs="Arial"/>
          <w:sz w:val="20"/>
          <w:szCs w:val="20"/>
        </w:rPr>
        <w:t>specification</w:t>
      </w:r>
      <w:proofErr w:type="gramEnd"/>
      <w:r w:rsidR="008177EC">
        <w:rPr>
          <w:rFonts w:ascii="Arial" w:eastAsia="Arial" w:hAnsi="Arial" w:cs="Arial"/>
          <w:sz w:val="20"/>
          <w:szCs w:val="20"/>
        </w:rPr>
        <w:t xml:space="preserve"> for Certifiable Migratable Keys</w:t>
      </w:r>
      <w:r>
        <w:rPr>
          <w:rFonts w:ascii="Arial" w:eastAsia="Arial" w:hAnsi="Arial" w:cs="Arial"/>
          <w:sz w:val="20"/>
          <w:szCs w:val="20"/>
        </w:rPr>
        <w:t>. Here, the symmetric key is encrypted to the Migration Authority</w:t>
      </w:r>
      <w:r w:rsidR="008177EC">
        <w:rPr>
          <w:rFonts w:ascii="Arial" w:eastAsia="Arial" w:hAnsi="Arial" w:cs="Arial"/>
          <w:sz w:val="20"/>
          <w:szCs w:val="20"/>
        </w:rPr>
        <w:t>; the Migration Authority can then re-encrypt the symmetric key for the destination system based on its internal policy. The encrypted data can be sent directly to the destination system, placed in a public location accessible to the destination system, or sent to the Migration Authority</w:t>
      </w:r>
      <w:r w:rsidR="00190E1A">
        <w:rPr>
          <w:rFonts w:ascii="Arial" w:eastAsia="Arial" w:hAnsi="Arial" w:cs="Arial"/>
          <w:sz w:val="20"/>
          <w:szCs w:val="20"/>
        </w:rPr>
        <w:t xml:space="preserve"> along with the key. </w:t>
      </w:r>
      <w:r w:rsidR="008177EC">
        <w:rPr>
          <w:rFonts w:ascii="Arial" w:eastAsia="Arial" w:hAnsi="Arial" w:cs="Arial"/>
          <w:sz w:val="20"/>
          <w:szCs w:val="20"/>
        </w:rPr>
        <w:t>It is worth noting, however, that the trust placed in the Migration Authority is significantly higher if the MA has access to both the symmetric key and the encrypted data; in that case, it is trusted not only to select only appropriate migration targets, but also to not decrypt and misuse VM data.</w:t>
      </w:r>
      <w:r w:rsidR="00190E1A">
        <w:rPr>
          <w:rFonts w:ascii="Arial" w:eastAsia="Arial" w:hAnsi="Arial" w:cs="Arial"/>
          <w:sz w:val="20"/>
          <w:szCs w:val="20"/>
        </w:rPr>
        <w:t xml:space="preserve"> The Migration Authority is also responsible for ensuring that the vTPM is only executed in one place at a time; for example, by appraising the</w:t>
      </w:r>
      <w:ins w:id="1722" w:author="Ariel Segall" w:date="2013-09-26T13:28:00Z">
        <w:r w:rsidR="00601F11">
          <w:rPr>
            <w:rFonts w:ascii="Arial" w:eastAsia="Arial" w:hAnsi="Arial" w:cs="Arial"/>
            <w:sz w:val="20"/>
            <w:szCs w:val="20"/>
          </w:rPr>
          <w:t xml:space="preserve"> old </w:t>
        </w:r>
      </w:ins>
      <w:r w:rsidR="00190E1A">
        <w:rPr>
          <w:rFonts w:ascii="Arial" w:eastAsia="Arial" w:hAnsi="Arial" w:cs="Arial"/>
          <w:sz w:val="20"/>
          <w:szCs w:val="20"/>
        </w:rPr>
        <w:t xml:space="preserve">server to verify that is running the expected software with expected correct behavior before accepting its claim that </w:t>
      </w:r>
      <w:ins w:id="1723" w:author="Ariel Segall" w:date="2013-09-26T13:29:00Z">
        <w:r w:rsidR="00601F11">
          <w:rPr>
            <w:rFonts w:ascii="Arial" w:eastAsia="Arial" w:hAnsi="Arial" w:cs="Arial"/>
            <w:sz w:val="20"/>
            <w:szCs w:val="20"/>
          </w:rPr>
          <w:t>the vTPM data has been deleted from the machine.</w:t>
        </w:r>
      </w:ins>
    </w:p>
    <w:p w14:paraId="45C3C1D6" w14:textId="77777777" w:rsidR="008177EC" w:rsidRDefault="00190E1A" w:rsidP="00994378">
      <w:pPr>
        <w:shd w:val="clear" w:color="auto" w:fill="E6E6E6"/>
        <w:snapToGrid w:val="0"/>
        <w:spacing w:line="240" w:lineRule="auto"/>
        <w:rPr>
          <w:rFonts w:ascii="Arial" w:eastAsia="Arial" w:hAnsi="Arial" w:cs="Arial"/>
          <w:sz w:val="20"/>
          <w:szCs w:val="20"/>
        </w:rPr>
      </w:pPr>
      <w:r>
        <w:rPr>
          <w:rFonts w:ascii="Arial" w:eastAsia="Arial" w:hAnsi="Arial" w:cs="Arial"/>
          <w:sz w:val="20"/>
          <w:szCs w:val="20"/>
        </w:rPr>
        <w:lastRenderedPageBreak/>
        <w:t xml:space="preserve">In the second variation, the Migration Authority instead generates the binding key that will be used to encrypt the symmetric key, and provides this key, signed, to the original server. Here, the protocol itself looks much like the owner-approved version, but the </w:t>
      </w:r>
      <w:proofErr w:type="gramStart"/>
      <w:r>
        <w:rPr>
          <w:rFonts w:ascii="Arial" w:eastAsia="Arial" w:hAnsi="Arial" w:cs="Arial"/>
          <w:sz w:val="20"/>
          <w:szCs w:val="20"/>
        </w:rPr>
        <w:t>transaction must be approved by the Authority</w:t>
      </w:r>
      <w:proofErr w:type="gramEnd"/>
      <w:r>
        <w:rPr>
          <w:rFonts w:ascii="Arial" w:eastAsia="Arial" w:hAnsi="Arial" w:cs="Arial"/>
          <w:sz w:val="20"/>
          <w:szCs w:val="20"/>
        </w:rPr>
        <w:t>.</w:t>
      </w:r>
    </w:p>
    <w:p w14:paraId="01EFFC42" w14:textId="77777777" w:rsidR="007C472D" w:rsidRPr="00D8055A" w:rsidRDefault="007C472D" w:rsidP="00D8055A">
      <w:pPr>
        <w:pStyle w:val="Heading4"/>
      </w:pPr>
      <w:bookmarkStart w:id="1724" w:name="_Toc233785392"/>
      <w:r w:rsidRPr="00D8055A">
        <w:t>Using</w:t>
      </w:r>
      <w:r w:rsidRPr="00D8055A">
        <w:rPr>
          <w:rFonts w:eastAsia="Arial"/>
        </w:rPr>
        <w:t xml:space="preserve"> </w:t>
      </w:r>
      <w:r w:rsidRPr="00D8055A">
        <w:t>a</w:t>
      </w:r>
      <w:r w:rsidRPr="00D8055A">
        <w:rPr>
          <w:rFonts w:eastAsia="Arial"/>
        </w:rPr>
        <w:t xml:space="preserve"> </w:t>
      </w:r>
      <w:r w:rsidRPr="00D8055A">
        <w:t>local</w:t>
      </w:r>
      <w:r w:rsidRPr="00D8055A">
        <w:rPr>
          <w:rFonts w:eastAsia="Arial"/>
        </w:rPr>
        <w:t xml:space="preserve"> </w:t>
      </w:r>
      <w:r w:rsidRPr="00D8055A">
        <w:t>backup</w:t>
      </w:r>
      <w:r w:rsidRPr="00D8055A">
        <w:rPr>
          <w:rFonts w:eastAsia="Arial"/>
        </w:rPr>
        <w:t xml:space="preserve"> </w:t>
      </w:r>
      <w:r w:rsidRPr="00D8055A">
        <w:t>server</w:t>
      </w:r>
      <w:bookmarkEnd w:id="1724"/>
    </w:p>
    <w:p w14:paraId="6EAD331C" w14:textId="77777777" w:rsidR="00F14D38" w:rsidRPr="001A086A" w:rsidRDefault="00F14D38" w:rsidP="001A086A">
      <w:pPr>
        <w:pStyle w:val="BodyText"/>
        <w:shd w:val="clear" w:color="auto" w:fill="F3F3F3"/>
        <w:jc w:val="left"/>
      </w:pPr>
      <w:r w:rsidRPr="001A086A">
        <w:t>The previous scenarios share a common theme: migration from one working machine to another. However, it is quite common in the real world that we must be concerned with machine loss or failure. In these cases, we wish to se</w:t>
      </w:r>
      <w:r w:rsidR="001A086A">
        <w:t>t up a trustworthy backup system. These systems</w:t>
      </w:r>
      <w:r w:rsidRPr="001A086A">
        <w:t xml:space="preserve"> will normally be run by an enterprise IT department, although they can be set up using a</w:t>
      </w:r>
      <w:r w:rsidR="001A086A" w:rsidRPr="001A086A">
        <w:t xml:space="preserve"> hard drive and a USB drive with a RSA key on it if need be.</w:t>
      </w:r>
      <w:r w:rsidR="001A086A">
        <w:t xml:space="preserve"> We can separate their functionality into two parts: storage of encrypted backup data, and a Backup Authority (BA), which possesses a decryption key.</w:t>
      </w:r>
    </w:p>
    <w:p w14:paraId="058EAFCA" w14:textId="77777777" w:rsidR="001A086A" w:rsidRDefault="001A086A" w:rsidP="001A086A">
      <w:pPr>
        <w:pStyle w:val="BodyText"/>
        <w:shd w:val="clear" w:color="auto" w:fill="F3F3F3"/>
        <w:jc w:val="left"/>
      </w:pPr>
      <w:r w:rsidRPr="001A086A">
        <w:t>In the ideal case, backups would happen whenever a vTPM’</w:t>
      </w:r>
      <w:r>
        <w:t>s state is updated. When</w:t>
      </w:r>
      <w:r w:rsidRPr="001A086A">
        <w:t xml:space="preserve"> the state is encrypted </w:t>
      </w:r>
      <w:r>
        <w:t xml:space="preserve">with the VDK </w:t>
      </w:r>
      <w:r w:rsidRPr="001A086A">
        <w:t xml:space="preserve">and saved to disk using the Save State procedure described in </w:t>
      </w:r>
      <w:r w:rsidR="00223976" w:rsidRPr="001A086A">
        <w:fldChar w:fldCharType="begin"/>
      </w:r>
      <w:r w:rsidRPr="001A086A">
        <w:instrText xml:space="preserve"> REF _Ref211682939 \r \h </w:instrText>
      </w:r>
      <w:r w:rsidR="00223976" w:rsidRPr="001A086A">
        <w:fldChar w:fldCharType="separate"/>
      </w:r>
      <w:r w:rsidR="00F73D98">
        <w:t>9.6</w:t>
      </w:r>
      <w:r w:rsidR="00223976" w:rsidRPr="001A086A">
        <w:fldChar w:fldCharType="end"/>
      </w:r>
      <w:r>
        <w:t>, the VDK is encrypted using the Backup Authority’s public key in addition to whatever mechanisms are normally used to save state. The encrypted data and BA-encrypted VDK are saved to the backup storage system, along with a timestamp to verify the freshness of the saved image. In the event of a system failure, the encrypted VDK is provided to the BA, which would then rencrypt it to an approved target machine. The freshly encrypted VDK and the most recent saved state would then be provided to the target machine, allowing the vTPM to launch again. Non-vTPM data can be backed up and restored in the same fashion.</w:t>
      </w:r>
    </w:p>
    <w:p w14:paraId="4DFA911A" w14:textId="77777777" w:rsidR="001A086A" w:rsidRDefault="001A086A" w:rsidP="001A086A">
      <w:pPr>
        <w:pStyle w:val="BodyText"/>
        <w:shd w:val="clear" w:color="auto" w:fill="F3F3F3"/>
        <w:jc w:val="left"/>
      </w:pPr>
      <w:r>
        <w:t>However, remote backup on every system save may be overly burdensome for some environments. In this case, there is a clear tradeoff between frequency of backup and risk of rollback of vTPM data;</w:t>
      </w:r>
      <w:r w:rsidR="00D7489E">
        <w:t xml:space="preserve"> it is up to the enterprise or other implementer to determine the best choices for their use case. Regardless of the choice made, the frequency of backup and rollback-resilience policies should be assessable by the appraiser. Normally, backup policy would be included (often by reference) in the Endorsement and/or Platform Credentials.</w:t>
      </w:r>
      <w:r w:rsidR="00A17583">
        <w:t xml:space="preserve"> If rollback is known to have occurred—for example, if a week’s worth of vTPM updates were lost—it is generally recommended that new credentials be issued which include this information or all users of the Virtual Platform be notified, so that users and communications partners can take appropriate action.</w:t>
      </w:r>
    </w:p>
    <w:p w14:paraId="209D7F8B" w14:textId="77777777" w:rsidR="007C472D" w:rsidRDefault="007C472D">
      <w:pPr>
        <w:pStyle w:val="BodyText"/>
        <w:jc w:val="left"/>
      </w:pPr>
    </w:p>
    <w:p w14:paraId="5532BCF4" w14:textId="77777777" w:rsidR="007C472D" w:rsidRDefault="007C472D">
      <w:pPr>
        <w:snapToGrid w:val="0"/>
        <w:ind w:left="1080"/>
        <w:rPr>
          <w:rFonts w:eastAsia="Arial"/>
        </w:rPr>
      </w:pPr>
      <w:r>
        <w:rPr>
          <w:rFonts w:eastAsia="Arial"/>
        </w:rPr>
        <w:t>.</w:t>
      </w:r>
    </w:p>
    <w:p w14:paraId="1687C518" w14:textId="77777777" w:rsidR="007C472D" w:rsidRDefault="007C472D">
      <w:pPr>
        <w:pStyle w:val="BodyText"/>
        <w:suppressAutoHyphens w:val="0"/>
        <w:ind w:left="720"/>
        <w:jc w:val="left"/>
      </w:pPr>
    </w:p>
    <w:p w14:paraId="71A0E522" w14:textId="77777777" w:rsidR="007C472D" w:rsidRDefault="007C472D">
      <w:pPr>
        <w:pStyle w:val="Heading1"/>
        <w:rPr>
          <w:rFonts w:eastAsia="Arial"/>
        </w:rPr>
      </w:pPr>
      <w:bookmarkStart w:id="1725" w:name="_Ref211688314"/>
      <w:bookmarkStart w:id="1726" w:name="_Ref232765768"/>
      <w:bookmarkStart w:id="1727" w:name="_Ref232765770"/>
      <w:bookmarkStart w:id="1728" w:name="_Toc233785393"/>
      <w:r>
        <w:rPr>
          <w:rFonts w:eastAsia="Arial"/>
        </w:rPr>
        <w:lastRenderedPageBreak/>
        <w:t>Attestation and Remote Verification</w:t>
      </w:r>
      <w:bookmarkEnd w:id="1725"/>
      <w:bookmarkEnd w:id="1726"/>
      <w:bookmarkEnd w:id="1727"/>
      <w:bookmarkEnd w:id="1728"/>
    </w:p>
    <w:p w14:paraId="44834B21" w14:textId="77777777" w:rsidR="007C472D" w:rsidRDefault="007C472D" w:rsidP="004047BE">
      <w:pPr>
        <w:pStyle w:val="Heading2"/>
      </w:pPr>
      <w:bookmarkStart w:id="1729" w:name="_Toc233785394"/>
      <w:r>
        <w:t>The Importance of Remote Verification (informative)</w:t>
      </w:r>
      <w:bookmarkEnd w:id="1729"/>
    </w:p>
    <w:p w14:paraId="7BE5FB8A" w14:textId="77777777" w:rsidR="00851E0F" w:rsidRDefault="00BF7924" w:rsidP="001329BD">
      <w:pPr>
        <w:pStyle w:val="BodyText"/>
        <w:shd w:val="clear" w:color="auto" w:fill="F3F3F3"/>
      </w:pPr>
      <w:r>
        <w:t xml:space="preserve">The purpose of this specification is to support the creation of trusted virtualized platforms. This raises important questions: trusted by </w:t>
      </w:r>
      <w:proofErr w:type="gramStart"/>
      <w:r>
        <w:t>who</w:t>
      </w:r>
      <w:proofErr w:type="gramEnd"/>
      <w:r>
        <w:t>, and for what purpose? The answer varies. A platform trusted by a user to support his trusted banking application may not be trusted by an enterprise to download high-value data; a platform trusted</w:t>
      </w:r>
      <w:r w:rsidR="00851E0F">
        <w:t xml:space="preserve"> to provide safe sandboxing by hotel guests checking e-mail wouldn’t usually be trusted to provide multi-level security for a government agency processing classified information. </w:t>
      </w:r>
    </w:p>
    <w:p w14:paraId="40EFD312" w14:textId="4AA76E87" w:rsidR="00BF7924" w:rsidRDefault="00851E0F" w:rsidP="001329BD">
      <w:pPr>
        <w:pStyle w:val="BodyText"/>
        <w:shd w:val="clear" w:color="auto" w:fill="F3F3F3"/>
      </w:pPr>
      <w:r>
        <w:t xml:space="preserve">This means that in order for a trusted virtualized platform to be useful, it must provide its users and communications partners with mechanisms by which they can verify that the platform—both physical and virtual—is in a state suitable for the use which the user or communications partner has in mind. The same user may have different requirements in different circumstances; a proper trusted architecture should not support mere blind trust, in which once we give trust in a machine it is always assumed to be good for all purposes. Instead, we need to provide </w:t>
      </w:r>
      <w:proofErr w:type="gramStart"/>
      <w:r>
        <w:t xml:space="preserve">information which allows anyone who relies on the platform to decide dynamically whether this platform is trustworthy </w:t>
      </w:r>
      <w:r w:rsidR="001329BD">
        <w:t>for their purposes</w:t>
      </w:r>
      <w:proofErr w:type="gramEnd"/>
      <w:r w:rsidR="001329BD">
        <w:t xml:space="preserve"> </w:t>
      </w:r>
      <w:r>
        <w:t>now, has been trustworthy</w:t>
      </w:r>
      <w:r w:rsidR="001329BD">
        <w:t xml:space="preserve"> for those purposes</w:t>
      </w:r>
      <w:r>
        <w:t xml:space="preserve"> in the past, and is likely to be trustworthy </w:t>
      </w:r>
      <w:r w:rsidR="001329BD">
        <w:t xml:space="preserve">for those purposes </w:t>
      </w:r>
      <w:r>
        <w:t>in the future.</w:t>
      </w:r>
      <w:r w:rsidR="001329BD">
        <w:t xml:space="preserve"> We therefore refer to remo</w:t>
      </w:r>
      <w:ins w:id="1730" w:author="Ariel Segall" w:date="2013-09-26T13:33:00Z">
        <w:r w:rsidR="0034790C">
          <w:t>t</w:t>
        </w:r>
      </w:ins>
      <w:r w:rsidR="001329BD">
        <w:t>e verifiers—whether they are users or communications partners or anyone else seeking to determine the trustworthiness of the machine—as appraisers, since they are appraising the machine against their own set of approval criteria.</w:t>
      </w:r>
      <w:r>
        <w:t xml:space="preserve"> </w:t>
      </w:r>
    </w:p>
    <w:p w14:paraId="4B812FC8" w14:textId="77777777" w:rsidR="00851E0F" w:rsidRDefault="00851E0F" w:rsidP="001329BD">
      <w:pPr>
        <w:pStyle w:val="BodyText"/>
        <w:shd w:val="clear" w:color="auto" w:fill="F3F3F3"/>
      </w:pPr>
      <w:r>
        <w:t xml:space="preserve">We refer to remote verification because local verification is an extremely difficult problem which requires specialized hardware support or major machine provisioning investment to even begin to solve: a compromised machine potentially has complete control over all calculations performed, so any verification method that does not use an external channel (such as user recognition of a secret picture) can be replaced with whatever results the compromised machine desires. True verification requires a safe place to stand outside of the compromised machine; hence, “remote verification”. The distance can be short; a USB </w:t>
      </w:r>
      <w:proofErr w:type="gramStart"/>
      <w:r>
        <w:t>dongle which performs a TPM-based attestation of the trusted</w:t>
      </w:r>
      <w:proofErr w:type="gramEnd"/>
      <w:r>
        <w:t xml:space="preserve"> virtualized platform and produces a green or red light upon verifying the results is still remote for our purposes, because it is separate from the platform itself.</w:t>
      </w:r>
    </w:p>
    <w:p w14:paraId="3612E81E" w14:textId="77777777" w:rsidR="00851E0F" w:rsidRPr="00BF7924" w:rsidRDefault="00851E0F" w:rsidP="001329BD">
      <w:pPr>
        <w:pStyle w:val="BodyText"/>
        <w:shd w:val="clear" w:color="auto" w:fill="F3F3F3"/>
      </w:pPr>
      <w:r>
        <w:t>Our primary techniques for remote verifi</w:t>
      </w:r>
      <w:r w:rsidR="001329BD">
        <w:t>cation are proper certification</w:t>
      </w:r>
      <w:r>
        <w:t xml:space="preserve"> and attestation protocols. Certification lets us establish trust in </w:t>
      </w:r>
      <w:r w:rsidR="001329BD">
        <w:t>critical keys and thus in the operation of critical pieces of software; attestation protocols let us determine the state of the machine at the time of the appraiser’s challenge, using the TPM and vTPM’s PCRs along with any other information that may be relevant.</w:t>
      </w:r>
    </w:p>
    <w:p w14:paraId="0E5FA649" w14:textId="1422DE79" w:rsidR="007C472D" w:rsidRDefault="002E00A3" w:rsidP="004047BE">
      <w:pPr>
        <w:pStyle w:val="Heading2"/>
      </w:pPr>
      <w:bookmarkStart w:id="1731" w:name="_Toc233785395"/>
      <w:bookmarkStart w:id="1732" w:name="_Ref242955819"/>
      <w:commentRangeStart w:id="1733"/>
      <w:ins w:id="1734" w:author="Ariel Segall" w:date="2013-08-06T13:54:00Z">
        <w:r>
          <w:t xml:space="preserve">Virtual Endorsement Credential </w:t>
        </w:r>
      </w:ins>
      <w:commentRangeEnd w:id="1733"/>
      <w:ins w:id="1735" w:author="Ariel Segall" w:date="2013-08-06T13:55:00Z">
        <w:r>
          <w:rPr>
            <w:rStyle w:val="CommentReference"/>
            <w:b w:val="0"/>
            <w:bCs w:val="0"/>
            <w:iCs w:val="0"/>
          </w:rPr>
          <w:commentReference w:id="1733"/>
        </w:r>
      </w:ins>
      <w:r w:rsidR="007C472D">
        <w:t>Requirements (normative)</w:t>
      </w:r>
      <w:bookmarkEnd w:id="1731"/>
      <w:bookmarkEnd w:id="1732"/>
    </w:p>
    <w:p w14:paraId="067AFAC4" w14:textId="77777777" w:rsidR="007C472D" w:rsidRDefault="007C472D" w:rsidP="004047BE">
      <w:pPr>
        <w:pStyle w:val="BodyText"/>
        <w:rPr>
          <w:b/>
          <w:bCs/>
          <w:iCs/>
          <w:sz w:val="28"/>
          <w:szCs w:val="28"/>
        </w:rPr>
      </w:pPr>
    </w:p>
    <w:p w14:paraId="36F2E62E" w14:textId="77777777" w:rsidR="007C472D" w:rsidRDefault="007C472D" w:rsidP="000775B5">
      <w:pPr>
        <w:widowControl w:val="0"/>
        <w:numPr>
          <w:ilvl w:val="0"/>
          <w:numId w:val="35"/>
        </w:numPr>
        <w:suppressAutoHyphens/>
        <w:spacing w:after="0" w:line="240" w:lineRule="auto"/>
        <w:jc w:val="both"/>
      </w:pPr>
      <w:r>
        <w:t xml:space="preserve">A vTPM SHALL have its vEK certified by </w:t>
      </w:r>
      <w:r w:rsidR="00F83654">
        <w:t>the vTPM Factory</w:t>
      </w:r>
      <w:r>
        <w:t xml:space="preserve"> (producing a </w:t>
      </w:r>
      <w:r w:rsidR="00F83654">
        <w:t xml:space="preserve">vTPM Endorsement Credential, or </w:t>
      </w:r>
      <w:r>
        <w:t>vEC). It MAY have additional keys certified by its creator; the vEK MAY be certified by additional entities.</w:t>
      </w:r>
    </w:p>
    <w:p w14:paraId="1F75364C" w14:textId="18BD895F" w:rsidR="007C472D" w:rsidRDefault="007C472D" w:rsidP="000775B5">
      <w:pPr>
        <w:widowControl w:val="0"/>
        <w:numPr>
          <w:ilvl w:val="0"/>
          <w:numId w:val="35"/>
        </w:numPr>
        <w:suppressAutoHyphens/>
        <w:spacing w:after="0" w:line="240" w:lineRule="auto"/>
        <w:jc w:val="both"/>
      </w:pPr>
      <w:r>
        <w:t>The vEC SHALL be signed using the VFK</w:t>
      </w:r>
      <w:ins w:id="1737" w:author="Ariel Segall" w:date="2013-10-09T17:13:00Z">
        <w:r w:rsidR="00202081">
          <w:t>, or by a CA acting as the Factory certifying authority</w:t>
        </w:r>
      </w:ins>
      <w:r>
        <w:t xml:space="preserve">. </w:t>
      </w:r>
      <w:ins w:id="1738" w:author="Ariel Segall" w:date="2013-10-09T17:13:00Z">
        <w:r w:rsidR="00202081">
          <w:t>If the VFK is used, it</w:t>
        </w:r>
      </w:ins>
      <w:r>
        <w:t xml:space="preserve"> SHALL be certified as a pTPM key, restricted to the vTPM Factory’s use, by a trusted authority.</w:t>
      </w:r>
      <w:ins w:id="1739" w:author="Ariel Segall" w:date="2013-10-09T17:13:00Z">
        <w:r w:rsidR="00202081">
          <w:t xml:space="preserve"> If a CA is used, it SHALL NOT issue a vEC without verifying the trustworthiness of the EK and its associated vTPM.</w:t>
        </w:r>
      </w:ins>
      <w:r>
        <w:t xml:space="preserve"> Certifications SHOULD be in a standard X.509 format.</w:t>
      </w:r>
    </w:p>
    <w:p w14:paraId="6EB0D54D" w14:textId="77777777" w:rsidR="00435740" w:rsidRDefault="007C472D" w:rsidP="000775B5">
      <w:pPr>
        <w:widowControl w:val="0"/>
        <w:numPr>
          <w:ilvl w:val="0"/>
          <w:numId w:val="35"/>
        </w:numPr>
        <w:suppressAutoHyphens/>
        <w:spacing w:after="0" w:line="240" w:lineRule="auto"/>
        <w:jc w:val="both"/>
      </w:pPr>
      <w:r>
        <w:t>The vEC SHALL contain</w:t>
      </w:r>
      <w:r w:rsidR="00435740">
        <w:t>:</w:t>
      </w:r>
    </w:p>
    <w:p w14:paraId="10F3E70F" w14:textId="77777777" w:rsidR="007C472D" w:rsidRDefault="007C472D" w:rsidP="00435740">
      <w:pPr>
        <w:widowControl w:val="0"/>
        <w:numPr>
          <w:ilvl w:val="1"/>
          <w:numId w:val="35"/>
        </w:numPr>
        <w:suppressAutoHyphens/>
        <w:spacing w:after="0" w:line="240" w:lineRule="auto"/>
        <w:jc w:val="both"/>
      </w:pPr>
      <w:commentRangeStart w:id="1740"/>
      <w:r>
        <w:lastRenderedPageBreak/>
        <w:t xml:space="preserve"> </w:t>
      </w:r>
      <w:proofErr w:type="gramStart"/>
      <w:r>
        <w:t>information</w:t>
      </w:r>
      <w:proofErr w:type="gramEnd"/>
      <w:r>
        <w:t xml:space="preserve"> sufficient for an appraiser to decide whether to trust the vTPM, either directly from the credential or via separate attestation on the machine (see Attestation, </w:t>
      </w:r>
      <w:r w:rsidR="00366975">
        <w:t xml:space="preserve">Section </w:t>
      </w:r>
      <w:r w:rsidR="00223976">
        <w:fldChar w:fldCharType="begin"/>
      </w:r>
      <w:r w:rsidR="00366975">
        <w:instrText xml:space="preserve"> REF _Ref233476027 \r \h </w:instrText>
      </w:r>
      <w:r w:rsidR="00223976">
        <w:fldChar w:fldCharType="separate"/>
      </w:r>
      <w:r w:rsidR="00F73D98">
        <w:t>10.5</w:t>
      </w:r>
      <w:r w:rsidR="00223976">
        <w:fldChar w:fldCharType="end"/>
      </w:r>
      <w:r w:rsidR="00366975">
        <w:t>)</w:t>
      </w:r>
      <w:commentRangeEnd w:id="1740"/>
      <w:r w:rsidR="00224D5A">
        <w:rPr>
          <w:rStyle w:val="CommentReference"/>
          <w:rFonts w:ascii="Arial" w:eastAsia="Times New Roman" w:hAnsi="Arial" w:cs="Arial"/>
          <w:lang w:eastAsia="ar-SA"/>
        </w:rPr>
        <w:commentReference w:id="1740"/>
      </w:r>
    </w:p>
    <w:p w14:paraId="77F3D621" w14:textId="77777777" w:rsidR="00435740" w:rsidRDefault="00435740" w:rsidP="00435740">
      <w:pPr>
        <w:widowControl w:val="0"/>
        <w:numPr>
          <w:ilvl w:val="1"/>
          <w:numId w:val="35"/>
        </w:numPr>
        <w:suppressAutoHyphens/>
        <w:spacing w:after="0" w:line="240" w:lineRule="auto"/>
        <w:jc w:val="both"/>
      </w:pPr>
      <w:proofErr w:type="gramStart"/>
      <w:r>
        <w:t>information</w:t>
      </w:r>
      <w:proofErr w:type="gramEnd"/>
      <w:r>
        <w:t xml:space="preserve"> about the vTPM upgrade policy</w:t>
      </w:r>
      <w:r w:rsidR="00FD153A">
        <w:t xml:space="preserve"> (including if there is no such capability)</w:t>
      </w:r>
    </w:p>
    <w:p w14:paraId="11295BBF" w14:textId="120AF470" w:rsidR="007345C9" w:rsidRDefault="00435740" w:rsidP="007345C9">
      <w:pPr>
        <w:widowControl w:val="0"/>
        <w:numPr>
          <w:ilvl w:val="1"/>
          <w:numId w:val="35"/>
        </w:numPr>
        <w:suppressAutoHyphens/>
        <w:spacing w:after="0" w:line="240" w:lineRule="auto"/>
        <w:jc w:val="both"/>
      </w:pPr>
      <w:proofErr w:type="gramStart"/>
      <w:r>
        <w:t>information</w:t>
      </w:r>
      <w:proofErr w:type="gramEnd"/>
      <w:r>
        <w:t xml:space="preserve"> about the vTPM backup and restoration policy (including if there is no such capability</w:t>
      </w:r>
      <w:ins w:id="1741" w:author="Ariel Segall" w:date="2013-10-10T18:09:00Z">
        <w:r w:rsidR="009E383A">
          <w:t xml:space="preserve">, and if there is, which Migration Authority (see </w:t>
        </w:r>
        <w:r w:rsidR="009E383A">
          <w:fldChar w:fldCharType="begin"/>
        </w:r>
        <w:r w:rsidR="009E383A">
          <w:instrText xml:space="preserve"> REF _Ref243047919 \r \h </w:instrText>
        </w:r>
      </w:ins>
      <w:r w:rsidR="009E383A">
        <w:fldChar w:fldCharType="separate"/>
      </w:r>
      <w:ins w:id="1742" w:author="Ariel Segall" w:date="2013-10-11T22:46:00Z">
        <w:r w:rsidR="00F73D98">
          <w:t>8.6</w:t>
        </w:r>
      </w:ins>
      <w:ins w:id="1743" w:author="Ariel Segall" w:date="2013-10-10T18:09:00Z">
        <w:r w:rsidR="009E383A">
          <w:fldChar w:fldCharType="end"/>
        </w:r>
        <w:r w:rsidR="009E383A">
          <w:t>) is responsible for enforcing it</w:t>
        </w:r>
      </w:ins>
      <w:r>
        <w:t>)</w:t>
      </w:r>
    </w:p>
    <w:p w14:paraId="775DC079" w14:textId="7C4E8B3A" w:rsidR="007F1C6A" w:rsidRDefault="00435740" w:rsidP="007F1C6A">
      <w:pPr>
        <w:widowControl w:val="0"/>
        <w:numPr>
          <w:ilvl w:val="1"/>
          <w:numId w:val="35"/>
        </w:numPr>
        <w:suppressAutoHyphens/>
        <w:spacing w:after="0" w:line="240" w:lineRule="auto"/>
        <w:jc w:val="both"/>
      </w:pPr>
      <w:proofErr w:type="gramStart"/>
      <w:r>
        <w:t>information</w:t>
      </w:r>
      <w:proofErr w:type="gramEnd"/>
      <w:r>
        <w:t xml:space="preserve"> about the vTPM migration policy (including if there is no such capability</w:t>
      </w:r>
      <w:ins w:id="1744" w:author="Ariel Segall" w:date="2013-10-10T18:08:00Z">
        <w:r w:rsidR="009E383A">
          <w:t>, and if there is, which Migration Authority is responsible for enforcing it</w:t>
        </w:r>
      </w:ins>
      <w:r>
        <w:t>)</w:t>
      </w:r>
    </w:p>
    <w:p w14:paraId="62ADE3E2" w14:textId="77777777" w:rsidR="007F1C6A" w:rsidRDefault="007F1C6A" w:rsidP="007F1C6A">
      <w:pPr>
        <w:widowControl w:val="0"/>
        <w:numPr>
          <w:ilvl w:val="1"/>
          <w:numId w:val="35"/>
        </w:numPr>
        <w:suppressAutoHyphens/>
        <w:spacing w:after="0" w:line="240" w:lineRule="auto"/>
        <w:jc w:val="both"/>
      </w:pPr>
      <w:proofErr w:type="gramStart"/>
      <w:r>
        <w:t>information</w:t>
      </w:r>
      <w:proofErr w:type="gramEnd"/>
      <w:r>
        <w:t xml:space="preserve"> about the vTPM version</w:t>
      </w:r>
      <w:r w:rsidR="00344A87">
        <w:t>, and any additional capabilities such as deep attestation functionality</w:t>
      </w:r>
    </w:p>
    <w:p w14:paraId="440C2DBE" w14:textId="77777777" w:rsidR="007F1C6A" w:rsidRDefault="007F1C6A" w:rsidP="007F1C6A">
      <w:pPr>
        <w:widowControl w:val="0"/>
        <w:numPr>
          <w:ilvl w:val="1"/>
          <w:numId w:val="35"/>
        </w:numPr>
        <w:suppressAutoHyphens/>
        <w:spacing w:after="0" w:line="240" w:lineRule="auto"/>
        <w:jc w:val="both"/>
      </w:pPr>
      <w:proofErr w:type="gramStart"/>
      <w:r>
        <w:t>a</w:t>
      </w:r>
      <w:proofErr w:type="gramEnd"/>
      <w:r>
        <w:t xml:space="preserve"> reference to the platform credential </w:t>
      </w:r>
    </w:p>
    <w:p w14:paraId="2243A74B" w14:textId="77777777" w:rsidR="007C472D" w:rsidRDefault="007C472D" w:rsidP="000775B5">
      <w:pPr>
        <w:widowControl w:val="0"/>
        <w:numPr>
          <w:ilvl w:val="0"/>
          <w:numId w:val="35"/>
        </w:numPr>
        <w:suppressAutoHyphens/>
        <w:spacing w:after="0" w:line="240" w:lineRule="auto"/>
        <w:jc w:val="both"/>
      </w:pPr>
      <w:r>
        <w:t>The vEC SHALL be usable to certify other vTPM keys in the same way that a pTPM’s EC is.</w:t>
      </w:r>
    </w:p>
    <w:p w14:paraId="1875B6D9" w14:textId="77777777" w:rsidR="007C472D" w:rsidRDefault="007C472D" w:rsidP="000775B5">
      <w:pPr>
        <w:widowControl w:val="0"/>
        <w:numPr>
          <w:ilvl w:val="0"/>
          <w:numId w:val="35"/>
        </w:numPr>
        <w:suppressAutoHyphens/>
        <w:spacing w:after="0" w:line="240" w:lineRule="auto"/>
        <w:jc w:val="both"/>
      </w:pPr>
      <w:r>
        <w:t>The vEC SHALL be stored in the vTPM’s NVRAM.</w:t>
      </w:r>
    </w:p>
    <w:p w14:paraId="76F46B0F" w14:textId="77777777" w:rsidR="00A26F74" w:rsidRPr="000756FA" w:rsidRDefault="00A26F74" w:rsidP="000775B5">
      <w:pPr>
        <w:widowControl w:val="0"/>
        <w:numPr>
          <w:ilvl w:val="0"/>
          <w:numId w:val="35"/>
        </w:numPr>
        <w:suppressAutoHyphens/>
        <w:spacing w:after="0" w:line="240" w:lineRule="auto"/>
        <w:jc w:val="both"/>
      </w:pPr>
      <w:r>
        <w:t xml:space="preserve">The vTPM Factory or vPlatform Manager MAY issue credentials for AIKs </w:t>
      </w:r>
    </w:p>
    <w:p w14:paraId="19BC228D" w14:textId="77777777" w:rsidR="007C472D" w:rsidRDefault="007C472D" w:rsidP="004047BE"/>
    <w:p w14:paraId="618637B0" w14:textId="77777777" w:rsidR="007C472D" w:rsidRPr="000756FA" w:rsidRDefault="007C472D" w:rsidP="004047BE">
      <w:pPr>
        <w:pStyle w:val="Heading2"/>
      </w:pPr>
      <w:bookmarkStart w:id="1745" w:name="_Toc233785396"/>
      <w:proofErr w:type="gramStart"/>
      <w:r>
        <w:t>vTPM</w:t>
      </w:r>
      <w:proofErr w:type="gramEnd"/>
      <w:r>
        <w:t xml:space="preserve"> Certification Discussion (informative)</w:t>
      </w:r>
      <w:bookmarkEnd w:id="1745"/>
    </w:p>
    <w:p w14:paraId="75134B2D" w14:textId="45DC7F0C" w:rsidR="00B86790" w:rsidRDefault="007C472D" w:rsidP="00E439AB">
      <w:pPr>
        <w:pStyle w:val="BodyText"/>
        <w:shd w:val="clear" w:color="auto" w:fill="E6E6E6"/>
        <w:jc w:val="left"/>
      </w:pPr>
      <w:proofErr w:type="gramStart"/>
      <w:r w:rsidRPr="00E439AB">
        <w:t>vTPM</w:t>
      </w:r>
      <w:proofErr w:type="gramEnd"/>
      <w:r w:rsidRPr="00E439AB">
        <w:t xml:space="preserve"> certification is all about establishing trust in a particular set of keys,</w:t>
      </w:r>
      <w:r w:rsidR="004745B9" w:rsidRPr="00E439AB">
        <w:t xml:space="preserve"> establishing a link between those keys and a vTPM, and</w:t>
      </w:r>
      <w:r w:rsidRPr="00E439AB">
        <w:t xml:space="preserve"> providing an appraiser with the ability to determine </w:t>
      </w:r>
      <w:r w:rsidR="004745B9" w:rsidRPr="00E439AB">
        <w:t>that the</w:t>
      </w:r>
      <w:r w:rsidRPr="00E439AB">
        <w:t xml:space="preserve"> vTPM </w:t>
      </w:r>
      <w:r w:rsidR="004745B9" w:rsidRPr="00E439AB">
        <w:t xml:space="preserve">is </w:t>
      </w:r>
      <w:r w:rsidRPr="00E439AB">
        <w:t xml:space="preserve">running </w:t>
      </w:r>
      <w:r w:rsidR="004745B9" w:rsidRPr="00E439AB">
        <w:t xml:space="preserve">approved software </w:t>
      </w:r>
      <w:r w:rsidRPr="00E439AB">
        <w:t>on an approved system. Certification criteria are deliberately vague, because different apprai</w:t>
      </w:r>
      <w:r w:rsidR="004745B9" w:rsidRPr="00E439AB">
        <w:t>sers might have different needs. F</w:t>
      </w:r>
      <w:r w:rsidRPr="00E439AB">
        <w:t>or example, one appraiser might want the precise sets of pTPM PCRs used to protect the vTPM, in order to verify the system software</w:t>
      </w:r>
      <w:r w:rsidR="004745B9" w:rsidRPr="00E439AB">
        <w:t xml:space="preserve"> against its own internal set of approved versions. A</w:t>
      </w:r>
      <w:r w:rsidRPr="00E439AB">
        <w:t>nother</w:t>
      </w:r>
      <w:r w:rsidR="004745B9" w:rsidRPr="00E439AB">
        <w:t>, likely part of an enterprise,</w:t>
      </w:r>
      <w:r w:rsidRPr="00E439AB">
        <w:t xml:space="preserve"> would like a more abstract description of the system update policy and the public key </w:t>
      </w:r>
      <w:r w:rsidR="004745B9" w:rsidRPr="00E439AB">
        <w:t>of a software-signing authority</w:t>
      </w:r>
      <w:r w:rsidRPr="00E439AB">
        <w:t>, In all cases, the vTPM must be certified b</w:t>
      </w:r>
      <w:r w:rsidR="004745B9" w:rsidRPr="00E439AB">
        <w:t>y the vTPM Factory</w:t>
      </w:r>
      <w:r w:rsidRPr="00E439AB">
        <w:t>, much as a pTPM should be certified by its manufacturer; the creator knows what under constraints the vTPM is operating, and can guarantee those constraints were present at creation.</w:t>
      </w:r>
      <w:r w:rsidR="00B86790">
        <w:t xml:space="preserve"> </w:t>
      </w:r>
      <w:r w:rsidR="00B2395A">
        <w:t>However, vTPM Factories are not human-monitored factories with standard procedures that can be vetted; they are software, often running on the same platform as the vTPM itself</w:t>
      </w:r>
      <w:r w:rsidR="00415C03">
        <w:t>, and a verifier needs to have a reason to trust that software</w:t>
      </w:r>
      <w:r w:rsidR="00B2395A">
        <w:t xml:space="preserve">. </w:t>
      </w:r>
      <w:r w:rsidRPr="00E439AB">
        <w:t xml:space="preserve">As such, vTPM certificates are really multi-part: the certificate for the vTPM root key (vTPM Endorsement Credential, or vEC) and the certificate chain for the </w:t>
      </w:r>
      <w:r w:rsidR="00B2395A">
        <w:t>vTPM Factory</w:t>
      </w:r>
      <w:r w:rsidR="00415C03">
        <w:t xml:space="preserve"> certifying that it, too, is operating correctly</w:t>
      </w:r>
      <w:r w:rsidRPr="00E439AB">
        <w:t xml:space="preserve">. </w:t>
      </w:r>
    </w:p>
    <w:p w14:paraId="7BE74341" w14:textId="77777777" w:rsidR="0051583E" w:rsidRDefault="00B86790" w:rsidP="00E439AB">
      <w:pPr>
        <w:pStyle w:val="BodyText"/>
        <w:shd w:val="clear" w:color="auto" w:fill="E6E6E6"/>
        <w:jc w:val="left"/>
        <w:rPr>
          <w:ins w:id="1746" w:author="Ariel Segall" w:date="2013-10-11T23:18:00Z"/>
        </w:rPr>
      </w:pPr>
      <w:commentRangeStart w:id="1747"/>
      <w:r>
        <w:t>In order to confirm that the Factory is</w:t>
      </w:r>
      <w:r w:rsidR="007C472D" w:rsidRPr="00E439AB">
        <w:t xml:space="preserve"> trustworthy</w:t>
      </w:r>
      <w:r>
        <w:t xml:space="preserve"> to create and certify vTPMs</w:t>
      </w:r>
      <w:r w:rsidR="007C472D" w:rsidRPr="00E439AB">
        <w:t xml:space="preserve">, we require two guarantees from its certificate chain: </w:t>
      </w:r>
    </w:p>
    <w:p w14:paraId="4C6A7784" w14:textId="15218BD8" w:rsidR="0051583E" w:rsidRDefault="007C472D" w:rsidP="0051583E">
      <w:pPr>
        <w:pStyle w:val="BodyText"/>
        <w:numPr>
          <w:ilvl w:val="0"/>
          <w:numId w:val="77"/>
        </w:numPr>
        <w:shd w:val="clear" w:color="auto" w:fill="E6E6E6"/>
        <w:jc w:val="left"/>
        <w:rPr>
          <w:ins w:id="1748" w:author="Ariel Segall" w:date="2013-10-11T23:18:00Z"/>
        </w:rPr>
      </w:pPr>
      <w:proofErr w:type="gramStart"/>
      <w:r w:rsidRPr="00E439AB">
        <w:t>that</w:t>
      </w:r>
      <w:proofErr w:type="gramEnd"/>
      <w:r w:rsidRPr="00E439AB">
        <w:t xml:space="preserve"> the vTPM Factory was running and using approved software at the time that the vTPM was certified; and</w:t>
      </w:r>
    </w:p>
    <w:p w14:paraId="0038014D" w14:textId="4F77025A" w:rsidR="007C472D" w:rsidRPr="00E439AB" w:rsidRDefault="007C472D" w:rsidP="0051583E">
      <w:pPr>
        <w:pStyle w:val="BodyText"/>
        <w:numPr>
          <w:ilvl w:val="0"/>
          <w:numId w:val="77"/>
        </w:numPr>
        <w:shd w:val="clear" w:color="auto" w:fill="E6E6E6"/>
        <w:jc w:val="left"/>
      </w:pPr>
      <w:r w:rsidRPr="00E439AB">
        <w:t xml:space="preserve"> </w:t>
      </w:r>
      <w:proofErr w:type="gramStart"/>
      <w:r w:rsidRPr="00E439AB">
        <w:t>tthat</w:t>
      </w:r>
      <w:proofErr w:type="gramEnd"/>
      <w:r w:rsidRPr="00E439AB">
        <w:t xml:space="preserve"> the key which certified the vTPM was only available to the vTPM Factory. (This is necessary to prevent malicious components running on the same system as a trustworthy Factory from forging vTPM credentials; the constraint can be implemented using pTPM localities, constrained software access to the pTPM, access control mechanisms in the </w:t>
      </w:r>
      <w:ins w:id="1749" w:author="Ariel Segall" w:date="2013-07-30T18:37:00Z">
        <w:r w:rsidR="00C71815">
          <w:t>VMM</w:t>
        </w:r>
      </w:ins>
      <w:r w:rsidRPr="00E439AB">
        <w:t>, or any other mechanism; however, the pTPM PCRs should allow the access constraints to be verified</w:t>
      </w:r>
      <w:ins w:id="1750" w:author="Ariel Segall" w:date="2013-08-06T13:23:00Z">
        <w:r w:rsidR="006E1A3F">
          <w:t xml:space="preserve"> by anyone who </w:t>
        </w:r>
      </w:ins>
      <w:ins w:id="1751" w:author="Ariel Segall" w:date="2013-08-06T13:30:00Z">
        <w:r w:rsidR="00263FA9">
          <w:t>wishes to establish trust in the vTPM</w:t>
        </w:r>
      </w:ins>
      <w:r w:rsidRPr="00E439AB">
        <w:t>.)</w:t>
      </w:r>
      <w:commentRangeEnd w:id="1747"/>
      <w:r w:rsidR="00263FA9">
        <w:rPr>
          <w:rStyle w:val="CommentReference"/>
        </w:rPr>
        <w:commentReference w:id="1747"/>
      </w:r>
    </w:p>
    <w:p w14:paraId="7F969580" w14:textId="77777777" w:rsidR="007C472D" w:rsidRPr="00E439AB" w:rsidRDefault="007C472D" w:rsidP="00E439AB">
      <w:pPr>
        <w:pStyle w:val="BodyText"/>
        <w:shd w:val="clear" w:color="auto" w:fill="E6E6E6"/>
        <w:jc w:val="left"/>
        <w:rPr>
          <w:rFonts w:eastAsia="Arial"/>
        </w:rPr>
      </w:pPr>
      <w:r w:rsidRPr="00E439AB">
        <w:t xml:space="preserve">We expect vTPM certificates to generally conform to </w:t>
      </w:r>
      <w:commentRangeStart w:id="1752"/>
      <w:r w:rsidRPr="00E439AB">
        <w:t>a common template on a given platform</w:t>
      </w:r>
      <w:commentRangeEnd w:id="1752"/>
      <w:r w:rsidRPr="00E439AB">
        <w:rPr>
          <w:rStyle w:val="CommentReference"/>
        </w:rPr>
        <w:commentReference w:id="1752"/>
      </w:r>
      <w:r w:rsidRPr="00E439AB">
        <w:t>. For example</w:t>
      </w:r>
      <w:r w:rsidRPr="00E439AB">
        <w:rPr>
          <w:rFonts w:eastAsia="Arial"/>
        </w:rPr>
        <w:t xml:space="preserve">, </w:t>
      </w:r>
      <w:r w:rsidRPr="00E439AB">
        <w:t>the</w:t>
      </w:r>
      <w:r w:rsidRPr="00E439AB">
        <w:rPr>
          <w:rFonts w:eastAsia="Arial"/>
        </w:rPr>
        <w:t xml:space="preserve"> </w:t>
      </w:r>
      <w:r w:rsidR="004D5124">
        <w:t xml:space="preserve">vTPM Factory </w:t>
      </w:r>
      <w:r w:rsidRPr="00E439AB">
        <w:t>might</w:t>
      </w:r>
      <w:r w:rsidRPr="00E439AB">
        <w:rPr>
          <w:rFonts w:eastAsia="Arial"/>
        </w:rPr>
        <w:t xml:space="preserve"> </w:t>
      </w:r>
      <w:r w:rsidRPr="00E439AB">
        <w:t>contain</w:t>
      </w:r>
      <w:r w:rsidRPr="00E439AB">
        <w:rPr>
          <w:rFonts w:eastAsia="Arial"/>
        </w:rPr>
        <w:t xml:space="preserve"> </w:t>
      </w:r>
      <w:r w:rsidRPr="00E439AB">
        <w:t>a</w:t>
      </w:r>
      <w:r w:rsidRPr="00E439AB">
        <w:rPr>
          <w:rFonts w:eastAsia="Arial"/>
        </w:rPr>
        <w:t xml:space="preserve"> </w:t>
      </w:r>
      <w:r w:rsidRPr="00E439AB">
        <w:t>template</w:t>
      </w:r>
      <w:r w:rsidRPr="00E439AB">
        <w:rPr>
          <w:rFonts w:eastAsia="Arial"/>
        </w:rPr>
        <w:t xml:space="preserve"> </w:t>
      </w:r>
      <w:r w:rsidRPr="00E439AB">
        <w:t>X</w:t>
      </w:r>
      <w:r w:rsidRPr="00E439AB">
        <w:rPr>
          <w:rFonts w:eastAsia="Arial"/>
        </w:rPr>
        <w:t xml:space="preserve">.509 </w:t>
      </w:r>
      <w:r w:rsidRPr="00E439AB">
        <w:t>Platform</w:t>
      </w:r>
      <w:r w:rsidRPr="00E439AB">
        <w:rPr>
          <w:rFonts w:eastAsia="Arial"/>
        </w:rPr>
        <w:t xml:space="preserve"> </w:t>
      </w:r>
      <w:r w:rsidRPr="00E439AB">
        <w:t>Certificate</w:t>
      </w:r>
      <w:r w:rsidRPr="00E439AB">
        <w:rPr>
          <w:rFonts w:eastAsia="Arial"/>
        </w:rPr>
        <w:t xml:space="preserve"> </w:t>
      </w:r>
      <w:r w:rsidRPr="00E439AB">
        <w:t>that</w:t>
      </w:r>
      <w:r w:rsidRPr="00E439AB">
        <w:rPr>
          <w:rFonts w:eastAsia="Arial"/>
        </w:rPr>
        <w:t xml:space="preserve"> </w:t>
      </w:r>
      <w:r w:rsidR="00B86790">
        <w:t xml:space="preserve">it </w:t>
      </w:r>
      <w:r w:rsidRPr="00E439AB">
        <w:t>can</w:t>
      </w:r>
      <w:r w:rsidRPr="00E439AB">
        <w:rPr>
          <w:rFonts w:eastAsia="Arial"/>
        </w:rPr>
        <w:t xml:space="preserve"> </w:t>
      </w:r>
      <w:r w:rsidRPr="00E439AB">
        <w:t>quickly</w:t>
      </w:r>
      <w:r w:rsidRPr="00E439AB">
        <w:rPr>
          <w:rFonts w:eastAsia="Arial"/>
        </w:rPr>
        <w:t xml:space="preserve"> </w:t>
      </w:r>
      <w:r w:rsidRPr="00E439AB">
        <w:t>fill</w:t>
      </w:r>
      <w:r w:rsidRPr="00E439AB">
        <w:rPr>
          <w:rFonts w:eastAsia="Arial"/>
        </w:rPr>
        <w:t xml:space="preserve"> </w:t>
      </w:r>
      <w:r w:rsidRPr="00E439AB">
        <w:t>out</w:t>
      </w:r>
      <w:r w:rsidRPr="00E439AB">
        <w:rPr>
          <w:rFonts w:eastAsia="Arial"/>
        </w:rPr>
        <w:t xml:space="preserve"> </w:t>
      </w:r>
      <w:r w:rsidRPr="00E439AB">
        <w:t>the</w:t>
      </w:r>
      <w:r w:rsidRPr="00E439AB">
        <w:rPr>
          <w:rFonts w:eastAsia="Arial"/>
        </w:rPr>
        <w:t xml:space="preserve"> </w:t>
      </w:r>
      <w:r w:rsidRPr="00E439AB">
        <w:t>few</w:t>
      </w:r>
      <w:r w:rsidRPr="00E439AB">
        <w:rPr>
          <w:rFonts w:eastAsia="Arial"/>
        </w:rPr>
        <w:t xml:space="preserve"> </w:t>
      </w:r>
      <w:r w:rsidRPr="00E439AB">
        <w:t>fields</w:t>
      </w:r>
      <w:r w:rsidRPr="00E439AB">
        <w:rPr>
          <w:rFonts w:eastAsia="Arial"/>
        </w:rPr>
        <w:t xml:space="preserve"> </w:t>
      </w:r>
      <w:r w:rsidRPr="00E439AB">
        <w:t>that</w:t>
      </w:r>
      <w:r w:rsidRPr="00E439AB">
        <w:rPr>
          <w:rFonts w:eastAsia="Arial"/>
        </w:rPr>
        <w:t xml:space="preserve"> </w:t>
      </w:r>
      <w:r w:rsidRPr="00E439AB">
        <w:t>are</w:t>
      </w:r>
      <w:r w:rsidRPr="00E439AB">
        <w:rPr>
          <w:rFonts w:eastAsia="Arial"/>
        </w:rPr>
        <w:t xml:space="preserve"> </w:t>
      </w:r>
      <w:r w:rsidRPr="00E439AB">
        <w:t>different</w:t>
      </w:r>
      <w:r w:rsidRPr="00E439AB">
        <w:rPr>
          <w:rFonts w:eastAsia="Arial"/>
        </w:rPr>
        <w:t xml:space="preserve"> </w:t>
      </w:r>
      <w:r w:rsidRPr="00E439AB">
        <w:t>for</w:t>
      </w:r>
      <w:r w:rsidRPr="00E439AB">
        <w:rPr>
          <w:rFonts w:eastAsia="Arial"/>
        </w:rPr>
        <w:t xml:space="preserve"> </w:t>
      </w:r>
      <w:r w:rsidRPr="00E439AB">
        <w:t>each</w:t>
      </w:r>
      <w:r w:rsidRPr="00E439AB">
        <w:rPr>
          <w:rFonts w:eastAsia="Arial"/>
        </w:rPr>
        <w:t xml:space="preserve"> </w:t>
      </w:r>
      <w:r w:rsidRPr="00E439AB">
        <w:t>VM</w:t>
      </w:r>
      <w:r w:rsidRPr="00E439AB">
        <w:rPr>
          <w:rFonts w:eastAsia="Arial"/>
        </w:rPr>
        <w:t xml:space="preserve"> (</w:t>
      </w:r>
      <w:r w:rsidRPr="00E439AB">
        <w:t>e</w:t>
      </w:r>
      <w:r w:rsidRPr="00E439AB">
        <w:rPr>
          <w:rFonts w:eastAsia="Arial"/>
        </w:rPr>
        <w:t>.</w:t>
      </w:r>
      <w:r w:rsidRPr="00E439AB">
        <w:t>g</w:t>
      </w:r>
      <w:r w:rsidRPr="00E439AB">
        <w:rPr>
          <w:rFonts w:eastAsia="Arial"/>
        </w:rPr>
        <w:t xml:space="preserve">. </w:t>
      </w:r>
      <w:r w:rsidRPr="00E439AB">
        <w:t>EK</w:t>
      </w:r>
      <w:r w:rsidRPr="00E439AB">
        <w:rPr>
          <w:rFonts w:eastAsia="Arial"/>
        </w:rPr>
        <w:t xml:space="preserve"> </w:t>
      </w:r>
      <w:r w:rsidRPr="00E439AB">
        <w:t>public</w:t>
      </w:r>
      <w:r w:rsidRPr="00E439AB">
        <w:rPr>
          <w:rFonts w:eastAsia="Arial"/>
        </w:rPr>
        <w:t xml:space="preserve"> </w:t>
      </w:r>
      <w:r w:rsidRPr="00E439AB">
        <w:t>key</w:t>
      </w:r>
      <w:r w:rsidRPr="00E439AB">
        <w:rPr>
          <w:rFonts w:eastAsia="Arial"/>
        </w:rPr>
        <w:t xml:space="preserve"> </w:t>
      </w:r>
      <w:r w:rsidRPr="00E439AB">
        <w:t>and</w:t>
      </w:r>
      <w:r w:rsidRPr="00E439AB">
        <w:rPr>
          <w:rFonts w:eastAsia="Arial"/>
        </w:rPr>
        <w:t xml:space="preserve"> </w:t>
      </w:r>
      <w:r w:rsidRPr="00E439AB">
        <w:t>subject</w:t>
      </w:r>
      <w:r w:rsidRPr="00E439AB">
        <w:rPr>
          <w:rFonts w:eastAsia="Arial"/>
        </w:rPr>
        <w:t xml:space="preserve"> </w:t>
      </w:r>
      <w:r w:rsidRPr="00E439AB">
        <w:t>alt</w:t>
      </w:r>
      <w:r w:rsidRPr="00E439AB">
        <w:rPr>
          <w:rFonts w:eastAsia="Arial"/>
        </w:rPr>
        <w:t xml:space="preserve"> </w:t>
      </w:r>
      <w:r w:rsidRPr="00E439AB">
        <w:t>name</w:t>
      </w:r>
      <w:r w:rsidRPr="00E439AB">
        <w:rPr>
          <w:rFonts w:eastAsia="Arial"/>
        </w:rPr>
        <w:t xml:space="preserve">), </w:t>
      </w:r>
      <w:proofErr w:type="gramStart"/>
      <w:r w:rsidRPr="00E439AB">
        <w:t>then</w:t>
      </w:r>
      <w:proofErr w:type="gramEnd"/>
      <w:r w:rsidRPr="00E439AB">
        <w:rPr>
          <w:rFonts w:eastAsia="Arial"/>
        </w:rPr>
        <w:t xml:space="preserve"> </w:t>
      </w:r>
      <w:r w:rsidRPr="00E439AB">
        <w:t>include</w:t>
      </w:r>
      <w:r w:rsidRPr="00E439AB">
        <w:rPr>
          <w:rFonts w:eastAsia="Arial"/>
        </w:rPr>
        <w:t xml:space="preserve"> </w:t>
      </w:r>
      <w:r w:rsidRPr="00E439AB">
        <w:t>a</w:t>
      </w:r>
      <w:r w:rsidRPr="00E439AB">
        <w:rPr>
          <w:rFonts w:eastAsia="Arial"/>
        </w:rPr>
        <w:t xml:space="preserve"> </w:t>
      </w:r>
      <w:r w:rsidRPr="00E439AB">
        <w:t>signature</w:t>
      </w:r>
      <w:r w:rsidRPr="00E439AB">
        <w:rPr>
          <w:rFonts w:eastAsia="Arial"/>
        </w:rPr>
        <w:t xml:space="preserve">.  The vEC is then signed using the VFK, which as described previously is </w:t>
      </w:r>
      <w:r w:rsidRPr="00E439AB">
        <w:t>a</w:t>
      </w:r>
      <w:r w:rsidRPr="00E439AB">
        <w:rPr>
          <w:rFonts w:eastAsia="Arial"/>
        </w:rPr>
        <w:t xml:space="preserve"> </w:t>
      </w:r>
      <w:r w:rsidRPr="00E439AB">
        <w:t>non</w:t>
      </w:r>
      <w:r w:rsidRPr="00E439AB">
        <w:rPr>
          <w:rFonts w:eastAsia="Arial"/>
        </w:rPr>
        <w:t>-</w:t>
      </w:r>
      <w:r w:rsidRPr="00E439AB">
        <w:t>migratable</w:t>
      </w:r>
      <w:r w:rsidRPr="00E439AB">
        <w:rPr>
          <w:rFonts w:eastAsia="Arial"/>
        </w:rPr>
        <w:t xml:space="preserve"> </w:t>
      </w:r>
      <w:r w:rsidRPr="00E439AB">
        <w:t>pTPM</w:t>
      </w:r>
      <w:r w:rsidRPr="00E439AB">
        <w:rPr>
          <w:rFonts w:eastAsia="Arial"/>
        </w:rPr>
        <w:t xml:space="preserve"> </w:t>
      </w:r>
      <w:r w:rsidRPr="00E439AB">
        <w:t>Signing</w:t>
      </w:r>
      <w:r w:rsidRPr="00E439AB">
        <w:rPr>
          <w:rFonts w:eastAsia="Arial"/>
        </w:rPr>
        <w:t xml:space="preserve"> </w:t>
      </w:r>
      <w:r w:rsidRPr="00E439AB">
        <w:t>key</w:t>
      </w:r>
      <w:r w:rsidRPr="00E439AB">
        <w:rPr>
          <w:rFonts w:eastAsia="Arial"/>
        </w:rPr>
        <w:t xml:space="preserve"> </w:t>
      </w:r>
      <w:r w:rsidRPr="00E439AB">
        <w:t>whose</w:t>
      </w:r>
      <w:r w:rsidRPr="00E439AB">
        <w:rPr>
          <w:rFonts w:eastAsia="Arial"/>
        </w:rPr>
        <w:t xml:space="preserve"> </w:t>
      </w:r>
      <w:r w:rsidRPr="00E439AB">
        <w:t>public</w:t>
      </w:r>
      <w:r w:rsidRPr="00E439AB">
        <w:rPr>
          <w:rFonts w:eastAsia="Arial"/>
        </w:rPr>
        <w:t xml:space="preserve"> </w:t>
      </w:r>
      <w:r w:rsidRPr="00E439AB">
        <w:t>key</w:t>
      </w:r>
      <w:r w:rsidRPr="00E439AB">
        <w:rPr>
          <w:rFonts w:eastAsia="Arial"/>
        </w:rPr>
        <w:t xml:space="preserve"> has been certified using the TPM’s CertifyKey operation and a pTPM AIK, in order to provide verifiable proof of the platform identity and system </w:t>
      </w:r>
      <w:r w:rsidRPr="00E439AB">
        <w:rPr>
          <w:rFonts w:eastAsia="Arial"/>
        </w:rPr>
        <w:lastRenderedPageBreak/>
        <w:t xml:space="preserve">state at the time the vEC was created. </w:t>
      </w:r>
    </w:p>
    <w:p w14:paraId="4EF247FC" w14:textId="05FC76AD" w:rsidR="007C472D" w:rsidRPr="00E439AB" w:rsidRDefault="007C472D" w:rsidP="00E439AB">
      <w:pPr>
        <w:pStyle w:val="BodyText"/>
        <w:shd w:val="clear" w:color="auto" w:fill="E6E6E6"/>
        <w:jc w:val="left"/>
        <w:rPr>
          <w:rFonts w:eastAsia="Arial"/>
        </w:rPr>
      </w:pPr>
      <w:commentRangeStart w:id="1753"/>
      <w:r w:rsidRPr="00E439AB">
        <w:t>This</w:t>
      </w:r>
      <w:r w:rsidRPr="00E439AB">
        <w:rPr>
          <w:rFonts w:eastAsia="Arial"/>
        </w:rPr>
        <w:t xml:space="preserve"> </w:t>
      </w:r>
      <w:r w:rsidRPr="00E439AB">
        <w:t>approach</w:t>
      </w:r>
      <w:r w:rsidRPr="00E439AB">
        <w:rPr>
          <w:rFonts w:eastAsia="Arial"/>
        </w:rPr>
        <w:t xml:space="preserve"> </w:t>
      </w:r>
      <w:r w:rsidRPr="00E439AB">
        <w:t>has</w:t>
      </w:r>
      <w:r w:rsidRPr="00E439AB">
        <w:rPr>
          <w:rFonts w:eastAsia="Arial"/>
        </w:rPr>
        <w:t xml:space="preserve"> </w:t>
      </w:r>
      <w:r w:rsidRPr="00E439AB">
        <w:t>the</w:t>
      </w:r>
      <w:r w:rsidRPr="00E439AB">
        <w:rPr>
          <w:rFonts w:eastAsia="Arial"/>
        </w:rPr>
        <w:t xml:space="preserve"> </w:t>
      </w:r>
      <w:r w:rsidRPr="00E439AB">
        <w:t>advantage</w:t>
      </w:r>
      <w:r w:rsidRPr="00E439AB">
        <w:rPr>
          <w:rFonts w:eastAsia="Arial"/>
        </w:rPr>
        <w:t xml:space="preserve"> </w:t>
      </w:r>
      <w:r w:rsidRPr="00E439AB">
        <w:t>of</w:t>
      </w:r>
      <w:r w:rsidRPr="00E439AB">
        <w:rPr>
          <w:rFonts w:eastAsia="Arial"/>
        </w:rPr>
        <w:t xml:space="preserve"> </w:t>
      </w:r>
      <w:r w:rsidRPr="00E439AB">
        <w:t>excellent</w:t>
      </w:r>
      <w:r w:rsidRPr="00E439AB">
        <w:rPr>
          <w:rFonts w:eastAsia="Arial"/>
        </w:rPr>
        <w:t xml:space="preserve"> </w:t>
      </w:r>
      <w:r w:rsidRPr="00E439AB">
        <w:t>speed</w:t>
      </w:r>
      <w:r w:rsidRPr="00E439AB">
        <w:rPr>
          <w:rFonts w:eastAsia="Arial"/>
        </w:rPr>
        <w:t xml:space="preserve"> </w:t>
      </w:r>
      <w:r w:rsidRPr="00E439AB">
        <w:t>and</w:t>
      </w:r>
      <w:r w:rsidRPr="00E439AB">
        <w:rPr>
          <w:rFonts w:eastAsia="Arial"/>
        </w:rPr>
        <w:t xml:space="preserve"> </w:t>
      </w:r>
      <w:r w:rsidR="004D5124">
        <w:t>dependability, although its reliability and security will depend heavily on the isolation of the vTPM Factory and the enforcement of the constraints on access to the VFK</w:t>
      </w:r>
      <w:r w:rsidRPr="00E439AB">
        <w:rPr>
          <w:rFonts w:eastAsia="Arial"/>
        </w:rPr>
        <w:t xml:space="preserve">. </w:t>
      </w:r>
      <w:r w:rsidR="004D5124">
        <w:t>It also requires recipients to follow a longer than usual credential chain</w:t>
      </w:r>
      <w:ins w:id="1754" w:author="Ariel Segall" w:date="2013-08-06T13:37:00Z">
        <w:r w:rsidR="00263FA9">
          <w:t>, since we need to verify certificates produced by the vTPM, certificates produced by the pTPM, and certificates certifying the pTPM.</w:t>
        </w:r>
      </w:ins>
      <w:ins w:id="1755" w:author="Ariel Segall" w:date="2013-08-06T13:38:00Z">
        <w:r w:rsidR="00263FA9">
          <w:t xml:space="preserve"> I</w:t>
        </w:r>
      </w:ins>
      <w:r w:rsidR="004D5124">
        <w:t>n enterprise environments where the complexity is a limiting factor, it may be advisable to have a CA whose role is to accept a complete vTPM AIK or Signing Key credential chain (including the vEC, vPC</w:t>
      </w:r>
      <w:r w:rsidR="007E58B9">
        <w:t xml:space="preserve"> (described in the next section)</w:t>
      </w:r>
      <w:r w:rsidR="004D5124">
        <w:t>, and vTPM Factory chain), verify each element, and issue a new, simple</w:t>
      </w:r>
      <w:ins w:id="1756" w:author="Ariel Segall" w:date="2013-08-06T13:40:00Z">
        <w:r w:rsidR="00263FA9">
          <w:t>r</w:t>
        </w:r>
      </w:ins>
      <w:r w:rsidR="004D5124">
        <w:t xml:space="preserve"> x.509 credential containing only that information that the enterprise considers relevant for internal appraisers.</w:t>
      </w:r>
      <w:commentRangeEnd w:id="1753"/>
      <w:r w:rsidR="00263FA9">
        <w:rPr>
          <w:rStyle w:val="CommentReference"/>
        </w:rPr>
        <w:commentReference w:id="1753"/>
      </w:r>
    </w:p>
    <w:p w14:paraId="3FC079C5" w14:textId="77777777" w:rsidR="007C472D" w:rsidRPr="00E439AB" w:rsidRDefault="007C472D" w:rsidP="00E439AB">
      <w:pPr>
        <w:pStyle w:val="BodyText"/>
        <w:shd w:val="clear" w:color="auto" w:fill="E6E6E6"/>
        <w:jc w:val="left"/>
        <w:rPr>
          <w:rFonts w:eastAsia="Arial"/>
        </w:rPr>
      </w:pPr>
      <w:r w:rsidRPr="00E439AB">
        <w:rPr>
          <w:rFonts w:eastAsia="Arial"/>
        </w:rPr>
        <w:t xml:space="preserve">Once the vEC is created, it is placed into the vTPM’s </w:t>
      </w:r>
      <w:r w:rsidRPr="00E439AB">
        <w:t>vNVRAM</w:t>
      </w:r>
      <w:r w:rsidRPr="00E439AB">
        <w:rPr>
          <w:rFonts w:eastAsia="Arial"/>
        </w:rPr>
        <w:t xml:space="preserve">, where it can be used </w:t>
      </w:r>
      <w:r w:rsidRPr="00E439AB">
        <w:t>provid</w:t>
      </w:r>
      <w:r w:rsidRPr="00E439AB">
        <w:rPr>
          <w:rFonts w:eastAsia="Arial"/>
        </w:rPr>
        <w:t xml:space="preserve">e </w:t>
      </w:r>
      <w:r w:rsidRPr="00E439AB">
        <w:t>data</w:t>
      </w:r>
      <w:r w:rsidRPr="00E439AB">
        <w:rPr>
          <w:rFonts w:eastAsia="Arial"/>
        </w:rPr>
        <w:t xml:space="preserve"> </w:t>
      </w:r>
      <w:r w:rsidRPr="00E439AB">
        <w:t>to</w:t>
      </w:r>
      <w:r w:rsidRPr="00E439AB">
        <w:rPr>
          <w:rFonts w:eastAsia="Arial"/>
        </w:rPr>
        <w:t xml:space="preserve"> </w:t>
      </w:r>
      <w:r w:rsidRPr="00E439AB">
        <w:t>an</w:t>
      </w:r>
      <w:r w:rsidRPr="00E439AB">
        <w:rPr>
          <w:rFonts w:eastAsia="Arial"/>
        </w:rPr>
        <w:t xml:space="preserve"> </w:t>
      </w:r>
      <w:r w:rsidRPr="00E439AB">
        <w:t>attestee</w:t>
      </w:r>
      <w:r w:rsidRPr="00E439AB">
        <w:rPr>
          <w:rFonts w:eastAsia="Arial"/>
        </w:rPr>
        <w:t xml:space="preserve"> </w:t>
      </w:r>
      <w:r w:rsidRPr="00E439AB">
        <w:t>that</w:t>
      </w:r>
      <w:r w:rsidRPr="00E439AB">
        <w:rPr>
          <w:rFonts w:eastAsia="Arial"/>
        </w:rPr>
        <w:t xml:space="preserve"> </w:t>
      </w:r>
      <w:r w:rsidRPr="00E439AB">
        <w:t>allows</w:t>
      </w:r>
      <w:r w:rsidRPr="00E439AB">
        <w:rPr>
          <w:rFonts w:eastAsia="Arial"/>
        </w:rPr>
        <w:t xml:space="preserve"> </w:t>
      </w:r>
      <w:r w:rsidRPr="00E439AB">
        <w:t>him</w:t>
      </w:r>
      <w:r w:rsidRPr="00E439AB">
        <w:rPr>
          <w:rFonts w:eastAsia="Arial"/>
        </w:rPr>
        <w:t xml:space="preserve"> </w:t>
      </w:r>
      <w:r w:rsidRPr="00E439AB">
        <w:t>to</w:t>
      </w:r>
      <w:r w:rsidRPr="00E439AB">
        <w:rPr>
          <w:rFonts w:eastAsia="Arial"/>
        </w:rPr>
        <w:t xml:space="preserve"> </w:t>
      </w:r>
      <w:r w:rsidRPr="00E439AB">
        <w:t>evaluate</w:t>
      </w:r>
      <w:r w:rsidRPr="00E439AB">
        <w:rPr>
          <w:rFonts w:eastAsia="Arial"/>
        </w:rPr>
        <w:t xml:space="preserve"> </w:t>
      </w:r>
      <w:r w:rsidRPr="00E439AB">
        <w:t>the</w:t>
      </w:r>
      <w:r w:rsidRPr="00E439AB">
        <w:rPr>
          <w:rFonts w:eastAsia="Arial"/>
        </w:rPr>
        <w:t xml:space="preserve"> </w:t>
      </w:r>
      <w:r w:rsidRPr="00E439AB">
        <w:t>trustworthiness</w:t>
      </w:r>
      <w:r w:rsidRPr="00E439AB">
        <w:rPr>
          <w:rFonts w:eastAsia="Arial"/>
        </w:rPr>
        <w:t xml:space="preserve"> </w:t>
      </w:r>
      <w:r w:rsidRPr="00E439AB">
        <w:t>of</w:t>
      </w:r>
      <w:r w:rsidRPr="00E439AB">
        <w:rPr>
          <w:rFonts w:eastAsia="Arial"/>
        </w:rPr>
        <w:t xml:space="preserve"> </w:t>
      </w:r>
      <w:r w:rsidRPr="00E439AB">
        <w:t>the</w:t>
      </w:r>
      <w:r w:rsidRPr="00E439AB">
        <w:rPr>
          <w:rFonts w:eastAsia="Arial"/>
        </w:rPr>
        <w:t xml:space="preserve"> </w:t>
      </w:r>
      <w:r w:rsidRPr="00E439AB">
        <w:t>system</w:t>
      </w:r>
      <w:r w:rsidRPr="00E439AB">
        <w:rPr>
          <w:rFonts w:eastAsia="Arial"/>
        </w:rPr>
        <w:t xml:space="preserve"> and vTPM. </w:t>
      </w:r>
      <w:r w:rsidR="00D32EAE">
        <w:rPr>
          <w:rFonts w:eastAsia="Arial"/>
        </w:rPr>
        <w:t>Additional credentials such as the vPC</w:t>
      </w:r>
      <w:r w:rsidR="00F94CDF">
        <w:rPr>
          <w:rFonts w:eastAsia="Arial"/>
        </w:rPr>
        <w:t xml:space="preserve"> (described further below)</w:t>
      </w:r>
      <w:r w:rsidR="00D32EAE">
        <w:rPr>
          <w:rFonts w:eastAsia="Arial"/>
        </w:rPr>
        <w:t>, and vTPM Factory chain may be placed in the vTPM’s NVRAM, or may be provided to an appraiser via some other mechanism.</w:t>
      </w:r>
      <w:r w:rsidR="007E58B9">
        <w:rPr>
          <w:rFonts w:eastAsia="Arial"/>
        </w:rPr>
        <w:t xml:space="preserve"> Once the vEC is in place, the vEK can be used to</w:t>
      </w:r>
      <w:r w:rsidRPr="00E439AB">
        <w:rPr>
          <w:rFonts w:eastAsia="Arial"/>
        </w:rPr>
        <w:t xml:space="preserve"> establish trust in other vTPM keys as described</w:t>
      </w:r>
      <w:r w:rsidR="007E58B9">
        <w:rPr>
          <w:rFonts w:eastAsia="Arial"/>
        </w:rPr>
        <w:t xml:space="preserve"> in the main TPM specification.</w:t>
      </w:r>
    </w:p>
    <w:p w14:paraId="560C51A2" w14:textId="77777777" w:rsidR="007C472D" w:rsidRDefault="007C472D" w:rsidP="007E58B9">
      <w:pPr>
        <w:pStyle w:val="BodyText"/>
        <w:shd w:val="clear" w:color="auto" w:fill="E6E6E6"/>
        <w:jc w:val="left"/>
        <w:rPr>
          <w:rFonts w:eastAsia="Arial"/>
        </w:rPr>
      </w:pPr>
      <w:r w:rsidRPr="00E439AB">
        <w:t>Additionally,</w:t>
      </w:r>
      <w:r w:rsidRPr="00E439AB">
        <w:rPr>
          <w:rFonts w:eastAsia="Arial"/>
        </w:rPr>
        <w:t xml:space="preserve"> </w:t>
      </w:r>
      <w:r w:rsidRPr="00E439AB">
        <w:t>the</w:t>
      </w:r>
      <w:r w:rsidRPr="00E439AB">
        <w:rPr>
          <w:rFonts w:eastAsia="Arial"/>
        </w:rPr>
        <w:t xml:space="preserve"> vTPM </w:t>
      </w:r>
      <w:r w:rsidRPr="00E439AB">
        <w:t>vEC should</w:t>
      </w:r>
      <w:r w:rsidRPr="00E439AB">
        <w:rPr>
          <w:rFonts w:eastAsia="Arial"/>
        </w:rPr>
        <w:t xml:space="preserve"> </w:t>
      </w:r>
      <w:r w:rsidRPr="00E439AB">
        <w:t>include</w:t>
      </w:r>
      <w:r w:rsidRPr="00E439AB">
        <w:rPr>
          <w:rFonts w:eastAsia="Arial"/>
        </w:rPr>
        <w:t xml:space="preserve"> information about the vTPM’s</w:t>
      </w:r>
      <w:r w:rsidR="00F94CDF">
        <w:rPr>
          <w:rFonts w:eastAsia="Arial"/>
        </w:rPr>
        <w:t xml:space="preserve"> upgrade policy,</w:t>
      </w:r>
      <w:r w:rsidRPr="00E439AB">
        <w:rPr>
          <w:rFonts w:eastAsia="Arial"/>
        </w:rPr>
        <w:t xml:space="preserve"> </w:t>
      </w:r>
      <w:r w:rsidRPr="00E439AB">
        <w:t>backup</w:t>
      </w:r>
      <w:r w:rsidR="00F94CDF">
        <w:rPr>
          <w:rFonts w:eastAsia="Arial"/>
        </w:rPr>
        <w:t xml:space="preserve"> and </w:t>
      </w:r>
      <w:r w:rsidR="00F94CDF">
        <w:t>restoration</w:t>
      </w:r>
      <w:r w:rsidRPr="00E439AB">
        <w:t xml:space="preserve"> policy</w:t>
      </w:r>
      <w:r w:rsidR="00F94CDF">
        <w:t xml:space="preserve"> and migration policy</w:t>
      </w:r>
      <w:r w:rsidRPr="00E439AB">
        <w:rPr>
          <w:rFonts w:eastAsia="Arial"/>
        </w:rPr>
        <w:t xml:space="preserve">, </w:t>
      </w:r>
      <w:r w:rsidRPr="00E439AB">
        <w:t>a</w:t>
      </w:r>
      <w:r w:rsidR="00F94CDF">
        <w:t>s well as a</w:t>
      </w:r>
      <w:r w:rsidRPr="00E439AB">
        <w:rPr>
          <w:rFonts w:eastAsia="Arial"/>
        </w:rPr>
        <w:t xml:space="preserve"> </w:t>
      </w:r>
      <w:r w:rsidRPr="00E439AB">
        <w:t>pointer</w:t>
      </w:r>
      <w:r w:rsidRPr="00E439AB">
        <w:rPr>
          <w:rFonts w:eastAsia="Arial"/>
        </w:rPr>
        <w:t xml:space="preserve"> </w:t>
      </w:r>
      <w:r w:rsidRPr="00E439AB">
        <w:t>to</w:t>
      </w:r>
      <w:r w:rsidRPr="00E439AB">
        <w:rPr>
          <w:rFonts w:eastAsia="Arial"/>
        </w:rPr>
        <w:t xml:space="preserve"> </w:t>
      </w:r>
      <w:r w:rsidRPr="00E439AB">
        <w:t>identify</w:t>
      </w:r>
      <w:r w:rsidR="00F94CDF">
        <w:t xml:space="preserve"> any relevant authorities or servers that may be relied upon for correct decisionmaking or operation</w:t>
      </w:r>
      <w:r w:rsidRPr="00E439AB">
        <w:rPr>
          <w:rFonts w:eastAsia="Arial"/>
        </w:rPr>
        <w:t>.</w:t>
      </w:r>
      <w:r>
        <w:rPr>
          <w:rFonts w:eastAsia="Arial"/>
        </w:rPr>
        <w:t xml:space="preserve"> </w:t>
      </w:r>
    </w:p>
    <w:p w14:paraId="31A4903D" w14:textId="77777777" w:rsidR="007C472D" w:rsidRDefault="007C472D" w:rsidP="004047BE">
      <w:pPr>
        <w:pStyle w:val="Heading2"/>
        <w:rPr>
          <w:rFonts w:eastAsia="Arial"/>
        </w:rPr>
      </w:pPr>
      <w:bookmarkStart w:id="1757" w:name="_Ref233198117"/>
      <w:bookmarkStart w:id="1758" w:name="_Toc233785397"/>
      <w:bookmarkStart w:id="1759" w:name="_Ref242946255"/>
      <w:bookmarkStart w:id="1760" w:name="_Ref243045695"/>
      <w:bookmarkStart w:id="1761" w:name="_Ref243045940"/>
      <w:bookmarkStart w:id="1762" w:name="_Ref243047766"/>
      <w:bookmarkStart w:id="1763" w:name="_Ref243048502"/>
      <w:bookmarkStart w:id="1764" w:name="_Ref243117220"/>
      <w:bookmarkStart w:id="1765" w:name="_Ref243148564"/>
      <w:commentRangeStart w:id="1766"/>
      <w:r>
        <w:rPr>
          <w:rFonts w:eastAsia="Arial"/>
        </w:rPr>
        <w:t>Virtual Platform Credentials</w:t>
      </w:r>
      <w:bookmarkEnd w:id="1757"/>
      <w:commentRangeEnd w:id="1766"/>
      <w:r w:rsidR="00A72087">
        <w:rPr>
          <w:rStyle w:val="CommentReference"/>
          <w:b w:val="0"/>
          <w:bCs w:val="0"/>
          <w:iCs w:val="0"/>
        </w:rPr>
        <w:commentReference w:id="1766"/>
      </w:r>
      <w:bookmarkEnd w:id="1758"/>
      <w:bookmarkEnd w:id="1759"/>
      <w:bookmarkEnd w:id="1760"/>
      <w:bookmarkEnd w:id="1761"/>
      <w:bookmarkEnd w:id="1762"/>
      <w:bookmarkEnd w:id="1763"/>
      <w:bookmarkEnd w:id="1764"/>
      <w:bookmarkEnd w:id="1765"/>
    </w:p>
    <w:p w14:paraId="113E4C94" w14:textId="77777777" w:rsidR="007C472D" w:rsidRDefault="007C472D" w:rsidP="004047BE">
      <w:pPr>
        <w:pStyle w:val="BodyText"/>
        <w:rPr>
          <w:rFonts w:eastAsia="Arial"/>
        </w:rPr>
      </w:pPr>
    </w:p>
    <w:p w14:paraId="1E0C8A22" w14:textId="77777777" w:rsidR="007C472D" w:rsidRDefault="007C472D" w:rsidP="004047BE">
      <w:pPr>
        <w:pStyle w:val="Heading3"/>
        <w:rPr>
          <w:rFonts w:eastAsia="Arial"/>
        </w:rPr>
      </w:pPr>
      <w:bookmarkStart w:id="1767" w:name="_Toc233785398"/>
      <w:commentRangeStart w:id="1768"/>
      <w:r>
        <w:rPr>
          <w:rFonts w:eastAsia="Arial"/>
        </w:rPr>
        <w:t>Virtual Platform Credential Requirements (normative)</w:t>
      </w:r>
      <w:bookmarkEnd w:id="1767"/>
      <w:commentRangeEnd w:id="1768"/>
      <w:r w:rsidR="002E00A3">
        <w:rPr>
          <w:rStyle w:val="CommentReference"/>
          <w:b w:val="0"/>
          <w:iCs w:val="0"/>
        </w:rPr>
        <w:commentReference w:id="1768"/>
      </w:r>
    </w:p>
    <w:p w14:paraId="621BEEF3" w14:textId="77777777" w:rsidR="003F52D3" w:rsidRDefault="007C472D" w:rsidP="001377B2">
      <w:pPr>
        <w:pStyle w:val="BodyText"/>
        <w:numPr>
          <w:ilvl w:val="0"/>
          <w:numId w:val="37"/>
        </w:numPr>
        <w:rPr>
          <w:rFonts w:eastAsia="Arial"/>
        </w:rPr>
      </w:pPr>
      <w:r>
        <w:rPr>
          <w:rFonts w:eastAsia="Arial"/>
        </w:rPr>
        <w:t xml:space="preserve">The </w:t>
      </w:r>
      <w:r w:rsidR="00E439AB">
        <w:rPr>
          <w:rFonts w:eastAsia="Arial"/>
        </w:rPr>
        <w:t>Virtual Platform</w:t>
      </w:r>
      <w:r>
        <w:rPr>
          <w:rFonts w:eastAsia="Arial"/>
        </w:rPr>
        <w:t xml:space="preserve"> SHALL </w:t>
      </w:r>
      <w:proofErr w:type="gramStart"/>
      <w:r>
        <w:rPr>
          <w:rFonts w:eastAsia="Arial"/>
        </w:rPr>
        <w:t>provide</w:t>
      </w:r>
      <w:proofErr w:type="gramEnd"/>
      <w:r>
        <w:rPr>
          <w:rFonts w:eastAsia="Arial"/>
        </w:rPr>
        <w:t xml:space="preserve"> Virtual Platform Credentials (vPCs) along with the vTPM credentials. The vPC SHALL be created by the vPlatform Manager</w:t>
      </w:r>
      <w:r w:rsidR="00E439AB">
        <w:rPr>
          <w:rFonts w:eastAsia="Arial"/>
        </w:rPr>
        <w:t xml:space="preserve"> when the Virtual Platform is first created</w:t>
      </w:r>
      <w:r w:rsidR="001377B2">
        <w:rPr>
          <w:rFonts w:eastAsia="Arial"/>
        </w:rPr>
        <w:t>, and signed by the VPCK</w:t>
      </w:r>
      <w:r>
        <w:rPr>
          <w:rFonts w:eastAsia="Arial"/>
        </w:rPr>
        <w:t>.</w:t>
      </w:r>
      <w:r w:rsidR="001377B2">
        <w:rPr>
          <w:rFonts w:eastAsia="Arial"/>
        </w:rPr>
        <w:t xml:space="preserve"> </w:t>
      </w:r>
    </w:p>
    <w:p w14:paraId="64AACDBF" w14:textId="77777777" w:rsidR="001377B2" w:rsidRPr="001377B2" w:rsidRDefault="003F52D3" w:rsidP="001377B2">
      <w:pPr>
        <w:pStyle w:val="BodyText"/>
        <w:numPr>
          <w:ilvl w:val="0"/>
          <w:numId w:val="37"/>
        </w:numPr>
        <w:rPr>
          <w:rFonts w:eastAsia="Arial"/>
        </w:rPr>
      </w:pPr>
      <w:commentRangeStart w:id="1769"/>
      <w:r>
        <w:rPr>
          <w:rFonts w:eastAsia="Arial"/>
        </w:rPr>
        <w:t xml:space="preserve">The locally created vPC MAY contain references to external resources, such as centralized platform specifications or enterprise-standard configurations, </w:t>
      </w:r>
      <w:proofErr w:type="gramStart"/>
      <w:r>
        <w:rPr>
          <w:rFonts w:eastAsia="Arial"/>
        </w:rPr>
        <w:t>which  define</w:t>
      </w:r>
      <w:proofErr w:type="gramEnd"/>
      <w:r>
        <w:rPr>
          <w:rFonts w:eastAsia="Arial"/>
        </w:rPr>
        <w:t xml:space="preserve"> the platform as described in this section.</w:t>
      </w:r>
      <w:r w:rsidR="001377B2" w:rsidRPr="001377B2">
        <w:rPr>
          <w:rFonts w:eastAsia="Arial"/>
        </w:rPr>
        <w:t xml:space="preserve"> </w:t>
      </w:r>
      <w:commentRangeEnd w:id="1769"/>
      <w:r w:rsidR="006E2F2E">
        <w:rPr>
          <w:rStyle w:val="CommentReference"/>
        </w:rPr>
        <w:commentReference w:id="1769"/>
      </w:r>
    </w:p>
    <w:p w14:paraId="07A400B1" w14:textId="77777777" w:rsidR="007C472D" w:rsidRDefault="007C472D" w:rsidP="000775B5">
      <w:pPr>
        <w:pStyle w:val="BodyText"/>
        <w:numPr>
          <w:ilvl w:val="0"/>
          <w:numId w:val="37"/>
        </w:numPr>
        <w:rPr>
          <w:rFonts w:eastAsia="Arial"/>
        </w:rPr>
      </w:pPr>
      <w:r>
        <w:rPr>
          <w:rFonts w:eastAsia="Arial"/>
        </w:rPr>
        <w:t>There SHALL be a single vPC per Virtual Platform.</w:t>
      </w:r>
    </w:p>
    <w:p w14:paraId="39BB33C8" w14:textId="77777777" w:rsidR="007C472D" w:rsidRDefault="007C472D" w:rsidP="000775B5">
      <w:pPr>
        <w:pStyle w:val="BodyText"/>
        <w:numPr>
          <w:ilvl w:val="0"/>
          <w:numId w:val="37"/>
        </w:numPr>
        <w:rPr>
          <w:rFonts w:eastAsia="Arial"/>
        </w:rPr>
      </w:pPr>
      <w:r>
        <w:rPr>
          <w:rFonts w:eastAsia="Arial"/>
        </w:rPr>
        <w:t>The vPC SHOULD be stored in the NVRAM of the vTPM associated with the Virtual Platform.</w:t>
      </w:r>
    </w:p>
    <w:p w14:paraId="5DBE634F" w14:textId="77777777" w:rsidR="00E439AB" w:rsidRDefault="007C472D" w:rsidP="000775B5">
      <w:pPr>
        <w:pStyle w:val="BodyText"/>
        <w:numPr>
          <w:ilvl w:val="0"/>
          <w:numId w:val="37"/>
        </w:numPr>
        <w:rPr>
          <w:rFonts w:eastAsia="Arial"/>
        </w:rPr>
      </w:pPr>
      <w:commentRangeStart w:id="1770"/>
      <w:commentRangeStart w:id="1771"/>
      <w:r>
        <w:rPr>
          <w:rFonts w:eastAsia="Arial"/>
        </w:rPr>
        <w:t xml:space="preserve">The vPC SHALL include: </w:t>
      </w:r>
      <w:commentRangeEnd w:id="1770"/>
      <w:r w:rsidR="00F07BF4">
        <w:rPr>
          <w:rStyle w:val="CommentReference"/>
        </w:rPr>
        <w:commentReference w:id="1770"/>
      </w:r>
      <w:commentRangeEnd w:id="1771"/>
      <w:r w:rsidR="00B81C75">
        <w:rPr>
          <w:rStyle w:val="CommentReference"/>
        </w:rPr>
        <w:commentReference w:id="1771"/>
      </w:r>
    </w:p>
    <w:p w14:paraId="6BF4BDDD" w14:textId="77777777" w:rsidR="007F1C6A" w:rsidRDefault="007F1C6A" w:rsidP="00E439AB">
      <w:pPr>
        <w:pStyle w:val="BodyText"/>
        <w:numPr>
          <w:ilvl w:val="1"/>
          <w:numId w:val="37"/>
        </w:numPr>
        <w:rPr>
          <w:rFonts w:eastAsia="Arial"/>
        </w:rPr>
      </w:pPr>
      <w:proofErr w:type="gramStart"/>
      <w:r>
        <w:rPr>
          <w:rFonts w:eastAsia="Arial"/>
        </w:rPr>
        <w:t>a</w:t>
      </w:r>
      <w:proofErr w:type="gramEnd"/>
      <w:r>
        <w:rPr>
          <w:rFonts w:eastAsia="Arial"/>
        </w:rPr>
        <w:t xml:space="preserve"> description of the possible VM types</w:t>
      </w:r>
      <w:r w:rsidR="007C472D">
        <w:rPr>
          <w:rFonts w:eastAsia="Arial"/>
        </w:rPr>
        <w:t xml:space="preserve"> associ</w:t>
      </w:r>
      <w:r w:rsidR="008C036E">
        <w:rPr>
          <w:rFonts w:eastAsia="Arial"/>
        </w:rPr>
        <w:t>ated with this V</w:t>
      </w:r>
      <w:r>
        <w:rPr>
          <w:rFonts w:eastAsia="Arial"/>
        </w:rPr>
        <w:t>irtual Platform, including which VMs are mandatory and which are optional</w:t>
      </w:r>
    </w:p>
    <w:p w14:paraId="2724C444" w14:textId="6CFC8DBC" w:rsidR="007F1C6A" w:rsidRDefault="008C036E" w:rsidP="00BD1077">
      <w:pPr>
        <w:pStyle w:val="BodyText"/>
        <w:numPr>
          <w:ilvl w:val="1"/>
          <w:numId w:val="37"/>
        </w:numPr>
        <w:rPr>
          <w:rFonts w:eastAsia="Arial"/>
        </w:rPr>
      </w:pPr>
      <w:commentRangeStart w:id="1772"/>
      <w:proofErr w:type="gramStart"/>
      <w:r>
        <w:rPr>
          <w:rFonts w:eastAsia="Arial"/>
        </w:rPr>
        <w:t>what</w:t>
      </w:r>
      <w:proofErr w:type="gramEnd"/>
      <w:r>
        <w:rPr>
          <w:rFonts w:eastAsia="Arial"/>
        </w:rPr>
        <w:t xml:space="preserve"> communications cha</w:t>
      </w:r>
      <w:r w:rsidR="007F1C6A">
        <w:rPr>
          <w:rFonts w:eastAsia="Arial"/>
        </w:rPr>
        <w:t xml:space="preserve">nnels are available between VMs </w:t>
      </w:r>
      <w:ins w:id="1773" w:author="Ariel Segall" w:date="2013-08-15T13:19:00Z">
        <w:r w:rsidR="00162DBA">
          <w:rPr>
            <w:rFonts w:eastAsia="Arial"/>
          </w:rPr>
          <w:t>with</w:t>
        </w:r>
      </w:ins>
      <w:r w:rsidR="007F1C6A">
        <w:rPr>
          <w:rFonts w:eastAsia="Arial"/>
        </w:rPr>
        <w:t>in the Virtual Platform</w:t>
      </w:r>
      <w:r>
        <w:rPr>
          <w:rFonts w:eastAsia="Arial"/>
        </w:rPr>
        <w:t>, and any s</w:t>
      </w:r>
      <w:r w:rsidR="00BD1077">
        <w:rPr>
          <w:rFonts w:eastAsia="Arial"/>
        </w:rPr>
        <w:t>ecurity policy enforced on those</w:t>
      </w:r>
      <w:r>
        <w:rPr>
          <w:rFonts w:eastAsia="Arial"/>
        </w:rPr>
        <w:t xml:space="preserve"> interactions</w:t>
      </w:r>
      <w:commentRangeEnd w:id="1772"/>
      <w:r w:rsidR="00A4688E">
        <w:rPr>
          <w:rStyle w:val="CommentReference"/>
        </w:rPr>
        <w:commentReference w:id="1772"/>
      </w:r>
    </w:p>
    <w:p w14:paraId="488A3DA5" w14:textId="77777777" w:rsidR="00BD1077" w:rsidRPr="00BD1077" w:rsidRDefault="00BD1077" w:rsidP="00BD1077">
      <w:pPr>
        <w:pStyle w:val="BodyText"/>
        <w:numPr>
          <w:ilvl w:val="1"/>
          <w:numId w:val="37"/>
        </w:numPr>
        <w:rPr>
          <w:rFonts w:eastAsia="Arial"/>
        </w:rPr>
      </w:pPr>
      <w:proofErr w:type="gramStart"/>
      <w:r>
        <w:rPr>
          <w:rFonts w:eastAsia="Arial"/>
        </w:rPr>
        <w:t>what</w:t>
      </w:r>
      <w:proofErr w:type="gramEnd"/>
      <w:r>
        <w:rPr>
          <w:rFonts w:eastAsia="Arial"/>
        </w:rPr>
        <w:t xml:space="preserve"> communications channels are expected between this Virtual Platform and other entities on the same physical platform, and any security policy enforced on those interactions</w:t>
      </w:r>
    </w:p>
    <w:p w14:paraId="7A6BADB7" w14:textId="77777777" w:rsidR="00E439AB" w:rsidRDefault="00E439AB" w:rsidP="00E439AB">
      <w:pPr>
        <w:pStyle w:val="BodyText"/>
        <w:numPr>
          <w:ilvl w:val="1"/>
          <w:numId w:val="37"/>
        </w:numPr>
        <w:rPr>
          <w:rFonts w:eastAsia="Arial"/>
        </w:rPr>
      </w:pPr>
      <w:proofErr w:type="gramStart"/>
      <w:r>
        <w:rPr>
          <w:rFonts w:eastAsia="Arial"/>
        </w:rPr>
        <w:t>the</w:t>
      </w:r>
      <w:proofErr w:type="gramEnd"/>
      <w:r>
        <w:rPr>
          <w:rFonts w:eastAsia="Arial"/>
        </w:rPr>
        <w:t xml:space="preserve"> expected contents of vPCRs used by this system</w:t>
      </w:r>
    </w:p>
    <w:p w14:paraId="0FF45053" w14:textId="77777777" w:rsidR="00E439AB" w:rsidRDefault="007C472D" w:rsidP="00E439AB">
      <w:pPr>
        <w:pStyle w:val="BodyText"/>
        <w:numPr>
          <w:ilvl w:val="1"/>
          <w:numId w:val="37"/>
        </w:numPr>
        <w:rPr>
          <w:rFonts w:eastAsia="Arial"/>
        </w:rPr>
      </w:pPr>
      <w:proofErr w:type="gramStart"/>
      <w:r>
        <w:rPr>
          <w:rFonts w:eastAsia="Arial"/>
        </w:rPr>
        <w:t>the</w:t>
      </w:r>
      <w:proofErr w:type="gramEnd"/>
      <w:r>
        <w:rPr>
          <w:rFonts w:eastAsia="Arial"/>
        </w:rPr>
        <w:t xml:space="preserve"> localities assigned to VMs in the Virtual Platf</w:t>
      </w:r>
      <w:r w:rsidR="00E439AB">
        <w:rPr>
          <w:rFonts w:eastAsia="Arial"/>
        </w:rPr>
        <w:t>orm, if any</w:t>
      </w:r>
    </w:p>
    <w:p w14:paraId="2ABA49F5" w14:textId="77777777" w:rsidR="007C472D" w:rsidRDefault="007C472D" w:rsidP="00E439AB">
      <w:pPr>
        <w:pStyle w:val="BodyText"/>
        <w:numPr>
          <w:ilvl w:val="1"/>
          <w:numId w:val="37"/>
        </w:numPr>
        <w:rPr>
          <w:rFonts w:eastAsia="Arial"/>
        </w:rPr>
      </w:pPr>
      <w:proofErr w:type="gramStart"/>
      <w:r>
        <w:rPr>
          <w:rFonts w:eastAsia="Arial"/>
        </w:rPr>
        <w:lastRenderedPageBreak/>
        <w:t>any</w:t>
      </w:r>
      <w:proofErr w:type="gramEnd"/>
      <w:r>
        <w:rPr>
          <w:rFonts w:eastAsia="Arial"/>
        </w:rPr>
        <w:t xml:space="preserve"> locality constraints the vTPM enforces on </w:t>
      </w:r>
      <w:r w:rsidR="00E439AB">
        <w:rPr>
          <w:rFonts w:eastAsia="Arial"/>
        </w:rPr>
        <w:t xml:space="preserve">the </w:t>
      </w:r>
      <w:r>
        <w:rPr>
          <w:rFonts w:eastAsia="Arial"/>
        </w:rPr>
        <w:t>vPCRs. If locality constraints are used, the vPC SHOULD provide the appraiser with information about how virtual loca</w:t>
      </w:r>
      <w:r w:rsidR="00E439AB">
        <w:rPr>
          <w:rFonts w:eastAsia="Arial"/>
        </w:rPr>
        <w:t>lities may be remotely verified.</w:t>
      </w:r>
    </w:p>
    <w:p w14:paraId="623B36B3" w14:textId="77777777" w:rsidR="00E439AB" w:rsidRDefault="00E439AB" w:rsidP="00E439AB">
      <w:pPr>
        <w:pStyle w:val="BodyText"/>
        <w:numPr>
          <w:ilvl w:val="1"/>
          <w:numId w:val="37"/>
        </w:numPr>
        <w:rPr>
          <w:rFonts w:eastAsia="Arial"/>
        </w:rPr>
      </w:pPr>
      <w:commentRangeStart w:id="1774"/>
      <w:commentRangeStart w:id="1775"/>
      <w:proofErr w:type="gramStart"/>
      <w:r>
        <w:rPr>
          <w:rFonts w:eastAsia="Arial"/>
        </w:rPr>
        <w:t>the</w:t>
      </w:r>
      <w:proofErr w:type="gramEnd"/>
      <w:r>
        <w:rPr>
          <w:rFonts w:eastAsia="Arial"/>
        </w:rPr>
        <w:t xml:space="preserve"> nature of the vRTM</w:t>
      </w:r>
      <w:r w:rsidR="000C52F6">
        <w:rPr>
          <w:rFonts w:eastAsia="Arial"/>
        </w:rPr>
        <w:t>, how it is measured, and by what component</w:t>
      </w:r>
      <w:commentRangeEnd w:id="1774"/>
      <w:r w:rsidR="005A4F07">
        <w:rPr>
          <w:rStyle w:val="CommentReference"/>
        </w:rPr>
        <w:commentReference w:id="1774"/>
      </w:r>
      <w:commentRangeEnd w:id="1775"/>
      <w:r w:rsidR="00A93959">
        <w:rPr>
          <w:rStyle w:val="CommentReference"/>
        </w:rPr>
        <w:commentReference w:id="1775"/>
      </w:r>
    </w:p>
    <w:p w14:paraId="14AE622C" w14:textId="7984DEA1" w:rsidR="00D473D5" w:rsidRDefault="00D473D5" w:rsidP="00E439AB">
      <w:pPr>
        <w:pStyle w:val="BodyText"/>
        <w:numPr>
          <w:ilvl w:val="1"/>
          <w:numId w:val="37"/>
        </w:numPr>
        <w:rPr>
          <w:rFonts w:eastAsia="Arial"/>
        </w:rPr>
      </w:pPr>
      <w:proofErr w:type="gramStart"/>
      <w:r>
        <w:rPr>
          <w:rFonts w:eastAsia="Arial"/>
        </w:rPr>
        <w:t>any</w:t>
      </w:r>
      <w:proofErr w:type="gramEnd"/>
      <w:r>
        <w:rPr>
          <w:rFonts w:eastAsia="Arial"/>
        </w:rPr>
        <w:t xml:space="preserve"> other information an appraiser may need to establish trust in </w:t>
      </w:r>
      <w:ins w:id="1776" w:author="Ariel Segall" w:date="2013-07-30T18:39:00Z">
        <w:r w:rsidR="00B1186C">
          <w:rPr>
            <w:rFonts w:eastAsia="Arial"/>
          </w:rPr>
          <w:t xml:space="preserve">vPlatform </w:t>
        </w:r>
      </w:ins>
      <w:r>
        <w:rPr>
          <w:rFonts w:eastAsia="Arial"/>
        </w:rPr>
        <w:t>components based on vTPM contents</w:t>
      </w:r>
      <w:r w:rsidR="00893F85">
        <w:rPr>
          <w:rFonts w:eastAsia="Arial"/>
        </w:rPr>
        <w:t>, including supported deep attestation mechanisms</w:t>
      </w:r>
    </w:p>
    <w:p w14:paraId="00F8F01B" w14:textId="77777777" w:rsidR="008C036E" w:rsidRPr="005C6691" w:rsidRDefault="008C036E" w:rsidP="008C036E">
      <w:pPr>
        <w:pStyle w:val="BodyText"/>
        <w:numPr>
          <w:ilvl w:val="0"/>
          <w:numId w:val="37"/>
        </w:numPr>
        <w:rPr>
          <w:rFonts w:eastAsia="Arial"/>
        </w:rPr>
      </w:pPr>
      <w:r>
        <w:rPr>
          <w:rFonts w:eastAsia="Arial"/>
        </w:rPr>
        <w:t>Information in the vPC MAY be included by reference (e.g. a pointer to an external document location with a hash of its expected value) to reduce the length of the credential.</w:t>
      </w:r>
    </w:p>
    <w:p w14:paraId="691FDF2C" w14:textId="77777777" w:rsidR="007C472D" w:rsidRDefault="007C472D" w:rsidP="004047BE">
      <w:pPr>
        <w:pStyle w:val="BodyText"/>
        <w:rPr>
          <w:rFonts w:eastAsia="Arial"/>
        </w:rPr>
      </w:pPr>
    </w:p>
    <w:p w14:paraId="06C19100" w14:textId="77777777" w:rsidR="007C472D" w:rsidRDefault="007C472D" w:rsidP="004047BE">
      <w:pPr>
        <w:pStyle w:val="Heading3"/>
        <w:rPr>
          <w:rFonts w:eastAsia="Arial"/>
        </w:rPr>
      </w:pPr>
      <w:bookmarkStart w:id="1777" w:name="_Toc233785399"/>
      <w:commentRangeStart w:id="1778"/>
      <w:r>
        <w:rPr>
          <w:rFonts w:eastAsia="Arial"/>
        </w:rPr>
        <w:t>Virtual Platform Credential Discussion (informative)</w:t>
      </w:r>
      <w:commentRangeEnd w:id="1778"/>
      <w:r w:rsidR="00866A03">
        <w:rPr>
          <w:rStyle w:val="CommentReference"/>
          <w:b w:val="0"/>
          <w:iCs w:val="0"/>
        </w:rPr>
        <w:commentReference w:id="1778"/>
      </w:r>
      <w:bookmarkEnd w:id="1777"/>
    </w:p>
    <w:p w14:paraId="4AE46F29" w14:textId="77777777" w:rsidR="007C472D" w:rsidRDefault="007C472D" w:rsidP="004047BE">
      <w:pPr>
        <w:pStyle w:val="BodyText"/>
        <w:rPr>
          <w:rFonts w:eastAsia="Arial"/>
        </w:rPr>
      </w:pPr>
    </w:p>
    <w:p w14:paraId="388960A5" w14:textId="77777777" w:rsidR="007C472D" w:rsidRPr="00F7104F" w:rsidRDefault="007C472D" w:rsidP="00F7104F">
      <w:pPr>
        <w:pStyle w:val="BodyText"/>
        <w:shd w:val="clear" w:color="auto" w:fill="E6E6E6"/>
        <w:rPr>
          <w:rFonts w:eastAsia="Arial"/>
        </w:rPr>
      </w:pPr>
      <w:r w:rsidRPr="00F7104F">
        <w:rPr>
          <w:rFonts w:eastAsia="Arial"/>
        </w:rPr>
        <w:t>The primary role of a Platform Credential is to allow an appraiser to reliably interpret information provided by TPM PCRs. They are rarely used in pPlatform scenarios, because pTPMs (at least at the time of this writing) and the associated pPlatforms are all implemented according to the PC Client specification. This platform specification defines such things as which components will be measured into which pTPM PCRs, what locality constraints are imposed on which PCRs, which PCRs are resettable, and so forth. No comparable specification exists for virtualized platforms; and because of the wide variety of virtualization use cases, it is not clear that a single platform definition could meaningfully cover them all. This means that the Platform Credential becomes quite essential in virtualized systems.</w:t>
      </w:r>
    </w:p>
    <w:p w14:paraId="094D713D" w14:textId="55FF343B" w:rsidR="007C472D" w:rsidRDefault="007C472D" w:rsidP="00F7104F">
      <w:pPr>
        <w:pStyle w:val="BodyText"/>
        <w:shd w:val="clear" w:color="auto" w:fill="E6E6E6"/>
        <w:rPr>
          <w:rFonts w:eastAsia="Arial"/>
        </w:rPr>
      </w:pPr>
      <w:r w:rsidRPr="00F7104F">
        <w:rPr>
          <w:rFonts w:eastAsia="Arial"/>
        </w:rPr>
        <w:t xml:space="preserve">The most essential role of the vPC is to allow an appraiser to confidently interpret the meaning of various vPCRs. Without the vPC, an appraiser who expects, for example, vPCR 26 to </w:t>
      </w:r>
      <w:proofErr w:type="gramStart"/>
      <w:r w:rsidRPr="00F7104F">
        <w:rPr>
          <w:rFonts w:eastAsia="Arial"/>
        </w:rPr>
        <w:t>contain  measurements</w:t>
      </w:r>
      <w:proofErr w:type="gramEnd"/>
      <w:r w:rsidRPr="00F7104F">
        <w:rPr>
          <w:rFonts w:eastAsia="Arial"/>
        </w:rPr>
        <w:t xml:space="preserve"> provided by the </w:t>
      </w:r>
      <w:ins w:id="1779" w:author="Ariel Segall" w:date="2013-10-01T17:33:00Z">
        <w:r w:rsidR="00E66CA1">
          <w:rPr>
            <w:rFonts w:eastAsia="Arial"/>
          </w:rPr>
          <w:t>vPlatform</w:t>
        </w:r>
      </w:ins>
      <w:r w:rsidRPr="00F7104F">
        <w:rPr>
          <w:rFonts w:eastAsia="Arial"/>
        </w:rPr>
        <w:t>’s trusted measurement VM could be badly deceived by a system where vPCR 26 is actually a resettable PCR controlled by the guest. Mismatched platform expectations can also cause availability problems; for example, if an appraiser is evaluating a given vPCR’s contents assuming it to contain measurements of a networking helper VM when instead it contains a virtual DVD image, the system is likely to fail; even if the measurements might be good in some absolute sense, the system cannot reasonably be appraised if the contents cannot be interpreted properly.</w:t>
      </w:r>
    </w:p>
    <w:p w14:paraId="7AFDD5B9" w14:textId="77777777" w:rsidR="007C472D" w:rsidRDefault="007C472D" w:rsidP="004047BE">
      <w:pPr>
        <w:pStyle w:val="BodyText"/>
        <w:rPr>
          <w:rFonts w:eastAsia="Arial"/>
        </w:rPr>
      </w:pPr>
    </w:p>
    <w:p w14:paraId="76FD0C9F" w14:textId="77777777" w:rsidR="007C472D" w:rsidRPr="005C6691" w:rsidRDefault="007C472D" w:rsidP="004047BE">
      <w:pPr>
        <w:pStyle w:val="BodyText"/>
        <w:rPr>
          <w:rFonts w:eastAsia="Arial"/>
        </w:rPr>
      </w:pPr>
    </w:p>
    <w:p w14:paraId="64DA17AF" w14:textId="77777777" w:rsidR="007C472D" w:rsidRDefault="007C472D">
      <w:pPr>
        <w:pStyle w:val="Heading2"/>
      </w:pPr>
      <w:bookmarkStart w:id="1780" w:name="_Ref233476027"/>
      <w:bookmarkStart w:id="1781" w:name="_Toc233785400"/>
      <w:r>
        <w:t>Attestation of Virtual Platform State</w:t>
      </w:r>
      <w:bookmarkEnd w:id="1780"/>
      <w:bookmarkEnd w:id="1781"/>
    </w:p>
    <w:p w14:paraId="1DCB9262" w14:textId="77777777" w:rsidR="007C472D" w:rsidRDefault="007C472D" w:rsidP="004047BE">
      <w:pPr>
        <w:pStyle w:val="BodyText"/>
      </w:pPr>
    </w:p>
    <w:p w14:paraId="25BB6C1B" w14:textId="77777777" w:rsidR="007C472D" w:rsidRDefault="007C472D" w:rsidP="004047BE">
      <w:pPr>
        <w:pStyle w:val="Heading3"/>
      </w:pPr>
      <w:bookmarkStart w:id="1782" w:name="_Toc233785401"/>
      <w:r>
        <w:t>Virtual Platform Attestation Requirements (normative)</w:t>
      </w:r>
      <w:bookmarkEnd w:id="1782"/>
    </w:p>
    <w:p w14:paraId="222F0B9F" w14:textId="77777777" w:rsidR="007C472D" w:rsidRDefault="007C472D" w:rsidP="000775B5">
      <w:pPr>
        <w:widowControl w:val="0"/>
        <w:numPr>
          <w:ilvl w:val="0"/>
          <w:numId w:val="36"/>
        </w:numPr>
        <w:suppressAutoHyphens/>
        <w:spacing w:after="0" w:line="240" w:lineRule="auto"/>
        <w:jc w:val="both"/>
      </w:pPr>
      <w:r>
        <w:t xml:space="preserve">The system SHALL support attestation of the state of the guest VMs and virtual platforms by use of vTPM PCRs (i.e., vTPM quote). </w:t>
      </w:r>
    </w:p>
    <w:p w14:paraId="01DD9501" w14:textId="2F9742E4" w:rsidR="007C472D" w:rsidRPr="00680687" w:rsidRDefault="007C472D" w:rsidP="000775B5">
      <w:pPr>
        <w:widowControl w:val="0"/>
        <w:numPr>
          <w:ilvl w:val="0"/>
          <w:numId w:val="36"/>
        </w:numPr>
        <w:suppressAutoHyphens/>
        <w:spacing w:after="0" w:line="240" w:lineRule="auto"/>
        <w:jc w:val="both"/>
      </w:pPr>
      <w:r>
        <w:t xml:space="preserve">Guest VM attestation SHALL include evidence about the </w:t>
      </w:r>
      <w:ins w:id="1783" w:author="Ariel Segall" w:date="2013-09-24T16:50:00Z">
        <w:r w:rsidR="006435E5">
          <w:t>R</w:t>
        </w:r>
      </w:ins>
      <w:r>
        <w:t xml:space="preserve">oot of </w:t>
      </w:r>
      <w:ins w:id="1784" w:author="Ariel Segall" w:date="2013-09-24T16:50:00Z">
        <w:r w:rsidR="006435E5">
          <w:t>T</w:t>
        </w:r>
      </w:ins>
      <w:r>
        <w:t xml:space="preserve">rust for </w:t>
      </w:r>
      <w:ins w:id="1785" w:author="Ariel Segall" w:date="2013-09-24T16:50:00Z">
        <w:r w:rsidR="006435E5">
          <w:t>M</w:t>
        </w:r>
      </w:ins>
      <w:r>
        <w:t>easurement for the guest, either in a vPlatform Credential, in the vTPM credential, or via some other remotely verifiable mechanism.</w:t>
      </w:r>
    </w:p>
    <w:p w14:paraId="2CA9EA5B" w14:textId="77777777" w:rsidR="007C472D" w:rsidRDefault="007C472D" w:rsidP="000775B5">
      <w:pPr>
        <w:widowControl w:val="0"/>
        <w:numPr>
          <w:ilvl w:val="0"/>
          <w:numId w:val="36"/>
        </w:numPr>
        <w:suppressAutoHyphens/>
        <w:spacing w:after="0" w:line="240" w:lineRule="auto"/>
        <w:jc w:val="both"/>
      </w:pPr>
      <w:r>
        <w:lastRenderedPageBreak/>
        <w:t xml:space="preserve">The system SHALL support attestation in the form of the vTPM credential, providing a remote appraiser with information about both the trusted computing base (including VMM and vPlatform Manager) and vTPM at the time the vTPM booted. This information SHALL be provided to the appraiser along with all vTPM-rooted attestations. </w:t>
      </w:r>
    </w:p>
    <w:p w14:paraId="0D90783C" w14:textId="77777777" w:rsidR="007C472D" w:rsidRDefault="007C472D" w:rsidP="000775B5">
      <w:pPr>
        <w:widowControl w:val="0"/>
        <w:numPr>
          <w:ilvl w:val="0"/>
          <w:numId w:val="36"/>
        </w:numPr>
        <w:suppressAutoHyphens/>
        <w:spacing w:after="0" w:line="240" w:lineRule="auto"/>
        <w:jc w:val="both"/>
      </w:pPr>
      <w:r>
        <w:t>The boot state of the guest VM associated with a given vTPM SHALL be included in the vTPM PCRs. The boot state of any other VMs in the vTPM’s Virtual Platform SHOULD be included in the vTPM PCRs. Runtime measurements of VMs in the Virtual Platform MAY be included in the vTPM PCRs.</w:t>
      </w:r>
    </w:p>
    <w:p w14:paraId="7A6151BC" w14:textId="77777777" w:rsidR="007C472D" w:rsidRDefault="007C472D" w:rsidP="000775B5">
      <w:pPr>
        <w:widowControl w:val="0"/>
        <w:numPr>
          <w:ilvl w:val="0"/>
          <w:numId w:val="36"/>
        </w:numPr>
        <w:suppressAutoHyphens/>
        <w:spacing w:after="0" w:line="240" w:lineRule="auto"/>
        <w:jc w:val="both"/>
      </w:pPr>
      <w:r>
        <w:t xml:space="preserve">Any </w:t>
      </w:r>
      <w:proofErr w:type="gramStart"/>
      <w:r>
        <w:t>VM which uses vTPM</w:t>
      </w:r>
      <w:proofErr w:type="gramEnd"/>
      <w:r>
        <w:t xml:space="preserve"> PCRs for state reporting SHALL be itself measured into a vTPM PCR. All measurements in vTPM PCRs SHALL be rooted in the Virtual Platform’s RTM, or in a component whose state is attested to in the vTPM credential.</w:t>
      </w:r>
    </w:p>
    <w:p w14:paraId="0289A57E" w14:textId="40140613" w:rsidR="007C472D" w:rsidRDefault="007C472D" w:rsidP="000775B5">
      <w:pPr>
        <w:widowControl w:val="0"/>
        <w:numPr>
          <w:ilvl w:val="0"/>
          <w:numId w:val="36"/>
        </w:numPr>
        <w:suppressAutoHyphens/>
        <w:spacing w:after="0" w:line="240" w:lineRule="auto"/>
        <w:jc w:val="both"/>
      </w:pPr>
      <w:r>
        <w:t xml:space="preserve">The attestation of any given Virtual Platform </w:t>
      </w:r>
      <w:ins w:id="1786" w:author="Ariel Segall" w:date="2013-09-26T13:45:00Z">
        <w:r w:rsidR="004D5DCA">
          <w:t xml:space="preserve">SHALL </w:t>
        </w:r>
      </w:ins>
      <w:r>
        <w:t>NOT be affected by the state of any other Virtual Platform, unless a deep attestation is being performed</w:t>
      </w:r>
      <w:ins w:id="1787" w:author="Ariel Segall" w:date="2013-09-26T13:43:00Z">
        <w:r w:rsidR="00E27A51">
          <w:t xml:space="preserve"> that covers service v</w:t>
        </w:r>
        <w:r w:rsidR="004D5DCA">
          <w:t>Platforms</w:t>
        </w:r>
      </w:ins>
      <w:r>
        <w:t xml:space="preserve"> (see [</w:t>
      </w:r>
      <w:ins w:id="1788" w:author="Ariel Segall" w:date="2013-10-11T23:19:00Z">
        <w:r w:rsidR="0043191F">
          <w:fldChar w:fldCharType="begin"/>
        </w:r>
        <w:r w:rsidR="0043191F">
          <w:instrText xml:space="preserve"> REF _Ref211683877 \r \h </w:instrText>
        </w:r>
      </w:ins>
      <w:r w:rsidR="0043191F">
        <w:fldChar w:fldCharType="separate"/>
      </w:r>
      <w:ins w:id="1789" w:author="Ariel Segall" w:date="2013-10-11T23:19:00Z">
        <w:r w:rsidR="0043191F">
          <w:t>10.6</w:t>
        </w:r>
        <w:r w:rsidR="0043191F">
          <w:fldChar w:fldCharType="end"/>
        </w:r>
      </w:ins>
      <w:r>
        <w:t>])</w:t>
      </w:r>
    </w:p>
    <w:p w14:paraId="759E808D" w14:textId="77777777" w:rsidR="007C472D" w:rsidRPr="00E27FA8" w:rsidRDefault="007C472D" w:rsidP="000775B5">
      <w:pPr>
        <w:widowControl w:val="0"/>
        <w:numPr>
          <w:ilvl w:val="0"/>
          <w:numId w:val="36"/>
        </w:numPr>
        <w:suppressAutoHyphens/>
        <w:spacing w:after="0" w:line="240" w:lineRule="auto"/>
        <w:jc w:val="both"/>
      </w:pPr>
      <w:r>
        <w:t>The system MAY support privacy policies, such that attestations are only performed with trusted appraisers, so that sensitive information is not released, etc.</w:t>
      </w:r>
    </w:p>
    <w:p w14:paraId="5CB6A0C0" w14:textId="77777777" w:rsidR="007C472D" w:rsidRDefault="007C472D" w:rsidP="004047BE">
      <w:pPr>
        <w:pStyle w:val="Heading3"/>
      </w:pPr>
      <w:bookmarkStart w:id="1790" w:name="_Toc233785402"/>
      <w:r>
        <w:t>Virtual Platform Attestation Discussion (informative)</w:t>
      </w:r>
      <w:bookmarkEnd w:id="1790"/>
    </w:p>
    <w:p w14:paraId="6541DC82" w14:textId="03EA9225" w:rsidR="007C472D" w:rsidRPr="00757D99" w:rsidRDefault="007C472D" w:rsidP="00757D99">
      <w:pPr>
        <w:pStyle w:val="BodyText"/>
        <w:shd w:val="clear" w:color="auto" w:fill="E6E6E6"/>
      </w:pPr>
      <w:r w:rsidRPr="00757D99">
        <w:t xml:space="preserve">Most Virtual Platform attestations, at a high level, will take the form of a vTPM quote with optional additional information, much the same way that most pPlatform attestations take the form of a pTPM quote with optional additional information. (Because this specification addresses trusted virtualized platforms, we are not concerning ourselves with purely software-based attestations, such as antivirus reports.)  However, because of the complexities of a virtualized system, we can think about a </w:t>
      </w:r>
      <w:ins w:id="1791" w:author="Ariel Segall" w:date="2013-07-30T18:39:00Z">
        <w:r w:rsidR="00B1186C">
          <w:t xml:space="preserve">vPlatform </w:t>
        </w:r>
      </w:ins>
      <w:r w:rsidRPr="00757D99">
        <w:t>attestation as breaking down into three parts: attestation about the trustworthiness of the vTPM (usually in the form of its credentials</w:t>
      </w:r>
      <w:ins w:id="1792" w:author="Ariel Segall" w:date="2013-10-11T23:22:00Z">
        <w:r w:rsidR="00931942">
          <w:t>, which provide evidence about the state of the system while the vTPM is running</w:t>
        </w:r>
      </w:ins>
      <w:r w:rsidRPr="00757D99">
        <w:t xml:space="preserve">); attestation about the trustworthiness of the vRTM; and attestation about the software running in the Virtualized Platform. As with a pPlatform, our fundamental goal is to build a chain of trust from some reliable source (the pTPM) to the user-level software or other </w:t>
      </w:r>
      <w:proofErr w:type="gramStart"/>
      <w:r w:rsidRPr="00757D99">
        <w:t>component which</w:t>
      </w:r>
      <w:proofErr w:type="gramEnd"/>
      <w:r w:rsidRPr="00757D99">
        <w:t xml:space="preserve"> the appraiser cares about.</w:t>
      </w:r>
    </w:p>
    <w:p w14:paraId="2AB5639C" w14:textId="2D5139E7" w:rsidR="00F7104F" w:rsidRPr="00757D99" w:rsidRDefault="007C472D" w:rsidP="00757D99">
      <w:pPr>
        <w:pStyle w:val="BodyText"/>
        <w:shd w:val="clear" w:color="auto" w:fill="E6E6E6"/>
      </w:pPr>
      <w:r w:rsidRPr="00757D99">
        <w:t xml:space="preserve">Normally, the vTPM attestation is passive; we present </w:t>
      </w:r>
      <w:proofErr w:type="gramStart"/>
      <w:r w:rsidRPr="00757D99">
        <w:t>credentials which</w:t>
      </w:r>
      <w:proofErr w:type="gramEnd"/>
      <w:r w:rsidRPr="00757D99">
        <w:t xml:space="preserve"> claim that the use of any vTPM key proves that the system is in an acceptable state, rather than actively presenting a pTPM quote of the current state. Some systems may want to allow the appraiser to request a pTPM quote in realtime as part of a </w:t>
      </w:r>
      <w:ins w:id="1793" w:author="Ariel Segall" w:date="2013-07-30T18:39:00Z">
        <w:r w:rsidR="00B1186C">
          <w:t xml:space="preserve">vPlatform </w:t>
        </w:r>
      </w:ins>
      <w:r w:rsidRPr="00757D99">
        <w:t xml:space="preserve">attestation, either because the vTPM credential does not provide sufficiently detailed information or because they believe the current measurements may have changed (for example, if the system supports runtime measurement of the VMM or vPlatform Manager); this is </w:t>
      </w:r>
      <w:r w:rsidRPr="00757D99">
        <w:rPr>
          <w:b/>
          <w:i/>
        </w:rPr>
        <w:t>deep attestation</w:t>
      </w:r>
      <w:r w:rsidRPr="00757D99">
        <w:t xml:space="preserve">, and will be addressed in detail in </w:t>
      </w:r>
      <w:r w:rsidR="00F7104F" w:rsidRPr="00757D99">
        <w:t xml:space="preserve">Section </w:t>
      </w:r>
      <w:r w:rsidR="00223976" w:rsidRPr="00757D99">
        <w:fldChar w:fldCharType="begin"/>
      </w:r>
      <w:r w:rsidR="00F7104F" w:rsidRPr="00757D99">
        <w:instrText xml:space="preserve"> REF _Ref211683877 \r \h </w:instrText>
      </w:r>
      <w:r w:rsidR="00223976" w:rsidRPr="00757D99">
        <w:fldChar w:fldCharType="separate"/>
      </w:r>
      <w:r w:rsidR="00F73D98">
        <w:t>10.6</w:t>
      </w:r>
      <w:r w:rsidR="00223976" w:rsidRPr="00757D99">
        <w:fldChar w:fldCharType="end"/>
      </w:r>
      <w:r w:rsidR="00F7104F" w:rsidRPr="00757D99">
        <w:t xml:space="preserve">. </w:t>
      </w:r>
    </w:p>
    <w:p w14:paraId="0BBB1F3B" w14:textId="17EE7544" w:rsidR="007C472D" w:rsidRPr="00757D99" w:rsidRDefault="007C472D" w:rsidP="00757D99">
      <w:pPr>
        <w:pStyle w:val="BodyText"/>
        <w:shd w:val="clear" w:color="auto" w:fill="E6E6E6"/>
        <w:rPr>
          <w:bCs/>
        </w:rPr>
      </w:pPr>
      <w:r w:rsidRPr="00757D99">
        <w:t xml:space="preserve">The attestation of the vRTM connects the </w:t>
      </w:r>
      <w:proofErr w:type="gramStart"/>
      <w:r w:rsidRPr="00757D99">
        <w:t>components which</w:t>
      </w:r>
      <w:proofErr w:type="gramEnd"/>
      <w:r w:rsidRPr="00757D99">
        <w:t xml:space="preserve"> measure the vPlatform with the lower-level trusted components. Although this </w:t>
      </w:r>
      <w:r w:rsidRPr="00757D99">
        <w:rPr>
          <w:b/>
          <w:bCs/>
        </w:rPr>
        <w:t xml:space="preserve">can </w:t>
      </w:r>
      <w:r w:rsidRPr="00757D99">
        <w:rPr>
          <w:bCs/>
        </w:rPr>
        <w:t xml:space="preserve">be done using a distinct chain to the pTPM (and thus pRTM), it is normally built upon vTPM attestation; if </w:t>
      </w:r>
      <w:ins w:id="1794" w:author="Ariel Segall" w:date="2013-09-24T17:13:00Z">
        <w:r w:rsidR="00ED3A0D">
          <w:rPr>
            <w:bCs/>
          </w:rPr>
          <w:t xml:space="preserve">the </w:t>
        </w:r>
      </w:ins>
      <w:ins w:id="1795" w:author="Ariel Segall" w:date="2013-09-24T17:14:00Z">
        <w:r w:rsidR="00ED3A0D">
          <w:rPr>
            <w:bCs/>
          </w:rPr>
          <w:t xml:space="preserve">measurement of the </w:t>
        </w:r>
      </w:ins>
      <w:proofErr w:type="gramStart"/>
      <w:ins w:id="1796" w:author="Ariel Segall" w:date="2013-09-24T17:13:00Z">
        <w:r w:rsidR="00ED3A0D">
          <w:rPr>
            <w:bCs/>
          </w:rPr>
          <w:t xml:space="preserve">vRTM </w:t>
        </w:r>
      </w:ins>
      <w:ins w:id="1797" w:author="Ariel Segall" w:date="2013-09-24T17:14:00Z">
        <w:r w:rsidR="00ED3A0D">
          <w:rPr>
            <w:bCs/>
          </w:rPr>
          <w:t xml:space="preserve"> is</w:t>
        </w:r>
        <w:proofErr w:type="gramEnd"/>
        <w:r w:rsidR="00ED3A0D">
          <w:rPr>
            <w:bCs/>
          </w:rPr>
          <w:t xml:space="preserve"> included</w:t>
        </w:r>
      </w:ins>
      <w:r w:rsidRPr="00757D99">
        <w:rPr>
          <w:bCs/>
        </w:rPr>
        <w:t xml:space="preserve"> in the vTPM’s attestation</w:t>
      </w:r>
      <w:ins w:id="1798" w:author="Ariel Segall" w:date="2013-09-24T17:14:00Z">
        <w:r w:rsidR="00ED3A0D">
          <w:rPr>
            <w:bCs/>
          </w:rPr>
          <w:t>, and the appraiser believes it</w:t>
        </w:r>
      </w:ins>
      <w:r w:rsidRPr="00757D99">
        <w:rPr>
          <w:bCs/>
        </w:rPr>
        <w:t xml:space="preserve"> is good, then the</w:t>
      </w:r>
      <w:ins w:id="1799" w:author="Ariel Segall" w:date="2013-09-24T17:14:00Z">
        <w:r w:rsidR="00ED3A0D">
          <w:rPr>
            <w:bCs/>
          </w:rPr>
          <w:t xml:space="preserve"> appraiser can rely upon measurements produced by the</w:t>
        </w:r>
      </w:ins>
      <w:r w:rsidRPr="00757D99">
        <w:rPr>
          <w:bCs/>
        </w:rPr>
        <w:t xml:space="preserve"> </w:t>
      </w:r>
      <w:ins w:id="1800" w:author="Ariel Segall" w:date="2013-09-24T17:14:00Z">
        <w:r w:rsidR="00ED3A0D">
          <w:rPr>
            <w:bCs/>
          </w:rPr>
          <w:t>vRTPM</w:t>
        </w:r>
      </w:ins>
      <w:r w:rsidRPr="00757D99">
        <w:rPr>
          <w:bCs/>
        </w:rPr>
        <w:t xml:space="preserve">. </w:t>
      </w:r>
      <w:ins w:id="1801" w:author="Ariel Segall" w:date="2013-10-11T23:35:00Z">
        <w:r w:rsidR="00EF29E4">
          <w:rPr>
            <w:bCs/>
          </w:rPr>
          <w:t>Because the most common form of vTPM attestation is through the evidence in a credential combined with the use of the certified key, vRTM attestation will usually be achieved through the same certificates. A vTPM quote with appropriate credentials will both provide the vRTM</w:t>
        </w:r>
      </w:ins>
      <w:ins w:id="1802" w:author="Ariel Segall" w:date="2013-10-11T23:38:00Z">
        <w:r w:rsidR="00EF29E4">
          <w:rPr>
            <w:bCs/>
          </w:rPr>
          <w:t xml:space="preserve">’s measurement results and attest to the correctness of the vRTM itself. </w:t>
        </w:r>
      </w:ins>
      <w:r w:rsidRPr="00757D99">
        <w:rPr>
          <w:bCs/>
        </w:rPr>
        <w:t>We discuss what vRTMs may be and options for measuring them in the next section.</w:t>
      </w:r>
    </w:p>
    <w:p w14:paraId="24A9DFD2" w14:textId="77777777" w:rsidR="007C472D" w:rsidRPr="00E45C56" w:rsidRDefault="007C472D" w:rsidP="00757D99">
      <w:pPr>
        <w:pStyle w:val="BodyText"/>
        <w:shd w:val="clear" w:color="auto" w:fill="E6E6E6"/>
      </w:pPr>
      <w:r w:rsidRPr="00757D99">
        <w:rPr>
          <w:bCs/>
        </w:rPr>
        <w:t xml:space="preserve">The remainder of the attestation is built on the combination of vTPM quote and trust in the vRTM; a chain of trust is built from the vRTM to higher components, and measurements are stored in the vTPM PCRs, as supported by vPlatform software. Just as in a pPlatform, it is essential to connect all links in the chain of trust. </w:t>
      </w:r>
      <w:proofErr w:type="gramStart"/>
      <w:r w:rsidRPr="00757D99">
        <w:rPr>
          <w:bCs/>
        </w:rPr>
        <w:t>vPlatforms</w:t>
      </w:r>
      <w:proofErr w:type="gramEnd"/>
      <w:r w:rsidRPr="00757D99">
        <w:rPr>
          <w:bCs/>
        </w:rPr>
        <w:t xml:space="preserve">, however, support much more varied chains of trust. For example, if my vPlatform contains a dedicated measurement VM performing VM introspection on my main guest VM, my attestation might include a standard boot-time chain of trust for the guest in </w:t>
      </w:r>
      <w:r w:rsidRPr="00757D99">
        <w:rPr>
          <w:bCs/>
        </w:rPr>
        <w:lastRenderedPageBreak/>
        <w:t>low vPCRs, and a distinct set of high vPCRs (normally above the pTPM’s 24) establishing trust in the measurement VM, and then containing runtime measurements of the guest. The appraiser could evaluate both branches of the chain of trust before deciding whether or not it approves of the virtual platform.</w:t>
      </w:r>
    </w:p>
    <w:p w14:paraId="23FC3669" w14:textId="77777777" w:rsidR="007C472D" w:rsidRDefault="007C472D" w:rsidP="004047BE">
      <w:pPr>
        <w:pStyle w:val="Heading3"/>
      </w:pPr>
      <w:bookmarkStart w:id="1803" w:name="_Toc233785403"/>
      <w:commentRangeStart w:id="1804"/>
      <w:r>
        <w:t>Virtual Platform RTMs (informative)</w:t>
      </w:r>
      <w:commentRangeEnd w:id="1804"/>
      <w:r w:rsidR="00757D99">
        <w:rPr>
          <w:rStyle w:val="CommentReference"/>
          <w:b w:val="0"/>
          <w:iCs w:val="0"/>
        </w:rPr>
        <w:commentReference w:id="1804"/>
      </w:r>
      <w:bookmarkEnd w:id="1803"/>
    </w:p>
    <w:p w14:paraId="1DC019B0" w14:textId="7C99003C" w:rsidR="007C472D" w:rsidRPr="00757D99" w:rsidRDefault="007C472D" w:rsidP="00757D99">
      <w:pPr>
        <w:pStyle w:val="BodyText"/>
        <w:shd w:val="clear" w:color="auto" w:fill="E6E6E6"/>
        <w:jc w:val="left"/>
        <w:rPr>
          <w:rFonts w:eastAsia="Arial"/>
        </w:rPr>
      </w:pPr>
      <w:r w:rsidRPr="00757D99">
        <w:t>The</w:t>
      </w:r>
      <w:r w:rsidRPr="00757D99">
        <w:rPr>
          <w:rFonts w:eastAsia="Arial"/>
        </w:rPr>
        <w:t xml:space="preserve"> </w:t>
      </w:r>
      <w:ins w:id="1805" w:author="Ariel Segall" w:date="2013-09-24T17:24:00Z">
        <w:r w:rsidR="00C319A5">
          <w:t>RTM</w:t>
        </w:r>
      </w:ins>
      <w:r w:rsidRPr="00757D99">
        <w:rPr>
          <w:rFonts w:eastAsia="Arial"/>
        </w:rPr>
        <w:t xml:space="preserve"> </w:t>
      </w:r>
      <w:r w:rsidRPr="00757D99">
        <w:t>of</w:t>
      </w:r>
      <w:r w:rsidRPr="00757D99">
        <w:rPr>
          <w:rFonts w:eastAsia="Arial"/>
        </w:rPr>
        <w:t xml:space="preserve"> </w:t>
      </w:r>
      <w:r w:rsidRPr="00757D99">
        <w:t>the</w:t>
      </w:r>
      <w:r w:rsidRPr="00757D99">
        <w:rPr>
          <w:rFonts w:eastAsia="Arial"/>
        </w:rPr>
        <w:t xml:space="preserve"> </w:t>
      </w:r>
      <w:r w:rsidRPr="00757D99">
        <w:t>VM</w:t>
      </w:r>
      <w:r w:rsidRPr="00757D99">
        <w:rPr>
          <w:rFonts w:eastAsia="Arial"/>
        </w:rPr>
        <w:t xml:space="preserve">, </w:t>
      </w:r>
      <w:r w:rsidRPr="00757D99">
        <w:t>since</w:t>
      </w:r>
      <w:r w:rsidRPr="00757D99">
        <w:rPr>
          <w:rFonts w:eastAsia="Arial"/>
        </w:rPr>
        <w:t xml:space="preserve"> </w:t>
      </w:r>
      <w:r w:rsidRPr="00757D99">
        <w:t>it</w:t>
      </w:r>
      <w:r w:rsidRPr="00757D99">
        <w:rPr>
          <w:rFonts w:eastAsia="Arial"/>
        </w:rPr>
        <w:t xml:space="preserve"> </w:t>
      </w:r>
      <w:r w:rsidRPr="00757D99">
        <w:t>is</w:t>
      </w:r>
      <w:ins w:id="1806" w:author="Ariel Segall" w:date="2013-09-24T17:24:00Z">
        <w:r w:rsidR="00C319A5">
          <w:t xml:space="preserve"> implemented in</w:t>
        </w:r>
      </w:ins>
      <w:r w:rsidRPr="00757D99">
        <w:rPr>
          <w:rFonts w:eastAsia="Arial"/>
        </w:rPr>
        <w:t xml:space="preserve"> </w:t>
      </w:r>
      <w:r w:rsidRPr="00757D99">
        <w:t>software</w:t>
      </w:r>
      <w:r w:rsidRPr="00757D99">
        <w:rPr>
          <w:rFonts w:eastAsia="Arial"/>
        </w:rPr>
        <w:t xml:space="preserve">, </w:t>
      </w:r>
      <w:r w:rsidRPr="00757D99">
        <w:t>must</w:t>
      </w:r>
      <w:r w:rsidRPr="00757D99">
        <w:rPr>
          <w:rFonts w:eastAsia="Arial"/>
        </w:rPr>
        <w:t xml:space="preserve"> </w:t>
      </w:r>
      <w:r w:rsidRPr="00757D99">
        <w:t>itself</w:t>
      </w:r>
      <w:r w:rsidRPr="00757D99">
        <w:rPr>
          <w:rFonts w:eastAsia="Arial"/>
        </w:rPr>
        <w:t xml:space="preserve"> </w:t>
      </w:r>
      <w:r w:rsidRPr="00757D99">
        <w:t>be</w:t>
      </w:r>
      <w:r w:rsidRPr="00757D99">
        <w:rPr>
          <w:rFonts w:eastAsia="Arial"/>
        </w:rPr>
        <w:t xml:space="preserve"> </w:t>
      </w:r>
      <w:r w:rsidRPr="00757D99">
        <w:t>measured</w:t>
      </w:r>
      <w:r w:rsidRPr="00757D99">
        <w:rPr>
          <w:rFonts w:eastAsia="Arial"/>
        </w:rPr>
        <w:t xml:space="preserve">.  </w:t>
      </w:r>
      <w:r w:rsidRPr="00757D99">
        <w:t>One</w:t>
      </w:r>
      <w:r w:rsidRPr="00757D99">
        <w:rPr>
          <w:rFonts w:eastAsia="Arial"/>
        </w:rPr>
        <w:t xml:space="preserve"> </w:t>
      </w:r>
      <w:r w:rsidRPr="00757D99">
        <w:t>method for this</w:t>
      </w:r>
      <w:r w:rsidRPr="00757D99">
        <w:rPr>
          <w:rFonts w:eastAsia="Arial"/>
        </w:rPr>
        <w:t xml:space="preserve"> </w:t>
      </w:r>
      <w:r w:rsidRPr="00757D99">
        <w:t>is</w:t>
      </w:r>
      <w:r w:rsidRPr="00757D99">
        <w:rPr>
          <w:rFonts w:eastAsia="Arial"/>
        </w:rPr>
        <w:t xml:space="preserve"> </w:t>
      </w:r>
      <w:r w:rsidRPr="00757D99">
        <w:t>to</w:t>
      </w:r>
      <w:r w:rsidRPr="00757D99">
        <w:rPr>
          <w:rFonts w:eastAsia="Arial"/>
        </w:rPr>
        <w:t xml:space="preserve"> </w:t>
      </w:r>
      <w:r w:rsidRPr="00757D99">
        <w:t>have</w:t>
      </w:r>
      <w:r w:rsidRPr="00757D99">
        <w:rPr>
          <w:rFonts w:eastAsia="Arial"/>
        </w:rPr>
        <w:t xml:space="preserve"> </w:t>
      </w:r>
      <w:r w:rsidRPr="00757D99">
        <w:t>the</w:t>
      </w:r>
      <w:r w:rsidRPr="00757D99">
        <w:rPr>
          <w:rFonts w:eastAsia="Arial"/>
        </w:rPr>
        <w:t xml:space="preserve"> </w:t>
      </w:r>
      <w:r w:rsidRPr="00757D99">
        <w:t>vPlatform</w:t>
      </w:r>
      <w:r w:rsidRPr="00757D99">
        <w:rPr>
          <w:rFonts w:eastAsia="Arial"/>
        </w:rPr>
        <w:t xml:space="preserve"> </w:t>
      </w:r>
      <w:r w:rsidRPr="00757D99">
        <w:t>Manager</w:t>
      </w:r>
      <w:r w:rsidRPr="00757D99">
        <w:rPr>
          <w:rFonts w:eastAsia="Arial"/>
        </w:rPr>
        <w:t xml:space="preserve">, </w:t>
      </w:r>
      <w:r w:rsidRPr="00757D99">
        <w:t>which</w:t>
      </w:r>
      <w:r w:rsidRPr="00757D99">
        <w:rPr>
          <w:rFonts w:eastAsia="Arial"/>
        </w:rPr>
        <w:t xml:space="preserve"> </w:t>
      </w:r>
      <w:r w:rsidRPr="00757D99">
        <w:t>itself</w:t>
      </w:r>
      <w:r w:rsidRPr="00757D99">
        <w:rPr>
          <w:rFonts w:eastAsia="Arial"/>
        </w:rPr>
        <w:t xml:space="preserve"> </w:t>
      </w:r>
      <w:r w:rsidRPr="00757D99">
        <w:t>is</w:t>
      </w:r>
      <w:r w:rsidRPr="00757D99">
        <w:rPr>
          <w:rFonts w:eastAsia="Arial"/>
        </w:rPr>
        <w:t xml:space="preserve"> </w:t>
      </w:r>
      <w:r w:rsidRPr="00757D99">
        <w:t>measured</w:t>
      </w:r>
      <w:r w:rsidRPr="00757D99">
        <w:rPr>
          <w:rFonts w:eastAsia="Arial"/>
        </w:rPr>
        <w:t xml:space="preserve"> </w:t>
      </w:r>
      <w:r w:rsidRPr="00757D99">
        <w:t>into</w:t>
      </w:r>
      <w:r w:rsidRPr="00757D99">
        <w:rPr>
          <w:rFonts w:eastAsia="Arial"/>
        </w:rPr>
        <w:t xml:space="preserve"> </w:t>
      </w:r>
      <w:r w:rsidRPr="00757D99">
        <w:t>the</w:t>
      </w:r>
      <w:r w:rsidRPr="00757D99">
        <w:rPr>
          <w:rFonts w:eastAsia="Arial"/>
        </w:rPr>
        <w:t xml:space="preserve"> </w:t>
      </w:r>
      <w:r w:rsidRPr="00757D99">
        <w:t>pTPM</w:t>
      </w:r>
      <w:r w:rsidRPr="00757D99">
        <w:rPr>
          <w:rFonts w:eastAsia="Arial"/>
        </w:rPr>
        <w:t xml:space="preserve"> </w:t>
      </w:r>
      <w:r w:rsidRPr="00757D99">
        <w:t>PCRs</w:t>
      </w:r>
      <w:ins w:id="1807" w:author="Ariel Segall" w:date="2013-10-11T23:39:00Z">
        <w:r w:rsidR="00A702AE">
          <w:rPr>
            <w:rFonts w:eastAsia="Arial"/>
          </w:rPr>
          <w:t xml:space="preserve">, </w:t>
        </w:r>
      </w:ins>
      <w:r w:rsidRPr="00757D99">
        <w:t>place</w:t>
      </w:r>
      <w:r w:rsidRPr="00757D99">
        <w:rPr>
          <w:rFonts w:eastAsia="Arial"/>
        </w:rPr>
        <w:t xml:space="preserve"> </w:t>
      </w:r>
      <w:r w:rsidRPr="00757D99">
        <w:t>the</w:t>
      </w:r>
      <w:r w:rsidRPr="00757D99">
        <w:rPr>
          <w:rFonts w:eastAsia="Arial"/>
        </w:rPr>
        <w:t xml:space="preserve"> </w:t>
      </w:r>
      <w:r w:rsidRPr="00757D99">
        <w:t>measurements</w:t>
      </w:r>
      <w:r w:rsidRPr="00757D99">
        <w:rPr>
          <w:rFonts w:eastAsia="Arial"/>
        </w:rPr>
        <w:t xml:space="preserve"> </w:t>
      </w:r>
      <w:r w:rsidRPr="00757D99">
        <w:t>in</w:t>
      </w:r>
      <w:r w:rsidRPr="00757D99">
        <w:rPr>
          <w:rFonts w:eastAsia="Arial"/>
        </w:rPr>
        <w:t xml:space="preserve"> </w:t>
      </w:r>
      <w:r w:rsidRPr="00757D99">
        <w:t>the</w:t>
      </w:r>
      <w:r w:rsidRPr="00757D99">
        <w:rPr>
          <w:rFonts w:eastAsia="Arial"/>
        </w:rPr>
        <w:t xml:space="preserve"> “</w:t>
      </w:r>
      <w:r w:rsidRPr="00757D99">
        <w:t>static</w:t>
      </w:r>
      <w:r w:rsidRPr="00757D99">
        <w:rPr>
          <w:rFonts w:eastAsia="Arial"/>
        </w:rPr>
        <w:t xml:space="preserve">” </w:t>
      </w:r>
      <w:ins w:id="1808" w:author="Ariel Segall" w:date="2013-10-11T23:45:00Z">
        <w:r w:rsidR="00C15B17">
          <w:rPr>
            <w:rFonts w:eastAsia="Arial"/>
          </w:rPr>
          <w:t>v</w:t>
        </w:r>
      </w:ins>
      <w:r w:rsidRPr="00757D99">
        <w:t>PCRs</w:t>
      </w:r>
      <w:r w:rsidRPr="00757D99">
        <w:rPr>
          <w:rFonts w:eastAsia="Arial"/>
        </w:rPr>
        <w:t xml:space="preserve">.  </w:t>
      </w:r>
      <w:r w:rsidRPr="00757D99">
        <w:t>In</w:t>
      </w:r>
      <w:r w:rsidRPr="00757D99">
        <w:rPr>
          <w:rFonts w:eastAsia="Arial"/>
        </w:rPr>
        <w:t xml:space="preserve"> </w:t>
      </w:r>
      <w:r w:rsidRPr="00757D99">
        <w:t>this</w:t>
      </w:r>
      <w:r w:rsidRPr="00757D99">
        <w:rPr>
          <w:rFonts w:eastAsia="Arial"/>
        </w:rPr>
        <w:t xml:space="preserve"> </w:t>
      </w:r>
      <w:r w:rsidRPr="00757D99">
        <w:t>case</w:t>
      </w:r>
      <w:ins w:id="1809" w:author="Ariel Segall" w:date="2013-10-11T23:41:00Z">
        <w:r w:rsidR="00A702AE">
          <w:rPr>
            <w:rFonts w:eastAsia="Arial"/>
          </w:rPr>
          <w:t xml:space="preserve">, the measurements will follow the PC client specification </w:t>
        </w:r>
      </w:ins>
      <w:ins w:id="1810" w:author="Ariel Segall" w:date="2013-10-11T23:43:00Z">
        <w:r w:rsidR="00A702AE">
          <w:rPr>
            <w:rFonts w:eastAsia="Arial"/>
          </w:rPr>
          <w:fldChar w:fldCharType="begin"/>
        </w:r>
        <w:r w:rsidR="00A702AE">
          <w:rPr>
            <w:rFonts w:eastAsia="Arial"/>
          </w:rPr>
          <w:instrText xml:space="preserve"> REF _Ref232766542 \r \h </w:instrText>
        </w:r>
        <w:r w:rsidR="00A702AE">
          <w:rPr>
            <w:rFonts w:eastAsia="Arial"/>
          </w:rPr>
        </w:r>
      </w:ins>
      <w:r w:rsidR="00A702AE">
        <w:rPr>
          <w:rFonts w:eastAsia="Arial"/>
        </w:rPr>
        <w:fldChar w:fldCharType="separate"/>
      </w:r>
      <w:ins w:id="1811" w:author="Ariel Segall" w:date="2013-10-11T23:43:00Z">
        <w:r w:rsidR="00A702AE">
          <w:rPr>
            <w:rFonts w:eastAsia="Arial"/>
          </w:rPr>
          <w:t>[14]</w:t>
        </w:r>
        <w:r w:rsidR="00A702AE">
          <w:rPr>
            <w:rFonts w:eastAsia="Arial"/>
          </w:rPr>
          <w:fldChar w:fldCharType="end"/>
        </w:r>
      </w:ins>
      <w:ins w:id="1812" w:author="Ariel Segall" w:date="2013-10-11T23:44:00Z">
        <w:r w:rsidR="00C15B17">
          <w:rPr>
            <w:rFonts w:eastAsia="Arial"/>
          </w:rPr>
          <w:t>, just produced by the Manager</w:t>
        </w:r>
      </w:ins>
      <w:ins w:id="1813" w:author="Ariel Segall" w:date="2013-10-11T23:45:00Z">
        <w:r w:rsidR="00C15B17">
          <w:rPr>
            <w:rFonts w:eastAsia="Arial"/>
          </w:rPr>
          <w:t>,</w:t>
        </w:r>
      </w:ins>
    </w:p>
    <w:p w14:paraId="6DA6299C" w14:textId="3CD28BF3" w:rsidR="007C472D" w:rsidRPr="00757D99" w:rsidRDefault="007C472D" w:rsidP="00757D99">
      <w:pPr>
        <w:pStyle w:val="BodyText"/>
        <w:shd w:val="clear" w:color="auto" w:fill="E6E6E6"/>
        <w:jc w:val="left"/>
        <w:rPr>
          <w:rFonts w:eastAsia="Arial"/>
        </w:rPr>
      </w:pPr>
      <w:r w:rsidRPr="00757D99">
        <w:t>A</w:t>
      </w:r>
      <w:r w:rsidRPr="00757D99">
        <w:rPr>
          <w:rFonts w:eastAsia="Arial"/>
        </w:rPr>
        <w:t xml:space="preserve"> </w:t>
      </w:r>
      <w:r w:rsidRPr="00757D99">
        <w:t>second</w:t>
      </w:r>
      <w:r w:rsidRPr="00757D99">
        <w:rPr>
          <w:rFonts w:eastAsia="Arial"/>
        </w:rPr>
        <w:t xml:space="preserve"> </w:t>
      </w:r>
      <w:r w:rsidRPr="00757D99">
        <w:t>way</w:t>
      </w:r>
      <w:r w:rsidRPr="00757D99">
        <w:rPr>
          <w:rFonts w:eastAsia="Arial"/>
        </w:rPr>
        <w:t xml:space="preserve"> </w:t>
      </w:r>
      <w:r w:rsidRPr="00757D99">
        <w:t>of</w:t>
      </w:r>
      <w:r w:rsidRPr="00757D99">
        <w:rPr>
          <w:rFonts w:eastAsia="Arial"/>
        </w:rPr>
        <w:t xml:space="preserve"> </w:t>
      </w:r>
      <w:r w:rsidRPr="00757D99">
        <w:t>doing</w:t>
      </w:r>
      <w:r w:rsidRPr="00757D99">
        <w:rPr>
          <w:rFonts w:eastAsia="Arial"/>
        </w:rPr>
        <w:t xml:space="preserve"> </w:t>
      </w:r>
      <w:r w:rsidRPr="00757D99">
        <w:t>this</w:t>
      </w:r>
      <w:r w:rsidRPr="00757D99">
        <w:rPr>
          <w:rFonts w:eastAsia="Arial"/>
        </w:rPr>
        <w:t xml:space="preserve"> </w:t>
      </w:r>
      <w:r w:rsidRPr="00757D99">
        <w:t>measurement</w:t>
      </w:r>
      <w:r w:rsidRPr="00757D99">
        <w:rPr>
          <w:rFonts w:eastAsia="Arial"/>
        </w:rPr>
        <w:t xml:space="preserve"> </w:t>
      </w:r>
      <w:r w:rsidRPr="00757D99">
        <w:t>allows</w:t>
      </w:r>
      <w:r w:rsidRPr="00757D99">
        <w:rPr>
          <w:rFonts w:eastAsia="Arial"/>
        </w:rPr>
        <w:t xml:space="preserve"> </w:t>
      </w:r>
      <w:r w:rsidRPr="00757D99">
        <w:t>the</w:t>
      </w:r>
      <w:r w:rsidRPr="00757D99">
        <w:rPr>
          <w:rFonts w:eastAsia="Arial"/>
        </w:rPr>
        <w:t xml:space="preserve"> </w:t>
      </w:r>
      <w:ins w:id="1814" w:author="Ariel Segall" w:date="2013-09-26T13:51:00Z">
        <w:r w:rsidR="0041463F">
          <w:rPr>
            <w:rFonts w:eastAsia="Arial"/>
          </w:rPr>
          <w:t>v</w:t>
        </w:r>
      </w:ins>
      <w:r w:rsidRPr="00757D99">
        <w:t>BIOS</w:t>
      </w:r>
      <w:r w:rsidRPr="00757D99">
        <w:rPr>
          <w:rFonts w:eastAsia="Arial"/>
        </w:rPr>
        <w:t xml:space="preserve"> </w:t>
      </w:r>
      <w:r w:rsidRPr="00757D99">
        <w:t>to</w:t>
      </w:r>
      <w:r w:rsidRPr="00757D99">
        <w:rPr>
          <w:rFonts w:eastAsia="Arial"/>
        </w:rPr>
        <w:t xml:space="preserve"> </w:t>
      </w:r>
      <w:ins w:id="1815" w:author="Ariel Segall" w:date="2013-09-26T13:52:00Z">
        <w:r w:rsidR="00D10C72">
          <w:rPr>
            <w:rFonts w:eastAsia="Arial"/>
          </w:rPr>
          <w:t xml:space="preserve">act as </w:t>
        </w:r>
      </w:ins>
      <w:r w:rsidRPr="00757D99">
        <w:t>the</w:t>
      </w:r>
      <w:r w:rsidRPr="00757D99">
        <w:rPr>
          <w:rFonts w:eastAsia="Arial"/>
        </w:rPr>
        <w:t xml:space="preserve"> </w:t>
      </w:r>
      <w:ins w:id="1816" w:author="Ariel Segall" w:date="2013-10-11T23:44:00Z">
        <w:r w:rsidR="00C15B17">
          <w:rPr>
            <w:rFonts w:eastAsia="Arial"/>
          </w:rPr>
          <w:t>v</w:t>
        </w:r>
      </w:ins>
      <w:r w:rsidRPr="00757D99">
        <w:t>CRTM</w:t>
      </w:r>
      <w:ins w:id="1817" w:author="Ariel Segall" w:date="2013-10-11T23:44:00Z">
        <w:r w:rsidR="00A702AE">
          <w:rPr>
            <w:rFonts w:eastAsia="Arial"/>
          </w:rPr>
          <w:t xml:space="preserve">, just as the regular BIOS does </w:t>
        </w:r>
      </w:ins>
      <w:r w:rsidRPr="00757D99">
        <w:t>would</w:t>
      </w:r>
      <w:r w:rsidRPr="00757D99">
        <w:rPr>
          <w:rFonts w:eastAsia="Arial"/>
        </w:rPr>
        <w:t xml:space="preserve"> </w:t>
      </w:r>
      <w:r w:rsidRPr="00757D99">
        <w:t>in</w:t>
      </w:r>
      <w:r w:rsidRPr="00757D99">
        <w:rPr>
          <w:rFonts w:eastAsia="Arial"/>
        </w:rPr>
        <w:t xml:space="preserve"> </w:t>
      </w:r>
      <w:r w:rsidRPr="00757D99">
        <w:t>a</w:t>
      </w:r>
      <w:ins w:id="1818" w:author="Ariel Segall" w:date="2013-10-11T23:44:00Z">
        <w:r w:rsidR="00A702AE">
          <w:t xml:space="preserve"> physical platform</w:t>
        </w:r>
      </w:ins>
      <w:r w:rsidRPr="00757D99">
        <w:rPr>
          <w:rFonts w:eastAsia="Arial"/>
        </w:rPr>
        <w:t xml:space="preserve">, </w:t>
      </w:r>
      <w:ins w:id="1819" w:author="Ariel Segall" w:date="2013-10-11T23:44:00Z">
        <w:r w:rsidR="00C15B17">
          <w:t>wth one exception</w:t>
        </w:r>
      </w:ins>
      <w:ins w:id="1820" w:author="Ariel Segall" w:date="2013-10-11T23:45:00Z">
        <w:r w:rsidR="00C15B17">
          <w:t>:</w:t>
        </w:r>
      </w:ins>
      <w:r w:rsidRPr="00757D99">
        <w:rPr>
          <w:rFonts w:eastAsia="Arial"/>
        </w:rPr>
        <w:t xml:space="preserve"> </w:t>
      </w:r>
      <w:r w:rsidRPr="00757D99">
        <w:t>the</w:t>
      </w:r>
      <w:r w:rsidRPr="00757D99">
        <w:rPr>
          <w:rFonts w:eastAsia="Arial"/>
        </w:rPr>
        <w:t xml:space="preserve"> </w:t>
      </w:r>
      <w:ins w:id="1821" w:author="Ariel Segall" w:date="2013-10-11T23:50:00Z">
        <w:r w:rsidR="00495CDA">
          <w:rPr>
            <w:rFonts w:eastAsia="Arial"/>
          </w:rPr>
          <w:t>v</w:t>
        </w:r>
      </w:ins>
      <w:r w:rsidRPr="00757D99">
        <w:t>CRTM</w:t>
      </w:r>
      <w:r w:rsidRPr="00757D99">
        <w:rPr>
          <w:rFonts w:eastAsia="Arial"/>
        </w:rPr>
        <w:t xml:space="preserve"> </w:t>
      </w:r>
      <w:r w:rsidRPr="00757D99">
        <w:t>would</w:t>
      </w:r>
      <w:r w:rsidRPr="00757D99">
        <w:rPr>
          <w:rFonts w:eastAsia="Arial"/>
        </w:rPr>
        <w:t xml:space="preserve"> </w:t>
      </w:r>
      <w:r w:rsidRPr="00757D99">
        <w:t>not</w:t>
      </w:r>
      <w:r w:rsidRPr="00757D99">
        <w:rPr>
          <w:rFonts w:eastAsia="Arial"/>
        </w:rPr>
        <w:t xml:space="preserve"> </w:t>
      </w:r>
      <w:r w:rsidRPr="00757D99">
        <w:t>measure</w:t>
      </w:r>
      <w:r w:rsidRPr="00757D99">
        <w:rPr>
          <w:rFonts w:eastAsia="Arial"/>
        </w:rPr>
        <w:t xml:space="preserve"> </w:t>
      </w:r>
      <w:r w:rsidRPr="00757D99">
        <w:t>itself</w:t>
      </w:r>
      <w:r w:rsidRPr="00757D99">
        <w:rPr>
          <w:rFonts w:eastAsia="Arial"/>
        </w:rPr>
        <w:t xml:space="preserve">, </w:t>
      </w:r>
      <w:r w:rsidRPr="00757D99">
        <w:t>but</w:t>
      </w:r>
      <w:r w:rsidRPr="00757D99">
        <w:rPr>
          <w:rFonts w:eastAsia="Arial"/>
        </w:rPr>
        <w:t xml:space="preserve"> </w:t>
      </w:r>
      <w:r w:rsidRPr="00757D99">
        <w:t>rather</w:t>
      </w:r>
      <w:r w:rsidRPr="00757D99">
        <w:rPr>
          <w:rFonts w:eastAsia="Arial"/>
        </w:rPr>
        <w:t xml:space="preserve"> </w:t>
      </w:r>
      <w:r w:rsidRPr="00757D99">
        <w:t>be</w:t>
      </w:r>
      <w:r w:rsidRPr="00757D99">
        <w:rPr>
          <w:rFonts w:eastAsia="Arial"/>
        </w:rPr>
        <w:t xml:space="preserve"> </w:t>
      </w:r>
      <w:r w:rsidRPr="00757D99">
        <w:t>measured</w:t>
      </w:r>
      <w:r w:rsidRPr="00757D99">
        <w:rPr>
          <w:rFonts w:eastAsia="Arial"/>
        </w:rPr>
        <w:t xml:space="preserve"> </w:t>
      </w:r>
      <w:r w:rsidRPr="00757D99">
        <w:t>by</w:t>
      </w:r>
      <w:r w:rsidRPr="00757D99">
        <w:rPr>
          <w:rFonts w:eastAsia="Arial"/>
        </w:rPr>
        <w:t xml:space="preserve"> </w:t>
      </w:r>
      <w:r w:rsidRPr="00757D99">
        <w:t>the</w:t>
      </w:r>
      <w:r w:rsidRPr="00757D99">
        <w:rPr>
          <w:rFonts w:eastAsia="Arial"/>
        </w:rPr>
        <w:t xml:space="preserve"> </w:t>
      </w:r>
      <w:ins w:id="1822" w:author="Ariel Segall" w:date="2013-10-11T23:45:00Z">
        <w:r w:rsidR="00C15B17">
          <w:rPr>
            <w:rFonts w:eastAsia="Arial"/>
          </w:rPr>
          <w:t xml:space="preserve">vPlatform </w:t>
        </w:r>
        <w:r w:rsidR="00C15B17">
          <w:t>M</w:t>
        </w:r>
      </w:ins>
      <w:r w:rsidRPr="00757D99">
        <w:t>anager</w:t>
      </w:r>
      <w:ins w:id="1823" w:author="Ariel Segall" w:date="2013-10-11T23:45:00Z">
        <w:r w:rsidR="006F408A">
          <w:t xml:space="preserve">, which would place the </w:t>
        </w:r>
      </w:ins>
      <w:ins w:id="1824" w:author="Ariel Segall" w:date="2013-10-11T23:50:00Z">
        <w:r w:rsidR="00495CDA">
          <w:t xml:space="preserve">vCRTM </w:t>
        </w:r>
      </w:ins>
      <w:ins w:id="1825" w:author="Ariel Segall" w:date="2013-10-11T23:45:00Z">
        <w:r w:rsidR="006F408A">
          <w:t>measurement in vPCR 0 before the vBIOS starts</w:t>
        </w:r>
      </w:ins>
      <w:r w:rsidRPr="00757D99">
        <w:rPr>
          <w:rFonts w:eastAsia="Arial"/>
        </w:rPr>
        <w:t>.</w:t>
      </w:r>
      <w:ins w:id="1826" w:author="Ariel Segall" w:date="2013-10-11T23:45:00Z">
        <w:r w:rsidR="00C15B17">
          <w:rPr>
            <w:rFonts w:eastAsia="Arial"/>
          </w:rPr>
          <w:t xml:space="preserve"> </w:t>
        </w:r>
      </w:ins>
      <w:r w:rsidRPr="00757D99">
        <w:rPr>
          <w:rFonts w:eastAsia="Arial"/>
        </w:rPr>
        <w:t xml:space="preserve">  </w:t>
      </w:r>
      <w:r w:rsidRPr="00757D99">
        <w:t>This</w:t>
      </w:r>
      <w:r w:rsidRPr="00757D99">
        <w:rPr>
          <w:rFonts w:eastAsia="Arial"/>
        </w:rPr>
        <w:t xml:space="preserve"> </w:t>
      </w:r>
      <w:r w:rsidRPr="00757D99">
        <w:t>provides</w:t>
      </w:r>
      <w:r w:rsidRPr="00757D99">
        <w:rPr>
          <w:rFonts w:eastAsia="Arial"/>
        </w:rPr>
        <w:t xml:space="preserve"> </w:t>
      </w:r>
      <w:r w:rsidRPr="00757D99">
        <w:t>the</w:t>
      </w:r>
      <w:r w:rsidRPr="00757D99">
        <w:rPr>
          <w:rFonts w:eastAsia="Arial"/>
        </w:rPr>
        <w:t xml:space="preserve"> </w:t>
      </w:r>
      <w:r w:rsidRPr="00757D99">
        <w:t>same</w:t>
      </w:r>
      <w:r w:rsidRPr="00757D99">
        <w:rPr>
          <w:rFonts w:eastAsia="Arial"/>
        </w:rPr>
        <w:t xml:space="preserve"> </w:t>
      </w:r>
      <w:r w:rsidRPr="00757D99">
        <w:t>security</w:t>
      </w:r>
      <w:r w:rsidRPr="00757D99">
        <w:rPr>
          <w:rFonts w:eastAsia="Arial"/>
        </w:rPr>
        <w:t xml:space="preserve"> </w:t>
      </w:r>
      <w:r w:rsidRPr="00757D99">
        <w:t>as</w:t>
      </w:r>
      <w:r w:rsidRPr="00757D99">
        <w:rPr>
          <w:rFonts w:eastAsia="Arial"/>
        </w:rPr>
        <w:t xml:space="preserve"> </w:t>
      </w:r>
      <w:r w:rsidRPr="00757D99">
        <w:t>immutability</w:t>
      </w:r>
      <w:r w:rsidRPr="00757D99">
        <w:rPr>
          <w:rFonts w:eastAsia="Arial"/>
        </w:rPr>
        <w:t xml:space="preserve"> </w:t>
      </w:r>
      <w:r w:rsidRPr="00757D99">
        <w:t>would</w:t>
      </w:r>
      <w:r w:rsidRPr="00757D99">
        <w:rPr>
          <w:rFonts w:eastAsia="Arial"/>
        </w:rPr>
        <w:t xml:space="preserve"> </w:t>
      </w:r>
      <w:r w:rsidRPr="00757D99">
        <w:t>in</w:t>
      </w:r>
      <w:r w:rsidRPr="00757D99">
        <w:rPr>
          <w:rFonts w:eastAsia="Arial"/>
        </w:rPr>
        <w:t xml:space="preserve"> </w:t>
      </w:r>
      <w:r w:rsidRPr="00757D99">
        <w:t>the</w:t>
      </w:r>
      <w:r w:rsidRPr="00757D99">
        <w:rPr>
          <w:rFonts w:eastAsia="Arial"/>
        </w:rPr>
        <w:t xml:space="preserve"> </w:t>
      </w:r>
      <w:r w:rsidRPr="00757D99">
        <w:t>CRTM</w:t>
      </w:r>
      <w:r w:rsidRPr="00757D99">
        <w:rPr>
          <w:rFonts w:eastAsia="Arial"/>
        </w:rPr>
        <w:t xml:space="preserve"> </w:t>
      </w:r>
      <w:r w:rsidRPr="00757D99">
        <w:t>of</w:t>
      </w:r>
      <w:r w:rsidRPr="00757D99">
        <w:rPr>
          <w:rFonts w:eastAsia="Arial"/>
        </w:rPr>
        <w:t xml:space="preserve"> </w:t>
      </w:r>
      <w:r w:rsidRPr="00757D99">
        <w:t>a</w:t>
      </w:r>
      <w:r w:rsidRPr="00757D99">
        <w:rPr>
          <w:rFonts w:eastAsia="Arial"/>
        </w:rPr>
        <w:t xml:space="preserve"> </w:t>
      </w:r>
      <w:r w:rsidRPr="00757D99">
        <w:t>physical</w:t>
      </w:r>
      <w:r w:rsidRPr="00757D99">
        <w:rPr>
          <w:rFonts w:eastAsia="Arial"/>
        </w:rPr>
        <w:t xml:space="preserve"> </w:t>
      </w:r>
      <w:r w:rsidRPr="00757D99">
        <w:t>machine</w:t>
      </w:r>
      <w:r w:rsidRPr="00757D99">
        <w:rPr>
          <w:rFonts w:eastAsia="Arial"/>
        </w:rPr>
        <w:t xml:space="preserve"> </w:t>
      </w:r>
      <w:r w:rsidRPr="00757D99">
        <w:t>BIOS</w:t>
      </w:r>
      <w:r w:rsidRPr="00757D99">
        <w:rPr>
          <w:rFonts w:eastAsia="Arial"/>
        </w:rPr>
        <w:t>.</w:t>
      </w:r>
    </w:p>
    <w:p w14:paraId="1A973A1D" w14:textId="562A3768" w:rsidR="007C472D" w:rsidRPr="00757D99" w:rsidRDefault="007C472D" w:rsidP="00757D99">
      <w:pPr>
        <w:pStyle w:val="BodyText"/>
        <w:shd w:val="clear" w:color="auto" w:fill="E6E6E6"/>
        <w:jc w:val="left"/>
        <w:rPr>
          <w:rFonts w:eastAsia="Arial"/>
        </w:rPr>
      </w:pPr>
      <w:r w:rsidRPr="00757D99">
        <w:rPr>
          <w:rFonts w:eastAsia="Arial"/>
        </w:rPr>
        <w:t xml:space="preserve">A third way of doing this measurement is to have the VMM or another service (which must itself be measured into the pTPM or vTPM) take a hash of the VM state before it boots, and store this in a vTPM PCR. Since vTPMs may contain more than 24 PCRs, </w:t>
      </w:r>
      <w:commentRangeStart w:id="1827"/>
      <w:r w:rsidRPr="00757D99">
        <w:rPr>
          <w:rFonts w:eastAsia="Arial"/>
        </w:rPr>
        <w:t>a higher PCR not mistakable for any pTPM PCR is the recommended choice</w:t>
      </w:r>
      <w:commentRangeEnd w:id="1827"/>
      <w:r w:rsidR="00D10C72">
        <w:rPr>
          <w:rStyle w:val="CommentReference"/>
        </w:rPr>
        <w:commentReference w:id="1827"/>
      </w:r>
      <w:r w:rsidRPr="00757D99">
        <w:rPr>
          <w:rFonts w:eastAsia="Arial"/>
        </w:rPr>
        <w:t xml:space="preserve">. </w:t>
      </w:r>
      <w:ins w:id="1828" w:author="Ariel Segall" w:date="2013-10-11T23:50:00Z">
        <w:r w:rsidR="00CC4595">
          <w:rPr>
            <w:rFonts w:eastAsia="Arial"/>
          </w:rPr>
          <w:t xml:space="preserve">If you take this approach, it is </w:t>
        </w:r>
      </w:ins>
      <w:ins w:id="1829" w:author="Ariel Segall" w:date="2013-10-11T23:51:00Z">
        <w:r w:rsidR="00CC4595">
          <w:rPr>
            <w:rFonts w:eastAsia="Arial"/>
          </w:rPr>
          <w:t>important</w:t>
        </w:r>
      </w:ins>
      <w:ins w:id="1830" w:author="Ariel Segall" w:date="2013-10-11T23:50:00Z">
        <w:r w:rsidR="00CC4595">
          <w:rPr>
            <w:rFonts w:eastAsia="Arial"/>
          </w:rPr>
          <w:t xml:space="preserve"> to extend vPCRs 0-5 with a cap value, so that malware cannot extend them with deceptive </w:t>
        </w:r>
      </w:ins>
      <w:ins w:id="1831" w:author="Ariel Segall" w:date="2013-10-11T23:51:00Z">
        <w:r w:rsidR="00CC4595">
          <w:rPr>
            <w:rFonts w:eastAsia="Arial"/>
          </w:rPr>
          <w:t xml:space="preserve">‘boot’ values. </w:t>
        </w:r>
      </w:ins>
      <w:r w:rsidRPr="00757D99">
        <w:rPr>
          <w:rFonts w:eastAsia="Arial"/>
        </w:rPr>
        <w:t>Note that if a Virtual Platform consists of multiple VMs, the same component may measure them all at boot; here, the VMM or trusted service is acting as the vRTM, but the chain of trust effectively branches, and it is even possible that each VM in the Virtual Platform may have its own chain of trust recorded in separate vTPM PCRs.</w:t>
      </w:r>
    </w:p>
    <w:p w14:paraId="369D2880" w14:textId="77777777" w:rsidR="007C472D" w:rsidRDefault="007C472D" w:rsidP="00757D99">
      <w:pPr>
        <w:pStyle w:val="BodyText"/>
        <w:shd w:val="clear" w:color="auto" w:fill="E6E6E6"/>
        <w:jc w:val="left"/>
        <w:rPr>
          <w:rFonts w:eastAsia="Arial"/>
        </w:rPr>
      </w:pPr>
      <w:r w:rsidRPr="00757D99">
        <w:rPr>
          <w:rFonts w:eastAsia="Arial"/>
        </w:rPr>
        <w:t>These methods can also be combined; for example, by having the main guest VM perform a “normal” boot from vBIOS up filling in the low vPCRs, augmented with a boot-time image measurement in a high vPCR, while helper VMs simply have their boot-time image measurements taken by the VMM and stored in separate high vPCRs.</w:t>
      </w:r>
      <w:r>
        <w:rPr>
          <w:rFonts w:eastAsia="Arial"/>
        </w:rPr>
        <w:t xml:space="preserve"> </w:t>
      </w:r>
    </w:p>
    <w:p w14:paraId="462798A8" w14:textId="77777777" w:rsidR="00EE29AA" w:rsidRDefault="00EE29AA" w:rsidP="00EE29AA">
      <w:pPr>
        <w:pStyle w:val="Heading3"/>
      </w:pPr>
      <w:bookmarkStart w:id="1832" w:name="_Toc233785404"/>
      <w:commentRangeStart w:id="1833"/>
      <w:r>
        <w:t>Simple Virtual Platform Software Attestation</w:t>
      </w:r>
      <w:r w:rsidR="00757D99">
        <w:t xml:space="preserve"> (informative)</w:t>
      </w:r>
      <w:bookmarkEnd w:id="1832"/>
      <w:commentRangeEnd w:id="1833"/>
      <w:r w:rsidR="00CF10C6">
        <w:rPr>
          <w:rStyle w:val="CommentReference"/>
          <w:b w:val="0"/>
          <w:iCs w:val="0"/>
        </w:rPr>
        <w:commentReference w:id="1833"/>
      </w:r>
    </w:p>
    <w:p w14:paraId="78183CEB" w14:textId="6E752B27" w:rsidR="00757D99" w:rsidRPr="00757D99" w:rsidRDefault="00757D99" w:rsidP="00757D99">
      <w:pPr>
        <w:pStyle w:val="BodyText"/>
        <w:shd w:val="clear" w:color="auto" w:fill="E6E6E6"/>
      </w:pPr>
      <w:r>
        <w:t xml:space="preserve">The simplest form of </w:t>
      </w:r>
      <w:ins w:id="1834" w:author="Ariel Segall" w:date="2013-07-30T18:39:00Z">
        <w:r w:rsidR="00B1186C">
          <w:t xml:space="preserve">vPlatform </w:t>
        </w:r>
      </w:ins>
      <w:r>
        <w:t xml:space="preserve">software attestation is to have the remote appraiser request a vTPM Quote. The PCRs in the vTPM will reflect the launch state of the Virtual Platform; the platform credential can be used to determine what the expected chain of trust is from the vCRTM through the primary VM measurements and any additional VM measurements expected in the platform. The appraiser, in addition to checking this chain of trust, would also verify the vTPM’s credentials, using the </w:t>
      </w:r>
      <w:commentRangeStart w:id="1835"/>
      <w:r>
        <w:t>vEC to establish trust in the vTPM itself and therefore in the contents of the quote.</w:t>
      </w:r>
      <w:commentRangeEnd w:id="1835"/>
      <w:r w:rsidR="00DC500C">
        <w:rPr>
          <w:rStyle w:val="CommentReference"/>
        </w:rPr>
        <w:commentReference w:id="1835"/>
      </w:r>
    </w:p>
    <w:p w14:paraId="54E6060C" w14:textId="77777777" w:rsidR="007C472D" w:rsidRDefault="00EE29AA" w:rsidP="00EE29AA">
      <w:pPr>
        <w:pStyle w:val="Heading3"/>
      </w:pPr>
      <w:bookmarkStart w:id="1836" w:name="_Ref233352251"/>
      <w:bookmarkStart w:id="1837" w:name="_Toc233785405"/>
      <w:r>
        <w:t xml:space="preserve">Complex Virtual Platform Software Attestation </w:t>
      </w:r>
      <w:r w:rsidR="00D95BA0">
        <w:t>(informative)</w:t>
      </w:r>
      <w:bookmarkEnd w:id="1836"/>
      <w:bookmarkEnd w:id="1837"/>
    </w:p>
    <w:p w14:paraId="1782CBCF" w14:textId="20055701" w:rsidR="00D93E53" w:rsidRDefault="00D93E53" w:rsidP="00424D72">
      <w:pPr>
        <w:shd w:val="clear" w:color="auto" w:fill="E6E6E6"/>
        <w:spacing w:line="240" w:lineRule="auto"/>
        <w:rPr>
          <w:rFonts w:ascii="Arial" w:hAnsi="Arial" w:cs="Arial"/>
          <w:sz w:val="20"/>
          <w:szCs w:val="20"/>
        </w:rPr>
      </w:pPr>
      <w:r>
        <w:rPr>
          <w:rFonts w:ascii="Arial" w:hAnsi="Arial" w:cs="Arial"/>
          <w:sz w:val="20"/>
          <w:szCs w:val="20"/>
        </w:rPr>
        <w:t xml:space="preserve">A more complex </w:t>
      </w:r>
      <w:ins w:id="1838" w:author="Ariel Segall" w:date="2013-07-30T18:39:00Z">
        <w:r w:rsidR="00B1186C">
          <w:rPr>
            <w:rFonts w:ascii="Arial" w:hAnsi="Arial" w:cs="Arial"/>
            <w:sz w:val="20"/>
            <w:szCs w:val="20"/>
          </w:rPr>
          <w:t xml:space="preserve">vPlatform </w:t>
        </w:r>
      </w:ins>
      <w:r>
        <w:rPr>
          <w:rFonts w:ascii="Arial" w:hAnsi="Arial" w:cs="Arial"/>
          <w:sz w:val="20"/>
          <w:szCs w:val="20"/>
        </w:rPr>
        <w:t>attestation might use both the vTPM and specialized measurement VMs to perform a runtime assessment of the system. The specialized measurement VM might be as simple as an antivirus, or might be as complicated as a deep kernel memory inspector. Measurement VMs are particularly powerful in trusted virtualized platforms when modern VM introspection technologies are used.</w:t>
      </w:r>
    </w:p>
    <w:p w14:paraId="0FD188B0" w14:textId="77777777" w:rsidR="00D93E53" w:rsidRPr="00D93E53" w:rsidRDefault="00D93E53" w:rsidP="00424D72">
      <w:pPr>
        <w:shd w:val="clear" w:color="auto" w:fill="E6E6E6"/>
        <w:spacing w:line="240" w:lineRule="auto"/>
        <w:rPr>
          <w:rFonts w:ascii="Arial" w:hAnsi="Arial" w:cs="Arial"/>
          <w:sz w:val="20"/>
          <w:szCs w:val="20"/>
        </w:rPr>
      </w:pPr>
      <w:r>
        <w:rPr>
          <w:rFonts w:ascii="Arial" w:hAnsi="Arial" w:cs="Arial"/>
          <w:sz w:val="20"/>
          <w:szCs w:val="20"/>
        </w:rPr>
        <w:t>For example, a remote appraiser would issue</w:t>
      </w:r>
      <w:r w:rsidRPr="00D93E53">
        <w:rPr>
          <w:rFonts w:ascii="Arial" w:hAnsi="Arial" w:cs="Arial"/>
          <w:sz w:val="20"/>
          <w:szCs w:val="20"/>
        </w:rPr>
        <w:t xml:space="preserve"> a request for a guest VM measurement along with a fresh nonce and a PCR mask.  The measurement agent </w:t>
      </w:r>
      <w:r>
        <w:rPr>
          <w:rFonts w:ascii="Arial" w:hAnsi="Arial" w:cs="Arial"/>
          <w:sz w:val="20"/>
          <w:szCs w:val="20"/>
        </w:rPr>
        <w:t>would perform</w:t>
      </w:r>
      <w:r w:rsidRPr="00D93E53">
        <w:rPr>
          <w:rFonts w:ascii="Arial" w:hAnsi="Arial" w:cs="Arial"/>
          <w:sz w:val="20"/>
          <w:szCs w:val="20"/>
        </w:rPr>
        <w:t xml:space="preserve"> the VM</w:t>
      </w:r>
      <w:r>
        <w:rPr>
          <w:rFonts w:ascii="Arial" w:hAnsi="Arial" w:cs="Arial"/>
          <w:sz w:val="20"/>
          <w:szCs w:val="20"/>
        </w:rPr>
        <w:t xml:space="preserve"> </w:t>
      </w:r>
      <w:r w:rsidR="00424D72">
        <w:rPr>
          <w:rFonts w:ascii="Arial" w:hAnsi="Arial" w:cs="Arial"/>
          <w:sz w:val="20"/>
          <w:szCs w:val="20"/>
        </w:rPr>
        <w:t>measurement and store</w:t>
      </w:r>
      <w:r w:rsidRPr="00D93E53">
        <w:rPr>
          <w:rFonts w:ascii="Arial" w:hAnsi="Arial" w:cs="Arial"/>
          <w:sz w:val="20"/>
          <w:szCs w:val="20"/>
        </w:rPr>
        <w:t xml:space="preserve"> the measurement along with the nonce and the measurement request in an appropria</w:t>
      </w:r>
      <w:r>
        <w:rPr>
          <w:rFonts w:ascii="Arial" w:hAnsi="Arial" w:cs="Arial"/>
          <w:sz w:val="20"/>
          <w:szCs w:val="20"/>
        </w:rPr>
        <w:t xml:space="preserve">te </w:t>
      </w:r>
      <w:r>
        <w:rPr>
          <w:rFonts w:ascii="Arial" w:hAnsi="Arial" w:cs="Arial"/>
          <w:sz w:val="20"/>
          <w:szCs w:val="20"/>
        </w:rPr>
        <w:lastRenderedPageBreak/>
        <w:t xml:space="preserve">resettable PCR that only this </w:t>
      </w:r>
      <w:r w:rsidRPr="00D93E53">
        <w:rPr>
          <w:rFonts w:ascii="Arial" w:hAnsi="Arial" w:cs="Arial"/>
          <w:sz w:val="20"/>
          <w:szCs w:val="20"/>
        </w:rPr>
        <w:t xml:space="preserve">measurement agent should have access to.  </w:t>
      </w:r>
      <w:commentRangeStart w:id="1839"/>
      <w:r w:rsidRPr="00D93E53">
        <w:rPr>
          <w:rFonts w:ascii="Arial" w:hAnsi="Arial" w:cs="Arial"/>
          <w:sz w:val="20"/>
          <w:szCs w:val="20"/>
        </w:rPr>
        <w:t xml:space="preserve">The agent </w:t>
      </w:r>
      <w:r w:rsidR="00424D72">
        <w:rPr>
          <w:rFonts w:ascii="Arial" w:hAnsi="Arial" w:cs="Arial"/>
          <w:sz w:val="20"/>
          <w:szCs w:val="20"/>
        </w:rPr>
        <w:t>would then request</w:t>
      </w:r>
      <w:r w:rsidRPr="00D93E53">
        <w:rPr>
          <w:rFonts w:ascii="Arial" w:hAnsi="Arial" w:cs="Arial"/>
          <w:sz w:val="20"/>
          <w:szCs w:val="20"/>
        </w:rPr>
        <w:t xml:space="preserve"> a vTPM quote using the given nonce and PCR mask</w:t>
      </w:r>
      <w:r w:rsidR="00424D72">
        <w:rPr>
          <w:rFonts w:ascii="Arial" w:hAnsi="Arial" w:cs="Arial"/>
          <w:sz w:val="20"/>
          <w:szCs w:val="20"/>
        </w:rPr>
        <w:t>,</w:t>
      </w:r>
      <w:r w:rsidRPr="00D93E53">
        <w:rPr>
          <w:rFonts w:ascii="Arial" w:hAnsi="Arial" w:cs="Arial"/>
          <w:sz w:val="20"/>
          <w:szCs w:val="20"/>
        </w:rPr>
        <w:t xml:space="preserve"> which should include the</w:t>
      </w:r>
      <w:r>
        <w:rPr>
          <w:rFonts w:ascii="Arial" w:hAnsi="Arial" w:cs="Arial"/>
          <w:sz w:val="20"/>
          <w:szCs w:val="20"/>
        </w:rPr>
        <w:t xml:space="preserve"> </w:t>
      </w:r>
      <w:r w:rsidRPr="00D93E53">
        <w:rPr>
          <w:rFonts w:ascii="Arial" w:hAnsi="Arial" w:cs="Arial"/>
          <w:sz w:val="20"/>
          <w:szCs w:val="20"/>
        </w:rPr>
        <w:t>resettable PCR the agent uses.</w:t>
      </w:r>
      <w:r w:rsidR="00424D72">
        <w:rPr>
          <w:rFonts w:ascii="Arial" w:hAnsi="Arial" w:cs="Arial"/>
          <w:sz w:val="20"/>
          <w:szCs w:val="20"/>
        </w:rPr>
        <w:t xml:space="preserve"> This would be passed to the appraiser along with the full measurement report.</w:t>
      </w:r>
      <w:commentRangeEnd w:id="1839"/>
      <w:r w:rsidR="00734E14">
        <w:rPr>
          <w:rStyle w:val="CommentReference"/>
          <w:rFonts w:ascii="Arial" w:eastAsia="Times New Roman" w:hAnsi="Arial" w:cs="Arial"/>
          <w:lang w:eastAsia="ar-SA"/>
        </w:rPr>
        <w:commentReference w:id="1839"/>
      </w:r>
    </w:p>
    <w:p w14:paraId="74757C29" w14:textId="07E78122" w:rsidR="00424D72" w:rsidRDefault="00D93E53" w:rsidP="00424D72">
      <w:pPr>
        <w:shd w:val="clear" w:color="auto" w:fill="E6E6E6"/>
        <w:spacing w:line="240" w:lineRule="auto"/>
        <w:rPr>
          <w:rFonts w:ascii="Arial" w:hAnsi="Arial" w:cs="Arial"/>
          <w:sz w:val="20"/>
          <w:szCs w:val="20"/>
        </w:rPr>
      </w:pPr>
      <w:r w:rsidRPr="00D93E53">
        <w:rPr>
          <w:rFonts w:ascii="Arial" w:hAnsi="Arial" w:cs="Arial"/>
          <w:sz w:val="20"/>
          <w:szCs w:val="20"/>
        </w:rPr>
        <w:t xml:space="preserve">If there are </w:t>
      </w:r>
      <w:ins w:id="1840" w:author="Ariel Segall" w:date="2013-10-01T13:33:00Z">
        <w:r w:rsidR="005D1C28">
          <w:rPr>
            <w:rFonts w:ascii="Arial" w:hAnsi="Arial" w:cs="Arial"/>
            <w:sz w:val="20"/>
            <w:szCs w:val="20"/>
          </w:rPr>
          <w:t>vTPM</w:t>
        </w:r>
      </w:ins>
      <w:r w:rsidRPr="00D93E53">
        <w:rPr>
          <w:rFonts w:ascii="Arial" w:hAnsi="Arial" w:cs="Arial"/>
          <w:sz w:val="20"/>
          <w:szCs w:val="20"/>
        </w:rPr>
        <w:t xml:space="preserve"> PCRs containing a measurement of the measureme</w:t>
      </w:r>
      <w:r w:rsidR="00424D72">
        <w:rPr>
          <w:rFonts w:ascii="Arial" w:hAnsi="Arial" w:cs="Arial"/>
          <w:sz w:val="20"/>
          <w:szCs w:val="20"/>
        </w:rPr>
        <w:t xml:space="preserve">nt agent, and </w:t>
      </w:r>
      <w:r w:rsidRPr="00D93E53">
        <w:rPr>
          <w:rFonts w:ascii="Arial" w:hAnsi="Arial" w:cs="Arial"/>
          <w:sz w:val="20"/>
          <w:szCs w:val="20"/>
        </w:rPr>
        <w:t>the appraiser uses an appropriate mask,</w:t>
      </w:r>
      <w:r w:rsidR="00424D72">
        <w:rPr>
          <w:rFonts w:ascii="Arial" w:hAnsi="Arial" w:cs="Arial"/>
          <w:sz w:val="20"/>
          <w:szCs w:val="20"/>
        </w:rPr>
        <w:t xml:space="preserve"> </w:t>
      </w:r>
      <w:r w:rsidRPr="00D93E53">
        <w:rPr>
          <w:rFonts w:ascii="Arial" w:hAnsi="Arial" w:cs="Arial"/>
          <w:sz w:val="20"/>
          <w:szCs w:val="20"/>
        </w:rPr>
        <w:t>the appraiser may check (1) the validity of the vTPM quote, and (2) that the measurement of the measurement agent meets its standards.</w:t>
      </w:r>
      <w:r w:rsidR="00424D72">
        <w:rPr>
          <w:rFonts w:ascii="Arial" w:hAnsi="Arial" w:cs="Arial"/>
          <w:sz w:val="20"/>
          <w:szCs w:val="20"/>
        </w:rPr>
        <w:t xml:space="preserve"> </w:t>
      </w:r>
      <w:r w:rsidRPr="00D93E53">
        <w:rPr>
          <w:rFonts w:ascii="Arial" w:hAnsi="Arial" w:cs="Arial"/>
          <w:sz w:val="20"/>
          <w:szCs w:val="20"/>
        </w:rPr>
        <w:t>If the appraiser trusts the integrity of the vTPM, then the passing of these checks gives justification to the appraiser in believing that the VM</w:t>
      </w:r>
      <w:r w:rsidR="00424D72">
        <w:rPr>
          <w:rFonts w:ascii="Arial" w:hAnsi="Arial" w:cs="Arial"/>
          <w:sz w:val="20"/>
          <w:szCs w:val="20"/>
        </w:rPr>
        <w:t xml:space="preserve"> </w:t>
      </w:r>
      <w:r w:rsidRPr="00D93E53">
        <w:rPr>
          <w:rFonts w:ascii="Arial" w:hAnsi="Arial" w:cs="Arial"/>
          <w:sz w:val="20"/>
          <w:szCs w:val="20"/>
        </w:rPr>
        <w:t>measurement it receives is a genuine measurement</w:t>
      </w:r>
      <w:r w:rsidR="00424D72">
        <w:rPr>
          <w:rFonts w:ascii="Arial" w:hAnsi="Arial" w:cs="Arial"/>
          <w:sz w:val="20"/>
          <w:szCs w:val="20"/>
        </w:rPr>
        <w:t>, and allows the appraiser to establish trust in the measurement VM</w:t>
      </w:r>
      <w:r w:rsidRPr="00D93E53">
        <w:rPr>
          <w:rFonts w:ascii="Arial" w:hAnsi="Arial" w:cs="Arial"/>
          <w:sz w:val="20"/>
          <w:szCs w:val="20"/>
        </w:rPr>
        <w:t>.</w:t>
      </w:r>
      <w:r w:rsidR="00424D72">
        <w:rPr>
          <w:rFonts w:ascii="Arial" w:hAnsi="Arial" w:cs="Arial"/>
          <w:sz w:val="20"/>
          <w:szCs w:val="20"/>
        </w:rPr>
        <w:t xml:space="preserve"> It may then evaluate the contents of the measurement report, with assurance that the VM that produced it was also trustworthy.</w:t>
      </w:r>
    </w:p>
    <w:p w14:paraId="5A2921E3" w14:textId="77777777" w:rsidR="00424D72" w:rsidRPr="00424D72" w:rsidRDefault="00424D72" w:rsidP="00424D72">
      <w:pPr>
        <w:shd w:val="clear" w:color="auto" w:fill="E6E6E6"/>
        <w:spacing w:line="240" w:lineRule="auto"/>
        <w:rPr>
          <w:rFonts w:ascii="Arial" w:hAnsi="Arial" w:cs="Arial"/>
          <w:sz w:val="20"/>
          <w:szCs w:val="20"/>
        </w:rPr>
      </w:pPr>
      <w:r>
        <w:rPr>
          <w:rFonts w:ascii="Arial" w:hAnsi="Arial" w:cs="Arial"/>
          <w:sz w:val="20"/>
          <w:szCs w:val="20"/>
        </w:rPr>
        <w:t>More complex attestation protocols with additional features also exist; however, they are out of scope for this version of the specification.</w:t>
      </w:r>
    </w:p>
    <w:p w14:paraId="7705D801" w14:textId="77777777" w:rsidR="007C472D" w:rsidRDefault="007C472D">
      <w:pPr>
        <w:pStyle w:val="Heading2"/>
      </w:pPr>
      <w:bookmarkStart w:id="1841" w:name="_Ref211683877"/>
      <w:bookmarkStart w:id="1842" w:name="_Toc233785406"/>
      <w:commentRangeStart w:id="1843"/>
      <w:r>
        <w:t>Deep</w:t>
      </w:r>
      <w:r>
        <w:rPr>
          <w:rFonts w:eastAsia="Arial"/>
        </w:rPr>
        <w:t xml:space="preserve"> </w:t>
      </w:r>
      <w:r>
        <w:t>Attestation</w:t>
      </w:r>
      <w:bookmarkEnd w:id="1841"/>
      <w:bookmarkEnd w:id="1842"/>
      <w:commentRangeEnd w:id="1843"/>
      <w:r w:rsidR="0043191F">
        <w:rPr>
          <w:rStyle w:val="CommentReference"/>
          <w:b w:val="0"/>
          <w:bCs w:val="0"/>
          <w:iCs w:val="0"/>
        </w:rPr>
        <w:commentReference w:id="1843"/>
      </w:r>
    </w:p>
    <w:p w14:paraId="363C96B3" w14:textId="77777777" w:rsidR="007C472D" w:rsidRDefault="007C472D" w:rsidP="004047BE">
      <w:pPr>
        <w:pStyle w:val="Heading3"/>
      </w:pPr>
      <w:bookmarkStart w:id="1844" w:name="_Toc233785407"/>
      <w:r>
        <w:t>Deep Attestation Requirements (normative)</w:t>
      </w:r>
      <w:bookmarkEnd w:id="1844"/>
    </w:p>
    <w:p w14:paraId="14D16AF2" w14:textId="668B3F1B" w:rsidR="00D95BA0" w:rsidRDefault="00D95BA0" w:rsidP="00D95BA0">
      <w:pPr>
        <w:pStyle w:val="BodyText"/>
        <w:numPr>
          <w:ilvl w:val="0"/>
          <w:numId w:val="38"/>
        </w:numPr>
      </w:pPr>
      <w:commentRangeStart w:id="1845"/>
      <w:r>
        <w:t xml:space="preserve">The system SHALL provide </w:t>
      </w:r>
      <w:r w:rsidR="007C472D">
        <w:t xml:space="preserve">a mechanism </w:t>
      </w:r>
      <w:r>
        <w:t xml:space="preserve">to allow an appraiser to evaluate the current state of the pTPM. This MAY be through a </w:t>
      </w:r>
      <w:ins w:id="1846" w:author="Ariel Segall" w:date="2013-10-01T13:43:00Z">
        <w:r w:rsidR="009E4561">
          <w:t>realtime</w:t>
        </w:r>
      </w:ins>
      <w:r>
        <w:t xml:space="preserve"> attestation of the pTPM,</w:t>
      </w:r>
      <w:ins w:id="1847" w:author="Ariel Segall" w:date="2013-10-01T13:44:00Z">
        <w:r w:rsidR="00835072">
          <w:t xml:space="preserve"> normally via intermediary components,</w:t>
        </w:r>
      </w:ins>
      <w:r w:rsidR="007C472D">
        <w:t xml:space="preserve"> </w:t>
      </w:r>
      <w:r>
        <w:t>or MAY be through credentials (such as TPM_CertifyKey certificates) providing a verifiable set of claims about the state of the pTPM when certain operations are performed.</w:t>
      </w:r>
    </w:p>
    <w:commentRangeEnd w:id="1845"/>
    <w:p w14:paraId="41008AEC" w14:textId="77777777" w:rsidR="007C472D" w:rsidRDefault="009E4561" w:rsidP="000775B5">
      <w:pPr>
        <w:pStyle w:val="BodyText"/>
        <w:numPr>
          <w:ilvl w:val="0"/>
          <w:numId w:val="38"/>
        </w:numPr>
      </w:pPr>
      <w:r>
        <w:rPr>
          <w:rStyle w:val="CommentReference"/>
        </w:rPr>
        <w:commentReference w:id="1845"/>
      </w:r>
      <w:r w:rsidR="00D95BA0">
        <w:t>The</w:t>
      </w:r>
      <w:r w:rsidR="007C472D">
        <w:t xml:space="preserve"> system SHALL provide a mechani</w:t>
      </w:r>
      <w:r w:rsidR="00D95BA0">
        <w:t>sm by which the pTPM state</w:t>
      </w:r>
      <w:r w:rsidR="007C472D">
        <w:t xml:space="preserve"> can be reliably associate</w:t>
      </w:r>
      <w:r w:rsidR="00C366A3">
        <w:t>d with a given vTPM attestation. This mechanism SHALL guarantee</w:t>
      </w:r>
      <w:r w:rsidR="007C472D">
        <w:t xml:space="preserve"> that the vTPM is running on the pTPM’s platform, at the same time (within acceptable margins) as the pTPM attestation is performed</w:t>
      </w:r>
      <w:r w:rsidR="00C366A3">
        <w:t xml:space="preserve"> or certified state claims apply</w:t>
      </w:r>
      <w:r w:rsidR="007C472D">
        <w:t>, during the same boot as the pTPM attestation is performed</w:t>
      </w:r>
      <w:r w:rsidR="00C366A3">
        <w:t xml:space="preserve"> or certified state claims apply</w:t>
      </w:r>
      <w:r w:rsidR="007C472D">
        <w:t xml:space="preserve">. </w:t>
      </w:r>
    </w:p>
    <w:p w14:paraId="4CDE64BD" w14:textId="78AB5DA0" w:rsidR="005D10F4" w:rsidRDefault="007C472D" w:rsidP="000775B5">
      <w:pPr>
        <w:pStyle w:val="BodyText"/>
        <w:numPr>
          <w:ilvl w:val="0"/>
          <w:numId w:val="38"/>
        </w:numPr>
      </w:pPr>
      <w:commentRangeStart w:id="1848"/>
      <w:commentRangeStart w:id="1849"/>
      <w:r>
        <w:t xml:space="preserve">The system MAY support deep attestation which associates the state of multiple </w:t>
      </w:r>
      <w:ins w:id="1850" w:author="Ariel Segall" w:date="2013-10-01T13:51:00Z">
        <w:r w:rsidR="00B958C1">
          <w:t>vPlatformss</w:t>
        </w:r>
      </w:ins>
      <w:r>
        <w:t xml:space="preserve">; for example, if a service </w:t>
      </w:r>
      <w:ins w:id="1851" w:author="Ariel Segall" w:date="2013-07-30T18:39:00Z">
        <w:r w:rsidR="00B1186C">
          <w:t xml:space="preserve">vPlatform </w:t>
        </w:r>
      </w:ins>
      <w:r>
        <w:t xml:space="preserve">exists which provides networking services to all other </w:t>
      </w:r>
      <w:ins w:id="1852" w:author="Ariel Segall" w:date="2013-10-01T17:33:00Z">
        <w:r w:rsidR="00E66CA1">
          <w:t>vPlatforms</w:t>
        </w:r>
      </w:ins>
      <w:r>
        <w:t xml:space="preserve"> on the system, a deep attestation service could be provided which provides evidence about the current state of the service </w:t>
      </w:r>
      <w:ins w:id="1853" w:author="Ariel Segall" w:date="2013-07-30T18:39:00Z">
        <w:r w:rsidR="00B1186C">
          <w:t xml:space="preserve">vPlatform </w:t>
        </w:r>
      </w:ins>
      <w:r>
        <w:t xml:space="preserve">and associates it with an attestation from a </w:t>
      </w:r>
      <w:ins w:id="1854" w:author="Ariel Segall" w:date="2013-10-01T17:34:00Z">
        <w:r w:rsidR="00E66CA1">
          <w:t>user vPlatform</w:t>
        </w:r>
      </w:ins>
      <w:r>
        <w:t>.</w:t>
      </w:r>
      <w:r w:rsidR="00C366A3">
        <w:t xml:space="preserve"> </w:t>
      </w:r>
      <w:commentRangeEnd w:id="1848"/>
      <w:r w:rsidR="00D8561D">
        <w:rPr>
          <w:rStyle w:val="CommentReference"/>
        </w:rPr>
        <w:commentReference w:id="1848"/>
      </w:r>
      <w:commentRangeEnd w:id="1849"/>
      <w:r w:rsidR="00B958C1">
        <w:rPr>
          <w:rStyle w:val="CommentReference"/>
        </w:rPr>
        <w:commentReference w:id="1849"/>
      </w:r>
    </w:p>
    <w:p w14:paraId="0ACB7ACF" w14:textId="18A2CD3B" w:rsidR="007C472D" w:rsidRDefault="007C472D" w:rsidP="000775B5">
      <w:pPr>
        <w:pStyle w:val="BodyText"/>
        <w:numPr>
          <w:ilvl w:val="0"/>
          <w:numId w:val="38"/>
        </w:numPr>
      </w:pPr>
      <w:r>
        <w:t xml:space="preserve">Any deep attestation protocols and services SHOULD support privacy controls, and SHOULD NOT allow the association of arbitrary </w:t>
      </w:r>
      <w:ins w:id="1855" w:author="Ariel Segall" w:date="2013-10-01T17:34:00Z">
        <w:r w:rsidR="00A07B7F">
          <w:t xml:space="preserve">vPlatforms </w:t>
        </w:r>
      </w:ins>
      <w:r>
        <w:t>on the system without the approval of the system owner.</w:t>
      </w:r>
      <w:r w:rsidR="005D10F4">
        <w:t xml:space="preserve"> This is not in conflict with the previous goal; the amount of information provided to an appraiser SHOULD be calibrated to the needs of that appraiser to trust other </w:t>
      </w:r>
      <w:ins w:id="1856" w:author="Ariel Segall" w:date="2013-10-01T17:34:00Z">
        <w:r w:rsidR="00A07B7F">
          <w:t xml:space="preserve">vPlatforms </w:t>
        </w:r>
      </w:ins>
      <w:r w:rsidR="005D10F4">
        <w:t>on the system.</w:t>
      </w:r>
    </w:p>
    <w:p w14:paraId="3B330A00" w14:textId="77777777" w:rsidR="00D359E8" w:rsidRDefault="00D359E8" w:rsidP="000775B5">
      <w:pPr>
        <w:pStyle w:val="BodyText"/>
        <w:numPr>
          <w:ilvl w:val="0"/>
          <w:numId w:val="38"/>
        </w:numPr>
      </w:pPr>
      <w:r>
        <w:t>Any deep attestation protocols and services SHALL be designed to mitigate against the following threats:</w:t>
      </w:r>
    </w:p>
    <w:p w14:paraId="301381AF" w14:textId="77777777" w:rsidR="00D359E8" w:rsidRDefault="00D359E8" w:rsidP="000775B5">
      <w:pPr>
        <w:pStyle w:val="BodyText"/>
        <w:numPr>
          <w:ilvl w:val="1"/>
          <w:numId w:val="38"/>
        </w:numPr>
      </w:pPr>
      <w:r>
        <w:t>Man-in-the-middle attacks (associating a vTPM with the wrong pTPM)</w:t>
      </w:r>
    </w:p>
    <w:p w14:paraId="7762EEB0" w14:textId="77777777" w:rsidR="00D359E8" w:rsidRDefault="00D359E8" w:rsidP="000775B5">
      <w:pPr>
        <w:pStyle w:val="BodyText"/>
        <w:numPr>
          <w:ilvl w:val="1"/>
          <w:numId w:val="38"/>
        </w:numPr>
      </w:pPr>
      <w:r>
        <w:t>Replay attacks (associating a vTPM with measurements of the pTPM at a different time)</w:t>
      </w:r>
    </w:p>
    <w:p w14:paraId="296BC728" w14:textId="77777777" w:rsidR="00D359E8" w:rsidRDefault="00280C42" w:rsidP="000775B5">
      <w:pPr>
        <w:pStyle w:val="BodyText"/>
        <w:numPr>
          <w:ilvl w:val="1"/>
          <w:numId w:val="38"/>
        </w:numPr>
      </w:pPr>
      <w:r>
        <w:t>Modification attacks (changing the values of otherwise legitimate messages in such a way as to deceive an appraiser)</w:t>
      </w:r>
    </w:p>
    <w:p w14:paraId="26C40EB1" w14:textId="77777777" w:rsidR="00280C42" w:rsidRDefault="00280C42" w:rsidP="002B1D0C">
      <w:pPr>
        <w:pStyle w:val="BodyText"/>
        <w:ind w:left="1080"/>
      </w:pPr>
    </w:p>
    <w:p w14:paraId="4A7468E1" w14:textId="77777777" w:rsidR="007C472D" w:rsidRDefault="007C472D" w:rsidP="004047BE">
      <w:pPr>
        <w:pStyle w:val="Heading3"/>
      </w:pPr>
      <w:bookmarkStart w:id="1857" w:name="_Toc233785408"/>
      <w:commentRangeStart w:id="1858"/>
      <w:r>
        <w:lastRenderedPageBreak/>
        <w:t xml:space="preserve">Deep Attestation </w:t>
      </w:r>
      <w:r w:rsidR="003E3396">
        <w:t>Example Implementations</w:t>
      </w:r>
      <w:commentRangeEnd w:id="1858"/>
      <w:r w:rsidR="00C00FD2">
        <w:rPr>
          <w:rStyle w:val="CommentReference"/>
          <w:b w:val="0"/>
          <w:iCs w:val="0"/>
        </w:rPr>
        <w:commentReference w:id="1858"/>
      </w:r>
      <w:bookmarkEnd w:id="1857"/>
    </w:p>
    <w:p w14:paraId="5624A777" w14:textId="77777777" w:rsidR="00A1085F" w:rsidRDefault="007C472D" w:rsidP="00564807">
      <w:pPr>
        <w:pStyle w:val="BodyText"/>
        <w:shd w:val="clear" w:color="auto" w:fill="E6E6E6"/>
        <w:rPr>
          <w:ins w:id="1859" w:author="Ariel Segall" w:date="2013-10-03T13:16:00Z"/>
        </w:rPr>
      </w:pPr>
      <w:r w:rsidRPr="00564807">
        <w:t xml:space="preserve">The goal of deep attestation is to tie the quote of a vTPM to the current state of the pTPM, and in some cases, </w:t>
      </w:r>
      <w:commentRangeStart w:id="1860"/>
      <w:r w:rsidRPr="00564807">
        <w:t>to the current state of another vTPM</w:t>
      </w:r>
      <w:commentRangeEnd w:id="1860"/>
      <w:r w:rsidR="00A1085F">
        <w:rPr>
          <w:rStyle w:val="CommentReference"/>
        </w:rPr>
        <w:commentReference w:id="1860"/>
      </w:r>
      <w:r w:rsidRPr="00564807">
        <w:t xml:space="preserve">. Deep attestation requires us to make tradeoffs between the security of the </w:t>
      </w:r>
      <w:proofErr w:type="gramStart"/>
      <w:r w:rsidRPr="00564807">
        <w:t>protocol,</w:t>
      </w:r>
      <w:proofErr w:type="gramEnd"/>
      <w:r w:rsidRPr="00564807">
        <w:t xml:space="preserve"> the simplicity of the protocol, and the complexity of our platform. In particular, there are two major challenges of deep attestation: </w:t>
      </w:r>
    </w:p>
    <w:p w14:paraId="061D51FF" w14:textId="77777777" w:rsidR="00A1085F" w:rsidRDefault="007C472D">
      <w:pPr>
        <w:pStyle w:val="BodyText"/>
        <w:numPr>
          <w:ilvl w:val="0"/>
          <w:numId w:val="64"/>
        </w:numPr>
        <w:shd w:val="clear" w:color="auto" w:fill="E6E6E6"/>
        <w:rPr>
          <w:ins w:id="1861" w:author="Ariel Segall" w:date="2013-10-03T13:16:00Z"/>
        </w:rPr>
        <w:pPrChange w:id="1862" w:author="Ariel Segall" w:date="2013-10-03T13:16:00Z">
          <w:pPr>
            <w:pStyle w:val="BodyText"/>
            <w:shd w:val="clear" w:color="auto" w:fill="E6E6E6"/>
          </w:pPr>
        </w:pPrChange>
      </w:pPr>
      <w:proofErr w:type="gramStart"/>
      <w:r w:rsidRPr="00564807">
        <w:t>proving</w:t>
      </w:r>
      <w:proofErr w:type="gramEnd"/>
      <w:r w:rsidRPr="00564807">
        <w:t xml:space="preserve"> the relationship between the multiple components being attested to, and </w:t>
      </w:r>
    </w:p>
    <w:p w14:paraId="6BF866E3" w14:textId="77777777" w:rsidR="00A1085F" w:rsidRDefault="007C472D">
      <w:pPr>
        <w:pStyle w:val="BodyText"/>
        <w:numPr>
          <w:ilvl w:val="0"/>
          <w:numId w:val="64"/>
        </w:numPr>
        <w:shd w:val="clear" w:color="auto" w:fill="E6E6E6"/>
        <w:rPr>
          <w:ins w:id="1863" w:author="Ariel Segall" w:date="2013-10-03T13:16:00Z"/>
        </w:rPr>
        <w:pPrChange w:id="1864" w:author="Ariel Segall" w:date="2013-10-03T13:16:00Z">
          <w:pPr>
            <w:pStyle w:val="BodyText"/>
            <w:shd w:val="clear" w:color="auto" w:fill="E6E6E6"/>
          </w:pPr>
        </w:pPrChange>
      </w:pPr>
      <w:proofErr w:type="gramStart"/>
      <w:r w:rsidRPr="00564807">
        <w:t>proving</w:t>
      </w:r>
      <w:proofErr w:type="gramEnd"/>
      <w:r w:rsidRPr="00564807">
        <w:t xml:space="preserve"> that those attestations happened at the same time. </w:t>
      </w:r>
    </w:p>
    <w:p w14:paraId="6EE84BA3" w14:textId="338FFB11" w:rsidR="007C472D" w:rsidRPr="00564807" w:rsidRDefault="007C472D" w:rsidP="00A1085F">
      <w:pPr>
        <w:pStyle w:val="BodyText"/>
        <w:shd w:val="clear" w:color="auto" w:fill="E6E6E6"/>
      </w:pPr>
      <w:r w:rsidRPr="00564807">
        <w:t xml:space="preserve">In the following scenarios, we will present several deep attestation examples in detail, and discuss what the advantages and disadvantages are for each. </w:t>
      </w:r>
    </w:p>
    <w:p w14:paraId="60AAAC7E" w14:textId="77777777" w:rsidR="007C472D" w:rsidRPr="00564807" w:rsidRDefault="007C472D" w:rsidP="00564807">
      <w:pPr>
        <w:pStyle w:val="BodyText"/>
        <w:shd w:val="clear" w:color="auto" w:fill="E6E6E6"/>
      </w:pPr>
      <w:commentRangeStart w:id="1865"/>
      <w:r w:rsidRPr="00564807">
        <w:t xml:space="preserve">It is important to note that because deep attestation is fundamentally about tying together multiple components on a platform, deep attestation techniques are </w:t>
      </w:r>
      <w:r w:rsidRPr="00564807">
        <w:rPr>
          <w:i/>
        </w:rPr>
        <w:t xml:space="preserve">extremely </w:t>
      </w:r>
      <w:r w:rsidRPr="00564807">
        <w:t>implementation-dependent. A protocol which provides all of the essential information in a secure fashion for an extremely simple architecture of single-VM virtual platforms booting in a known order might leave out security-critical information for a complex architecture of multi-VM virtual platforms booting in a random order and providing services to each other; and a deep attestation protocol designed for the second architecture is likely to require components that don’t even exist in the first. When selecting a deep attestation approach, the key questions to ask are:</w:t>
      </w:r>
      <w:commentRangeEnd w:id="1865"/>
      <w:r w:rsidR="00B92390">
        <w:rPr>
          <w:rStyle w:val="CommentReference"/>
        </w:rPr>
        <w:commentReference w:id="1865"/>
      </w:r>
    </w:p>
    <w:p w14:paraId="0EA8366B" w14:textId="57519891" w:rsidR="007C472D" w:rsidRPr="00564807" w:rsidRDefault="007C472D" w:rsidP="00564807">
      <w:pPr>
        <w:pStyle w:val="BodyText"/>
        <w:numPr>
          <w:ilvl w:val="0"/>
          <w:numId w:val="39"/>
        </w:numPr>
        <w:shd w:val="clear" w:color="auto" w:fill="E6E6E6"/>
      </w:pPr>
      <w:r w:rsidRPr="00564807">
        <w:t>What components’ state do you wish to associate? The answer is usually “a vTP</w:t>
      </w:r>
      <w:r w:rsidR="002B1D0C">
        <w:t xml:space="preserve">M and the pTPM”, but not always; “A vTPM, its pTPM, and the state of the trusted-path-to-user mechanism running in another </w:t>
      </w:r>
      <w:ins w:id="1866" w:author="Ariel Segall" w:date="2013-10-01T17:34:00Z">
        <w:r w:rsidR="00A07B7F">
          <w:t>vPlatform</w:t>
        </w:r>
      </w:ins>
      <w:r w:rsidR="002B1D0C">
        <w:t>” is an example of a more complex association.</w:t>
      </w:r>
    </w:p>
    <w:p w14:paraId="663C55C6" w14:textId="77777777" w:rsidR="007C472D" w:rsidRPr="00564807" w:rsidRDefault="007C472D" w:rsidP="00564807">
      <w:pPr>
        <w:pStyle w:val="BodyText"/>
        <w:numPr>
          <w:ilvl w:val="0"/>
          <w:numId w:val="39"/>
        </w:numPr>
        <w:shd w:val="clear" w:color="auto" w:fill="E6E6E6"/>
      </w:pPr>
      <w:r w:rsidRPr="00564807">
        <w:t>What threats are you concerned about? A deep attestation protocol meant merely to provide further detail about a trusted machine can make assumptions that a protocol intended to test the current trustworthiness of critical software cannot.</w:t>
      </w:r>
    </w:p>
    <w:p w14:paraId="33B381E5" w14:textId="72767729" w:rsidR="007C472D" w:rsidRDefault="007C472D" w:rsidP="002B1D0C">
      <w:pPr>
        <w:pStyle w:val="BodyText"/>
        <w:numPr>
          <w:ilvl w:val="0"/>
          <w:numId w:val="39"/>
        </w:numPr>
        <w:shd w:val="clear" w:color="auto" w:fill="E6E6E6"/>
      </w:pPr>
      <w:r w:rsidRPr="00564807">
        <w:t xml:space="preserve">Does your protocol merely require the reporting of existing measurements, such as TPM quotes? Or do you require fresh measurements of some components? (Note that such measurements are not possible in </w:t>
      </w:r>
      <w:proofErr w:type="gramStart"/>
      <w:r w:rsidRPr="00564807">
        <w:t>many architectures</w:t>
      </w:r>
      <w:proofErr w:type="gramEnd"/>
      <w:ins w:id="1867" w:author="Ariel Segall" w:date="2013-10-03T13:31:00Z">
        <w:r w:rsidR="0031006E">
          <w:t>, but in systems running for an extended period of time, boot-time measurements may not be sufficient to establish trust</w:t>
        </w:r>
      </w:ins>
      <w:r w:rsidRPr="00564807">
        <w:t>.)</w:t>
      </w:r>
    </w:p>
    <w:p w14:paraId="088AF66D" w14:textId="77777777" w:rsidR="007C472D" w:rsidRDefault="007C472D" w:rsidP="004047BE">
      <w:pPr>
        <w:pStyle w:val="Heading4"/>
      </w:pPr>
      <w:bookmarkStart w:id="1868" w:name="_Toc233785409"/>
      <w:commentRangeStart w:id="1869"/>
      <w:r>
        <w:t>Network-Visible Attestation Manager</w:t>
      </w:r>
      <w:bookmarkEnd w:id="1868"/>
      <w:commentRangeEnd w:id="1869"/>
      <w:r w:rsidR="00734BDA">
        <w:rPr>
          <w:rStyle w:val="CommentReference"/>
          <w:b w:val="0"/>
          <w:bCs w:val="0"/>
        </w:rPr>
        <w:commentReference w:id="1869"/>
      </w:r>
    </w:p>
    <w:p w14:paraId="561C6AF8" w14:textId="77777777" w:rsidR="007C472D" w:rsidRDefault="007C472D" w:rsidP="00564807">
      <w:pPr>
        <w:pStyle w:val="BodyText"/>
        <w:shd w:val="clear" w:color="auto" w:fill="E6E6E6"/>
        <w:jc w:val="left"/>
      </w:pPr>
      <w:r>
        <w:t>In</w:t>
      </w:r>
      <w:r>
        <w:rPr>
          <w:rFonts w:eastAsia="Arial"/>
        </w:rPr>
        <w:t xml:space="preserve"> this scenario, </w:t>
      </w:r>
      <w:r>
        <w:t>only</w:t>
      </w:r>
      <w:r>
        <w:rPr>
          <w:rFonts w:eastAsia="Arial"/>
        </w:rPr>
        <w:t xml:space="preserve"> </w:t>
      </w:r>
      <w:r>
        <w:t>two</w:t>
      </w:r>
      <w:r>
        <w:rPr>
          <w:rFonts w:eastAsia="Arial"/>
        </w:rPr>
        <w:t xml:space="preserve"> </w:t>
      </w:r>
      <w:r>
        <w:t>attestations</w:t>
      </w:r>
      <w:r>
        <w:rPr>
          <w:rFonts w:eastAsia="Arial"/>
        </w:rPr>
        <w:t xml:space="preserve"> (</w:t>
      </w:r>
      <w:r>
        <w:t>or</w:t>
      </w:r>
      <w:r>
        <w:rPr>
          <w:rFonts w:eastAsia="Arial"/>
        </w:rPr>
        <w:t xml:space="preserve"> </w:t>
      </w:r>
      <w:r>
        <w:t>quotes</w:t>
      </w:r>
      <w:r>
        <w:rPr>
          <w:rFonts w:eastAsia="Arial"/>
        </w:rPr>
        <w:t xml:space="preserve">) </w:t>
      </w:r>
      <w:r>
        <w:t>are</w:t>
      </w:r>
      <w:r>
        <w:rPr>
          <w:rFonts w:eastAsia="Arial"/>
        </w:rPr>
        <w:t xml:space="preserve"> </w:t>
      </w:r>
      <w:r>
        <w:t>needed</w:t>
      </w:r>
      <w:r>
        <w:rPr>
          <w:rFonts w:eastAsia="Arial"/>
        </w:rPr>
        <w:t xml:space="preserve"> </w:t>
      </w:r>
      <w:r>
        <w:t>to</w:t>
      </w:r>
      <w:r>
        <w:rPr>
          <w:rFonts w:eastAsia="Arial"/>
        </w:rPr>
        <w:t xml:space="preserve"> </w:t>
      </w:r>
      <w:r>
        <w:t>attest</w:t>
      </w:r>
      <w:r>
        <w:rPr>
          <w:rFonts w:eastAsia="Arial"/>
        </w:rPr>
        <w:t xml:space="preserve"> </w:t>
      </w:r>
      <w:r>
        <w:t>to</w:t>
      </w:r>
      <w:r>
        <w:rPr>
          <w:rFonts w:eastAsia="Arial"/>
        </w:rPr>
        <w:t xml:space="preserve"> </w:t>
      </w:r>
      <w:r>
        <w:t>both</w:t>
      </w:r>
      <w:r>
        <w:rPr>
          <w:rFonts w:eastAsia="Arial"/>
        </w:rPr>
        <w:t xml:space="preserve"> </w:t>
      </w:r>
      <w:r>
        <w:t>the</w:t>
      </w:r>
      <w:r>
        <w:rPr>
          <w:rFonts w:eastAsia="Arial"/>
        </w:rPr>
        <w:t xml:space="preserve"> </w:t>
      </w:r>
      <w:r>
        <w:t>VM</w:t>
      </w:r>
      <w:r>
        <w:rPr>
          <w:rFonts w:eastAsia="Arial"/>
        </w:rPr>
        <w:t xml:space="preserve"> </w:t>
      </w:r>
      <w:r>
        <w:t>and</w:t>
      </w:r>
      <w:r>
        <w:rPr>
          <w:rFonts w:eastAsia="Arial"/>
        </w:rPr>
        <w:t xml:space="preserve"> </w:t>
      </w:r>
      <w:r>
        <w:t>the</w:t>
      </w:r>
      <w:r>
        <w:rPr>
          <w:rFonts w:eastAsia="Arial"/>
        </w:rPr>
        <w:t xml:space="preserve"> </w:t>
      </w:r>
      <w:r>
        <w:t>VMM</w:t>
      </w:r>
      <w:r>
        <w:rPr>
          <w:rFonts w:eastAsia="Arial"/>
        </w:rPr>
        <w:t>/</w:t>
      </w:r>
      <w:r>
        <w:t>services</w:t>
      </w:r>
      <w:r>
        <w:rPr>
          <w:rFonts w:eastAsia="Arial"/>
        </w:rPr>
        <w:t xml:space="preserve">. Here, we assume that the vTPM comes with information in a credential—which might be the main vEC, or might be a specialized credential—associating the vTPM’s root key or identity key with a particular underlying pPlatform, and providing a pointer to a separate interface—normally a network-visible Attestation Manager VM—where the appraiser can go to </w:t>
      </w:r>
      <w:r>
        <w:t>obtain</w:t>
      </w:r>
      <w:r>
        <w:rPr>
          <w:rFonts w:eastAsia="Arial"/>
        </w:rPr>
        <w:t xml:space="preserve"> </w:t>
      </w:r>
      <w:r>
        <w:t>attestation</w:t>
      </w:r>
      <w:r>
        <w:rPr>
          <w:rFonts w:eastAsia="Arial"/>
        </w:rPr>
        <w:t xml:space="preserve"> </w:t>
      </w:r>
      <w:r>
        <w:t>data</w:t>
      </w:r>
      <w:r>
        <w:rPr>
          <w:rFonts w:eastAsia="Arial"/>
        </w:rPr>
        <w:t xml:space="preserve"> </w:t>
      </w:r>
      <w:r>
        <w:t>about</w:t>
      </w:r>
      <w:r>
        <w:rPr>
          <w:rFonts w:eastAsia="Arial"/>
        </w:rPr>
        <w:t xml:space="preserve"> </w:t>
      </w:r>
      <w:r>
        <w:t>the</w:t>
      </w:r>
      <w:r>
        <w:rPr>
          <w:rFonts w:eastAsia="Arial"/>
        </w:rPr>
        <w:t xml:space="preserve"> </w:t>
      </w:r>
      <w:r>
        <w:t>underlying</w:t>
      </w:r>
      <w:r>
        <w:rPr>
          <w:rFonts w:eastAsia="Arial"/>
        </w:rPr>
        <w:t xml:space="preserve"> </w:t>
      </w:r>
      <w:r>
        <w:t>VMM</w:t>
      </w:r>
      <w:r>
        <w:rPr>
          <w:rFonts w:eastAsia="Arial"/>
        </w:rPr>
        <w:t xml:space="preserve"> </w:t>
      </w:r>
      <w:r>
        <w:t>of</w:t>
      </w:r>
      <w:r>
        <w:rPr>
          <w:rFonts w:eastAsia="Arial"/>
        </w:rPr>
        <w:t xml:space="preserve"> </w:t>
      </w:r>
      <w:r>
        <w:t>the</w:t>
      </w:r>
      <w:r>
        <w:rPr>
          <w:rFonts w:eastAsia="Arial"/>
        </w:rPr>
        <w:t xml:space="preserve"> </w:t>
      </w:r>
      <w:r>
        <w:t>VM</w:t>
      </w:r>
      <w:r>
        <w:rPr>
          <w:rFonts w:eastAsia="Arial"/>
        </w:rPr>
        <w:t xml:space="preserve">. </w:t>
      </w:r>
      <w:r>
        <w:t>This credential must, of course,</w:t>
      </w:r>
      <w:r>
        <w:rPr>
          <w:rFonts w:eastAsia="Arial"/>
        </w:rPr>
        <w:t xml:space="preserve"> </w:t>
      </w:r>
      <w:r>
        <w:t>be</w:t>
      </w:r>
      <w:r>
        <w:rPr>
          <w:rFonts w:eastAsia="Arial"/>
        </w:rPr>
        <w:t xml:space="preserve"> </w:t>
      </w:r>
      <w:r>
        <w:t>signed</w:t>
      </w:r>
      <w:r>
        <w:rPr>
          <w:rFonts w:eastAsia="Arial"/>
        </w:rPr>
        <w:t xml:space="preserve"> </w:t>
      </w:r>
      <w:r>
        <w:t>with</w:t>
      </w:r>
      <w:r>
        <w:rPr>
          <w:rFonts w:eastAsia="Arial"/>
        </w:rPr>
        <w:t xml:space="preserve"> </w:t>
      </w:r>
      <w:r>
        <w:t>a</w:t>
      </w:r>
      <w:r>
        <w:rPr>
          <w:rFonts w:eastAsia="Arial"/>
        </w:rPr>
        <w:t xml:space="preserve"> </w:t>
      </w:r>
      <w:r>
        <w:t>key</w:t>
      </w:r>
      <w:r>
        <w:rPr>
          <w:rFonts w:eastAsia="Arial"/>
        </w:rPr>
        <w:t xml:space="preserve"> </w:t>
      </w:r>
      <w:r>
        <w:t>that</w:t>
      </w:r>
      <w:r>
        <w:rPr>
          <w:rFonts w:eastAsia="Arial"/>
        </w:rPr>
        <w:t xml:space="preserve"> </w:t>
      </w:r>
      <w:proofErr w:type="gramStart"/>
      <w:r>
        <w:t>itself</w:t>
      </w:r>
      <w:r>
        <w:rPr>
          <w:rFonts w:eastAsia="Arial"/>
        </w:rPr>
        <w:t xml:space="preserve"> </w:t>
      </w:r>
      <w:r>
        <w:t>is</w:t>
      </w:r>
      <w:r>
        <w:rPr>
          <w:rFonts w:eastAsia="Arial"/>
        </w:rPr>
        <w:t xml:space="preserve"> </w:t>
      </w:r>
      <w:r>
        <w:t>certified</w:t>
      </w:r>
      <w:r>
        <w:rPr>
          <w:rFonts w:eastAsia="Arial"/>
        </w:rPr>
        <w:t xml:space="preserve"> </w:t>
      </w:r>
      <w:r>
        <w:t>by</w:t>
      </w:r>
      <w:r>
        <w:rPr>
          <w:rFonts w:eastAsia="Arial"/>
        </w:rPr>
        <w:t xml:space="preserve"> </w:t>
      </w:r>
      <w:r>
        <w:t>a</w:t>
      </w:r>
      <w:r>
        <w:rPr>
          <w:rFonts w:eastAsia="Arial"/>
        </w:rPr>
        <w:t xml:space="preserve"> </w:t>
      </w:r>
      <w:r>
        <w:t>known</w:t>
      </w:r>
      <w:r>
        <w:rPr>
          <w:rFonts w:eastAsia="Arial"/>
        </w:rPr>
        <w:t xml:space="preserve"> </w:t>
      </w:r>
      <w:r>
        <w:t>authority</w:t>
      </w:r>
      <w:proofErr w:type="gramEnd"/>
      <w:r>
        <w:rPr>
          <w:rFonts w:eastAsia="Arial"/>
        </w:rPr>
        <w:t xml:space="preserve">, </w:t>
      </w:r>
      <w:r>
        <w:t>or</w:t>
      </w:r>
      <w:r>
        <w:rPr>
          <w:rFonts w:eastAsia="Arial"/>
        </w:rPr>
        <w:t xml:space="preserve"> </w:t>
      </w:r>
      <w:r>
        <w:t>is</w:t>
      </w:r>
      <w:r>
        <w:rPr>
          <w:rFonts w:eastAsia="Arial"/>
        </w:rPr>
        <w:t xml:space="preserve"> </w:t>
      </w:r>
      <w:r>
        <w:t>a</w:t>
      </w:r>
      <w:r>
        <w:rPr>
          <w:rFonts w:eastAsia="Arial"/>
        </w:rPr>
        <w:t xml:space="preserve"> </w:t>
      </w:r>
      <w:r>
        <w:t>known</w:t>
      </w:r>
      <w:r>
        <w:rPr>
          <w:rFonts w:eastAsia="Arial"/>
        </w:rPr>
        <w:t xml:space="preserve"> </w:t>
      </w:r>
      <w:r>
        <w:t xml:space="preserve">authority; and must include information which cryptographically identifies the pTPM associated with the pPlatform (normally an AIK public key). </w:t>
      </w:r>
    </w:p>
    <w:p w14:paraId="1B408EDA" w14:textId="4F12DD0D" w:rsidR="007C472D" w:rsidRDefault="007C472D" w:rsidP="00564807">
      <w:pPr>
        <w:pStyle w:val="BodyText"/>
        <w:shd w:val="clear" w:color="auto" w:fill="E6E6E6"/>
        <w:jc w:val="left"/>
      </w:pPr>
      <w:r>
        <w:t xml:space="preserve">The appraiser in this scenario would perform a normal vTPM quote request protocol, then refer to the credential pointer, and follow up with an attestation request for the pTPM, via the Attestation Manager. Note that we </w:t>
      </w:r>
      <w:r w:rsidRPr="00305387">
        <w:rPr>
          <w:b/>
          <w:bCs/>
        </w:rPr>
        <w:t>must</w:t>
      </w:r>
      <w:r>
        <w:t xml:space="preserve"> provide the appraiser with a mechanism by which they can cryptographically verify the association between the pTPM and vTPM; this might be via the vTPM’s normal certificates (if the AIK used to perform the quote is also used to certify the VFK, for example), or might be via an Attestation Manager mechanism which extends vTPM and Virtual Platform identifying information (such as public keys or measurements) into a resettable pTPM PCR. </w:t>
      </w:r>
      <w:commentRangeStart w:id="1870"/>
      <w:r>
        <w:t xml:space="preserve">In the second case, of course, the request to the Attestation Manager must include identifying information about the virtual platform; this identifying information should be cryptographically bound </w:t>
      </w:r>
      <w:r>
        <w:lastRenderedPageBreak/>
        <w:t xml:space="preserve">to the vTPM (e.g. a vTPM key), to prevent untrustworthy </w:t>
      </w:r>
      <w:ins w:id="1871" w:author="Ariel Segall" w:date="2013-07-30T18:39:00Z">
        <w:r w:rsidR="00B1186C">
          <w:t xml:space="preserve">vPlatform </w:t>
        </w:r>
      </w:ins>
      <w:r>
        <w:t xml:space="preserve">A from claiming that it is actually trustworthy </w:t>
      </w:r>
      <w:ins w:id="1872" w:author="Ariel Segall" w:date="2013-07-30T18:39:00Z">
        <w:r w:rsidR="00B1186C">
          <w:t xml:space="preserve">vPlatform </w:t>
        </w:r>
      </w:ins>
      <w:r>
        <w:t>B.</w:t>
      </w:r>
      <w:commentRangeEnd w:id="1870"/>
      <w:r w:rsidR="00734BDA">
        <w:rPr>
          <w:rStyle w:val="CommentReference"/>
        </w:rPr>
        <w:commentReference w:id="1870"/>
      </w:r>
    </w:p>
    <w:p w14:paraId="16B5041C" w14:textId="77777777" w:rsidR="007C472D" w:rsidRDefault="007C472D" w:rsidP="004047BE">
      <w:pPr>
        <w:pStyle w:val="BodyText"/>
        <w:jc w:val="left"/>
        <w:rPr>
          <w:rFonts w:eastAsia="Arial"/>
        </w:rPr>
      </w:pPr>
    </w:p>
    <w:p w14:paraId="396B6184" w14:textId="77777777" w:rsidR="007C472D" w:rsidRDefault="00D359E8" w:rsidP="00D359E8">
      <w:pPr>
        <w:pStyle w:val="Heading4"/>
        <w:rPr>
          <w:rFonts w:eastAsia="Arial"/>
        </w:rPr>
      </w:pPr>
      <w:bookmarkStart w:id="1873" w:name="_Toc233785410"/>
      <w:commentRangeStart w:id="1874"/>
      <w:r>
        <w:rPr>
          <w:rFonts w:eastAsia="Arial"/>
        </w:rPr>
        <w:t>Deep Quote Command</w:t>
      </w:r>
      <w:r w:rsidR="002A508F">
        <w:rPr>
          <w:rFonts w:eastAsia="Arial"/>
        </w:rPr>
        <w:t xml:space="preserve"> Description (informative)</w:t>
      </w:r>
      <w:bookmarkEnd w:id="1873"/>
      <w:commentRangeEnd w:id="1874"/>
      <w:r w:rsidR="00734BDA">
        <w:rPr>
          <w:rStyle w:val="CommentReference"/>
          <w:b w:val="0"/>
          <w:bCs w:val="0"/>
        </w:rPr>
        <w:commentReference w:id="1874"/>
      </w:r>
    </w:p>
    <w:p w14:paraId="6788D965" w14:textId="77777777" w:rsidR="00D359E8" w:rsidRDefault="00F67485" w:rsidP="00E439AB">
      <w:pPr>
        <w:pStyle w:val="BodyText"/>
        <w:shd w:val="clear" w:color="auto" w:fill="E6E6E6"/>
        <w:rPr>
          <w:rFonts w:eastAsia="Arial"/>
        </w:rPr>
      </w:pPr>
      <w:commentRangeStart w:id="1875"/>
      <w:r>
        <w:rPr>
          <w:rFonts w:eastAsia="Arial"/>
        </w:rPr>
        <w:t xml:space="preserve">Deep Quote </w:t>
      </w:r>
      <w:commentRangeEnd w:id="1875"/>
      <w:r w:rsidR="00734BDA">
        <w:rPr>
          <w:rStyle w:val="CommentReference"/>
        </w:rPr>
        <w:commentReference w:id="1875"/>
      </w:r>
      <w:r>
        <w:rPr>
          <w:rFonts w:eastAsia="Arial"/>
        </w:rPr>
        <w:t xml:space="preserve">is a deep attestation command given to the </w:t>
      </w:r>
      <w:proofErr w:type="gramStart"/>
      <w:r>
        <w:rPr>
          <w:rFonts w:eastAsia="Arial"/>
        </w:rPr>
        <w:t>vTPM which</w:t>
      </w:r>
      <w:proofErr w:type="gramEnd"/>
      <w:r>
        <w:rPr>
          <w:rFonts w:eastAsia="Arial"/>
        </w:rPr>
        <w:t xml:space="preserve"> produces a combined output of a vTPM quote and a pTPM quote. Structurally, Deep Quotes are very similar to the pair of TPM quotes that would result from the Network-Visible Attestation Manager approach; however, they do not require that any components in the Trusted Computing Base be network-visible. </w:t>
      </w:r>
      <w:r w:rsidR="004C64AB">
        <w:rPr>
          <w:rFonts w:eastAsia="Arial"/>
        </w:rPr>
        <w:t>On the flip side, the Deep Quote command, like the Ephemeral AIKs described below, Deep Quote requires new functionality be supported by the vTPM.</w:t>
      </w:r>
    </w:p>
    <w:p w14:paraId="0808ECBC" w14:textId="77777777" w:rsidR="004C64AB" w:rsidRDefault="004C64AB" w:rsidP="00E439AB">
      <w:pPr>
        <w:pStyle w:val="BodyText"/>
        <w:shd w:val="clear" w:color="auto" w:fill="E6E6E6"/>
        <w:rPr>
          <w:rFonts w:eastAsia="Arial"/>
        </w:rPr>
      </w:pPr>
      <w:r>
        <w:rPr>
          <w:rFonts w:eastAsia="Arial"/>
        </w:rPr>
        <w:t xml:space="preserve">The core idea of the Deep Quote command is that a requestor, instead of simply requesting a vTPM quote, requests a paired quote. The requestor would provide a single nonce and two PCR masks: one for the vTPM, the other for the pTPM. The vTPM would generate a quote as usual; but instead of passing the quote back to the user, the vTPM would provide it </w:t>
      </w:r>
      <w:r w:rsidR="00E8745B">
        <w:rPr>
          <w:rFonts w:eastAsia="Arial"/>
        </w:rPr>
        <w:t>along with the nonce and the pTPM PCR mask to the vTPM Manager, as part of</w:t>
      </w:r>
      <w:r>
        <w:rPr>
          <w:rFonts w:eastAsia="Arial"/>
        </w:rPr>
        <w:t xml:space="preserve"> a request for a Deep Quote. The vTPM Manager—which already has a secure and authenticated channel to the vTPM, which it uses to provide the vTPM with its VDK and receive vTPM state updates—will identify the vTPM, and use one of the pTPM’s resettable PCRs to </w:t>
      </w:r>
      <w:r w:rsidR="00E8745B">
        <w:rPr>
          <w:rFonts w:eastAsia="Arial"/>
        </w:rPr>
        <w:t xml:space="preserve">store the measurement of the vTPM that was taken when the vTPM was most recently launched. </w:t>
      </w:r>
      <w:r w:rsidR="006F5556">
        <w:rPr>
          <w:rFonts w:eastAsia="Arial"/>
        </w:rPr>
        <w:t xml:space="preserve">It will also extend the resettable PCR with the vTPM quote, allowing the recipient to tie the vTPM quote reliably to that pTPM. </w:t>
      </w:r>
      <w:r w:rsidR="00E8745B">
        <w:rPr>
          <w:rFonts w:eastAsia="Arial"/>
        </w:rPr>
        <w:t xml:space="preserve">The Manager will then perform a pTPM quote, using the provided nonce and PCR mask; if </w:t>
      </w:r>
      <w:r w:rsidR="006F5556">
        <w:rPr>
          <w:rFonts w:eastAsia="Arial"/>
        </w:rPr>
        <w:t xml:space="preserve">the PCRs are </w:t>
      </w:r>
      <w:r w:rsidR="00E8745B">
        <w:rPr>
          <w:rFonts w:eastAsia="Arial"/>
        </w:rPr>
        <w:t>properly selected, this quote will provide evidence about the state of the VMM, vTPM Manager, vTPM, and any other relevant components of the platfor</w:t>
      </w:r>
      <w:r w:rsidR="006F5556">
        <w:rPr>
          <w:rFonts w:eastAsia="Arial"/>
        </w:rPr>
        <w:t>m’s Trusted Computing Base.  The pTPM quote along with the pTPM PCR contents is passed back to the vTPM, which forwards them along with the vTPM quote back to the requestor for verification.</w:t>
      </w:r>
    </w:p>
    <w:p w14:paraId="596E9122" w14:textId="77777777" w:rsidR="006F5556" w:rsidRDefault="006F5556" w:rsidP="00E439AB">
      <w:pPr>
        <w:pStyle w:val="BodyText"/>
        <w:shd w:val="clear" w:color="auto" w:fill="E6E6E6"/>
        <w:rPr>
          <w:rFonts w:eastAsia="Arial"/>
        </w:rPr>
      </w:pPr>
      <w:r>
        <w:rPr>
          <w:rFonts w:eastAsia="Arial"/>
        </w:rPr>
        <w:t>Because the vTPM Manager measurement is included in the pTPM PCRs, an appraiser with a deep quote can decide whether</w:t>
      </w:r>
      <w:r w:rsidR="00A51E19">
        <w:rPr>
          <w:rFonts w:eastAsia="Arial"/>
        </w:rPr>
        <w:t xml:space="preserve"> it trusts the Manager to correctly store and extend the vTPM measurement. If so, it can combine the TCB measurement and vTPM measurement to decide whether it trusts the vTPM</w:t>
      </w:r>
      <w:r>
        <w:rPr>
          <w:rFonts w:eastAsia="Arial"/>
        </w:rPr>
        <w:t xml:space="preserve"> </w:t>
      </w:r>
      <w:r w:rsidR="00A51E19">
        <w:rPr>
          <w:rFonts w:eastAsia="Arial"/>
        </w:rPr>
        <w:t xml:space="preserve">quote, and thus the vTPM quote’s contents. </w:t>
      </w:r>
      <w:commentRangeStart w:id="1876"/>
    </w:p>
    <w:p w14:paraId="01C29EF8" w14:textId="77777777" w:rsidR="00BB4428" w:rsidRDefault="00BB4428" w:rsidP="00E439AB">
      <w:pPr>
        <w:pStyle w:val="BodyText"/>
        <w:shd w:val="clear" w:color="auto" w:fill="E6E6E6"/>
        <w:rPr>
          <w:rFonts w:eastAsia="Arial"/>
        </w:rPr>
      </w:pPr>
      <w:r>
        <w:rPr>
          <w:rFonts w:eastAsia="Arial"/>
        </w:rPr>
        <w:t xml:space="preserve">The Deep Quote command can be combined with complex attestation protocols that would normally use a standard TPM quote. For example, in the protocol described in section </w:t>
      </w:r>
      <w:r w:rsidR="00223976">
        <w:rPr>
          <w:rFonts w:eastAsia="Arial"/>
        </w:rPr>
        <w:fldChar w:fldCharType="begin"/>
      </w:r>
      <w:r w:rsidR="00424D72">
        <w:rPr>
          <w:rFonts w:eastAsia="Arial"/>
        </w:rPr>
        <w:instrText xml:space="preserve"> REF _Ref233352251 \r \h </w:instrText>
      </w:r>
      <w:r w:rsidR="00223976">
        <w:rPr>
          <w:rFonts w:eastAsia="Arial"/>
        </w:rPr>
      </w:r>
      <w:r w:rsidR="00223976">
        <w:rPr>
          <w:rFonts w:eastAsia="Arial"/>
        </w:rPr>
        <w:fldChar w:fldCharType="separate"/>
      </w:r>
      <w:r w:rsidR="00F73D98">
        <w:rPr>
          <w:rFonts w:eastAsia="Arial"/>
        </w:rPr>
        <w:t>10.5.5</w:t>
      </w:r>
      <w:r w:rsidR="00223976">
        <w:rPr>
          <w:rFonts w:eastAsia="Arial"/>
        </w:rPr>
        <w:fldChar w:fldCharType="end"/>
      </w:r>
      <w:r>
        <w:rPr>
          <w:rFonts w:eastAsia="Arial"/>
        </w:rPr>
        <w:t>, the Quote command can be replaced with a Deep Quote; two masks, instea</w:t>
      </w:r>
      <w:r w:rsidR="00072C39">
        <w:rPr>
          <w:rFonts w:eastAsia="Arial"/>
        </w:rPr>
        <w:t>d of one, would be provided;</w:t>
      </w:r>
      <w:r>
        <w:rPr>
          <w:rFonts w:eastAsia="Arial"/>
        </w:rPr>
        <w:t xml:space="preserve"> two quotes, ins</w:t>
      </w:r>
      <w:r w:rsidR="00072C39">
        <w:rPr>
          <w:rFonts w:eastAsia="Arial"/>
        </w:rPr>
        <w:t>tead of one, would be returned; and both physical and virtual TPM PCR contents would be forwarded to the appraiser for verification. The protocol is otherwise identical.</w:t>
      </w:r>
    </w:p>
    <w:p w14:paraId="22594CDD" w14:textId="2A17D4BB" w:rsidR="002A508F" w:rsidRDefault="00426C18" w:rsidP="002A508F">
      <w:pPr>
        <w:pStyle w:val="Heading4"/>
        <w:rPr>
          <w:rFonts w:eastAsia="Arial"/>
        </w:rPr>
      </w:pPr>
      <w:bookmarkStart w:id="1877" w:name="_Toc233785411"/>
      <w:commentRangeStart w:id="1878"/>
      <w:commentRangeEnd w:id="1876"/>
      <w:r>
        <w:rPr>
          <w:rStyle w:val="CommentReference"/>
          <w:b w:val="0"/>
          <w:bCs w:val="0"/>
        </w:rPr>
        <w:commentReference w:id="1876"/>
      </w:r>
      <w:r w:rsidR="002A508F">
        <w:rPr>
          <w:rFonts w:eastAsia="Arial"/>
        </w:rPr>
        <w:t>Deep Quote Command Requirements</w:t>
      </w:r>
      <w:bookmarkEnd w:id="1877"/>
      <w:commentRangeEnd w:id="1878"/>
      <w:r w:rsidR="00E74AAF">
        <w:rPr>
          <w:rStyle w:val="CommentReference"/>
          <w:b w:val="0"/>
          <w:bCs w:val="0"/>
        </w:rPr>
        <w:commentReference w:id="1878"/>
      </w:r>
      <w:ins w:id="1879" w:author="Ariel Segall" w:date="2013-10-03T13:51:00Z">
        <w:r w:rsidR="00E74AAF">
          <w:rPr>
            <w:rFonts w:eastAsia="Arial"/>
          </w:rPr>
          <w:t xml:space="preserve"> (normative)</w:t>
        </w:r>
      </w:ins>
    </w:p>
    <w:p w14:paraId="56E679AD" w14:textId="384E4668" w:rsidR="00A51E19" w:rsidRDefault="00192F3C" w:rsidP="00D359E8">
      <w:pPr>
        <w:pStyle w:val="BodyText"/>
        <w:rPr>
          <w:rFonts w:eastAsia="Arial"/>
        </w:rPr>
      </w:pPr>
      <w:ins w:id="1880" w:author="Ariel Segall" w:date="2013-10-03T13:45:00Z">
        <w:r>
          <w:rPr>
            <w:rFonts w:eastAsia="Arial"/>
          </w:rPr>
          <w:t xml:space="preserve">IF </w:t>
        </w:r>
      </w:ins>
      <w:r w:rsidR="000775B5">
        <w:rPr>
          <w:rFonts w:eastAsia="Arial"/>
        </w:rPr>
        <w:t xml:space="preserve">the Deep </w:t>
      </w:r>
      <w:proofErr w:type="gramStart"/>
      <w:r w:rsidR="000775B5">
        <w:rPr>
          <w:rFonts w:eastAsia="Arial"/>
        </w:rPr>
        <w:t>Quote</w:t>
      </w:r>
      <w:proofErr w:type="gramEnd"/>
      <w:r w:rsidR="000775B5">
        <w:rPr>
          <w:rFonts w:eastAsia="Arial"/>
        </w:rPr>
        <w:t xml:space="preserve"> command is supported:</w:t>
      </w:r>
    </w:p>
    <w:p w14:paraId="62D6C5F3" w14:textId="77777777" w:rsidR="000775B5" w:rsidRDefault="000775B5" w:rsidP="000775B5">
      <w:pPr>
        <w:pStyle w:val="BodyText"/>
        <w:numPr>
          <w:ilvl w:val="0"/>
          <w:numId w:val="58"/>
        </w:numPr>
        <w:rPr>
          <w:rFonts w:eastAsia="Arial"/>
        </w:rPr>
      </w:pPr>
      <w:r>
        <w:rPr>
          <w:rFonts w:eastAsia="Arial"/>
        </w:rPr>
        <w:t>The vTPM SHALL provide a clear command API which accepts the at least the following inputs:</w:t>
      </w:r>
    </w:p>
    <w:p w14:paraId="6474EEE4" w14:textId="77777777" w:rsidR="000775B5" w:rsidRDefault="000775B5" w:rsidP="000775B5">
      <w:pPr>
        <w:pStyle w:val="BodyText"/>
        <w:numPr>
          <w:ilvl w:val="1"/>
          <w:numId w:val="58"/>
        </w:numPr>
        <w:rPr>
          <w:rFonts w:eastAsia="Arial"/>
        </w:rPr>
      </w:pPr>
      <w:r>
        <w:rPr>
          <w:rFonts w:eastAsia="Arial"/>
        </w:rPr>
        <w:t>One nonce field (also known as “user data</w:t>
      </w:r>
      <w:r w:rsidR="00071EDA">
        <w:rPr>
          <w:rFonts w:eastAsia="Arial"/>
        </w:rPr>
        <w:t>”), as required by a TPM q</w:t>
      </w:r>
      <w:r>
        <w:rPr>
          <w:rFonts w:eastAsia="Arial"/>
        </w:rPr>
        <w:t>uote API</w:t>
      </w:r>
      <w:r w:rsidR="00071EDA">
        <w:rPr>
          <w:rFonts w:eastAsia="Arial"/>
        </w:rPr>
        <w:t xml:space="preserve"> (the TPM_Quote or TPM_Quote2 commands, or 2.0 equivalent)</w:t>
      </w:r>
    </w:p>
    <w:p w14:paraId="74FD8514" w14:textId="716AC086" w:rsidR="000775B5" w:rsidRDefault="000775B5" w:rsidP="000775B5">
      <w:pPr>
        <w:pStyle w:val="BodyText"/>
        <w:numPr>
          <w:ilvl w:val="1"/>
          <w:numId w:val="58"/>
        </w:numPr>
        <w:rPr>
          <w:rFonts w:eastAsia="Arial"/>
        </w:rPr>
      </w:pPr>
      <w:r>
        <w:rPr>
          <w:rFonts w:eastAsia="Arial"/>
        </w:rPr>
        <w:t>Two PCR masks in the format requ</w:t>
      </w:r>
      <w:r w:rsidR="00071EDA">
        <w:rPr>
          <w:rFonts w:eastAsia="Arial"/>
        </w:rPr>
        <w:t xml:space="preserve">ired by a TPM quote </w:t>
      </w:r>
      <w:r>
        <w:rPr>
          <w:rFonts w:eastAsia="Arial"/>
        </w:rPr>
        <w:t>API</w:t>
      </w:r>
      <w:ins w:id="1881" w:author="Ariel Segall" w:date="2013-10-03T13:49:00Z">
        <w:r w:rsidR="00E74AAF">
          <w:rPr>
            <w:rFonts w:eastAsia="Arial"/>
          </w:rPr>
          <w:t>, one for the vTPM and one for the pTPM</w:t>
        </w:r>
      </w:ins>
    </w:p>
    <w:p w14:paraId="3CE751D1" w14:textId="77777777" w:rsidR="000775B5" w:rsidRDefault="00071EDA" w:rsidP="000775B5">
      <w:pPr>
        <w:pStyle w:val="BodyText"/>
        <w:numPr>
          <w:ilvl w:val="1"/>
          <w:numId w:val="58"/>
        </w:numPr>
        <w:rPr>
          <w:rFonts w:eastAsia="Arial"/>
        </w:rPr>
      </w:pPr>
      <w:r>
        <w:rPr>
          <w:rFonts w:eastAsia="Arial"/>
        </w:rPr>
        <w:t>An appropriate vTPM key, as required by a TPM quote API</w:t>
      </w:r>
    </w:p>
    <w:p w14:paraId="113A9B04" w14:textId="77777777" w:rsidR="00071EDA" w:rsidRDefault="00071EDA" w:rsidP="00071EDA">
      <w:pPr>
        <w:pStyle w:val="BodyText"/>
        <w:numPr>
          <w:ilvl w:val="0"/>
          <w:numId w:val="58"/>
        </w:numPr>
        <w:rPr>
          <w:rFonts w:eastAsia="Arial"/>
        </w:rPr>
      </w:pPr>
      <w:r>
        <w:rPr>
          <w:rFonts w:eastAsia="Arial"/>
        </w:rPr>
        <w:t xml:space="preserve">The vTPM command API MAY accept a pTPM key, as required by a TPM quote API; or the system may support using a standard owner-chosen key, to prevent the requestor from </w:t>
      </w:r>
      <w:r>
        <w:rPr>
          <w:rFonts w:eastAsia="Arial"/>
        </w:rPr>
        <w:lastRenderedPageBreak/>
        <w:t>needing to have access to pTPM keys or key locations.</w:t>
      </w:r>
    </w:p>
    <w:p w14:paraId="1059A500" w14:textId="77777777" w:rsidR="00071EDA" w:rsidRDefault="00071EDA" w:rsidP="00071EDA">
      <w:pPr>
        <w:pStyle w:val="BodyText"/>
        <w:numPr>
          <w:ilvl w:val="0"/>
          <w:numId w:val="58"/>
        </w:numPr>
        <w:rPr>
          <w:rFonts w:eastAsia="Arial"/>
        </w:rPr>
      </w:pPr>
      <w:r>
        <w:rPr>
          <w:rFonts w:eastAsia="Arial"/>
        </w:rPr>
        <w:t>The vTPM command API SHALL return at least the following outputs:</w:t>
      </w:r>
    </w:p>
    <w:p w14:paraId="5A1B9B7C" w14:textId="77777777" w:rsidR="00071EDA" w:rsidRDefault="00071EDA" w:rsidP="00071EDA">
      <w:pPr>
        <w:pStyle w:val="BodyText"/>
        <w:numPr>
          <w:ilvl w:val="1"/>
          <w:numId w:val="58"/>
        </w:numPr>
        <w:rPr>
          <w:rFonts w:eastAsia="Arial"/>
        </w:rPr>
      </w:pPr>
      <w:r>
        <w:rPr>
          <w:rFonts w:eastAsia="Arial"/>
        </w:rPr>
        <w:t>One vTPM quote, using the user-provided nonce in its nonce field, including the PCRs described by the vTPM PCR mask, and signed by the vTPM key</w:t>
      </w:r>
    </w:p>
    <w:p w14:paraId="7028BD82" w14:textId="77777777" w:rsidR="00071EDA" w:rsidRDefault="00071EDA" w:rsidP="00071EDA">
      <w:pPr>
        <w:pStyle w:val="BodyText"/>
        <w:numPr>
          <w:ilvl w:val="1"/>
          <w:numId w:val="58"/>
        </w:numPr>
        <w:rPr>
          <w:rFonts w:eastAsia="Arial"/>
        </w:rPr>
      </w:pPr>
      <w:r>
        <w:rPr>
          <w:rFonts w:eastAsia="Arial"/>
        </w:rPr>
        <w:t>One pTPM quote, which includes the vTPM quote and vTPM measurements extended into a resettable PCR, and all other PCRs described by the pTPM PCR mask, and signed by the pTPM key. This quote MAY use the user-provided nonce in its nonce field.</w:t>
      </w:r>
    </w:p>
    <w:p w14:paraId="65FB1FC8" w14:textId="77777777" w:rsidR="00071EDA" w:rsidRDefault="00071EDA" w:rsidP="00071EDA">
      <w:pPr>
        <w:pStyle w:val="BodyText"/>
        <w:numPr>
          <w:ilvl w:val="0"/>
          <w:numId w:val="58"/>
        </w:numPr>
        <w:rPr>
          <w:rFonts w:eastAsia="Arial"/>
        </w:rPr>
      </w:pPr>
      <w:r>
        <w:rPr>
          <w:rFonts w:eastAsia="Arial"/>
        </w:rPr>
        <w:t>The vTPM command API SHOULD additionally return the following outputs:</w:t>
      </w:r>
    </w:p>
    <w:p w14:paraId="6DFF29B9" w14:textId="77777777" w:rsidR="00071EDA" w:rsidRDefault="00071EDA" w:rsidP="00071EDA">
      <w:pPr>
        <w:pStyle w:val="BodyText"/>
        <w:numPr>
          <w:ilvl w:val="1"/>
          <w:numId w:val="58"/>
        </w:numPr>
        <w:rPr>
          <w:rFonts w:eastAsia="Arial"/>
        </w:rPr>
      </w:pPr>
      <w:r>
        <w:rPr>
          <w:rFonts w:eastAsia="Arial"/>
        </w:rPr>
        <w:t>The measurement of the vTPM, for verifying the extended resettable PCR</w:t>
      </w:r>
    </w:p>
    <w:p w14:paraId="70F097E3" w14:textId="77777777" w:rsidR="00071EDA" w:rsidRDefault="00071EDA" w:rsidP="00071EDA">
      <w:pPr>
        <w:pStyle w:val="BodyText"/>
        <w:numPr>
          <w:ilvl w:val="1"/>
          <w:numId w:val="58"/>
        </w:numPr>
        <w:rPr>
          <w:rFonts w:eastAsia="Arial"/>
        </w:rPr>
      </w:pPr>
      <w:r>
        <w:rPr>
          <w:rFonts w:eastAsia="Arial"/>
        </w:rPr>
        <w:t>The current values of the pTPM PCRs, to allow the appraiser to verify individual PCR values rather than a single hash of the entire current state</w:t>
      </w:r>
    </w:p>
    <w:p w14:paraId="58FFDF11" w14:textId="77777777" w:rsidR="00071EDA" w:rsidRPr="000775B5" w:rsidRDefault="00071EDA" w:rsidP="00071EDA">
      <w:pPr>
        <w:pStyle w:val="BodyText"/>
        <w:numPr>
          <w:ilvl w:val="1"/>
          <w:numId w:val="58"/>
        </w:numPr>
        <w:rPr>
          <w:rFonts w:eastAsia="Arial"/>
        </w:rPr>
      </w:pPr>
      <w:r>
        <w:rPr>
          <w:rFonts w:eastAsia="Arial"/>
        </w:rPr>
        <w:t>If a pTPM key is not provided by the requestor, any applicable credentials to allow the appraiser to establish trust in the pTPM key used to sign the pTPM quote</w:t>
      </w:r>
    </w:p>
    <w:p w14:paraId="6B1D75E6" w14:textId="77777777" w:rsidR="000775B5" w:rsidRDefault="000775B5" w:rsidP="00D359E8">
      <w:pPr>
        <w:pStyle w:val="BodyText"/>
        <w:rPr>
          <w:rFonts w:eastAsia="Arial"/>
        </w:rPr>
      </w:pPr>
    </w:p>
    <w:p w14:paraId="6440F9E1" w14:textId="77777777" w:rsidR="000775B5" w:rsidRPr="00D359E8" w:rsidRDefault="000775B5" w:rsidP="00D359E8">
      <w:pPr>
        <w:pStyle w:val="BodyText"/>
        <w:rPr>
          <w:rFonts w:eastAsia="Arial"/>
        </w:rPr>
      </w:pPr>
    </w:p>
    <w:p w14:paraId="2BBF1A5C" w14:textId="77777777" w:rsidR="007C472D" w:rsidRDefault="007C472D" w:rsidP="004047BE">
      <w:pPr>
        <w:pStyle w:val="Heading4"/>
      </w:pPr>
      <w:bookmarkStart w:id="1882" w:name="_Ref233198830"/>
      <w:bookmarkStart w:id="1883" w:name="_Ref233308941"/>
      <w:bookmarkStart w:id="1884" w:name="_Toc233785412"/>
      <w:r>
        <w:t>Ephemeral</w:t>
      </w:r>
      <w:r>
        <w:rPr>
          <w:rFonts w:eastAsia="Arial"/>
        </w:rPr>
        <w:t xml:space="preserve"> </w:t>
      </w:r>
      <w:r>
        <w:t>AIK</w:t>
      </w:r>
      <w:bookmarkEnd w:id="1882"/>
      <w:r w:rsidR="001B1ED6">
        <w:t xml:space="preserve"> Description (informative)</w:t>
      </w:r>
      <w:bookmarkEnd w:id="1883"/>
      <w:bookmarkEnd w:id="1884"/>
    </w:p>
    <w:p w14:paraId="5D630B4B" w14:textId="77777777" w:rsidR="007C472D" w:rsidRPr="000665DC" w:rsidRDefault="007C472D" w:rsidP="004047BE">
      <w:pPr>
        <w:pStyle w:val="BodyText"/>
      </w:pPr>
      <w:r>
        <w:t>[</w:t>
      </w:r>
      <w:commentRangeStart w:id="1885"/>
      <w:r>
        <w:t>Diagram]</w:t>
      </w:r>
      <w:commentRangeEnd w:id="1885"/>
      <w:r w:rsidR="00223DF1">
        <w:rPr>
          <w:rStyle w:val="CommentReference"/>
        </w:rPr>
        <w:commentReference w:id="1885"/>
      </w:r>
    </w:p>
    <w:p w14:paraId="3BB52E36" w14:textId="77777777" w:rsidR="007C472D" w:rsidRDefault="007C472D" w:rsidP="00564807">
      <w:pPr>
        <w:pStyle w:val="BodyText"/>
        <w:shd w:val="clear" w:color="auto" w:fill="E6E6E6"/>
        <w:jc w:val="left"/>
        <w:rPr>
          <w:rFonts w:eastAsia="Arial"/>
        </w:rPr>
      </w:pPr>
      <w:commentRangeStart w:id="1886"/>
      <w:r>
        <w:t>Ephemeral</w:t>
      </w:r>
      <w:r>
        <w:rPr>
          <w:rFonts w:eastAsia="Arial"/>
        </w:rPr>
        <w:t xml:space="preserve"> </w:t>
      </w:r>
      <w:r>
        <w:t>AIKs</w:t>
      </w:r>
      <w:r>
        <w:rPr>
          <w:rFonts w:eastAsia="Arial"/>
        </w:rPr>
        <w:t xml:space="preserve"> (</w:t>
      </w:r>
      <w:r>
        <w:t>eAIKs</w:t>
      </w:r>
      <w:r>
        <w:rPr>
          <w:rFonts w:eastAsia="Arial"/>
        </w:rPr>
        <w:t xml:space="preserve">) </w:t>
      </w:r>
      <w:r>
        <w:t>are</w:t>
      </w:r>
      <w:r>
        <w:rPr>
          <w:rFonts w:eastAsia="Arial"/>
        </w:rPr>
        <w:t xml:space="preserve"> one method used to show the binding between a vTPM and a pTPM. In systems that use them, </w:t>
      </w:r>
      <w:r>
        <w:t>eAIKs</w:t>
      </w:r>
      <w:r>
        <w:rPr>
          <w:rFonts w:eastAsia="Arial"/>
        </w:rPr>
        <w:t xml:space="preserve"> </w:t>
      </w:r>
      <w:r>
        <w:t>are</w:t>
      </w:r>
      <w:r>
        <w:rPr>
          <w:rFonts w:eastAsia="Arial"/>
        </w:rPr>
        <w:t xml:space="preserve"> </w:t>
      </w:r>
      <w:r>
        <w:t>generated</w:t>
      </w:r>
      <w:r>
        <w:rPr>
          <w:rFonts w:eastAsia="Arial"/>
        </w:rPr>
        <w:t xml:space="preserve"> </w:t>
      </w:r>
      <w:r>
        <w:t>whenever</w:t>
      </w:r>
      <w:r>
        <w:rPr>
          <w:rFonts w:eastAsia="Arial"/>
        </w:rPr>
        <w:t xml:space="preserve"> </w:t>
      </w:r>
      <w:r>
        <w:t>the</w:t>
      </w:r>
      <w:r>
        <w:rPr>
          <w:rFonts w:eastAsia="Arial"/>
        </w:rPr>
        <w:t xml:space="preserve"> </w:t>
      </w:r>
      <w:r>
        <w:t>VMM</w:t>
      </w:r>
      <w:r>
        <w:rPr>
          <w:rFonts w:eastAsia="Arial"/>
        </w:rPr>
        <w:t xml:space="preserve"> / </w:t>
      </w:r>
      <w:r>
        <w:t>services</w:t>
      </w:r>
      <w:r>
        <w:rPr>
          <w:rFonts w:eastAsia="Arial"/>
        </w:rPr>
        <w:t xml:space="preserve"> </w:t>
      </w:r>
      <w:r>
        <w:t>layer</w:t>
      </w:r>
      <w:r>
        <w:rPr>
          <w:rFonts w:eastAsia="Arial"/>
        </w:rPr>
        <w:t xml:space="preserve"> </w:t>
      </w:r>
      <w:r>
        <w:t>is</w:t>
      </w:r>
      <w:r>
        <w:rPr>
          <w:rFonts w:eastAsia="Arial"/>
        </w:rPr>
        <w:t xml:space="preserve"> </w:t>
      </w:r>
      <w:r>
        <w:t>potentially</w:t>
      </w:r>
      <w:r>
        <w:rPr>
          <w:rFonts w:eastAsia="Arial"/>
        </w:rPr>
        <w:t xml:space="preserve"> </w:t>
      </w:r>
      <w:r>
        <w:t>changed in a way that would change its PCRs</w:t>
      </w:r>
      <w:r>
        <w:rPr>
          <w:rFonts w:eastAsia="Arial"/>
        </w:rPr>
        <w:t xml:space="preserve">, </w:t>
      </w:r>
      <w:r>
        <w:t>e</w:t>
      </w:r>
      <w:r>
        <w:rPr>
          <w:rFonts w:eastAsia="Arial"/>
        </w:rPr>
        <w:t>.</w:t>
      </w:r>
      <w:r>
        <w:t>g</w:t>
      </w:r>
      <w:r>
        <w:rPr>
          <w:rFonts w:eastAsia="Arial"/>
        </w:rPr>
        <w:t xml:space="preserve">. </w:t>
      </w:r>
      <w:r>
        <w:t>by</w:t>
      </w:r>
      <w:r>
        <w:rPr>
          <w:rFonts w:eastAsia="Arial"/>
        </w:rPr>
        <w:t xml:space="preserve"> </w:t>
      </w:r>
      <w:r>
        <w:t>reboot</w:t>
      </w:r>
      <w:r>
        <w:rPr>
          <w:rFonts w:eastAsia="Arial"/>
        </w:rPr>
        <w:t xml:space="preserve">.  </w:t>
      </w:r>
      <w:proofErr w:type="gramStart"/>
      <w:r>
        <w:t>eAIKs</w:t>
      </w:r>
      <w:proofErr w:type="gramEnd"/>
      <w:r>
        <w:rPr>
          <w:rFonts w:eastAsia="Arial"/>
        </w:rPr>
        <w:t xml:space="preserve"> </w:t>
      </w:r>
      <w:r>
        <w:t>are</w:t>
      </w:r>
      <w:r>
        <w:rPr>
          <w:rFonts w:eastAsia="Arial"/>
        </w:rPr>
        <w:t xml:space="preserve"> </w:t>
      </w:r>
      <w:r>
        <w:t>eliminated</w:t>
      </w:r>
      <w:r>
        <w:rPr>
          <w:rFonts w:eastAsia="Arial"/>
        </w:rPr>
        <w:t xml:space="preserve"> </w:t>
      </w:r>
      <w:r>
        <w:t>whenever</w:t>
      </w:r>
      <w:r>
        <w:rPr>
          <w:rFonts w:eastAsia="Arial"/>
        </w:rPr>
        <w:t xml:space="preserve"> </w:t>
      </w:r>
      <w:r>
        <w:t>the</w:t>
      </w:r>
      <w:r>
        <w:rPr>
          <w:rFonts w:eastAsia="Arial"/>
        </w:rPr>
        <w:t xml:space="preserve"> </w:t>
      </w:r>
      <w:r>
        <w:t>VMM</w:t>
      </w:r>
      <w:r>
        <w:rPr>
          <w:rFonts w:eastAsia="Arial"/>
        </w:rPr>
        <w:t xml:space="preserve"> </w:t>
      </w:r>
      <w:r>
        <w:t>terminates or is reinstantiated or a VM is (re)instantiated</w:t>
      </w:r>
      <w:r>
        <w:rPr>
          <w:rFonts w:eastAsia="Arial"/>
        </w:rPr>
        <w:t xml:space="preserve">.  </w:t>
      </w:r>
      <w:r>
        <w:t>An eAIK</w:t>
      </w:r>
      <w:r>
        <w:rPr>
          <w:rFonts w:eastAsia="Arial"/>
        </w:rPr>
        <w:t xml:space="preserve"> </w:t>
      </w:r>
      <w:r>
        <w:t>is</w:t>
      </w:r>
      <w:r>
        <w:rPr>
          <w:rFonts w:eastAsia="Arial"/>
        </w:rPr>
        <w:t xml:space="preserve"> </w:t>
      </w:r>
      <w:r>
        <w:t>generated</w:t>
      </w:r>
      <w:r>
        <w:rPr>
          <w:rFonts w:eastAsia="Arial"/>
        </w:rPr>
        <w:t xml:space="preserve"> </w:t>
      </w:r>
      <w:r>
        <w:t>for</w:t>
      </w:r>
      <w:r>
        <w:rPr>
          <w:rFonts w:eastAsia="Arial"/>
        </w:rPr>
        <w:t xml:space="preserve"> </w:t>
      </w:r>
      <w:r>
        <w:t>each</w:t>
      </w:r>
      <w:r>
        <w:rPr>
          <w:rFonts w:eastAsia="Arial"/>
        </w:rPr>
        <w:t xml:space="preserve"> </w:t>
      </w:r>
      <w:r>
        <w:t>vTPM</w:t>
      </w:r>
      <w:r>
        <w:rPr>
          <w:rFonts w:eastAsia="Arial"/>
        </w:rPr>
        <w:t xml:space="preserve">. (Note:  Their creation may be delayed </w:t>
      </w:r>
      <w:r>
        <w:t>until</w:t>
      </w:r>
      <w:r>
        <w:rPr>
          <w:rFonts w:eastAsia="Arial"/>
        </w:rPr>
        <w:t xml:space="preserve"> </w:t>
      </w:r>
      <w:r>
        <w:t>the</w:t>
      </w:r>
      <w:r>
        <w:rPr>
          <w:rFonts w:eastAsia="Arial"/>
        </w:rPr>
        <w:t xml:space="preserve"> </w:t>
      </w:r>
      <w:r>
        <w:t>vTPM</w:t>
      </w:r>
      <w:r>
        <w:rPr>
          <w:rFonts w:eastAsia="Arial"/>
        </w:rPr>
        <w:t xml:space="preserve"> </w:t>
      </w:r>
      <w:r>
        <w:t>is</w:t>
      </w:r>
      <w:r>
        <w:rPr>
          <w:rFonts w:eastAsia="Arial"/>
        </w:rPr>
        <w:t xml:space="preserve"> </w:t>
      </w:r>
      <w:r>
        <w:t>also</w:t>
      </w:r>
      <w:r>
        <w:rPr>
          <w:rFonts w:eastAsia="Arial"/>
        </w:rPr>
        <w:t xml:space="preserve"> </w:t>
      </w:r>
      <w:r>
        <w:t>called</w:t>
      </w:r>
      <w:r>
        <w:rPr>
          <w:rFonts w:eastAsia="Arial"/>
        </w:rPr>
        <w:t xml:space="preserve"> </w:t>
      </w:r>
      <w:r>
        <w:t>for</w:t>
      </w:r>
      <w:r>
        <w:rPr>
          <w:rFonts w:eastAsia="Arial"/>
        </w:rPr>
        <w:t xml:space="preserve">).  </w:t>
      </w:r>
      <w:r>
        <w:t>They</w:t>
      </w:r>
      <w:r>
        <w:rPr>
          <w:rFonts w:eastAsia="Arial"/>
        </w:rPr>
        <w:t xml:space="preserve"> </w:t>
      </w:r>
      <w:r>
        <w:t>are</w:t>
      </w:r>
      <w:r>
        <w:rPr>
          <w:rFonts w:eastAsia="Arial"/>
        </w:rPr>
        <w:t xml:space="preserve"> </w:t>
      </w:r>
      <w:r>
        <w:t>generated</w:t>
      </w:r>
      <w:r>
        <w:rPr>
          <w:rFonts w:eastAsia="Arial"/>
        </w:rPr>
        <w:t xml:space="preserve"> </w:t>
      </w:r>
      <w:r>
        <w:t>by</w:t>
      </w:r>
      <w:r>
        <w:rPr>
          <w:rFonts w:eastAsia="Arial"/>
        </w:rPr>
        <w:t xml:space="preserve"> </w:t>
      </w:r>
      <w:r>
        <w:t>the</w:t>
      </w:r>
      <w:r>
        <w:rPr>
          <w:rFonts w:eastAsia="Arial"/>
        </w:rPr>
        <w:t xml:space="preserve"> </w:t>
      </w:r>
      <w:r>
        <w:t>vPlatform</w:t>
      </w:r>
      <w:r>
        <w:rPr>
          <w:rFonts w:eastAsia="Arial"/>
        </w:rPr>
        <w:t xml:space="preserve"> </w:t>
      </w:r>
      <w:r>
        <w:t>Manager</w:t>
      </w:r>
      <w:r>
        <w:rPr>
          <w:rFonts w:eastAsia="Arial"/>
        </w:rPr>
        <w:t xml:space="preserve"> </w:t>
      </w:r>
      <w:r>
        <w:t>and</w:t>
      </w:r>
      <w:r>
        <w:rPr>
          <w:rFonts w:eastAsia="Arial"/>
        </w:rPr>
        <w:t xml:space="preserve"> </w:t>
      </w:r>
      <w:r>
        <w:t>placed</w:t>
      </w:r>
      <w:r>
        <w:rPr>
          <w:rFonts w:eastAsia="Arial"/>
        </w:rPr>
        <w:t xml:space="preserve"> </w:t>
      </w:r>
      <w:r>
        <w:t>in</w:t>
      </w:r>
      <w:r>
        <w:rPr>
          <w:rFonts w:eastAsia="Arial"/>
        </w:rPr>
        <w:t xml:space="preserve"> </w:t>
      </w:r>
      <w:r w:rsidR="00D93E53">
        <w:rPr>
          <w:rFonts w:eastAsia="Arial"/>
        </w:rPr>
        <w:t xml:space="preserve">the private </w:t>
      </w:r>
      <w:r>
        <w:t>virtual</w:t>
      </w:r>
      <w:r>
        <w:rPr>
          <w:rFonts w:eastAsia="Arial"/>
        </w:rPr>
        <w:t xml:space="preserve"> </w:t>
      </w:r>
      <w:r>
        <w:t>Non</w:t>
      </w:r>
      <w:r>
        <w:rPr>
          <w:rFonts w:eastAsia="Arial"/>
        </w:rPr>
        <w:t xml:space="preserve"> </w:t>
      </w:r>
      <w:r>
        <w:t>Volatile</w:t>
      </w:r>
      <w:r>
        <w:rPr>
          <w:rFonts w:eastAsia="Arial"/>
        </w:rPr>
        <w:t xml:space="preserve"> </w:t>
      </w:r>
      <w:r>
        <w:t>Random</w:t>
      </w:r>
      <w:r>
        <w:rPr>
          <w:rFonts w:eastAsia="Arial"/>
        </w:rPr>
        <w:t xml:space="preserve"> </w:t>
      </w:r>
      <w:r>
        <w:t>Access</w:t>
      </w:r>
      <w:r>
        <w:rPr>
          <w:rFonts w:eastAsia="Arial"/>
        </w:rPr>
        <w:t xml:space="preserve"> </w:t>
      </w:r>
      <w:r>
        <w:t>Memory</w:t>
      </w:r>
      <w:r>
        <w:rPr>
          <w:rFonts w:eastAsia="Arial"/>
        </w:rPr>
        <w:t xml:space="preserve"> (</w:t>
      </w:r>
      <w:r>
        <w:t>NVRAM</w:t>
      </w:r>
      <w:r>
        <w:rPr>
          <w:rFonts w:eastAsia="Arial"/>
        </w:rPr>
        <w:t xml:space="preserve">) </w:t>
      </w:r>
      <w:r>
        <w:t>of</w:t>
      </w:r>
      <w:r>
        <w:rPr>
          <w:rFonts w:eastAsia="Arial"/>
        </w:rPr>
        <w:t xml:space="preserve"> </w:t>
      </w:r>
      <w:r>
        <w:t>the</w:t>
      </w:r>
      <w:r>
        <w:rPr>
          <w:rFonts w:eastAsia="Arial"/>
        </w:rPr>
        <w:t xml:space="preserve"> </w:t>
      </w:r>
      <w:r>
        <w:t>vTPM</w:t>
      </w:r>
      <w:r w:rsidR="00D93E53">
        <w:t xml:space="preserve"> (in the same non-user-editable portion as the EK and SRK)</w:t>
      </w:r>
      <w:r>
        <w:rPr>
          <w:rFonts w:eastAsia="Arial"/>
        </w:rPr>
        <w:t xml:space="preserve">, </w:t>
      </w:r>
      <w:r>
        <w:t>with</w:t>
      </w:r>
      <w:r>
        <w:rPr>
          <w:rFonts w:eastAsia="Arial"/>
        </w:rPr>
        <w:t xml:space="preserve"> </w:t>
      </w:r>
      <w:r>
        <w:t>the</w:t>
      </w:r>
      <w:r>
        <w:rPr>
          <w:rFonts w:eastAsia="Arial"/>
        </w:rPr>
        <w:t xml:space="preserve"> </w:t>
      </w:r>
      <w:r>
        <w:t>indicator</w:t>
      </w:r>
      <w:r>
        <w:rPr>
          <w:rFonts w:eastAsia="Arial"/>
        </w:rPr>
        <w:t xml:space="preserve"> </w:t>
      </w:r>
      <w:r>
        <w:t>set</w:t>
      </w:r>
      <w:r>
        <w:rPr>
          <w:rFonts w:eastAsia="Arial"/>
        </w:rPr>
        <w:t xml:space="preserve"> </w:t>
      </w:r>
      <w:r>
        <w:t>that</w:t>
      </w:r>
      <w:r>
        <w:rPr>
          <w:rFonts w:eastAsia="Arial"/>
        </w:rPr>
        <w:t xml:space="preserve"> </w:t>
      </w:r>
      <w:r>
        <w:t>makes</w:t>
      </w:r>
      <w:r>
        <w:rPr>
          <w:rFonts w:eastAsia="Arial"/>
        </w:rPr>
        <w:t xml:space="preserve"> </w:t>
      </w:r>
      <w:r>
        <w:t>them</w:t>
      </w:r>
      <w:r>
        <w:rPr>
          <w:rFonts w:eastAsia="Arial"/>
        </w:rPr>
        <w:t xml:space="preserve"> </w:t>
      </w:r>
      <w:r>
        <w:t>an</w:t>
      </w:r>
      <w:r>
        <w:rPr>
          <w:rFonts w:eastAsia="Arial"/>
        </w:rPr>
        <w:t xml:space="preserve"> </w:t>
      </w:r>
      <w:r>
        <w:t>owner</w:t>
      </w:r>
      <w:r>
        <w:rPr>
          <w:rFonts w:eastAsia="Arial"/>
        </w:rPr>
        <w:t xml:space="preserve"> </w:t>
      </w:r>
      <w:r>
        <w:t>evict</w:t>
      </w:r>
      <w:r>
        <w:rPr>
          <w:rFonts w:eastAsia="Arial"/>
        </w:rPr>
        <w:t xml:space="preserve"> </w:t>
      </w:r>
      <w:r>
        <w:t>key</w:t>
      </w:r>
      <w:r>
        <w:rPr>
          <w:rFonts w:eastAsia="Arial"/>
        </w:rPr>
        <w:t xml:space="preserve">.  </w:t>
      </w:r>
      <w:r>
        <w:t>PCR</w:t>
      </w:r>
      <w:r>
        <w:rPr>
          <w:rFonts w:eastAsia="Arial"/>
        </w:rPr>
        <w:t xml:space="preserve"> 16 </w:t>
      </w:r>
      <w:r>
        <w:t>of</w:t>
      </w:r>
      <w:r>
        <w:rPr>
          <w:rFonts w:eastAsia="Arial"/>
        </w:rPr>
        <w:t xml:space="preserve"> </w:t>
      </w:r>
      <w:r>
        <w:t>the</w:t>
      </w:r>
      <w:r>
        <w:rPr>
          <w:rFonts w:eastAsia="Arial"/>
        </w:rPr>
        <w:t xml:space="preserve"> </w:t>
      </w:r>
      <w:r>
        <w:t>pTPM</w:t>
      </w:r>
      <w:r>
        <w:rPr>
          <w:rFonts w:eastAsia="Arial"/>
        </w:rPr>
        <w:t xml:space="preserve"> </w:t>
      </w:r>
      <w:r>
        <w:t>is</w:t>
      </w:r>
      <w:r>
        <w:rPr>
          <w:rFonts w:eastAsia="Arial"/>
        </w:rPr>
        <w:t xml:space="preserve"> </w:t>
      </w:r>
      <w:r>
        <w:t>reset</w:t>
      </w:r>
      <w:r>
        <w:rPr>
          <w:rFonts w:eastAsia="Arial"/>
        </w:rPr>
        <w:t xml:space="preserve">, </w:t>
      </w:r>
      <w:r>
        <w:t>and</w:t>
      </w:r>
      <w:r>
        <w:rPr>
          <w:rFonts w:eastAsia="Arial"/>
        </w:rPr>
        <w:t xml:space="preserve"> </w:t>
      </w:r>
      <w:r>
        <w:t>then</w:t>
      </w:r>
      <w:r>
        <w:rPr>
          <w:rFonts w:eastAsia="Arial"/>
        </w:rPr>
        <w:t xml:space="preserve"> </w:t>
      </w:r>
      <w:r>
        <w:t>the</w:t>
      </w:r>
      <w:r>
        <w:rPr>
          <w:rFonts w:eastAsia="Arial"/>
        </w:rPr>
        <w:t xml:space="preserve"> </w:t>
      </w:r>
      <w:r>
        <w:t>public</w:t>
      </w:r>
      <w:r>
        <w:rPr>
          <w:rFonts w:eastAsia="Arial"/>
        </w:rPr>
        <w:t xml:space="preserve"> </w:t>
      </w:r>
      <w:r>
        <w:t>portion</w:t>
      </w:r>
      <w:r>
        <w:rPr>
          <w:rFonts w:eastAsia="Arial"/>
        </w:rPr>
        <w:t xml:space="preserve"> </w:t>
      </w:r>
      <w:r>
        <w:t>of</w:t>
      </w:r>
      <w:r>
        <w:rPr>
          <w:rFonts w:eastAsia="Arial"/>
        </w:rPr>
        <w:t xml:space="preserve"> </w:t>
      </w:r>
      <w:r>
        <w:t>the</w:t>
      </w:r>
      <w:r>
        <w:rPr>
          <w:rFonts w:eastAsia="Arial"/>
        </w:rPr>
        <w:t xml:space="preserve"> </w:t>
      </w:r>
      <w:r>
        <w:t>eAIK</w:t>
      </w:r>
      <w:r>
        <w:rPr>
          <w:rFonts w:eastAsia="Arial"/>
        </w:rPr>
        <w:t xml:space="preserve"> </w:t>
      </w:r>
      <w:r>
        <w:t>is</w:t>
      </w:r>
      <w:r>
        <w:rPr>
          <w:rFonts w:eastAsia="Arial"/>
        </w:rPr>
        <w:t xml:space="preserve"> </w:t>
      </w:r>
      <w:r>
        <w:t>extended</w:t>
      </w:r>
      <w:r>
        <w:rPr>
          <w:rFonts w:eastAsia="Arial"/>
        </w:rPr>
        <w:t xml:space="preserve"> </w:t>
      </w:r>
      <w:r>
        <w:t>into</w:t>
      </w:r>
      <w:r>
        <w:rPr>
          <w:rFonts w:eastAsia="Arial"/>
        </w:rPr>
        <w:t xml:space="preserve"> </w:t>
      </w:r>
      <w:r>
        <w:t>PCR</w:t>
      </w:r>
      <w:r>
        <w:rPr>
          <w:rFonts w:eastAsia="Arial"/>
        </w:rPr>
        <w:t xml:space="preserve"> 16.  </w:t>
      </w:r>
      <w:r>
        <w:t>At</w:t>
      </w:r>
      <w:r>
        <w:rPr>
          <w:rFonts w:eastAsia="Arial"/>
        </w:rPr>
        <w:t xml:space="preserve"> </w:t>
      </w:r>
      <w:r>
        <w:t>this</w:t>
      </w:r>
      <w:r>
        <w:rPr>
          <w:rFonts w:eastAsia="Arial"/>
        </w:rPr>
        <w:t xml:space="preserve"> </w:t>
      </w:r>
      <w:r>
        <w:t>point</w:t>
      </w:r>
      <w:r>
        <w:rPr>
          <w:rFonts w:eastAsia="Arial"/>
        </w:rPr>
        <w:t xml:space="preserve">, </w:t>
      </w:r>
      <w:r>
        <w:t>the</w:t>
      </w:r>
      <w:r>
        <w:rPr>
          <w:rFonts w:eastAsia="Arial"/>
        </w:rPr>
        <w:t xml:space="preserve"> </w:t>
      </w:r>
      <w:r>
        <w:t>vPlatform</w:t>
      </w:r>
      <w:r>
        <w:rPr>
          <w:rFonts w:eastAsia="Arial"/>
        </w:rPr>
        <w:t xml:space="preserve"> </w:t>
      </w:r>
      <w:r>
        <w:t>Manager</w:t>
      </w:r>
      <w:r>
        <w:rPr>
          <w:rFonts w:eastAsia="Arial"/>
        </w:rPr>
        <w:t xml:space="preserve"> </w:t>
      </w:r>
      <w:r>
        <w:t>asks</w:t>
      </w:r>
      <w:r>
        <w:rPr>
          <w:rFonts w:eastAsia="Arial"/>
        </w:rPr>
        <w:t xml:space="preserve"> </w:t>
      </w:r>
      <w:r>
        <w:t>the</w:t>
      </w:r>
      <w:r>
        <w:rPr>
          <w:rFonts w:eastAsia="Arial"/>
        </w:rPr>
        <w:t xml:space="preserve"> </w:t>
      </w:r>
      <w:r>
        <w:t>pTPM</w:t>
      </w:r>
      <w:r>
        <w:rPr>
          <w:rFonts w:eastAsia="Arial"/>
        </w:rPr>
        <w:t xml:space="preserve"> </w:t>
      </w:r>
      <w:r>
        <w:t>to</w:t>
      </w:r>
      <w:r>
        <w:rPr>
          <w:rFonts w:eastAsia="Arial"/>
        </w:rPr>
        <w:t xml:space="preserve"> </w:t>
      </w:r>
      <w:r>
        <w:t>quote</w:t>
      </w:r>
      <w:r>
        <w:rPr>
          <w:rFonts w:eastAsia="Arial"/>
        </w:rPr>
        <w:t xml:space="preserve"> </w:t>
      </w:r>
      <w:r>
        <w:t>all</w:t>
      </w:r>
      <w:r>
        <w:rPr>
          <w:rFonts w:eastAsia="Arial"/>
        </w:rPr>
        <w:t xml:space="preserve"> </w:t>
      </w:r>
      <w:r>
        <w:t>the pTPM</w:t>
      </w:r>
      <w:r>
        <w:rPr>
          <w:rFonts w:eastAsia="Arial"/>
        </w:rPr>
        <w:t xml:space="preserve"> </w:t>
      </w:r>
      <w:r>
        <w:t>PCRs</w:t>
      </w:r>
      <w:r>
        <w:rPr>
          <w:rFonts w:eastAsia="Arial"/>
        </w:rPr>
        <w:t xml:space="preserve"> </w:t>
      </w:r>
      <w:r>
        <w:t>with</w:t>
      </w:r>
      <w:r>
        <w:rPr>
          <w:rFonts w:eastAsia="Arial"/>
        </w:rPr>
        <w:t xml:space="preserve"> </w:t>
      </w:r>
      <w:r>
        <w:t>its</w:t>
      </w:r>
      <w:r>
        <w:rPr>
          <w:rFonts w:eastAsia="Arial"/>
        </w:rPr>
        <w:t xml:space="preserve"> pAIK</w:t>
      </w:r>
      <w:r>
        <w:t>, creating</w:t>
      </w:r>
      <w:r>
        <w:rPr>
          <w:rFonts w:eastAsia="Arial"/>
        </w:rPr>
        <w:t xml:space="preserve"> </w:t>
      </w:r>
      <w:r>
        <w:t>a</w:t>
      </w:r>
      <w:r>
        <w:rPr>
          <w:rFonts w:eastAsia="Arial"/>
        </w:rPr>
        <w:t xml:space="preserve"> </w:t>
      </w:r>
      <w:r>
        <w:t>linkage</w:t>
      </w:r>
      <w:r>
        <w:rPr>
          <w:rFonts w:eastAsia="Arial"/>
        </w:rPr>
        <w:t xml:space="preserve"> </w:t>
      </w:r>
      <w:r>
        <w:t>between</w:t>
      </w:r>
      <w:r>
        <w:rPr>
          <w:rFonts w:eastAsia="Arial"/>
        </w:rPr>
        <w:t xml:space="preserve"> </w:t>
      </w:r>
      <w:r>
        <w:t>the</w:t>
      </w:r>
      <w:r>
        <w:rPr>
          <w:rFonts w:eastAsia="Arial"/>
        </w:rPr>
        <w:t xml:space="preserve"> </w:t>
      </w:r>
      <w:r>
        <w:t>pAIK</w:t>
      </w:r>
      <w:r>
        <w:rPr>
          <w:rFonts w:eastAsia="Arial"/>
        </w:rPr>
        <w:t xml:space="preserve">, </w:t>
      </w:r>
      <w:r>
        <w:t>its</w:t>
      </w:r>
      <w:r>
        <w:rPr>
          <w:rFonts w:eastAsia="Arial"/>
        </w:rPr>
        <w:t xml:space="preserve"> </w:t>
      </w:r>
      <w:r>
        <w:t>PCR</w:t>
      </w:r>
      <w:r>
        <w:rPr>
          <w:rFonts w:eastAsia="Arial"/>
        </w:rPr>
        <w:t xml:space="preserve"> </w:t>
      </w:r>
      <w:r>
        <w:t>values,</w:t>
      </w:r>
      <w:r>
        <w:rPr>
          <w:rFonts w:eastAsia="Arial"/>
        </w:rPr>
        <w:t xml:space="preserve"> </w:t>
      </w:r>
      <w:r>
        <w:t>and</w:t>
      </w:r>
      <w:r>
        <w:rPr>
          <w:rFonts w:eastAsia="Arial"/>
        </w:rPr>
        <w:t xml:space="preserve"> </w:t>
      </w:r>
      <w:r>
        <w:t>the</w:t>
      </w:r>
      <w:r>
        <w:rPr>
          <w:rFonts w:eastAsia="Arial"/>
        </w:rPr>
        <w:t xml:space="preserve"> </w:t>
      </w:r>
      <w:r>
        <w:t>eAIK</w:t>
      </w:r>
      <w:r>
        <w:rPr>
          <w:rFonts w:eastAsia="Arial"/>
        </w:rPr>
        <w:t>. We call this the eAIK Certificate.</w:t>
      </w:r>
      <w:commentRangeEnd w:id="1886"/>
      <w:r w:rsidR="00223DF1">
        <w:rPr>
          <w:rStyle w:val="CommentReference"/>
        </w:rPr>
        <w:commentReference w:id="1886"/>
      </w:r>
    </w:p>
    <w:p w14:paraId="30BAB206" w14:textId="77777777" w:rsidR="007C472D" w:rsidRDefault="007C472D" w:rsidP="00564807">
      <w:pPr>
        <w:pStyle w:val="BodyText"/>
        <w:shd w:val="clear" w:color="auto" w:fill="E6E6E6"/>
        <w:jc w:val="left"/>
        <w:rPr>
          <w:rFonts w:eastAsia="Arial"/>
        </w:rPr>
      </w:pPr>
      <w:r>
        <w:t>The eAIK Certificate</w:t>
      </w:r>
      <w:r>
        <w:rPr>
          <w:rFonts w:eastAsia="Arial"/>
        </w:rPr>
        <w:t xml:space="preserve">, </w:t>
      </w:r>
      <w:r>
        <w:t>along</w:t>
      </w:r>
      <w:r>
        <w:rPr>
          <w:rFonts w:eastAsia="Arial"/>
        </w:rPr>
        <w:t xml:space="preserve"> </w:t>
      </w:r>
      <w:r>
        <w:t>with</w:t>
      </w:r>
      <w:r>
        <w:rPr>
          <w:rFonts w:eastAsia="Arial"/>
        </w:rPr>
        <w:t xml:space="preserve"> </w:t>
      </w:r>
      <w:r>
        <w:t>any</w:t>
      </w:r>
      <w:r>
        <w:rPr>
          <w:rFonts w:eastAsia="Arial"/>
        </w:rPr>
        <w:t xml:space="preserve"> </w:t>
      </w:r>
      <w:r>
        <w:t>supporting</w:t>
      </w:r>
      <w:r>
        <w:rPr>
          <w:rFonts w:eastAsia="Arial"/>
        </w:rPr>
        <w:t xml:space="preserve"> </w:t>
      </w:r>
      <w:r>
        <w:t>information</w:t>
      </w:r>
      <w:r>
        <w:rPr>
          <w:rFonts w:eastAsia="Arial"/>
        </w:rPr>
        <w:t xml:space="preserve"> </w:t>
      </w:r>
      <w:r>
        <w:t>necessary</w:t>
      </w:r>
      <w:r>
        <w:rPr>
          <w:rFonts w:eastAsia="Arial"/>
        </w:rPr>
        <w:t xml:space="preserve"> </w:t>
      </w:r>
      <w:r>
        <w:t>to</w:t>
      </w:r>
      <w:r>
        <w:rPr>
          <w:rFonts w:eastAsia="Arial"/>
        </w:rPr>
        <w:t xml:space="preserve"> </w:t>
      </w:r>
      <w:r>
        <w:t>prove</w:t>
      </w:r>
      <w:r>
        <w:rPr>
          <w:rFonts w:eastAsia="Arial"/>
        </w:rPr>
        <w:t xml:space="preserve"> </w:t>
      </w:r>
      <w:r>
        <w:t>to</w:t>
      </w:r>
      <w:r>
        <w:rPr>
          <w:rFonts w:eastAsia="Arial"/>
        </w:rPr>
        <w:t xml:space="preserve"> </w:t>
      </w:r>
      <w:r>
        <w:t>an</w:t>
      </w:r>
      <w:r>
        <w:rPr>
          <w:rFonts w:eastAsia="Arial"/>
        </w:rPr>
        <w:t xml:space="preserve"> </w:t>
      </w:r>
      <w:r>
        <w:t>attestee</w:t>
      </w:r>
      <w:r>
        <w:rPr>
          <w:rFonts w:eastAsia="Arial"/>
        </w:rPr>
        <w:t xml:space="preserve"> </w:t>
      </w:r>
      <w:r>
        <w:t>that</w:t>
      </w:r>
      <w:r>
        <w:rPr>
          <w:rFonts w:eastAsia="Arial"/>
        </w:rPr>
        <w:t xml:space="preserve"> </w:t>
      </w:r>
      <w:r>
        <w:t>the</w:t>
      </w:r>
      <w:r>
        <w:rPr>
          <w:rFonts w:eastAsia="Arial"/>
        </w:rPr>
        <w:t xml:space="preserve"> </w:t>
      </w:r>
      <w:r>
        <w:t>VMM</w:t>
      </w:r>
      <w:r>
        <w:rPr>
          <w:rFonts w:eastAsia="Arial"/>
        </w:rPr>
        <w:t xml:space="preserve"> </w:t>
      </w:r>
      <w:r>
        <w:t>and</w:t>
      </w:r>
      <w:r>
        <w:rPr>
          <w:rFonts w:eastAsia="Arial"/>
        </w:rPr>
        <w:t xml:space="preserve"> </w:t>
      </w:r>
      <w:r>
        <w:t>its</w:t>
      </w:r>
      <w:r>
        <w:rPr>
          <w:rFonts w:eastAsia="Arial"/>
        </w:rPr>
        <w:t xml:space="preserve"> </w:t>
      </w:r>
      <w:r>
        <w:t>services</w:t>
      </w:r>
      <w:r>
        <w:rPr>
          <w:rFonts w:eastAsia="Arial"/>
        </w:rPr>
        <w:t xml:space="preserve"> </w:t>
      </w:r>
      <w:r>
        <w:t>are</w:t>
      </w:r>
      <w:r>
        <w:rPr>
          <w:rFonts w:eastAsia="Arial"/>
        </w:rPr>
        <w:t xml:space="preserve"> </w:t>
      </w:r>
      <w:r>
        <w:t>in</w:t>
      </w:r>
      <w:r>
        <w:rPr>
          <w:rFonts w:eastAsia="Arial"/>
        </w:rPr>
        <w:t xml:space="preserve"> </w:t>
      </w:r>
      <w:r>
        <w:t>a</w:t>
      </w:r>
      <w:r>
        <w:rPr>
          <w:rFonts w:eastAsia="Arial"/>
        </w:rPr>
        <w:t xml:space="preserve"> </w:t>
      </w:r>
      <w:r>
        <w:t>good</w:t>
      </w:r>
      <w:r>
        <w:rPr>
          <w:rFonts w:eastAsia="Arial"/>
        </w:rPr>
        <w:t xml:space="preserve"> </w:t>
      </w:r>
      <w:r>
        <w:t>state</w:t>
      </w:r>
      <w:r>
        <w:rPr>
          <w:rFonts w:eastAsia="Arial"/>
        </w:rPr>
        <w:t xml:space="preserve">, </w:t>
      </w:r>
      <w:r>
        <w:t>is</w:t>
      </w:r>
      <w:r>
        <w:rPr>
          <w:rFonts w:eastAsia="Arial"/>
        </w:rPr>
        <w:t xml:space="preserve"> </w:t>
      </w:r>
      <w:r>
        <w:t>placed</w:t>
      </w:r>
      <w:r>
        <w:rPr>
          <w:rFonts w:eastAsia="Arial"/>
        </w:rPr>
        <w:t xml:space="preserve"> </w:t>
      </w:r>
      <w:r>
        <w:t>in</w:t>
      </w:r>
      <w:r>
        <w:rPr>
          <w:rFonts w:eastAsia="Arial"/>
        </w:rPr>
        <w:t xml:space="preserve"> </w:t>
      </w:r>
      <w:r>
        <w:t>the</w:t>
      </w:r>
      <w:r>
        <w:rPr>
          <w:rFonts w:eastAsia="Arial"/>
        </w:rPr>
        <w:t xml:space="preserve"> </w:t>
      </w:r>
      <w:r>
        <w:t>vTPM</w:t>
      </w:r>
      <w:r>
        <w:rPr>
          <w:rFonts w:eastAsia="Arial"/>
        </w:rPr>
        <w:t>’</w:t>
      </w:r>
      <w:r>
        <w:t>s</w:t>
      </w:r>
      <w:r>
        <w:rPr>
          <w:rFonts w:eastAsia="Arial"/>
        </w:rPr>
        <w:t xml:space="preserve"> </w:t>
      </w:r>
      <w:r>
        <w:t>NVRAM</w:t>
      </w:r>
      <w:r>
        <w:rPr>
          <w:rFonts w:eastAsia="Arial"/>
        </w:rPr>
        <w:t xml:space="preserve">.  </w:t>
      </w:r>
      <w:r>
        <w:t>This</w:t>
      </w:r>
      <w:r>
        <w:rPr>
          <w:rFonts w:eastAsia="Arial"/>
        </w:rPr>
        <w:t xml:space="preserve"> </w:t>
      </w:r>
      <w:r>
        <w:t>supporting</w:t>
      </w:r>
      <w:r>
        <w:rPr>
          <w:rFonts w:eastAsia="Arial"/>
        </w:rPr>
        <w:t xml:space="preserve"> </w:t>
      </w:r>
      <w:r>
        <w:t>information</w:t>
      </w:r>
      <w:r>
        <w:rPr>
          <w:rFonts w:eastAsia="Arial"/>
        </w:rPr>
        <w:t xml:space="preserve"> </w:t>
      </w:r>
      <w:r>
        <w:t>includes</w:t>
      </w:r>
      <w:r>
        <w:rPr>
          <w:rFonts w:eastAsia="Arial"/>
        </w:rPr>
        <w:t xml:space="preserve"> </w:t>
      </w:r>
      <w:r>
        <w:t>the</w:t>
      </w:r>
      <w:r>
        <w:rPr>
          <w:rFonts w:eastAsia="Arial"/>
        </w:rPr>
        <w:t xml:space="preserve"> </w:t>
      </w:r>
      <w:r>
        <w:t>pAIK</w:t>
      </w:r>
      <w:r>
        <w:rPr>
          <w:rFonts w:eastAsia="Arial"/>
        </w:rPr>
        <w:t>’</w:t>
      </w:r>
      <w:r>
        <w:t>s</w:t>
      </w:r>
      <w:r>
        <w:rPr>
          <w:rFonts w:eastAsia="Arial"/>
        </w:rPr>
        <w:t xml:space="preserve"> </w:t>
      </w:r>
      <w:r>
        <w:t>certificate</w:t>
      </w:r>
      <w:r>
        <w:rPr>
          <w:rFonts w:eastAsia="Arial"/>
        </w:rPr>
        <w:t xml:space="preserve"> </w:t>
      </w:r>
      <w:r>
        <w:t>and may include, for example,</w:t>
      </w:r>
      <w:r>
        <w:rPr>
          <w:rFonts w:eastAsia="Arial"/>
        </w:rPr>
        <w:t xml:space="preserve"> </w:t>
      </w:r>
      <w:r>
        <w:t>any</w:t>
      </w:r>
      <w:r>
        <w:rPr>
          <w:rFonts w:eastAsia="Arial"/>
        </w:rPr>
        <w:t xml:space="preserve"> </w:t>
      </w:r>
      <w:r>
        <w:t>other</w:t>
      </w:r>
      <w:r>
        <w:rPr>
          <w:rFonts w:eastAsia="Arial"/>
        </w:rPr>
        <w:t xml:space="preserve"> </w:t>
      </w:r>
      <w:r>
        <w:t>measurements</w:t>
      </w:r>
      <w:r>
        <w:rPr>
          <w:rFonts w:eastAsia="Arial"/>
        </w:rPr>
        <w:t xml:space="preserve"> </w:t>
      </w:r>
      <w:r>
        <w:t>normally</w:t>
      </w:r>
      <w:r>
        <w:rPr>
          <w:rFonts w:eastAsia="Arial"/>
        </w:rPr>
        <w:t xml:space="preserve"> </w:t>
      </w:r>
      <w:r>
        <w:t>included</w:t>
      </w:r>
      <w:r>
        <w:rPr>
          <w:rFonts w:eastAsia="Arial"/>
        </w:rPr>
        <w:t xml:space="preserve"> </w:t>
      </w:r>
      <w:r>
        <w:t>in</w:t>
      </w:r>
      <w:r>
        <w:rPr>
          <w:rFonts w:eastAsia="Arial"/>
        </w:rPr>
        <w:t xml:space="preserve"> </w:t>
      </w:r>
      <w:r>
        <w:t>a</w:t>
      </w:r>
      <w:r>
        <w:rPr>
          <w:rFonts w:eastAsia="Arial"/>
        </w:rPr>
        <w:t xml:space="preserve"> </w:t>
      </w:r>
      <w:r>
        <w:t>TNC</w:t>
      </w:r>
      <w:r>
        <w:rPr>
          <w:rFonts w:eastAsia="Arial"/>
        </w:rPr>
        <w:t xml:space="preserve"> </w:t>
      </w:r>
      <w:r>
        <w:t>proof</w:t>
      </w:r>
      <w:r>
        <w:rPr>
          <w:rFonts w:eastAsia="Arial"/>
        </w:rPr>
        <w:t xml:space="preserve"> </w:t>
      </w:r>
      <w:r>
        <w:t>of</w:t>
      </w:r>
      <w:r>
        <w:rPr>
          <w:rFonts w:eastAsia="Arial"/>
        </w:rPr>
        <w:t xml:space="preserve"> </w:t>
      </w:r>
      <w:r>
        <w:t>health</w:t>
      </w:r>
      <w:r>
        <w:rPr>
          <w:rFonts w:eastAsia="Arial"/>
        </w:rPr>
        <w:t>.</w:t>
      </w:r>
    </w:p>
    <w:p w14:paraId="054C52F2" w14:textId="237C7E95" w:rsidR="007C472D" w:rsidRDefault="007C472D" w:rsidP="00564807">
      <w:pPr>
        <w:pStyle w:val="BodyText"/>
        <w:shd w:val="clear" w:color="auto" w:fill="E6E6E6"/>
        <w:jc w:val="left"/>
        <w:rPr>
          <w:rFonts w:eastAsia="Arial"/>
        </w:rPr>
      </w:pPr>
      <w:r>
        <w:t>When</w:t>
      </w:r>
      <w:r>
        <w:rPr>
          <w:rFonts w:eastAsia="Arial"/>
        </w:rPr>
        <w:t xml:space="preserve"> </w:t>
      </w:r>
      <w:r>
        <w:t>the</w:t>
      </w:r>
      <w:r>
        <w:rPr>
          <w:rFonts w:eastAsia="Arial"/>
        </w:rPr>
        <w:t xml:space="preserve"> </w:t>
      </w:r>
      <w:r>
        <w:t>vTPM</w:t>
      </w:r>
      <w:r>
        <w:rPr>
          <w:rFonts w:eastAsia="Arial"/>
        </w:rPr>
        <w:t xml:space="preserve"> </w:t>
      </w:r>
      <w:r>
        <w:t>attests</w:t>
      </w:r>
      <w:r>
        <w:rPr>
          <w:rFonts w:eastAsia="Arial"/>
        </w:rPr>
        <w:t xml:space="preserve"> </w:t>
      </w:r>
      <w:r>
        <w:t>to</w:t>
      </w:r>
      <w:r>
        <w:rPr>
          <w:rFonts w:eastAsia="Arial"/>
        </w:rPr>
        <w:t xml:space="preserve"> </w:t>
      </w:r>
      <w:r>
        <w:t>its</w:t>
      </w:r>
      <w:r>
        <w:rPr>
          <w:rFonts w:eastAsia="Arial"/>
        </w:rPr>
        <w:t xml:space="preserve"> </w:t>
      </w:r>
      <w:r>
        <w:t>health to a third party to retrieve its private data protection key (see 9.1.2.3)</w:t>
      </w:r>
      <w:r>
        <w:rPr>
          <w:rFonts w:eastAsia="Arial"/>
        </w:rPr>
        <w:t xml:space="preserve">, </w:t>
      </w:r>
      <w:r>
        <w:t>it</w:t>
      </w:r>
      <w:r>
        <w:rPr>
          <w:rFonts w:eastAsia="Arial"/>
        </w:rPr>
        <w:t xml:space="preserve"> </w:t>
      </w:r>
      <w:r>
        <w:t>will</w:t>
      </w:r>
      <w:r>
        <w:rPr>
          <w:rFonts w:eastAsia="Arial"/>
        </w:rPr>
        <w:t xml:space="preserve"> </w:t>
      </w:r>
      <w:r>
        <w:t>use</w:t>
      </w:r>
      <w:r>
        <w:rPr>
          <w:rFonts w:eastAsia="Arial"/>
        </w:rPr>
        <w:t xml:space="preserve"> </w:t>
      </w:r>
      <w:r>
        <w:t>its</w:t>
      </w:r>
      <w:r>
        <w:rPr>
          <w:rFonts w:eastAsia="Arial"/>
        </w:rPr>
        <w:t xml:space="preserve"> </w:t>
      </w:r>
      <w:r>
        <w:t>eAIK</w:t>
      </w:r>
      <w:r>
        <w:rPr>
          <w:rFonts w:eastAsia="Arial"/>
        </w:rPr>
        <w:t xml:space="preserve"> </w:t>
      </w:r>
      <w:r>
        <w:t>to</w:t>
      </w:r>
      <w:r>
        <w:rPr>
          <w:rFonts w:eastAsia="Arial"/>
        </w:rPr>
        <w:t xml:space="preserve"> </w:t>
      </w:r>
      <w:ins w:id="1887" w:author="Ariel Segall" w:date="2013-10-03T13:56:00Z">
        <w:r w:rsidR="00223DF1">
          <w:rPr>
            <w:rFonts w:eastAsia="Arial"/>
          </w:rPr>
          <w:t xml:space="preserve">sign a </w:t>
        </w:r>
      </w:ins>
      <w:r>
        <w:t>quote</w:t>
      </w:r>
      <w:r>
        <w:rPr>
          <w:rFonts w:eastAsia="Arial"/>
        </w:rPr>
        <w:t xml:space="preserve"> </w:t>
      </w:r>
      <w:ins w:id="1888" w:author="Ariel Segall" w:date="2013-10-03T13:56:00Z">
        <w:r w:rsidR="00223DF1">
          <w:rPr>
            <w:rFonts w:eastAsia="Arial"/>
          </w:rPr>
          <w:t xml:space="preserve">of </w:t>
        </w:r>
      </w:ins>
      <w:r>
        <w:t>the vTPM’s</w:t>
      </w:r>
      <w:r>
        <w:rPr>
          <w:rFonts w:eastAsia="Arial"/>
        </w:rPr>
        <w:t xml:space="preserve"> </w:t>
      </w:r>
      <w:r>
        <w:t>PCR</w:t>
      </w:r>
      <w:r>
        <w:rPr>
          <w:rFonts w:eastAsia="Arial"/>
        </w:rPr>
        <w:t xml:space="preserve"> </w:t>
      </w:r>
      <w:r>
        <w:t>state</w:t>
      </w:r>
      <w:r>
        <w:rPr>
          <w:rFonts w:eastAsia="Arial"/>
        </w:rPr>
        <w:t xml:space="preserve">, </w:t>
      </w:r>
      <w:r>
        <w:t>provide</w:t>
      </w:r>
      <w:r>
        <w:rPr>
          <w:rFonts w:eastAsia="Arial"/>
        </w:rPr>
        <w:t xml:space="preserve"> </w:t>
      </w:r>
      <w:r>
        <w:t>any</w:t>
      </w:r>
      <w:r>
        <w:rPr>
          <w:rFonts w:eastAsia="Arial"/>
        </w:rPr>
        <w:t xml:space="preserve"> </w:t>
      </w:r>
      <w:r>
        <w:t>other</w:t>
      </w:r>
      <w:r>
        <w:rPr>
          <w:rFonts w:eastAsia="Arial"/>
        </w:rPr>
        <w:t xml:space="preserve"> </w:t>
      </w:r>
      <w:r>
        <w:t>information</w:t>
      </w:r>
      <w:r>
        <w:rPr>
          <w:rFonts w:eastAsia="Arial"/>
        </w:rPr>
        <w:t xml:space="preserve"> the third party requires for a </w:t>
      </w:r>
      <w:r>
        <w:t>proof</w:t>
      </w:r>
      <w:r>
        <w:rPr>
          <w:rFonts w:eastAsia="Arial"/>
        </w:rPr>
        <w:t xml:space="preserve"> </w:t>
      </w:r>
      <w:r>
        <w:t>of</w:t>
      </w:r>
      <w:r>
        <w:rPr>
          <w:rFonts w:eastAsia="Arial"/>
        </w:rPr>
        <w:t xml:space="preserve"> </w:t>
      </w:r>
      <w:r>
        <w:t>health</w:t>
      </w:r>
      <w:r>
        <w:rPr>
          <w:rFonts w:eastAsia="Arial"/>
        </w:rPr>
        <w:t xml:space="preserve">, </w:t>
      </w:r>
      <w:r>
        <w:t>and</w:t>
      </w:r>
      <w:r>
        <w:rPr>
          <w:rFonts w:eastAsia="Arial"/>
        </w:rPr>
        <w:t xml:space="preserve"> </w:t>
      </w:r>
      <w:r>
        <w:t>also</w:t>
      </w:r>
      <w:r>
        <w:rPr>
          <w:rFonts w:eastAsia="Arial"/>
        </w:rPr>
        <w:t xml:space="preserve"> </w:t>
      </w:r>
      <w:r>
        <w:t>include</w:t>
      </w:r>
      <w:r>
        <w:rPr>
          <w:rFonts w:eastAsia="Arial"/>
        </w:rPr>
        <w:t xml:space="preserve"> </w:t>
      </w:r>
      <w:r>
        <w:t>the</w:t>
      </w:r>
      <w:r>
        <w:rPr>
          <w:rFonts w:eastAsia="Arial"/>
        </w:rPr>
        <w:t xml:space="preserve"> </w:t>
      </w:r>
      <w:r>
        <w:t>data</w:t>
      </w:r>
      <w:r>
        <w:rPr>
          <w:rFonts w:eastAsia="Arial"/>
        </w:rPr>
        <w:t xml:space="preserve"> </w:t>
      </w:r>
      <w:r>
        <w:t>read</w:t>
      </w:r>
      <w:r>
        <w:rPr>
          <w:rFonts w:eastAsia="Arial"/>
        </w:rPr>
        <w:t xml:space="preserve"> </w:t>
      </w:r>
      <w:r>
        <w:t>out</w:t>
      </w:r>
      <w:r>
        <w:rPr>
          <w:rFonts w:eastAsia="Arial"/>
        </w:rPr>
        <w:t xml:space="preserve"> </w:t>
      </w:r>
      <w:r>
        <w:t>of</w:t>
      </w:r>
      <w:r>
        <w:rPr>
          <w:rFonts w:eastAsia="Arial"/>
        </w:rPr>
        <w:t xml:space="preserve"> </w:t>
      </w:r>
      <w:r>
        <w:t>the</w:t>
      </w:r>
      <w:r w:rsidR="001B1ED6">
        <w:rPr>
          <w:rFonts w:eastAsia="Arial"/>
        </w:rPr>
        <w:t xml:space="preserve"> vTPM NVRAM</w:t>
      </w:r>
      <w:r>
        <w:rPr>
          <w:rFonts w:eastAsia="Arial"/>
        </w:rPr>
        <w:t>.</w:t>
      </w:r>
    </w:p>
    <w:p w14:paraId="5C16BB52" w14:textId="77777777" w:rsidR="007C472D" w:rsidRDefault="007C472D" w:rsidP="00564807">
      <w:pPr>
        <w:pStyle w:val="BodyText"/>
        <w:shd w:val="clear" w:color="auto" w:fill="E6E6E6"/>
        <w:jc w:val="left"/>
        <w:rPr>
          <w:rFonts w:eastAsia="Arial"/>
        </w:rPr>
      </w:pPr>
      <w:r>
        <w:t>Some</w:t>
      </w:r>
      <w:r>
        <w:rPr>
          <w:rFonts w:eastAsia="Arial"/>
        </w:rPr>
        <w:t xml:space="preserve"> </w:t>
      </w:r>
      <w:r>
        <w:t>points</w:t>
      </w:r>
      <w:r>
        <w:rPr>
          <w:rFonts w:eastAsia="Arial"/>
        </w:rPr>
        <w:t xml:space="preserve"> </w:t>
      </w:r>
      <w:r>
        <w:t>to</w:t>
      </w:r>
      <w:r>
        <w:rPr>
          <w:rFonts w:eastAsia="Arial"/>
        </w:rPr>
        <w:t xml:space="preserve"> </w:t>
      </w:r>
      <w:r>
        <w:t>keep</w:t>
      </w:r>
      <w:r>
        <w:rPr>
          <w:rFonts w:eastAsia="Arial"/>
        </w:rPr>
        <w:t xml:space="preserve"> </w:t>
      </w:r>
      <w:r>
        <w:t>in</w:t>
      </w:r>
      <w:r>
        <w:rPr>
          <w:rFonts w:eastAsia="Arial"/>
        </w:rPr>
        <w:t xml:space="preserve"> </w:t>
      </w:r>
      <w:r>
        <w:t>mind</w:t>
      </w:r>
      <w:r>
        <w:rPr>
          <w:rFonts w:eastAsia="Arial"/>
        </w:rPr>
        <w:t>:</w:t>
      </w:r>
    </w:p>
    <w:p w14:paraId="6F1D1579" w14:textId="77777777" w:rsidR="001B1ED6" w:rsidRPr="00CD3679" w:rsidRDefault="001B1ED6" w:rsidP="00CD3679">
      <w:pPr>
        <w:pStyle w:val="ListParagraph"/>
        <w:numPr>
          <w:ilvl w:val="0"/>
          <w:numId w:val="65"/>
        </w:numPr>
        <w:shd w:val="clear" w:color="auto" w:fill="E6E6E6"/>
        <w:spacing w:line="240" w:lineRule="auto"/>
        <w:rPr>
          <w:rFonts w:ascii="Arial" w:eastAsia="Arial" w:hAnsi="Arial" w:cs="Arial"/>
          <w:sz w:val="20"/>
          <w:szCs w:val="20"/>
        </w:rPr>
      </w:pPr>
      <w:r w:rsidRPr="00CD3679">
        <w:rPr>
          <w:rFonts w:ascii="Arial" w:hAnsi="Arial" w:cs="Arial"/>
          <w:sz w:val="20"/>
          <w:szCs w:val="20"/>
        </w:rPr>
        <w:t>The</w:t>
      </w:r>
      <w:r w:rsidRPr="00CD3679">
        <w:rPr>
          <w:rFonts w:ascii="Arial" w:eastAsia="Arial" w:hAnsi="Arial" w:cs="Arial"/>
          <w:sz w:val="20"/>
          <w:szCs w:val="20"/>
        </w:rPr>
        <w:t xml:space="preserve"> </w:t>
      </w:r>
      <w:r w:rsidRPr="00CD3679">
        <w:rPr>
          <w:rFonts w:ascii="Arial" w:hAnsi="Arial" w:cs="Arial"/>
          <w:sz w:val="20"/>
          <w:szCs w:val="20"/>
        </w:rPr>
        <w:t>actions of the CreateEAIK ordinal</w:t>
      </w:r>
      <w:r w:rsidRPr="00CD3679">
        <w:rPr>
          <w:rFonts w:ascii="Arial" w:eastAsia="Arial" w:hAnsi="Arial" w:cs="Arial"/>
          <w:sz w:val="20"/>
          <w:szCs w:val="20"/>
        </w:rPr>
        <w:t xml:space="preserve"> </w:t>
      </w:r>
      <w:r w:rsidRPr="00CD3679">
        <w:rPr>
          <w:rFonts w:ascii="Arial" w:hAnsi="Arial" w:cs="Arial"/>
          <w:sz w:val="20"/>
          <w:szCs w:val="20"/>
        </w:rPr>
        <w:t>are</w:t>
      </w:r>
      <w:r w:rsidRPr="00CD3679">
        <w:rPr>
          <w:rFonts w:ascii="Arial" w:eastAsia="Arial" w:hAnsi="Arial" w:cs="Arial"/>
          <w:sz w:val="20"/>
          <w:szCs w:val="20"/>
        </w:rPr>
        <w:t xml:space="preserve"> </w:t>
      </w:r>
      <w:r w:rsidRPr="00CD3679">
        <w:rPr>
          <w:rFonts w:ascii="Arial" w:hAnsi="Arial" w:cs="Arial"/>
          <w:sz w:val="20"/>
          <w:szCs w:val="20"/>
        </w:rPr>
        <w:t>similar</w:t>
      </w:r>
      <w:r w:rsidRPr="00CD3679">
        <w:rPr>
          <w:rFonts w:ascii="Arial" w:eastAsia="Arial" w:hAnsi="Arial" w:cs="Arial"/>
          <w:sz w:val="20"/>
          <w:szCs w:val="20"/>
        </w:rPr>
        <w:t xml:space="preserve"> </w:t>
      </w:r>
      <w:r w:rsidRPr="00CD3679">
        <w:rPr>
          <w:rFonts w:ascii="Arial" w:hAnsi="Arial" w:cs="Arial"/>
          <w:sz w:val="20"/>
          <w:szCs w:val="20"/>
        </w:rPr>
        <w:t>to</w:t>
      </w:r>
      <w:r w:rsidRPr="00CD3679">
        <w:rPr>
          <w:rFonts w:ascii="Arial" w:eastAsia="Arial" w:hAnsi="Arial" w:cs="Arial"/>
          <w:sz w:val="20"/>
          <w:szCs w:val="20"/>
        </w:rPr>
        <w:t xml:space="preserve"> </w:t>
      </w:r>
      <w:r w:rsidRPr="00CD3679">
        <w:rPr>
          <w:rFonts w:ascii="Arial" w:hAnsi="Arial" w:cs="Arial"/>
          <w:sz w:val="20"/>
          <w:szCs w:val="20"/>
        </w:rPr>
        <w:t>those</w:t>
      </w:r>
      <w:r w:rsidRPr="00CD3679">
        <w:rPr>
          <w:rFonts w:ascii="Arial" w:eastAsia="Arial" w:hAnsi="Arial" w:cs="Arial"/>
          <w:sz w:val="20"/>
          <w:szCs w:val="20"/>
        </w:rPr>
        <w:t xml:space="preserve"> </w:t>
      </w:r>
      <w:r w:rsidRPr="00CD3679">
        <w:rPr>
          <w:rFonts w:ascii="Arial" w:hAnsi="Arial" w:cs="Arial"/>
          <w:sz w:val="20"/>
          <w:szCs w:val="20"/>
        </w:rPr>
        <w:t>used</w:t>
      </w:r>
      <w:r w:rsidRPr="00CD3679">
        <w:rPr>
          <w:rFonts w:ascii="Arial" w:eastAsia="Arial" w:hAnsi="Arial" w:cs="Arial"/>
          <w:sz w:val="20"/>
          <w:szCs w:val="20"/>
        </w:rPr>
        <w:t xml:space="preserve"> </w:t>
      </w:r>
      <w:r w:rsidRPr="00CD3679">
        <w:rPr>
          <w:rFonts w:ascii="Arial" w:hAnsi="Arial" w:cs="Arial"/>
          <w:sz w:val="20"/>
          <w:szCs w:val="20"/>
        </w:rPr>
        <w:t>to</w:t>
      </w:r>
      <w:r w:rsidRPr="00CD3679">
        <w:rPr>
          <w:rFonts w:ascii="Arial" w:eastAsia="Arial" w:hAnsi="Arial" w:cs="Arial"/>
          <w:sz w:val="20"/>
          <w:szCs w:val="20"/>
        </w:rPr>
        <w:t xml:space="preserve"> </w:t>
      </w:r>
      <w:r w:rsidRPr="00CD3679">
        <w:rPr>
          <w:rFonts w:ascii="Arial" w:hAnsi="Arial" w:cs="Arial"/>
          <w:sz w:val="20"/>
          <w:szCs w:val="20"/>
        </w:rPr>
        <w:t>create</w:t>
      </w:r>
      <w:r w:rsidRPr="00CD3679">
        <w:rPr>
          <w:rFonts w:ascii="Arial" w:eastAsia="Arial" w:hAnsi="Arial" w:cs="Arial"/>
          <w:sz w:val="20"/>
          <w:szCs w:val="20"/>
        </w:rPr>
        <w:t xml:space="preserve"> </w:t>
      </w:r>
      <w:r w:rsidRPr="00CD3679">
        <w:rPr>
          <w:rFonts w:ascii="Arial" w:hAnsi="Arial" w:cs="Arial"/>
          <w:sz w:val="20"/>
          <w:szCs w:val="20"/>
        </w:rPr>
        <w:t>an</w:t>
      </w:r>
      <w:r w:rsidRPr="00CD3679">
        <w:rPr>
          <w:rFonts w:ascii="Arial" w:eastAsia="Arial" w:hAnsi="Arial" w:cs="Arial"/>
          <w:sz w:val="20"/>
          <w:szCs w:val="20"/>
        </w:rPr>
        <w:t xml:space="preserve"> </w:t>
      </w:r>
      <w:r w:rsidRPr="00CD3679">
        <w:rPr>
          <w:rFonts w:ascii="Arial" w:hAnsi="Arial" w:cs="Arial"/>
          <w:sz w:val="20"/>
          <w:szCs w:val="20"/>
        </w:rPr>
        <w:t>EK</w:t>
      </w:r>
      <w:r w:rsidRPr="00CD3679">
        <w:rPr>
          <w:rFonts w:ascii="Arial" w:eastAsia="Arial" w:hAnsi="Arial" w:cs="Arial"/>
          <w:sz w:val="20"/>
          <w:szCs w:val="20"/>
        </w:rPr>
        <w:t xml:space="preserve">.  </w:t>
      </w:r>
      <w:r w:rsidRPr="00CD3679">
        <w:rPr>
          <w:rFonts w:ascii="Arial" w:hAnsi="Arial" w:cs="Arial"/>
          <w:sz w:val="20"/>
          <w:szCs w:val="20"/>
        </w:rPr>
        <w:t>The</w:t>
      </w:r>
      <w:r w:rsidRPr="00CD3679">
        <w:rPr>
          <w:rFonts w:ascii="Arial" w:eastAsia="Arial" w:hAnsi="Arial" w:cs="Arial"/>
          <w:sz w:val="20"/>
          <w:szCs w:val="20"/>
        </w:rPr>
        <w:t xml:space="preserve"> </w:t>
      </w:r>
      <w:r w:rsidRPr="00CD3679">
        <w:rPr>
          <w:rFonts w:ascii="Arial" w:hAnsi="Arial" w:cs="Arial"/>
          <w:sz w:val="20"/>
          <w:szCs w:val="20"/>
        </w:rPr>
        <w:t>key</w:t>
      </w:r>
      <w:r w:rsidRPr="00CD3679">
        <w:rPr>
          <w:rFonts w:ascii="Arial" w:eastAsia="Arial" w:hAnsi="Arial" w:cs="Arial"/>
          <w:sz w:val="20"/>
          <w:szCs w:val="20"/>
        </w:rPr>
        <w:t xml:space="preserve"> </w:t>
      </w:r>
      <w:r w:rsidRPr="00CD3679">
        <w:rPr>
          <w:rFonts w:ascii="Arial" w:hAnsi="Arial" w:cs="Arial"/>
          <w:sz w:val="20"/>
          <w:szCs w:val="20"/>
        </w:rPr>
        <w:t>is</w:t>
      </w:r>
      <w:r w:rsidRPr="00CD3679">
        <w:rPr>
          <w:rFonts w:ascii="Arial" w:eastAsia="Arial" w:hAnsi="Arial" w:cs="Arial"/>
          <w:sz w:val="20"/>
          <w:szCs w:val="20"/>
        </w:rPr>
        <w:t xml:space="preserve"> </w:t>
      </w:r>
      <w:r w:rsidRPr="00CD3679">
        <w:rPr>
          <w:rFonts w:ascii="Arial" w:hAnsi="Arial" w:cs="Arial"/>
          <w:sz w:val="20"/>
          <w:szCs w:val="20"/>
        </w:rPr>
        <w:t>immediately</w:t>
      </w:r>
      <w:r w:rsidRPr="00CD3679">
        <w:rPr>
          <w:rFonts w:ascii="Arial" w:eastAsia="Arial" w:hAnsi="Arial" w:cs="Arial"/>
          <w:sz w:val="20"/>
          <w:szCs w:val="20"/>
        </w:rPr>
        <w:t xml:space="preserve"> </w:t>
      </w:r>
      <w:r w:rsidRPr="00CD3679">
        <w:rPr>
          <w:rFonts w:ascii="Arial" w:hAnsi="Arial" w:cs="Arial"/>
          <w:sz w:val="20"/>
          <w:szCs w:val="20"/>
        </w:rPr>
        <w:t>stored</w:t>
      </w:r>
      <w:r w:rsidRPr="00CD3679">
        <w:rPr>
          <w:rFonts w:ascii="Arial" w:eastAsia="Arial" w:hAnsi="Arial" w:cs="Arial"/>
          <w:sz w:val="20"/>
          <w:szCs w:val="20"/>
        </w:rPr>
        <w:t xml:space="preserve"> </w:t>
      </w:r>
      <w:r w:rsidRPr="00CD3679">
        <w:rPr>
          <w:rFonts w:ascii="Arial" w:hAnsi="Arial" w:cs="Arial"/>
          <w:sz w:val="20"/>
          <w:szCs w:val="20"/>
        </w:rPr>
        <w:t>in</w:t>
      </w:r>
      <w:r w:rsidRPr="00CD3679">
        <w:rPr>
          <w:rFonts w:ascii="Arial" w:eastAsia="Arial" w:hAnsi="Arial" w:cs="Arial"/>
          <w:sz w:val="20"/>
          <w:szCs w:val="20"/>
        </w:rPr>
        <w:t xml:space="preserve"> </w:t>
      </w:r>
      <w:r w:rsidRPr="00CD3679">
        <w:rPr>
          <w:rFonts w:ascii="Arial" w:hAnsi="Arial" w:cs="Arial"/>
          <w:sz w:val="20"/>
          <w:szCs w:val="20"/>
        </w:rPr>
        <w:t>NV</w:t>
      </w:r>
      <w:r w:rsidRPr="00CD3679">
        <w:rPr>
          <w:rFonts w:ascii="Arial" w:eastAsia="Arial" w:hAnsi="Arial" w:cs="Arial"/>
          <w:sz w:val="20"/>
          <w:szCs w:val="20"/>
        </w:rPr>
        <w:t xml:space="preserve"> </w:t>
      </w:r>
      <w:r w:rsidRPr="00CD3679">
        <w:rPr>
          <w:rFonts w:ascii="Arial" w:hAnsi="Arial" w:cs="Arial"/>
          <w:sz w:val="20"/>
          <w:szCs w:val="20"/>
        </w:rPr>
        <w:t>space</w:t>
      </w:r>
      <w:r w:rsidRPr="00CD3679">
        <w:rPr>
          <w:rFonts w:ascii="Arial" w:eastAsia="Arial" w:hAnsi="Arial" w:cs="Arial"/>
          <w:sz w:val="20"/>
          <w:szCs w:val="20"/>
        </w:rPr>
        <w:t xml:space="preserve"> (</w:t>
      </w:r>
      <w:r w:rsidRPr="00CD3679">
        <w:rPr>
          <w:rFonts w:ascii="Arial" w:hAnsi="Arial" w:cs="Arial"/>
          <w:sz w:val="20"/>
          <w:szCs w:val="20"/>
        </w:rPr>
        <w:t>TPM</w:t>
      </w:r>
      <w:r w:rsidRPr="00CD3679">
        <w:rPr>
          <w:rFonts w:ascii="Arial" w:eastAsia="Arial" w:hAnsi="Arial" w:cs="Arial"/>
          <w:sz w:val="20"/>
          <w:szCs w:val="20"/>
        </w:rPr>
        <w:t>_</w:t>
      </w:r>
      <w:r w:rsidRPr="00CD3679">
        <w:rPr>
          <w:rFonts w:ascii="Arial" w:hAnsi="Arial" w:cs="Arial"/>
          <w:sz w:val="20"/>
          <w:szCs w:val="20"/>
        </w:rPr>
        <w:t>PERMANENT</w:t>
      </w:r>
      <w:r w:rsidRPr="00CD3679">
        <w:rPr>
          <w:rFonts w:ascii="Arial" w:eastAsia="Arial" w:hAnsi="Arial" w:cs="Arial"/>
          <w:sz w:val="20"/>
          <w:szCs w:val="20"/>
        </w:rPr>
        <w:t>_</w:t>
      </w:r>
      <w:r w:rsidRPr="00CD3679">
        <w:rPr>
          <w:rFonts w:ascii="Arial" w:hAnsi="Arial" w:cs="Arial"/>
          <w:sz w:val="20"/>
          <w:szCs w:val="20"/>
        </w:rPr>
        <w:t>DATA</w:t>
      </w:r>
      <w:r w:rsidRPr="00CD3679">
        <w:rPr>
          <w:rFonts w:ascii="Arial" w:eastAsia="Arial" w:hAnsi="Arial" w:cs="Arial"/>
          <w:sz w:val="20"/>
          <w:szCs w:val="20"/>
        </w:rPr>
        <w:t xml:space="preserve">) </w:t>
      </w:r>
      <w:r w:rsidRPr="00CD3679">
        <w:rPr>
          <w:rFonts w:ascii="Arial" w:hAnsi="Arial" w:cs="Arial"/>
          <w:sz w:val="20"/>
          <w:szCs w:val="20"/>
        </w:rPr>
        <w:t>and</w:t>
      </w:r>
      <w:r w:rsidRPr="00CD3679">
        <w:rPr>
          <w:rFonts w:ascii="Arial" w:eastAsia="Arial" w:hAnsi="Arial" w:cs="Arial"/>
          <w:sz w:val="20"/>
          <w:szCs w:val="20"/>
        </w:rPr>
        <w:t xml:space="preserve"> </w:t>
      </w:r>
      <w:r w:rsidRPr="00CD3679">
        <w:rPr>
          <w:rFonts w:ascii="Arial" w:hAnsi="Arial" w:cs="Arial"/>
          <w:sz w:val="20"/>
          <w:szCs w:val="20"/>
        </w:rPr>
        <w:t>has</w:t>
      </w:r>
      <w:r w:rsidRPr="00CD3679">
        <w:rPr>
          <w:rFonts w:ascii="Arial" w:eastAsia="Arial" w:hAnsi="Arial" w:cs="Arial"/>
          <w:sz w:val="20"/>
          <w:szCs w:val="20"/>
        </w:rPr>
        <w:t xml:space="preserve"> </w:t>
      </w:r>
      <w:r w:rsidRPr="00CD3679">
        <w:rPr>
          <w:rFonts w:ascii="Arial" w:hAnsi="Arial" w:cs="Arial"/>
          <w:sz w:val="20"/>
          <w:szCs w:val="20"/>
        </w:rPr>
        <w:t>a</w:t>
      </w:r>
      <w:r w:rsidRPr="00CD3679">
        <w:rPr>
          <w:rFonts w:ascii="Arial" w:eastAsia="Arial" w:hAnsi="Arial" w:cs="Arial"/>
          <w:sz w:val="20"/>
          <w:szCs w:val="20"/>
        </w:rPr>
        <w:t xml:space="preserve"> </w:t>
      </w:r>
      <w:r w:rsidRPr="00CD3679">
        <w:rPr>
          <w:rFonts w:ascii="Arial" w:hAnsi="Arial" w:cs="Arial"/>
          <w:sz w:val="20"/>
          <w:szCs w:val="20"/>
        </w:rPr>
        <w:t>fixed</w:t>
      </w:r>
      <w:r w:rsidRPr="00CD3679">
        <w:rPr>
          <w:rFonts w:ascii="Arial" w:eastAsia="Arial" w:hAnsi="Arial" w:cs="Arial"/>
          <w:sz w:val="20"/>
          <w:szCs w:val="20"/>
        </w:rPr>
        <w:t xml:space="preserve">, </w:t>
      </w:r>
      <w:proofErr w:type="gramStart"/>
      <w:r w:rsidRPr="00CD3679">
        <w:rPr>
          <w:rFonts w:ascii="Arial" w:hAnsi="Arial" w:cs="Arial"/>
          <w:sz w:val="20"/>
          <w:szCs w:val="20"/>
        </w:rPr>
        <w:t>well</w:t>
      </w:r>
      <w:r w:rsidRPr="00CD3679">
        <w:rPr>
          <w:rFonts w:ascii="Arial" w:eastAsia="Arial" w:hAnsi="Arial" w:cs="Arial"/>
          <w:sz w:val="20"/>
          <w:szCs w:val="20"/>
        </w:rPr>
        <w:t xml:space="preserve"> </w:t>
      </w:r>
      <w:r w:rsidRPr="00CD3679">
        <w:rPr>
          <w:rFonts w:ascii="Arial" w:hAnsi="Arial" w:cs="Arial"/>
          <w:sz w:val="20"/>
          <w:szCs w:val="20"/>
        </w:rPr>
        <w:t>known</w:t>
      </w:r>
      <w:proofErr w:type="gramEnd"/>
      <w:r w:rsidRPr="00CD3679">
        <w:rPr>
          <w:rFonts w:ascii="Arial" w:eastAsia="Arial" w:hAnsi="Arial" w:cs="Arial"/>
          <w:sz w:val="20"/>
          <w:szCs w:val="20"/>
        </w:rPr>
        <w:t xml:space="preserve"> </w:t>
      </w:r>
      <w:r w:rsidRPr="00CD3679">
        <w:rPr>
          <w:rFonts w:ascii="Arial" w:hAnsi="Arial" w:cs="Arial"/>
          <w:sz w:val="20"/>
          <w:szCs w:val="20"/>
        </w:rPr>
        <w:t>handle</w:t>
      </w:r>
      <w:r w:rsidRPr="00CD3679">
        <w:rPr>
          <w:rFonts w:ascii="Arial" w:eastAsia="Arial" w:hAnsi="Arial" w:cs="Arial"/>
          <w:sz w:val="20"/>
          <w:szCs w:val="20"/>
        </w:rPr>
        <w:t xml:space="preserve">.  </w:t>
      </w:r>
      <w:r w:rsidRPr="00CD3679">
        <w:rPr>
          <w:rFonts w:ascii="Arial" w:hAnsi="Arial" w:cs="Arial"/>
          <w:sz w:val="20"/>
          <w:szCs w:val="20"/>
        </w:rPr>
        <w:t>It</w:t>
      </w:r>
      <w:r w:rsidRPr="00CD3679">
        <w:rPr>
          <w:rFonts w:ascii="Arial" w:eastAsia="Arial" w:hAnsi="Arial" w:cs="Arial"/>
          <w:sz w:val="20"/>
          <w:szCs w:val="20"/>
        </w:rPr>
        <w:t xml:space="preserve"> </w:t>
      </w:r>
      <w:r w:rsidRPr="00CD3679">
        <w:rPr>
          <w:rFonts w:ascii="Arial" w:hAnsi="Arial" w:cs="Arial"/>
          <w:sz w:val="20"/>
          <w:szCs w:val="20"/>
        </w:rPr>
        <w:t>is</w:t>
      </w:r>
      <w:r w:rsidRPr="00CD3679">
        <w:rPr>
          <w:rFonts w:ascii="Arial" w:eastAsia="Arial" w:hAnsi="Arial" w:cs="Arial"/>
          <w:sz w:val="20"/>
          <w:szCs w:val="20"/>
        </w:rPr>
        <w:t xml:space="preserve"> </w:t>
      </w:r>
      <w:r w:rsidRPr="00CD3679">
        <w:rPr>
          <w:rFonts w:ascii="Arial" w:hAnsi="Arial" w:cs="Arial"/>
          <w:sz w:val="20"/>
          <w:szCs w:val="20"/>
        </w:rPr>
        <w:t>not</w:t>
      </w:r>
      <w:r w:rsidRPr="00CD3679">
        <w:rPr>
          <w:rFonts w:ascii="Arial" w:eastAsia="Arial" w:hAnsi="Arial" w:cs="Arial"/>
          <w:sz w:val="20"/>
          <w:szCs w:val="20"/>
        </w:rPr>
        <w:t xml:space="preserve"> </w:t>
      </w:r>
      <w:r w:rsidRPr="00CD3679">
        <w:rPr>
          <w:rFonts w:ascii="Arial" w:hAnsi="Arial" w:cs="Arial"/>
          <w:sz w:val="20"/>
          <w:szCs w:val="20"/>
        </w:rPr>
        <w:t>wrapped</w:t>
      </w:r>
      <w:r w:rsidRPr="00CD3679">
        <w:rPr>
          <w:rFonts w:ascii="Arial" w:eastAsia="Arial" w:hAnsi="Arial" w:cs="Arial"/>
          <w:sz w:val="20"/>
          <w:szCs w:val="20"/>
        </w:rPr>
        <w:t xml:space="preserve"> </w:t>
      </w:r>
      <w:r w:rsidRPr="00CD3679">
        <w:rPr>
          <w:rFonts w:ascii="Arial" w:hAnsi="Arial" w:cs="Arial"/>
          <w:sz w:val="20"/>
          <w:szCs w:val="20"/>
        </w:rPr>
        <w:t>by</w:t>
      </w:r>
      <w:r w:rsidRPr="00CD3679">
        <w:rPr>
          <w:rFonts w:ascii="Arial" w:eastAsia="Arial" w:hAnsi="Arial" w:cs="Arial"/>
          <w:sz w:val="20"/>
          <w:szCs w:val="20"/>
        </w:rPr>
        <w:t xml:space="preserve"> </w:t>
      </w:r>
      <w:r w:rsidRPr="00CD3679">
        <w:rPr>
          <w:rFonts w:ascii="Arial" w:hAnsi="Arial" w:cs="Arial"/>
          <w:sz w:val="20"/>
          <w:szCs w:val="20"/>
        </w:rPr>
        <w:t>the</w:t>
      </w:r>
      <w:r w:rsidRPr="00CD3679">
        <w:rPr>
          <w:rFonts w:ascii="Arial" w:eastAsia="Arial" w:hAnsi="Arial" w:cs="Arial"/>
          <w:sz w:val="20"/>
          <w:szCs w:val="20"/>
        </w:rPr>
        <w:t xml:space="preserve"> </w:t>
      </w:r>
      <w:r w:rsidRPr="00CD3679">
        <w:rPr>
          <w:rFonts w:ascii="Arial" w:hAnsi="Arial" w:cs="Arial"/>
          <w:sz w:val="20"/>
          <w:szCs w:val="20"/>
        </w:rPr>
        <w:t>SRK</w:t>
      </w:r>
      <w:r w:rsidRPr="00CD3679">
        <w:rPr>
          <w:rFonts w:ascii="Arial" w:eastAsia="Arial" w:hAnsi="Arial" w:cs="Arial"/>
          <w:sz w:val="20"/>
          <w:szCs w:val="20"/>
        </w:rPr>
        <w:t xml:space="preserve">.  </w:t>
      </w:r>
      <w:r w:rsidRPr="00CD3679">
        <w:rPr>
          <w:rFonts w:ascii="Arial" w:hAnsi="Arial" w:cs="Arial"/>
          <w:sz w:val="20"/>
          <w:szCs w:val="20"/>
        </w:rPr>
        <w:t>No</w:t>
      </w:r>
      <w:r w:rsidRPr="00CD3679">
        <w:rPr>
          <w:rFonts w:ascii="Arial" w:eastAsia="Arial" w:hAnsi="Arial" w:cs="Arial"/>
          <w:sz w:val="20"/>
          <w:szCs w:val="20"/>
        </w:rPr>
        <w:t xml:space="preserve"> </w:t>
      </w:r>
      <w:r w:rsidRPr="00CD3679">
        <w:rPr>
          <w:rFonts w:ascii="Arial" w:hAnsi="Arial" w:cs="Arial"/>
          <w:sz w:val="20"/>
          <w:szCs w:val="20"/>
        </w:rPr>
        <w:t>corresponding</w:t>
      </w:r>
      <w:r w:rsidRPr="00CD3679">
        <w:rPr>
          <w:rFonts w:ascii="Arial" w:eastAsia="Arial" w:hAnsi="Arial" w:cs="Arial"/>
          <w:sz w:val="20"/>
          <w:szCs w:val="20"/>
        </w:rPr>
        <w:t xml:space="preserve"> </w:t>
      </w:r>
      <w:r w:rsidRPr="00CD3679">
        <w:rPr>
          <w:rFonts w:ascii="Arial" w:hAnsi="Arial" w:cs="Arial"/>
          <w:sz w:val="20"/>
          <w:szCs w:val="20"/>
        </w:rPr>
        <w:t>delete</w:t>
      </w:r>
      <w:r w:rsidRPr="00CD3679">
        <w:rPr>
          <w:rFonts w:ascii="Arial" w:eastAsia="Arial" w:hAnsi="Arial" w:cs="Arial"/>
          <w:sz w:val="20"/>
          <w:szCs w:val="20"/>
        </w:rPr>
        <w:t xml:space="preserve"> </w:t>
      </w:r>
      <w:r w:rsidRPr="00CD3679">
        <w:rPr>
          <w:rFonts w:ascii="Arial" w:hAnsi="Arial" w:cs="Arial"/>
          <w:sz w:val="20"/>
          <w:szCs w:val="20"/>
        </w:rPr>
        <w:t>ordinal</w:t>
      </w:r>
      <w:r w:rsidRPr="00CD3679">
        <w:rPr>
          <w:rFonts w:ascii="Arial" w:eastAsia="Arial" w:hAnsi="Arial" w:cs="Arial"/>
          <w:sz w:val="20"/>
          <w:szCs w:val="20"/>
        </w:rPr>
        <w:t xml:space="preserve"> </w:t>
      </w:r>
      <w:r w:rsidRPr="00CD3679">
        <w:rPr>
          <w:rFonts w:ascii="Arial" w:hAnsi="Arial" w:cs="Arial"/>
          <w:sz w:val="20"/>
          <w:szCs w:val="20"/>
        </w:rPr>
        <w:t>is</w:t>
      </w:r>
      <w:r w:rsidRPr="00CD3679">
        <w:rPr>
          <w:rFonts w:ascii="Arial" w:eastAsia="Arial" w:hAnsi="Arial" w:cs="Arial"/>
          <w:sz w:val="20"/>
          <w:szCs w:val="20"/>
        </w:rPr>
        <w:t xml:space="preserve"> </w:t>
      </w:r>
      <w:r w:rsidRPr="00CD3679">
        <w:rPr>
          <w:rFonts w:ascii="Arial" w:hAnsi="Arial" w:cs="Arial"/>
          <w:sz w:val="20"/>
          <w:szCs w:val="20"/>
        </w:rPr>
        <w:t>required</w:t>
      </w:r>
      <w:r w:rsidRPr="00CD3679">
        <w:rPr>
          <w:rFonts w:ascii="Arial" w:eastAsia="Arial" w:hAnsi="Arial" w:cs="Arial"/>
          <w:sz w:val="20"/>
          <w:szCs w:val="20"/>
        </w:rPr>
        <w:t xml:space="preserve">.  </w:t>
      </w:r>
      <w:r w:rsidRPr="00CD3679">
        <w:rPr>
          <w:rFonts w:ascii="Arial" w:hAnsi="Arial" w:cs="Arial"/>
          <w:sz w:val="20"/>
          <w:szCs w:val="20"/>
        </w:rPr>
        <w:t>It</w:t>
      </w:r>
      <w:r w:rsidRPr="00CD3679">
        <w:rPr>
          <w:rFonts w:ascii="Arial" w:eastAsia="Arial" w:hAnsi="Arial" w:cs="Arial"/>
          <w:sz w:val="20"/>
          <w:szCs w:val="20"/>
        </w:rPr>
        <w:t xml:space="preserve"> </w:t>
      </w:r>
      <w:r w:rsidRPr="00CD3679">
        <w:rPr>
          <w:rFonts w:ascii="Arial" w:hAnsi="Arial" w:cs="Arial"/>
          <w:sz w:val="20"/>
          <w:szCs w:val="20"/>
        </w:rPr>
        <w:t>is</w:t>
      </w:r>
      <w:r w:rsidRPr="00CD3679">
        <w:rPr>
          <w:rFonts w:ascii="Arial" w:eastAsia="Arial" w:hAnsi="Arial" w:cs="Arial"/>
          <w:sz w:val="20"/>
          <w:szCs w:val="20"/>
        </w:rPr>
        <w:t xml:space="preserve"> </w:t>
      </w:r>
      <w:r w:rsidRPr="00CD3679">
        <w:rPr>
          <w:rFonts w:ascii="Arial" w:hAnsi="Arial" w:cs="Arial"/>
          <w:sz w:val="20"/>
          <w:szCs w:val="20"/>
        </w:rPr>
        <w:t>sufficient</w:t>
      </w:r>
      <w:r w:rsidRPr="00CD3679">
        <w:rPr>
          <w:rFonts w:ascii="Arial" w:eastAsia="Arial" w:hAnsi="Arial" w:cs="Arial"/>
          <w:sz w:val="20"/>
          <w:szCs w:val="20"/>
        </w:rPr>
        <w:t xml:space="preserve"> </w:t>
      </w:r>
      <w:r w:rsidRPr="00CD3679">
        <w:rPr>
          <w:rFonts w:ascii="Arial" w:hAnsi="Arial" w:cs="Arial"/>
          <w:sz w:val="20"/>
          <w:szCs w:val="20"/>
        </w:rPr>
        <w:t>to</w:t>
      </w:r>
      <w:r w:rsidRPr="00CD3679">
        <w:rPr>
          <w:rFonts w:ascii="Arial" w:eastAsia="Arial" w:hAnsi="Arial" w:cs="Arial"/>
          <w:sz w:val="20"/>
          <w:szCs w:val="20"/>
        </w:rPr>
        <w:t xml:space="preserve"> </w:t>
      </w:r>
      <w:r w:rsidRPr="00CD3679">
        <w:rPr>
          <w:rFonts w:ascii="Arial" w:hAnsi="Arial" w:cs="Arial"/>
          <w:sz w:val="20"/>
          <w:szCs w:val="20"/>
        </w:rPr>
        <w:t>overwrite</w:t>
      </w:r>
      <w:r w:rsidRPr="00CD3679">
        <w:rPr>
          <w:rFonts w:ascii="Arial" w:eastAsia="Arial" w:hAnsi="Arial" w:cs="Arial"/>
          <w:sz w:val="20"/>
          <w:szCs w:val="20"/>
        </w:rPr>
        <w:t xml:space="preserve"> </w:t>
      </w:r>
      <w:r w:rsidRPr="00CD3679">
        <w:rPr>
          <w:rFonts w:ascii="Arial" w:hAnsi="Arial" w:cs="Arial"/>
          <w:sz w:val="20"/>
          <w:szCs w:val="20"/>
        </w:rPr>
        <w:t>the</w:t>
      </w:r>
      <w:r w:rsidRPr="00CD3679">
        <w:rPr>
          <w:rFonts w:ascii="Arial" w:eastAsia="Arial" w:hAnsi="Arial" w:cs="Arial"/>
          <w:sz w:val="20"/>
          <w:szCs w:val="20"/>
        </w:rPr>
        <w:t xml:space="preserve"> </w:t>
      </w:r>
      <w:r w:rsidRPr="00CD3679">
        <w:rPr>
          <w:rFonts w:ascii="Arial" w:hAnsi="Arial" w:cs="Arial"/>
          <w:sz w:val="20"/>
          <w:szCs w:val="20"/>
        </w:rPr>
        <w:t>old</w:t>
      </w:r>
      <w:r w:rsidRPr="00CD3679">
        <w:rPr>
          <w:rFonts w:ascii="Arial" w:eastAsia="Arial" w:hAnsi="Arial" w:cs="Arial"/>
          <w:sz w:val="20"/>
          <w:szCs w:val="20"/>
        </w:rPr>
        <w:t xml:space="preserve"> </w:t>
      </w:r>
      <w:r w:rsidRPr="00CD3679">
        <w:rPr>
          <w:rFonts w:ascii="Arial" w:hAnsi="Arial" w:cs="Arial"/>
          <w:sz w:val="20"/>
          <w:szCs w:val="20"/>
        </w:rPr>
        <w:t>value</w:t>
      </w:r>
      <w:r w:rsidRPr="00CD3679">
        <w:rPr>
          <w:rFonts w:ascii="Arial" w:eastAsia="Arial" w:hAnsi="Arial" w:cs="Arial"/>
          <w:sz w:val="20"/>
          <w:szCs w:val="20"/>
        </w:rPr>
        <w:t>.</w:t>
      </w:r>
    </w:p>
    <w:p w14:paraId="49CDB73F" w14:textId="384D7C47" w:rsidR="00D93E53" w:rsidRPr="007323D1" w:rsidRDefault="00D93E53" w:rsidP="00CD3679">
      <w:pPr>
        <w:pStyle w:val="ListParagraph"/>
        <w:numPr>
          <w:ilvl w:val="0"/>
          <w:numId w:val="65"/>
        </w:numPr>
        <w:shd w:val="clear" w:color="auto" w:fill="E6E6E6"/>
        <w:spacing w:line="240" w:lineRule="auto"/>
        <w:rPr>
          <w:rFonts w:ascii="Arial" w:eastAsia="Arial" w:hAnsi="Arial" w:cs="Arial"/>
          <w:sz w:val="20"/>
          <w:szCs w:val="20"/>
        </w:rPr>
      </w:pPr>
      <w:commentRangeStart w:id="1889"/>
      <w:r w:rsidRPr="00CD3679">
        <w:rPr>
          <w:rFonts w:ascii="Arial" w:eastAsia="Arial" w:hAnsi="Arial" w:cs="Arial"/>
          <w:sz w:val="20"/>
          <w:szCs w:val="20"/>
        </w:rPr>
        <w:lastRenderedPageBreak/>
        <w:t xml:space="preserve">Ephemeral AIKs are NOT appropriate for use in scenarios when the primary threat that deep attestation is meant to address is software </w:t>
      </w:r>
      <w:ins w:id="1890" w:author="Ariel Segall" w:date="2013-10-03T13:58:00Z">
        <w:r w:rsidR="00FF5D24">
          <w:rPr>
            <w:rFonts w:ascii="Arial" w:eastAsia="Arial" w:hAnsi="Arial" w:cs="Arial"/>
            <w:sz w:val="20"/>
            <w:szCs w:val="20"/>
          </w:rPr>
          <w:t>compromised</w:t>
        </w:r>
      </w:ins>
      <w:ins w:id="1891" w:author="Ariel Segall" w:date="2013-10-03T13:59:00Z">
        <w:r w:rsidR="00CB4824">
          <w:rPr>
            <w:rFonts w:ascii="Arial" w:eastAsia="Arial" w:hAnsi="Arial" w:cs="Arial"/>
            <w:sz w:val="20"/>
            <w:szCs w:val="20"/>
          </w:rPr>
          <w:t xml:space="preserve"> after the initial boot-time measurements</w:t>
        </w:r>
      </w:ins>
      <w:commentRangeStart w:id="1892"/>
      <w:r w:rsidRPr="007323D1">
        <w:rPr>
          <w:rFonts w:ascii="Arial" w:eastAsia="Arial" w:hAnsi="Arial" w:cs="Arial"/>
          <w:sz w:val="20"/>
          <w:szCs w:val="20"/>
        </w:rPr>
        <w:t xml:space="preserve">. Untrustworthy vTPM </w:t>
      </w:r>
      <w:ins w:id="1893" w:author="Ariel Segall" w:date="2013-10-03T13:59:00Z">
        <w:r w:rsidR="00A6354E" w:rsidRPr="007323D1">
          <w:rPr>
            <w:rFonts w:ascii="Arial" w:eastAsia="Arial" w:hAnsi="Arial" w:cs="Arial"/>
            <w:sz w:val="20"/>
            <w:szCs w:val="20"/>
          </w:rPr>
          <w:t>Managers</w:t>
        </w:r>
        <w:r w:rsidR="00A6354E">
          <w:rPr>
            <w:rFonts w:ascii="Arial" w:eastAsia="Arial" w:hAnsi="Arial" w:cs="Arial"/>
            <w:sz w:val="20"/>
            <w:szCs w:val="20"/>
          </w:rPr>
          <w:t xml:space="preserve">, resulting from runtime compromise, </w:t>
        </w:r>
      </w:ins>
      <w:r w:rsidR="00564807" w:rsidRPr="007323D1">
        <w:rPr>
          <w:rFonts w:ascii="Arial" w:eastAsia="Arial" w:hAnsi="Arial" w:cs="Arial"/>
          <w:sz w:val="20"/>
          <w:szCs w:val="20"/>
        </w:rPr>
        <w:t>could decline to reissue eAIKs or revoke old ones, leaving earlier measurements as the only ones visible to the appraiser</w:t>
      </w:r>
      <w:ins w:id="1894" w:author="Ariel Segall" w:date="2013-10-03T14:01:00Z">
        <w:r w:rsidR="000B4751">
          <w:rPr>
            <w:rFonts w:ascii="Arial" w:eastAsia="Arial" w:hAnsi="Arial" w:cs="Arial"/>
            <w:sz w:val="20"/>
            <w:szCs w:val="20"/>
          </w:rPr>
          <w:t>; therefore, eAIKs cannot be considered a reliable source of post-boot measurement changes if compromise of vTPM Managers or vTPMs is a threat.</w:t>
        </w:r>
      </w:ins>
      <w:commentRangeEnd w:id="1892"/>
      <w:ins w:id="1895" w:author="Ariel Segall" w:date="2013-10-03T14:03:00Z">
        <w:r w:rsidR="006050FC">
          <w:rPr>
            <w:rStyle w:val="CommentReference"/>
            <w:rFonts w:ascii="Arial" w:eastAsia="Times New Roman" w:hAnsi="Arial" w:cs="Arial"/>
            <w:lang w:eastAsia="ar-SA"/>
          </w:rPr>
          <w:commentReference w:id="1892"/>
        </w:r>
      </w:ins>
      <w:r w:rsidR="00564807" w:rsidRPr="007323D1">
        <w:rPr>
          <w:rFonts w:ascii="Arial" w:eastAsia="Arial" w:hAnsi="Arial" w:cs="Arial"/>
          <w:sz w:val="20"/>
          <w:szCs w:val="20"/>
        </w:rPr>
        <w:t xml:space="preserve"> However, they are a highly efficient solution for scenarios where the primary concern is that the appraiser be able to determine which particular software a machine is running, within an approved trusted set included in the Virtual Platform credentials. </w:t>
      </w:r>
      <w:commentRangeEnd w:id="1889"/>
      <w:r w:rsidR="009971FB">
        <w:rPr>
          <w:rStyle w:val="CommentReference"/>
          <w:rFonts w:ascii="Arial" w:eastAsia="Times New Roman" w:hAnsi="Arial" w:cs="Arial"/>
          <w:lang w:eastAsia="ar-SA"/>
        </w:rPr>
        <w:commentReference w:id="1889"/>
      </w:r>
    </w:p>
    <w:p w14:paraId="73FBC220" w14:textId="77777777" w:rsidR="007C472D" w:rsidRDefault="00390288" w:rsidP="001B1ED6">
      <w:pPr>
        <w:pStyle w:val="Heading4"/>
      </w:pPr>
      <w:bookmarkStart w:id="1897" w:name="_Ref233300615"/>
      <w:bookmarkStart w:id="1898" w:name="_Toc233785413"/>
      <w:r>
        <w:t>E</w:t>
      </w:r>
      <w:r w:rsidR="001B1ED6">
        <w:t>phemeral AIK Requirements (normative)</w:t>
      </w:r>
      <w:bookmarkEnd w:id="1897"/>
      <w:bookmarkEnd w:id="1898"/>
    </w:p>
    <w:p w14:paraId="1C534874" w14:textId="77777777" w:rsidR="001B1ED6" w:rsidRPr="005423BA" w:rsidRDefault="001B1ED6" w:rsidP="001B1ED6">
      <w:pPr>
        <w:pStyle w:val="BodyText"/>
      </w:pPr>
      <w:commentRangeStart w:id="1899"/>
      <w:r w:rsidRPr="005423BA">
        <w:t>If Ephemeral AIKs are implemented, the following requirements are in place:</w:t>
      </w:r>
      <w:commentRangeEnd w:id="1899"/>
      <w:r w:rsidR="007323D1">
        <w:rPr>
          <w:rStyle w:val="CommentReference"/>
        </w:rPr>
        <w:commentReference w:id="1899"/>
      </w:r>
    </w:p>
    <w:p w14:paraId="420F4350" w14:textId="77777777" w:rsidR="001B1ED6" w:rsidRPr="005423BA" w:rsidRDefault="001B1ED6" w:rsidP="007036EC">
      <w:pPr>
        <w:pStyle w:val="BodyText"/>
        <w:numPr>
          <w:ilvl w:val="0"/>
          <w:numId w:val="59"/>
        </w:numPr>
        <w:jc w:val="left"/>
      </w:pPr>
      <w:r w:rsidRPr="005423BA">
        <w:t xml:space="preserve">An eAIK SHALL NOT </w:t>
      </w:r>
      <w:proofErr w:type="gramStart"/>
      <w:r w:rsidRPr="005423BA">
        <w:t>be</w:t>
      </w:r>
      <w:proofErr w:type="gramEnd"/>
      <w:r w:rsidRPr="005423BA">
        <w:t xml:space="preserve"> saved when vTPM data is saved.</w:t>
      </w:r>
    </w:p>
    <w:p w14:paraId="5E961E3D" w14:textId="77777777" w:rsidR="001B1ED6" w:rsidRPr="005423BA" w:rsidRDefault="001B1ED6" w:rsidP="007036EC">
      <w:pPr>
        <w:pStyle w:val="BodyText"/>
        <w:numPr>
          <w:ilvl w:val="0"/>
          <w:numId w:val="59"/>
        </w:numPr>
        <w:jc w:val="left"/>
      </w:pPr>
      <w:r w:rsidRPr="005423BA">
        <w:t>A new eAIK SHALL be created when the vTPM is instantiated/reinstantiated</w:t>
      </w:r>
      <w:commentRangeStart w:id="1900"/>
      <w:r w:rsidRPr="005423BA">
        <w:t>, before the vTPM is populated.</w:t>
      </w:r>
      <w:commentRangeEnd w:id="1900"/>
      <w:r w:rsidR="007323D1">
        <w:rPr>
          <w:rStyle w:val="CommentReference"/>
        </w:rPr>
        <w:commentReference w:id="1900"/>
      </w:r>
    </w:p>
    <w:p w14:paraId="4013039F" w14:textId="34875AA7" w:rsidR="003851F5" w:rsidRPr="0066546D" w:rsidRDefault="003851F5" w:rsidP="007036EC">
      <w:pPr>
        <w:pStyle w:val="BodyText"/>
        <w:numPr>
          <w:ilvl w:val="0"/>
          <w:numId w:val="59"/>
        </w:numPr>
        <w:jc w:val="left"/>
        <w:rPr>
          <w:ins w:id="1901" w:author="Ariel Segall" w:date="2013-10-08T13:15:00Z"/>
          <w:rFonts w:eastAsia="Arial"/>
          <w:bCs/>
          <w:rPrChange w:id="1902" w:author="Ariel Segall" w:date="2013-10-08T13:15:00Z">
            <w:rPr>
              <w:ins w:id="1903" w:author="Ariel Segall" w:date="2013-10-08T13:15:00Z"/>
            </w:rPr>
          </w:rPrChange>
        </w:rPr>
      </w:pPr>
      <w:commentRangeStart w:id="1904"/>
      <w:proofErr w:type="gramStart"/>
      <w:r w:rsidRPr="005423BA">
        <w:t>eAIKs</w:t>
      </w:r>
      <w:proofErr w:type="gramEnd"/>
      <w:r w:rsidRPr="005423BA">
        <w:t xml:space="preserve"> SHALL be deleted whenever relevant pTPM PCRs change. The indexes of the </w:t>
      </w:r>
      <w:ins w:id="1905" w:author="Ariel Segall" w:date="2013-10-08T13:21:00Z">
        <w:r w:rsidR="00176530">
          <w:t xml:space="preserve">pTPM </w:t>
        </w:r>
      </w:ins>
      <w:r w:rsidRPr="005423BA">
        <w:t xml:space="preserve">PCRs whose values are monitored SHALL be included in the eAIK’s credential. </w:t>
      </w:r>
      <w:commentRangeEnd w:id="1904"/>
      <w:r w:rsidR="007323D1">
        <w:rPr>
          <w:rStyle w:val="CommentReference"/>
        </w:rPr>
        <w:commentReference w:id="1904"/>
      </w:r>
    </w:p>
    <w:p w14:paraId="338F9F88" w14:textId="1FA3AAA8" w:rsidR="0066546D" w:rsidRPr="005423BA" w:rsidRDefault="0066546D" w:rsidP="007036EC">
      <w:pPr>
        <w:pStyle w:val="BodyText"/>
        <w:numPr>
          <w:ilvl w:val="0"/>
          <w:numId w:val="59"/>
        </w:numPr>
        <w:jc w:val="left"/>
        <w:rPr>
          <w:rFonts w:eastAsia="Arial"/>
          <w:bCs/>
        </w:rPr>
      </w:pPr>
      <w:commentRangeStart w:id="1906"/>
      <w:ins w:id="1907" w:author="Ariel Segall" w:date="2013-10-08T13:15:00Z">
        <w:r>
          <w:t xml:space="preserve">When an eAIK is deleted because of pPCR change, a new eAIK SHALL be created, </w:t>
        </w:r>
      </w:ins>
      <w:ins w:id="1908" w:author="Ariel Segall" w:date="2013-10-08T13:16:00Z">
        <w:r>
          <w:t xml:space="preserve">with a credential </w:t>
        </w:r>
      </w:ins>
      <w:ins w:id="1909" w:author="Ariel Segall" w:date="2013-10-08T13:15:00Z">
        <w:r>
          <w:t xml:space="preserve">reflecting the new pTPM PCR state.  </w:t>
        </w:r>
      </w:ins>
      <w:commentRangeEnd w:id="1906"/>
      <w:ins w:id="1910" w:author="Ariel Segall" w:date="2013-10-08T13:16:00Z">
        <w:r>
          <w:rPr>
            <w:rStyle w:val="CommentReference"/>
          </w:rPr>
          <w:commentReference w:id="1906"/>
        </w:r>
      </w:ins>
    </w:p>
    <w:p w14:paraId="347EAF19" w14:textId="47AD7A4E" w:rsidR="003851F5" w:rsidRPr="005423BA" w:rsidRDefault="003851F5" w:rsidP="007036EC">
      <w:pPr>
        <w:pStyle w:val="BodyText"/>
        <w:numPr>
          <w:ilvl w:val="0"/>
          <w:numId w:val="59"/>
        </w:numPr>
        <w:jc w:val="left"/>
        <w:rPr>
          <w:rFonts w:eastAsia="Arial"/>
          <w:bCs/>
        </w:rPr>
      </w:pPr>
      <w:commentRangeStart w:id="1912"/>
      <w:r w:rsidRPr="005423BA">
        <w:t xml:space="preserve">The </w:t>
      </w:r>
      <w:ins w:id="1913" w:author="Ariel Segall" w:date="2013-10-08T13:21:00Z">
        <w:r w:rsidR="00176530">
          <w:t xml:space="preserve">pTPM </w:t>
        </w:r>
      </w:ins>
      <w:r w:rsidRPr="005423BA">
        <w:t>PCRs whose value changing will force a change in the eAIK SHALL include the following:</w:t>
      </w:r>
      <w:commentRangeEnd w:id="1912"/>
      <w:r w:rsidR="005A627D">
        <w:rPr>
          <w:rStyle w:val="CommentReference"/>
        </w:rPr>
        <w:commentReference w:id="1912"/>
      </w:r>
    </w:p>
    <w:p w14:paraId="7B101EBB" w14:textId="6539E0AB" w:rsidR="003851F5" w:rsidRPr="005423BA" w:rsidRDefault="003851F5" w:rsidP="007036EC">
      <w:pPr>
        <w:pStyle w:val="BodyText"/>
        <w:numPr>
          <w:ilvl w:val="1"/>
          <w:numId w:val="59"/>
        </w:numPr>
        <w:jc w:val="left"/>
        <w:rPr>
          <w:rFonts w:eastAsia="Arial"/>
          <w:bCs/>
        </w:rPr>
      </w:pPr>
      <w:r w:rsidRPr="005423BA">
        <w:t xml:space="preserve">Any </w:t>
      </w:r>
      <w:ins w:id="1914" w:author="Ariel Segall" w:date="2013-10-08T13:21:00Z">
        <w:r w:rsidR="00176530">
          <w:t xml:space="preserve">pTPM </w:t>
        </w:r>
      </w:ins>
      <w:r w:rsidRPr="005423BA">
        <w:t>PCRs containing measurements of the VMM, or of components the VMM relies upon</w:t>
      </w:r>
    </w:p>
    <w:p w14:paraId="3477E52B" w14:textId="786CF442" w:rsidR="003851F5" w:rsidRPr="005423BA" w:rsidRDefault="003851F5" w:rsidP="007036EC">
      <w:pPr>
        <w:pStyle w:val="BodyText"/>
        <w:numPr>
          <w:ilvl w:val="1"/>
          <w:numId w:val="59"/>
        </w:numPr>
        <w:jc w:val="left"/>
        <w:rPr>
          <w:rFonts w:eastAsia="Arial"/>
          <w:bCs/>
        </w:rPr>
      </w:pPr>
      <w:r w:rsidRPr="005423BA">
        <w:t xml:space="preserve">Any </w:t>
      </w:r>
      <w:ins w:id="1915" w:author="Ariel Segall" w:date="2013-10-08T13:21:00Z">
        <w:r w:rsidR="00176530">
          <w:t xml:space="preserve">pTPM </w:t>
        </w:r>
      </w:ins>
      <w:r w:rsidRPr="005423BA">
        <w:t>PCRs containing measurements of the vTPM Manager, or of components the vTPM Manager relies upon</w:t>
      </w:r>
    </w:p>
    <w:p w14:paraId="769F7890" w14:textId="06E376A6" w:rsidR="003851F5" w:rsidRPr="005423BA" w:rsidRDefault="003851F5" w:rsidP="007036EC">
      <w:pPr>
        <w:pStyle w:val="BodyText"/>
        <w:numPr>
          <w:ilvl w:val="1"/>
          <w:numId w:val="59"/>
        </w:numPr>
        <w:jc w:val="left"/>
        <w:rPr>
          <w:rFonts w:eastAsia="Arial"/>
          <w:bCs/>
        </w:rPr>
      </w:pPr>
      <w:r w:rsidRPr="005423BA">
        <w:t xml:space="preserve">Any </w:t>
      </w:r>
      <w:ins w:id="1916" w:author="Ariel Segall" w:date="2013-10-08T13:21:00Z">
        <w:r w:rsidR="00176530">
          <w:t xml:space="preserve">pTPM </w:t>
        </w:r>
      </w:ins>
      <w:r w:rsidRPr="005423BA">
        <w:t xml:space="preserve">PCRs containing measurements of </w:t>
      </w:r>
      <w:ins w:id="1917" w:author="Ariel Segall" w:date="2013-10-08T13:20:00Z">
        <w:r w:rsidR="005A627D">
          <w:t xml:space="preserve">other </w:t>
        </w:r>
      </w:ins>
      <w:r w:rsidRPr="005423BA">
        <w:t>components the vTPM relies upon</w:t>
      </w:r>
    </w:p>
    <w:p w14:paraId="0497FE81" w14:textId="3A02230A" w:rsidR="00047893" w:rsidRPr="00047893" w:rsidRDefault="005423BA" w:rsidP="00047893">
      <w:pPr>
        <w:pStyle w:val="BodyText"/>
        <w:numPr>
          <w:ilvl w:val="1"/>
          <w:numId w:val="59"/>
        </w:numPr>
        <w:jc w:val="left"/>
        <w:rPr>
          <w:rFonts w:eastAsia="Arial"/>
          <w:bCs/>
        </w:rPr>
      </w:pPr>
      <w:r w:rsidRPr="005423BA">
        <w:t xml:space="preserve">Any </w:t>
      </w:r>
      <w:ins w:id="1918" w:author="Ariel Segall" w:date="2013-10-08T13:21:00Z">
        <w:r w:rsidR="00176530">
          <w:t xml:space="preserve">pTPM </w:t>
        </w:r>
      </w:ins>
      <w:r w:rsidRPr="005423BA">
        <w:t>PCRs containing measurements of components that other VMs in the vTPM’s Virtual Platform may rely upon, which are not measured into the vTPM itself.</w:t>
      </w:r>
    </w:p>
    <w:p w14:paraId="7BACE15B" w14:textId="10E2FD16" w:rsidR="005423BA" w:rsidRDefault="005423BA" w:rsidP="007036EC">
      <w:pPr>
        <w:pStyle w:val="BodyText"/>
        <w:numPr>
          <w:ilvl w:val="0"/>
          <w:numId w:val="59"/>
        </w:numPr>
        <w:jc w:val="left"/>
        <w:rPr>
          <w:ins w:id="1919" w:author="Ariel Segall" w:date="2013-10-09T18:36:00Z"/>
          <w:rFonts w:eastAsia="Arial"/>
          <w:bCs/>
        </w:rPr>
      </w:pPr>
      <w:commentRangeStart w:id="1920"/>
      <w:r w:rsidRPr="005423BA">
        <w:rPr>
          <w:rFonts w:eastAsia="Arial"/>
          <w:bCs/>
        </w:rPr>
        <w:t xml:space="preserve">The </w:t>
      </w:r>
      <w:ins w:id="1921" w:author="Ariel Segall" w:date="2013-10-08T13:23:00Z">
        <w:r w:rsidR="00176530">
          <w:rPr>
            <w:rFonts w:eastAsia="Arial"/>
            <w:bCs/>
          </w:rPr>
          <w:t xml:space="preserve">pTPM </w:t>
        </w:r>
      </w:ins>
      <w:r w:rsidRPr="005423BA">
        <w:rPr>
          <w:rFonts w:eastAsia="Arial"/>
          <w:bCs/>
        </w:rPr>
        <w:t>PCRs</w:t>
      </w:r>
      <w:ins w:id="1922" w:author="Ariel Segall" w:date="2013-10-08T13:21:00Z">
        <w:r w:rsidR="00176530">
          <w:rPr>
            <w:rFonts w:eastAsia="Arial"/>
            <w:bCs/>
          </w:rPr>
          <w:t xml:space="preserve"> </w:t>
        </w:r>
      </w:ins>
      <w:ins w:id="1923" w:author="Ariel Segall" w:date="2013-10-08T13:22:00Z">
        <w:r w:rsidR="00176530">
          <w:rPr>
            <w:rFonts w:eastAsia="Arial"/>
            <w:bCs/>
          </w:rPr>
          <w:t xml:space="preserve">whose values are </w:t>
        </w:r>
        <w:proofErr w:type="gramStart"/>
        <w:r w:rsidR="00176530">
          <w:rPr>
            <w:rFonts w:eastAsia="Arial"/>
            <w:bCs/>
          </w:rPr>
          <w:t xml:space="preserve">monitoried </w:t>
        </w:r>
      </w:ins>
      <w:ins w:id="1924" w:author="Ariel Segall" w:date="2013-10-08T13:23:00Z">
        <w:r w:rsidR="00176530">
          <w:rPr>
            <w:rFonts w:eastAsia="Arial"/>
            <w:bCs/>
          </w:rPr>
          <w:t xml:space="preserve"> eAIK</w:t>
        </w:r>
      </w:ins>
      <w:proofErr w:type="gramEnd"/>
      <w:r w:rsidRPr="005423BA">
        <w:rPr>
          <w:rFonts w:eastAsia="Arial"/>
          <w:bCs/>
        </w:rPr>
        <w:t xml:space="preserve"> MAY include any and all other pTPM PCRs.</w:t>
      </w:r>
      <w:commentRangeEnd w:id="1920"/>
      <w:r w:rsidR="00176530">
        <w:rPr>
          <w:rStyle w:val="CommentReference"/>
        </w:rPr>
        <w:commentReference w:id="1920"/>
      </w:r>
    </w:p>
    <w:p w14:paraId="4A218562" w14:textId="3884A6EE" w:rsidR="00047893" w:rsidRDefault="00047893" w:rsidP="00047893">
      <w:pPr>
        <w:pStyle w:val="BodyText"/>
        <w:numPr>
          <w:ilvl w:val="0"/>
          <w:numId w:val="59"/>
        </w:numPr>
        <w:rPr>
          <w:ins w:id="1925" w:author="Ariel Segall" w:date="2013-10-09T18:36:00Z"/>
        </w:rPr>
      </w:pPr>
      <w:commentRangeStart w:id="1926"/>
      <w:proofErr w:type="gramStart"/>
      <w:ins w:id="1927" w:author="Ariel Segall" w:date="2013-10-09T18:36:00Z">
        <w:r>
          <w:t>eAIKs</w:t>
        </w:r>
        <w:proofErr w:type="gramEnd"/>
        <w:r>
          <w:t xml:space="preserve"> SHALL be</w:t>
        </w:r>
      </w:ins>
      <w:ins w:id="1928" w:author="Ariel Segall" w:date="2013-10-09T18:37:00Z">
        <w:r w:rsidR="00880AAF">
          <w:t xml:space="preserve"> deleted</w:t>
        </w:r>
      </w:ins>
      <w:ins w:id="1929" w:author="Ariel Segall" w:date="2013-10-09T18:36:00Z">
        <w:r>
          <w:t xml:space="preserve"> if the vTPM or TCB software is modified, even if this would not cause a pTPM PCR value to change.</w:t>
        </w:r>
      </w:ins>
      <w:commentRangeEnd w:id="1926"/>
      <w:ins w:id="1930" w:author="Ariel Segall" w:date="2013-10-09T18:37:00Z">
        <w:r w:rsidR="00880AAF">
          <w:rPr>
            <w:rStyle w:val="CommentReference"/>
          </w:rPr>
          <w:commentReference w:id="1926"/>
        </w:r>
      </w:ins>
    </w:p>
    <w:p w14:paraId="7F06FCE9" w14:textId="77777777" w:rsidR="00047893" w:rsidRPr="005423BA" w:rsidRDefault="00047893" w:rsidP="00880AAF">
      <w:pPr>
        <w:pStyle w:val="BodyText"/>
        <w:jc w:val="left"/>
        <w:rPr>
          <w:rFonts w:eastAsia="Arial"/>
          <w:bCs/>
        </w:rPr>
      </w:pPr>
    </w:p>
    <w:p w14:paraId="324E4F1A" w14:textId="77777777" w:rsidR="003851F5" w:rsidRPr="005423BA" w:rsidRDefault="003851F5" w:rsidP="003851F5">
      <w:pPr>
        <w:pStyle w:val="BodyText"/>
        <w:jc w:val="left"/>
      </w:pPr>
    </w:p>
    <w:p w14:paraId="013D79C8" w14:textId="77777777" w:rsidR="007C472D" w:rsidRPr="005423BA" w:rsidRDefault="001B1ED6" w:rsidP="003851F5">
      <w:pPr>
        <w:pStyle w:val="BodyText"/>
        <w:jc w:val="left"/>
        <w:rPr>
          <w:rFonts w:eastAsia="Arial"/>
          <w:bCs/>
        </w:rPr>
      </w:pPr>
      <w:r w:rsidRPr="005423BA">
        <w:rPr>
          <w:bCs/>
        </w:rPr>
        <w:t>If Ephemeral AIKs are implemented, the vTPM SHALL support the following ordinal</w:t>
      </w:r>
      <w:r w:rsidR="005423BA">
        <w:rPr>
          <w:bCs/>
        </w:rPr>
        <w:t>s</w:t>
      </w:r>
      <w:r w:rsidRPr="005423BA">
        <w:rPr>
          <w:bCs/>
        </w:rPr>
        <w:t>:</w:t>
      </w:r>
    </w:p>
    <w:p w14:paraId="2E759F43" w14:textId="77777777" w:rsidR="007C472D" w:rsidRPr="005423BA" w:rsidRDefault="007C472D" w:rsidP="004047BE">
      <w:pPr>
        <w:rPr>
          <w:rFonts w:ascii="Arial" w:hAnsi="Arial" w:cs="Arial"/>
          <w:b/>
          <w:sz w:val="20"/>
          <w:szCs w:val="20"/>
        </w:rPr>
      </w:pPr>
      <w:commentRangeStart w:id="1932"/>
      <w:r w:rsidRPr="005423BA">
        <w:rPr>
          <w:rFonts w:ascii="Arial" w:hAnsi="Arial" w:cs="Arial"/>
          <w:b/>
          <w:sz w:val="20"/>
          <w:szCs w:val="20"/>
        </w:rPr>
        <w:t>TPM</w:t>
      </w:r>
      <w:r w:rsidRPr="005423BA">
        <w:rPr>
          <w:rFonts w:ascii="Arial" w:eastAsia="Arial" w:hAnsi="Arial" w:cs="Arial"/>
          <w:b/>
          <w:sz w:val="20"/>
          <w:szCs w:val="20"/>
        </w:rPr>
        <w:t>_</w:t>
      </w:r>
      <w:r w:rsidRPr="005423BA">
        <w:rPr>
          <w:rFonts w:ascii="Arial" w:hAnsi="Arial" w:cs="Arial"/>
          <w:b/>
          <w:sz w:val="20"/>
          <w:szCs w:val="20"/>
        </w:rPr>
        <w:t>CreateEAIK</w:t>
      </w:r>
      <w:commentRangeEnd w:id="1932"/>
      <w:r w:rsidR="00E94648">
        <w:rPr>
          <w:rStyle w:val="CommentReference"/>
          <w:rFonts w:ascii="Arial" w:eastAsia="Times New Roman" w:hAnsi="Arial" w:cs="Arial"/>
          <w:lang w:eastAsia="ar-SA"/>
        </w:rPr>
        <w:commentReference w:id="1932"/>
      </w:r>
    </w:p>
    <w:p w14:paraId="716B8A41" w14:textId="77777777" w:rsidR="007C472D" w:rsidRPr="005423BA" w:rsidRDefault="007C472D" w:rsidP="000775B5">
      <w:pPr>
        <w:widowControl w:val="0"/>
        <w:numPr>
          <w:ilvl w:val="0"/>
          <w:numId w:val="15"/>
        </w:numPr>
        <w:suppressAutoHyphens/>
        <w:spacing w:after="0" w:line="240" w:lineRule="auto"/>
        <w:jc w:val="both"/>
        <w:rPr>
          <w:rFonts w:ascii="Arial" w:hAnsi="Arial" w:cs="Arial"/>
          <w:sz w:val="20"/>
          <w:szCs w:val="20"/>
        </w:rPr>
      </w:pPr>
      <w:r w:rsidRPr="005423BA">
        <w:rPr>
          <w:rFonts w:ascii="Arial" w:hAnsi="Arial" w:cs="Arial"/>
          <w:sz w:val="20"/>
          <w:szCs w:val="20"/>
        </w:rPr>
        <w:t>Validate</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keyInfo</w:t>
      </w:r>
      <w:r w:rsidRPr="005423BA">
        <w:rPr>
          <w:rFonts w:ascii="Arial" w:eastAsia="Arial" w:hAnsi="Arial" w:cs="Arial"/>
          <w:sz w:val="20"/>
          <w:szCs w:val="20"/>
        </w:rPr>
        <w:t xml:space="preserve"> </w:t>
      </w:r>
      <w:r w:rsidRPr="005423BA">
        <w:rPr>
          <w:rFonts w:ascii="Arial" w:hAnsi="Arial" w:cs="Arial"/>
          <w:sz w:val="20"/>
          <w:szCs w:val="20"/>
        </w:rPr>
        <w:t>parameters</w:t>
      </w:r>
      <w:r w:rsidRPr="005423BA">
        <w:rPr>
          <w:rFonts w:ascii="Arial" w:eastAsia="Arial" w:hAnsi="Arial" w:cs="Arial"/>
          <w:sz w:val="20"/>
          <w:szCs w:val="20"/>
        </w:rPr>
        <w:t xml:space="preserve"> </w:t>
      </w:r>
      <w:r w:rsidRPr="005423BA">
        <w:rPr>
          <w:rFonts w:ascii="Arial" w:hAnsi="Arial" w:cs="Arial"/>
          <w:sz w:val="20"/>
          <w:szCs w:val="20"/>
        </w:rPr>
        <w:t>for</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description.</w:t>
      </w:r>
    </w:p>
    <w:p w14:paraId="45A3DECE" w14:textId="77777777" w:rsidR="007C472D" w:rsidRPr="005423BA" w:rsidRDefault="007C472D" w:rsidP="000775B5">
      <w:pPr>
        <w:widowControl w:val="0"/>
        <w:numPr>
          <w:ilvl w:val="1"/>
          <w:numId w:val="15"/>
        </w:numPr>
        <w:suppressAutoHyphens/>
        <w:spacing w:after="0" w:line="240" w:lineRule="auto"/>
        <w:jc w:val="both"/>
        <w:rPr>
          <w:rFonts w:ascii="Arial" w:eastAsia="Arial" w:hAnsi="Arial" w:cs="Arial"/>
          <w:sz w:val="20"/>
          <w:szCs w:val="20"/>
        </w:rPr>
      </w:pP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length</w:t>
      </w:r>
      <w:r w:rsidRPr="005423BA">
        <w:rPr>
          <w:rFonts w:ascii="Arial" w:eastAsia="Arial" w:hAnsi="Arial" w:cs="Arial"/>
          <w:sz w:val="20"/>
          <w:szCs w:val="20"/>
        </w:rPr>
        <w:t xml:space="preserve"> </w:t>
      </w:r>
      <w:r w:rsidR="0098468A" w:rsidRPr="005423BA">
        <w:rPr>
          <w:rFonts w:ascii="Arial" w:hAnsi="Arial" w:cs="Arial"/>
          <w:sz w:val="20"/>
          <w:szCs w:val="20"/>
        </w:rPr>
        <w:t>SHALL</w:t>
      </w:r>
      <w:r w:rsidRPr="005423BA">
        <w:rPr>
          <w:rFonts w:ascii="Arial" w:eastAsia="Arial" w:hAnsi="Arial" w:cs="Arial"/>
          <w:sz w:val="20"/>
          <w:szCs w:val="20"/>
        </w:rPr>
        <w:t xml:space="preserve"> </w:t>
      </w:r>
      <w:r w:rsidRPr="005423BA">
        <w:rPr>
          <w:rFonts w:ascii="Arial" w:hAnsi="Arial" w:cs="Arial"/>
          <w:sz w:val="20"/>
          <w:szCs w:val="20"/>
        </w:rPr>
        <w:t>be</w:t>
      </w:r>
      <w:r w:rsidRPr="005423BA">
        <w:rPr>
          <w:rFonts w:ascii="Arial" w:eastAsia="Arial" w:hAnsi="Arial" w:cs="Arial"/>
          <w:sz w:val="20"/>
          <w:szCs w:val="20"/>
        </w:rPr>
        <w:t xml:space="preserve"> </w:t>
      </w:r>
      <w:r w:rsidRPr="005423BA">
        <w:rPr>
          <w:rFonts w:ascii="Arial" w:hAnsi="Arial" w:cs="Arial"/>
          <w:sz w:val="20"/>
          <w:szCs w:val="20"/>
        </w:rPr>
        <w:t>a</w:t>
      </w:r>
      <w:r w:rsidRPr="005423BA">
        <w:rPr>
          <w:rFonts w:ascii="Arial" w:eastAsia="Arial" w:hAnsi="Arial" w:cs="Arial"/>
          <w:sz w:val="20"/>
          <w:szCs w:val="20"/>
        </w:rPr>
        <w:t xml:space="preserve"> </w:t>
      </w:r>
      <w:r w:rsidRPr="005423BA">
        <w:rPr>
          <w:rFonts w:ascii="Arial" w:hAnsi="Arial" w:cs="Arial"/>
          <w:sz w:val="20"/>
          <w:szCs w:val="20"/>
        </w:rPr>
        <w:t>minimum</w:t>
      </w:r>
      <w:r w:rsidRPr="005423BA">
        <w:rPr>
          <w:rFonts w:ascii="Arial" w:eastAsia="Arial" w:hAnsi="Arial" w:cs="Arial"/>
          <w:sz w:val="20"/>
          <w:szCs w:val="20"/>
        </w:rPr>
        <w:t xml:space="preserve"> </w:t>
      </w:r>
      <w:r w:rsidRPr="005423BA">
        <w:rPr>
          <w:rFonts w:ascii="Arial" w:hAnsi="Arial" w:cs="Arial"/>
          <w:sz w:val="20"/>
          <w:szCs w:val="20"/>
        </w:rPr>
        <w:t>of</w:t>
      </w:r>
      <w:r w:rsidRPr="005423BA">
        <w:rPr>
          <w:rFonts w:ascii="Arial" w:eastAsia="Arial" w:hAnsi="Arial" w:cs="Arial"/>
          <w:sz w:val="20"/>
          <w:szCs w:val="20"/>
        </w:rPr>
        <w:t xml:space="preserve"> 2048. </w:t>
      </w:r>
      <w:r w:rsidRPr="005423BA">
        <w:rPr>
          <w:rFonts w:ascii="Arial" w:hAnsi="Arial" w:cs="Arial"/>
          <w:sz w:val="20"/>
          <w:szCs w:val="20"/>
        </w:rPr>
        <w:t>For</w:t>
      </w:r>
      <w:r w:rsidRPr="005423BA">
        <w:rPr>
          <w:rFonts w:ascii="Arial" w:eastAsia="Arial" w:hAnsi="Arial" w:cs="Arial"/>
          <w:sz w:val="20"/>
          <w:szCs w:val="20"/>
        </w:rPr>
        <w:t xml:space="preserve"> </w:t>
      </w:r>
      <w:r w:rsidRPr="005423BA">
        <w:rPr>
          <w:rFonts w:ascii="Arial" w:hAnsi="Arial" w:cs="Arial"/>
          <w:sz w:val="20"/>
          <w:szCs w:val="20"/>
        </w:rPr>
        <w:t>interoperability,</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length</w:t>
      </w:r>
      <w:r w:rsidRPr="005423BA">
        <w:rPr>
          <w:rFonts w:ascii="Arial" w:eastAsia="Arial" w:hAnsi="Arial" w:cs="Arial"/>
          <w:sz w:val="20"/>
          <w:szCs w:val="20"/>
        </w:rPr>
        <w:t xml:space="preserve"> </w:t>
      </w:r>
      <w:r w:rsidRPr="005423BA">
        <w:rPr>
          <w:rFonts w:ascii="Arial" w:hAnsi="Arial" w:cs="Arial"/>
          <w:sz w:val="20"/>
          <w:szCs w:val="20"/>
        </w:rPr>
        <w:t>SHOULD</w:t>
      </w:r>
      <w:r w:rsidRPr="005423BA">
        <w:rPr>
          <w:rFonts w:ascii="Arial" w:eastAsia="Arial" w:hAnsi="Arial" w:cs="Arial"/>
          <w:sz w:val="20"/>
          <w:szCs w:val="20"/>
        </w:rPr>
        <w:t xml:space="preserve"> </w:t>
      </w:r>
      <w:r w:rsidRPr="005423BA">
        <w:rPr>
          <w:rFonts w:ascii="Arial" w:hAnsi="Arial" w:cs="Arial"/>
          <w:sz w:val="20"/>
          <w:szCs w:val="20"/>
        </w:rPr>
        <w:t>be</w:t>
      </w:r>
      <w:r w:rsidRPr="005423BA">
        <w:rPr>
          <w:rFonts w:ascii="Arial" w:eastAsia="Arial" w:hAnsi="Arial" w:cs="Arial"/>
          <w:sz w:val="20"/>
          <w:szCs w:val="20"/>
        </w:rPr>
        <w:t xml:space="preserve"> 2048.</w:t>
      </w:r>
    </w:p>
    <w:p w14:paraId="3AA75862" w14:textId="77777777" w:rsidR="007C472D" w:rsidRPr="005423BA" w:rsidRDefault="007C472D" w:rsidP="000775B5">
      <w:pPr>
        <w:widowControl w:val="0"/>
        <w:numPr>
          <w:ilvl w:val="0"/>
          <w:numId w:val="15"/>
        </w:numPr>
        <w:suppressAutoHyphens/>
        <w:spacing w:after="0" w:line="240" w:lineRule="auto"/>
        <w:jc w:val="both"/>
        <w:rPr>
          <w:rFonts w:ascii="Arial" w:eastAsia="Arial" w:hAnsi="Arial" w:cs="Arial"/>
          <w:sz w:val="20"/>
          <w:szCs w:val="20"/>
        </w:rPr>
      </w:pP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other</w:t>
      </w:r>
      <w:r w:rsidRPr="005423BA">
        <w:rPr>
          <w:rFonts w:ascii="Arial" w:eastAsia="Arial" w:hAnsi="Arial" w:cs="Arial"/>
          <w:sz w:val="20"/>
          <w:szCs w:val="20"/>
        </w:rPr>
        <w:t xml:space="preserve"> </w:t>
      </w:r>
      <w:r w:rsidRPr="005423BA">
        <w:rPr>
          <w:rFonts w:ascii="Arial" w:hAnsi="Arial" w:cs="Arial"/>
          <w:sz w:val="20"/>
          <w:szCs w:val="20"/>
        </w:rPr>
        <w:t>parameters</w:t>
      </w:r>
      <w:r w:rsidRPr="005423BA">
        <w:rPr>
          <w:rFonts w:ascii="Arial" w:eastAsia="Arial" w:hAnsi="Arial" w:cs="Arial"/>
          <w:sz w:val="20"/>
          <w:szCs w:val="20"/>
        </w:rPr>
        <w:t xml:space="preserve"> </w:t>
      </w:r>
      <w:r w:rsidRPr="005423BA">
        <w:rPr>
          <w:rFonts w:ascii="Arial" w:hAnsi="Arial" w:cs="Arial"/>
          <w:sz w:val="20"/>
          <w:szCs w:val="20"/>
        </w:rPr>
        <w:t>of</w:t>
      </w:r>
      <w:r w:rsidRPr="005423BA">
        <w:rPr>
          <w:rFonts w:ascii="Arial" w:eastAsia="Arial" w:hAnsi="Arial" w:cs="Arial"/>
          <w:sz w:val="20"/>
          <w:szCs w:val="20"/>
        </w:rPr>
        <w:t xml:space="preserve"> </w:t>
      </w:r>
      <w:r w:rsidRPr="005423BA">
        <w:rPr>
          <w:rFonts w:ascii="Arial" w:hAnsi="Arial" w:cs="Arial"/>
          <w:sz w:val="20"/>
          <w:szCs w:val="20"/>
        </w:rPr>
        <w:t>keyInfo</w:t>
      </w:r>
      <w:r w:rsidRPr="005423BA">
        <w:rPr>
          <w:rFonts w:ascii="Arial" w:eastAsia="Arial" w:hAnsi="Arial" w:cs="Arial"/>
          <w:sz w:val="20"/>
          <w:szCs w:val="20"/>
        </w:rPr>
        <w:t xml:space="preserve"> (</w:t>
      </w:r>
      <w:r w:rsidRPr="005423BA">
        <w:rPr>
          <w:rFonts w:ascii="Arial" w:hAnsi="Arial" w:cs="Arial"/>
          <w:sz w:val="20"/>
          <w:szCs w:val="20"/>
        </w:rPr>
        <w:t>encScheme</w:t>
      </w:r>
      <w:r w:rsidRPr="005423BA">
        <w:rPr>
          <w:rFonts w:ascii="Arial" w:eastAsia="Arial" w:hAnsi="Arial" w:cs="Arial"/>
          <w:sz w:val="20"/>
          <w:szCs w:val="20"/>
        </w:rPr>
        <w:t xml:space="preserve">, </w:t>
      </w:r>
      <w:r w:rsidRPr="005423BA">
        <w:rPr>
          <w:rFonts w:ascii="Arial" w:hAnsi="Arial" w:cs="Arial"/>
          <w:sz w:val="20"/>
          <w:szCs w:val="20"/>
        </w:rPr>
        <w:t>sigScheme</w:t>
      </w:r>
      <w:r w:rsidRPr="005423BA">
        <w:rPr>
          <w:rFonts w:ascii="Arial" w:eastAsia="Arial" w:hAnsi="Arial" w:cs="Arial"/>
          <w:sz w:val="20"/>
          <w:szCs w:val="20"/>
        </w:rPr>
        <w:t xml:space="preserve">, </w:t>
      </w:r>
      <w:r w:rsidRPr="005423BA">
        <w:rPr>
          <w:rFonts w:ascii="Arial" w:hAnsi="Arial" w:cs="Arial"/>
          <w:sz w:val="20"/>
          <w:szCs w:val="20"/>
        </w:rPr>
        <w:t>etc</w:t>
      </w:r>
      <w:r w:rsidRPr="005423BA">
        <w:rPr>
          <w:rFonts w:ascii="Arial" w:eastAsia="Arial" w:hAnsi="Arial" w:cs="Arial"/>
          <w:sz w:val="20"/>
          <w:szCs w:val="20"/>
        </w:rPr>
        <w:t xml:space="preserve">.) </w:t>
      </w:r>
      <w:r w:rsidRPr="005423BA">
        <w:rPr>
          <w:rFonts w:ascii="Arial" w:hAnsi="Arial" w:cs="Arial"/>
          <w:sz w:val="20"/>
          <w:szCs w:val="20"/>
        </w:rPr>
        <w:t>are</w:t>
      </w:r>
      <w:r w:rsidRPr="005423BA">
        <w:rPr>
          <w:rFonts w:ascii="Arial" w:eastAsia="Arial" w:hAnsi="Arial" w:cs="Arial"/>
          <w:sz w:val="20"/>
          <w:szCs w:val="20"/>
        </w:rPr>
        <w:t xml:space="preserve"> </w:t>
      </w:r>
      <w:proofErr w:type="gramStart"/>
      <w:r w:rsidRPr="005423BA">
        <w:rPr>
          <w:rFonts w:ascii="Arial" w:hAnsi="Arial" w:cs="Arial"/>
          <w:sz w:val="20"/>
          <w:szCs w:val="20"/>
        </w:rPr>
        <w:t>ignored</w:t>
      </w:r>
      <w:r w:rsidRPr="005423BA">
        <w:rPr>
          <w:rFonts w:ascii="Arial" w:eastAsia="Arial" w:hAnsi="Arial" w:cs="Arial"/>
          <w:sz w:val="20"/>
          <w:szCs w:val="20"/>
        </w:rPr>
        <w:t>.</w:t>
      </w:r>
      <w:r w:rsidRPr="005423BA">
        <w:rPr>
          <w:rFonts w:ascii="Arial" w:hAnsi="Arial" w:cs="Arial"/>
          <w:sz w:val="20"/>
          <w:szCs w:val="20"/>
        </w:rPr>
        <w:t>Create</w:t>
      </w:r>
      <w:proofErr w:type="gramEnd"/>
      <w:r w:rsidRPr="005423BA">
        <w:rPr>
          <w:rFonts w:ascii="Arial" w:eastAsia="Arial" w:hAnsi="Arial" w:cs="Arial"/>
          <w:sz w:val="20"/>
          <w:szCs w:val="20"/>
        </w:rPr>
        <w:t xml:space="preserve"> </w:t>
      </w:r>
      <w:r w:rsidRPr="005423BA">
        <w:rPr>
          <w:rFonts w:ascii="Arial" w:hAnsi="Arial" w:cs="Arial"/>
          <w:sz w:val="20"/>
          <w:szCs w:val="20"/>
        </w:rPr>
        <w:t>a</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pair</w:t>
      </w:r>
      <w:r w:rsidRPr="005423BA">
        <w:rPr>
          <w:rFonts w:ascii="Arial" w:eastAsia="Arial" w:hAnsi="Arial" w:cs="Arial"/>
          <w:sz w:val="20"/>
          <w:szCs w:val="20"/>
        </w:rPr>
        <w:t xml:space="preserve"> </w:t>
      </w:r>
      <w:r w:rsidRPr="005423BA">
        <w:rPr>
          <w:rFonts w:ascii="Arial" w:hAnsi="Arial" w:cs="Arial"/>
          <w:sz w:val="20"/>
          <w:szCs w:val="20"/>
        </w:rPr>
        <w:t>called</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eAIK</w:t>
      </w:r>
      <w:r w:rsidRPr="005423BA">
        <w:rPr>
          <w:rFonts w:ascii="Arial" w:eastAsia="Arial" w:hAnsi="Arial" w:cs="Arial"/>
          <w:sz w:val="20"/>
          <w:szCs w:val="20"/>
        </w:rPr>
        <w:t>, “</w:t>
      </w:r>
      <w:r w:rsidRPr="005423BA">
        <w:rPr>
          <w:rFonts w:ascii="Arial" w:hAnsi="Arial" w:cs="Arial"/>
          <w:sz w:val="20"/>
          <w:szCs w:val="20"/>
        </w:rPr>
        <w:t>ephemeral</w:t>
      </w:r>
      <w:r w:rsidRPr="005423BA">
        <w:rPr>
          <w:rFonts w:ascii="Arial" w:eastAsia="Arial" w:hAnsi="Arial" w:cs="Arial"/>
          <w:sz w:val="20"/>
          <w:szCs w:val="20"/>
        </w:rPr>
        <w:t xml:space="preserve"> </w:t>
      </w:r>
      <w:r w:rsidRPr="005423BA">
        <w:rPr>
          <w:rFonts w:ascii="Arial" w:hAnsi="Arial" w:cs="Arial"/>
          <w:sz w:val="20"/>
          <w:szCs w:val="20"/>
        </w:rPr>
        <w:t>AIK</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pair</w:t>
      </w:r>
      <w:r w:rsidRPr="005423BA">
        <w:rPr>
          <w:rFonts w:ascii="Arial" w:eastAsia="Arial" w:hAnsi="Arial" w:cs="Arial"/>
          <w:sz w:val="20"/>
          <w:szCs w:val="20"/>
        </w:rPr>
        <w:t xml:space="preserve">”, </w:t>
      </w:r>
      <w:r w:rsidRPr="005423BA">
        <w:rPr>
          <w:rFonts w:ascii="Arial" w:hAnsi="Arial" w:cs="Arial"/>
          <w:sz w:val="20"/>
          <w:szCs w:val="20"/>
        </w:rPr>
        <w:t>using</w:t>
      </w:r>
      <w:r w:rsidRPr="005423BA">
        <w:rPr>
          <w:rFonts w:ascii="Arial" w:eastAsia="Arial" w:hAnsi="Arial" w:cs="Arial"/>
          <w:sz w:val="20"/>
          <w:szCs w:val="20"/>
        </w:rPr>
        <w:t xml:space="preserve"> </w:t>
      </w:r>
      <w:r w:rsidRPr="005423BA">
        <w:rPr>
          <w:rFonts w:ascii="Arial" w:hAnsi="Arial" w:cs="Arial"/>
          <w:sz w:val="20"/>
          <w:szCs w:val="20"/>
        </w:rPr>
        <w:t>a</w:t>
      </w:r>
      <w:r w:rsidRPr="005423BA">
        <w:rPr>
          <w:rFonts w:ascii="Arial" w:eastAsia="Arial" w:hAnsi="Arial" w:cs="Arial"/>
          <w:sz w:val="20"/>
          <w:szCs w:val="20"/>
        </w:rPr>
        <w:t xml:space="preserve"> </w:t>
      </w:r>
      <w:r w:rsidRPr="005423BA">
        <w:rPr>
          <w:rFonts w:ascii="Arial" w:hAnsi="Arial" w:cs="Arial"/>
          <w:sz w:val="20"/>
          <w:szCs w:val="20"/>
        </w:rPr>
        <w:t>TPM</w:t>
      </w:r>
      <w:r w:rsidRPr="005423BA">
        <w:rPr>
          <w:rFonts w:ascii="Arial" w:eastAsia="Arial" w:hAnsi="Arial" w:cs="Arial"/>
          <w:sz w:val="20"/>
          <w:szCs w:val="20"/>
        </w:rPr>
        <w:t>-</w:t>
      </w:r>
      <w:r w:rsidRPr="005423BA">
        <w:rPr>
          <w:rFonts w:ascii="Arial" w:hAnsi="Arial" w:cs="Arial"/>
          <w:sz w:val="20"/>
          <w:szCs w:val="20"/>
        </w:rPr>
        <w:t>protected</w:t>
      </w:r>
      <w:r w:rsidRPr="005423BA">
        <w:rPr>
          <w:rFonts w:ascii="Arial" w:eastAsia="Arial" w:hAnsi="Arial" w:cs="Arial"/>
          <w:sz w:val="20"/>
          <w:szCs w:val="20"/>
        </w:rPr>
        <w:t xml:space="preserve"> </w:t>
      </w:r>
      <w:r w:rsidRPr="005423BA">
        <w:rPr>
          <w:rFonts w:ascii="Arial" w:hAnsi="Arial" w:cs="Arial"/>
          <w:sz w:val="20"/>
          <w:szCs w:val="20"/>
        </w:rPr>
        <w:t>capability</w:t>
      </w:r>
      <w:r w:rsidRPr="005423BA">
        <w:rPr>
          <w:rFonts w:ascii="Arial" w:eastAsia="Arial" w:hAnsi="Arial" w:cs="Arial"/>
          <w:sz w:val="20"/>
          <w:szCs w:val="20"/>
        </w:rPr>
        <w:t>.</w:t>
      </w:r>
    </w:p>
    <w:p w14:paraId="40F66F62" w14:textId="77777777" w:rsidR="007C472D" w:rsidRPr="005423BA" w:rsidRDefault="007C472D" w:rsidP="000775B5">
      <w:pPr>
        <w:widowControl w:val="0"/>
        <w:numPr>
          <w:ilvl w:val="1"/>
          <w:numId w:val="15"/>
        </w:numPr>
        <w:suppressAutoHyphens/>
        <w:spacing w:after="0" w:line="240" w:lineRule="auto"/>
        <w:jc w:val="both"/>
        <w:rPr>
          <w:rFonts w:ascii="Arial" w:eastAsia="Arial" w:hAnsi="Arial" w:cs="Arial"/>
          <w:sz w:val="20"/>
          <w:szCs w:val="20"/>
        </w:rPr>
      </w:pP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type</w:t>
      </w:r>
      <w:r w:rsidRPr="005423BA">
        <w:rPr>
          <w:rFonts w:ascii="Arial" w:eastAsia="Arial" w:hAnsi="Arial" w:cs="Arial"/>
          <w:sz w:val="20"/>
          <w:szCs w:val="20"/>
        </w:rPr>
        <w:t xml:space="preserve"> </w:t>
      </w:r>
      <w:r w:rsidRPr="005423BA">
        <w:rPr>
          <w:rFonts w:ascii="Arial" w:hAnsi="Arial" w:cs="Arial"/>
          <w:sz w:val="20"/>
          <w:szCs w:val="20"/>
        </w:rPr>
        <w:t>and</w:t>
      </w:r>
      <w:r w:rsidRPr="005423BA">
        <w:rPr>
          <w:rFonts w:ascii="Arial" w:eastAsia="Arial" w:hAnsi="Arial" w:cs="Arial"/>
          <w:sz w:val="20"/>
          <w:szCs w:val="20"/>
        </w:rPr>
        <w:t xml:space="preserve"> </w:t>
      </w:r>
      <w:r w:rsidRPr="005423BA">
        <w:rPr>
          <w:rFonts w:ascii="Arial" w:hAnsi="Arial" w:cs="Arial"/>
          <w:sz w:val="20"/>
          <w:szCs w:val="20"/>
        </w:rPr>
        <w:t>size</w:t>
      </w:r>
      <w:r w:rsidRPr="005423BA">
        <w:rPr>
          <w:rFonts w:ascii="Arial" w:eastAsia="Arial" w:hAnsi="Arial" w:cs="Arial"/>
          <w:sz w:val="20"/>
          <w:szCs w:val="20"/>
        </w:rPr>
        <w:t xml:space="preserve"> </w:t>
      </w:r>
      <w:r w:rsidRPr="005423BA">
        <w:rPr>
          <w:rFonts w:ascii="Arial" w:hAnsi="Arial" w:cs="Arial"/>
          <w:sz w:val="20"/>
          <w:szCs w:val="20"/>
        </w:rPr>
        <w:t>of</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are</w:t>
      </w:r>
      <w:r w:rsidRPr="005423BA">
        <w:rPr>
          <w:rFonts w:ascii="Arial" w:eastAsia="Arial" w:hAnsi="Arial" w:cs="Arial"/>
          <w:sz w:val="20"/>
          <w:szCs w:val="20"/>
        </w:rPr>
        <w:t xml:space="preserve"> </w:t>
      </w:r>
      <w:r w:rsidRPr="005423BA">
        <w:rPr>
          <w:rFonts w:ascii="Arial" w:hAnsi="Arial" w:cs="Arial"/>
          <w:sz w:val="20"/>
          <w:szCs w:val="20"/>
        </w:rPr>
        <w:t>that</w:t>
      </w:r>
      <w:r w:rsidRPr="005423BA">
        <w:rPr>
          <w:rFonts w:ascii="Arial" w:eastAsia="Arial" w:hAnsi="Arial" w:cs="Arial"/>
          <w:sz w:val="20"/>
          <w:szCs w:val="20"/>
        </w:rPr>
        <w:t xml:space="preserve"> </w:t>
      </w:r>
      <w:r w:rsidRPr="005423BA">
        <w:rPr>
          <w:rFonts w:ascii="Arial" w:hAnsi="Arial" w:cs="Arial"/>
          <w:sz w:val="20"/>
          <w:szCs w:val="20"/>
        </w:rPr>
        <w:t>indicated</w:t>
      </w:r>
      <w:r w:rsidRPr="005423BA">
        <w:rPr>
          <w:rFonts w:ascii="Arial" w:eastAsia="Arial" w:hAnsi="Arial" w:cs="Arial"/>
          <w:sz w:val="20"/>
          <w:szCs w:val="20"/>
        </w:rPr>
        <w:t xml:space="preserve"> </w:t>
      </w:r>
      <w:r w:rsidRPr="005423BA">
        <w:rPr>
          <w:rFonts w:ascii="Arial" w:hAnsi="Arial" w:cs="Arial"/>
          <w:sz w:val="20"/>
          <w:szCs w:val="20"/>
        </w:rPr>
        <w:t>by</w:t>
      </w:r>
      <w:r w:rsidRPr="005423BA">
        <w:rPr>
          <w:rFonts w:ascii="Arial" w:eastAsia="Arial" w:hAnsi="Arial" w:cs="Arial"/>
          <w:sz w:val="20"/>
          <w:szCs w:val="20"/>
        </w:rPr>
        <w:t xml:space="preserve"> </w:t>
      </w:r>
      <w:r w:rsidRPr="005423BA">
        <w:rPr>
          <w:rFonts w:ascii="Arial" w:hAnsi="Arial" w:cs="Arial"/>
          <w:sz w:val="20"/>
          <w:szCs w:val="20"/>
        </w:rPr>
        <w:t>keyInfo</w:t>
      </w:r>
      <w:r w:rsidRPr="005423BA">
        <w:rPr>
          <w:rFonts w:ascii="Arial" w:eastAsia="Arial" w:hAnsi="Arial" w:cs="Arial"/>
          <w:sz w:val="20"/>
          <w:szCs w:val="20"/>
        </w:rPr>
        <w:t>.</w:t>
      </w:r>
    </w:p>
    <w:p w14:paraId="491BDCE4" w14:textId="77777777" w:rsidR="007C472D" w:rsidRPr="005423BA" w:rsidRDefault="007C472D" w:rsidP="000775B5">
      <w:pPr>
        <w:widowControl w:val="0"/>
        <w:numPr>
          <w:ilvl w:val="1"/>
          <w:numId w:val="15"/>
        </w:numPr>
        <w:suppressAutoHyphens/>
        <w:spacing w:after="0" w:line="240" w:lineRule="auto"/>
        <w:jc w:val="both"/>
        <w:rPr>
          <w:rFonts w:ascii="Arial" w:eastAsia="Arial" w:hAnsi="Arial" w:cs="Arial"/>
          <w:sz w:val="20"/>
          <w:szCs w:val="20"/>
        </w:rPr>
      </w:pPr>
      <w:r w:rsidRPr="005423BA">
        <w:rPr>
          <w:rFonts w:ascii="Arial" w:hAnsi="Arial" w:cs="Arial"/>
          <w:sz w:val="20"/>
          <w:szCs w:val="20"/>
        </w:rPr>
        <w:t>Set</w:t>
      </w:r>
      <w:r w:rsidRPr="005423BA">
        <w:rPr>
          <w:rFonts w:ascii="Arial" w:eastAsia="Arial" w:hAnsi="Arial" w:cs="Arial"/>
          <w:sz w:val="20"/>
          <w:szCs w:val="20"/>
        </w:rPr>
        <w:t xml:space="preserve"> </w:t>
      </w:r>
      <w:r w:rsidRPr="005423BA">
        <w:rPr>
          <w:rFonts w:ascii="Arial" w:hAnsi="Arial" w:cs="Arial"/>
          <w:sz w:val="20"/>
          <w:szCs w:val="20"/>
        </w:rPr>
        <w:t>encScheme</w:t>
      </w:r>
      <w:r w:rsidRPr="005423BA">
        <w:rPr>
          <w:rFonts w:ascii="Arial" w:eastAsia="Arial" w:hAnsi="Arial" w:cs="Arial"/>
          <w:sz w:val="20"/>
          <w:szCs w:val="20"/>
        </w:rPr>
        <w:t xml:space="preserve"> </w:t>
      </w:r>
      <w:r w:rsidRPr="005423BA">
        <w:rPr>
          <w:rFonts w:ascii="Arial" w:hAnsi="Arial" w:cs="Arial"/>
          <w:sz w:val="20"/>
          <w:szCs w:val="20"/>
        </w:rPr>
        <w:t>to</w:t>
      </w:r>
      <w:r w:rsidRPr="005423BA">
        <w:rPr>
          <w:rFonts w:ascii="Arial" w:eastAsia="Arial" w:hAnsi="Arial" w:cs="Arial"/>
          <w:sz w:val="20"/>
          <w:szCs w:val="20"/>
        </w:rPr>
        <w:t xml:space="preserve"> </w:t>
      </w:r>
      <w:r w:rsidRPr="005423BA">
        <w:rPr>
          <w:rFonts w:ascii="Arial" w:hAnsi="Arial" w:cs="Arial"/>
          <w:sz w:val="20"/>
          <w:szCs w:val="20"/>
        </w:rPr>
        <w:t>TPM</w:t>
      </w:r>
      <w:r w:rsidRPr="005423BA">
        <w:rPr>
          <w:rFonts w:ascii="Arial" w:eastAsia="Arial" w:hAnsi="Arial" w:cs="Arial"/>
          <w:sz w:val="20"/>
          <w:szCs w:val="20"/>
        </w:rPr>
        <w:t>_</w:t>
      </w:r>
      <w:r w:rsidRPr="005423BA">
        <w:rPr>
          <w:rFonts w:ascii="Arial" w:hAnsi="Arial" w:cs="Arial"/>
          <w:sz w:val="20"/>
          <w:szCs w:val="20"/>
        </w:rPr>
        <w:t>ES</w:t>
      </w:r>
      <w:r w:rsidRPr="005423BA">
        <w:rPr>
          <w:rFonts w:ascii="Arial" w:eastAsia="Arial" w:hAnsi="Arial" w:cs="Arial"/>
          <w:sz w:val="20"/>
          <w:szCs w:val="20"/>
        </w:rPr>
        <w:t>_</w:t>
      </w:r>
      <w:r w:rsidRPr="005423BA">
        <w:rPr>
          <w:rFonts w:ascii="Arial" w:hAnsi="Arial" w:cs="Arial"/>
          <w:sz w:val="20"/>
          <w:szCs w:val="20"/>
        </w:rPr>
        <w:t>NONE</w:t>
      </w:r>
      <w:r w:rsidRPr="005423BA">
        <w:rPr>
          <w:rFonts w:ascii="Arial" w:eastAsia="Arial" w:hAnsi="Arial" w:cs="Arial"/>
          <w:sz w:val="20"/>
          <w:szCs w:val="20"/>
        </w:rPr>
        <w:t xml:space="preserve"> </w:t>
      </w:r>
      <w:r w:rsidRPr="005423BA">
        <w:rPr>
          <w:rFonts w:ascii="Arial" w:hAnsi="Arial" w:cs="Arial"/>
          <w:sz w:val="20"/>
          <w:szCs w:val="20"/>
        </w:rPr>
        <w:t>and</w:t>
      </w:r>
      <w:r w:rsidRPr="005423BA">
        <w:rPr>
          <w:rFonts w:ascii="Arial" w:eastAsia="Arial" w:hAnsi="Arial" w:cs="Arial"/>
          <w:sz w:val="20"/>
          <w:szCs w:val="20"/>
        </w:rPr>
        <w:t xml:space="preserve"> </w:t>
      </w:r>
      <w:r w:rsidRPr="005423BA">
        <w:rPr>
          <w:rFonts w:ascii="Arial" w:hAnsi="Arial" w:cs="Arial"/>
          <w:sz w:val="20"/>
          <w:szCs w:val="20"/>
        </w:rPr>
        <w:t>sigScheme</w:t>
      </w:r>
      <w:r w:rsidRPr="005423BA">
        <w:rPr>
          <w:rFonts w:ascii="Arial" w:eastAsia="Arial" w:hAnsi="Arial" w:cs="Arial"/>
          <w:sz w:val="20"/>
          <w:szCs w:val="20"/>
        </w:rPr>
        <w:t xml:space="preserve"> </w:t>
      </w:r>
      <w:r w:rsidRPr="005423BA">
        <w:rPr>
          <w:rFonts w:ascii="Arial" w:hAnsi="Arial" w:cs="Arial"/>
          <w:sz w:val="20"/>
          <w:szCs w:val="20"/>
        </w:rPr>
        <w:t>to</w:t>
      </w:r>
      <w:r w:rsidRPr="005423BA">
        <w:rPr>
          <w:rFonts w:ascii="Arial" w:eastAsia="Arial" w:hAnsi="Arial" w:cs="Arial"/>
          <w:sz w:val="20"/>
          <w:szCs w:val="20"/>
        </w:rPr>
        <w:t xml:space="preserve"> </w:t>
      </w:r>
      <w:r w:rsidRPr="005423BA">
        <w:rPr>
          <w:rFonts w:ascii="Arial" w:hAnsi="Arial" w:cs="Arial"/>
          <w:sz w:val="20"/>
          <w:szCs w:val="20"/>
        </w:rPr>
        <w:t>TPM</w:t>
      </w:r>
      <w:r w:rsidRPr="005423BA">
        <w:rPr>
          <w:rFonts w:ascii="Arial" w:eastAsia="Arial" w:hAnsi="Arial" w:cs="Arial"/>
          <w:sz w:val="20"/>
          <w:szCs w:val="20"/>
        </w:rPr>
        <w:t>_</w:t>
      </w:r>
      <w:r w:rsidRPr="005423BA">
        <w:rPr>
          <w:rFonts w:ascii="Arial" w:hAnsi="Arial" w:cs="Arial"/>
          <w:sz w:val="20"/>
          <w:szCs w:val="20"/>
        </w:rPr>
        <w:t>SS</w:t>
      </w:r>
      <w:r w:rsidRPr="005423BA">
        <w:rPr>
          <w:rFonts w:ascii="Arial" w:eastAsia="Arial" w:hAnsi="Arial" w:cs="Arial"/>
          <w:sz w:val="20"/>
          <w:szCs w:val="20"/>
        </w:rPr>
        <w:t>_</w:t>
      </w:r>
      <w:r w:rsidRPr="005423BA">
        <w:rPr>
          <w:rFonts w:ascii="Arial" w:hAnsi="Arial" w:cs="Arial"/>
          <w:sz w:val="20"/>
          <w:szCs w:val="20"/>
        </w:rPr>
        <w:t>RSASSAPKCS</w:t>
      </w:r>
      <w:r w:rsidRPr="005423BA">
        <w:rPr>
          <w:rFonts w:ascii="Arial" w:eastAsia="Arial" w:hAnsi="Arial" w:cs="Arial"/>
          <w:sz w:val="20"/>
          <w:szCs w:val="20"/>
        </w:rPr>
        <w:t>1</w:t>
      </w:r>
      <w:r w:rsidRPr="005423BA">
        <w:rPr>
          <w:rFonts w:ascii="Arial" w:hAnsi="Arial" w:cs="Arial"/>
          <w:sz w:val="20"/>
          <w:szCs w:val="20"/>
        </w:rPr>
        <w:t>v</w:t>
      </w:r>
      <w:r w:rsidRPr="005423BA">
        <w:rPr>
          <w:rFonts w:ascii="Arial" w:eastAsia="Arial" w:hAnsi="Arial" w:cs="Arial"/>
          <w:sz w:val="20"/>
          <w:szCs w:val="20"/>
        </w:rPr>
        <w:t>15_</w:t>
      </w:r>
      <w:r w:rsidRPr="005423BA">
        <w:rPr>
          <w:rFonts w:ascii="Arial" w:hAnsi="Arial" w:cs="Arial"/>
          <w:sz w:val="20"/>
          <w:szCs w:val="20"/>
        </w:rPr>
        <w:t>SHA</w:t>
      </w:r>
      <w:r w:rsidRPr="005423BA">
        <w:rPr>
          <w:rFonts w:ascii="Arial" w:eastAsia="Arial" w:hAnsi="Arial" w:cs="Arial"/>
          <w:sz w:val="20"/>
          <w:szCs w:val="20"/>
        </w:rPr>
        <w:t>1.</w:t>
      </w:r>
    </w:p>
    <w:p w14:paraId="4CF5EBF2" w14:textId="77777777" w:rsidR="005423BA" w:rsidRPr="005423BA" w:rsidRDefault="007C472D" w:rsidP="000775B5">
      <w:pPr>
        <w:widowControl w:val="0"/>
        <w:numPr>
          <w:ilvl w:val="0"/>
          <w:numId w:val="15"/>
        </w:numPr>
        <w:suppressAutoHyphens/>
        <w:spacing w:after="0" w:line="240" w:lineRule="auto"/>
        <w:jc w:val="both"/>
        <w:rPr>
          <w:rFonts w:ascii="Arial" w:hAnsi="Arial" w:cs="Arial"/>
          <w:sz w:val="20"/>
          <w:szCs w:val="20"/>
        </w:rPr>
      </w:pPr>
      <w:r w:rsidRPr="005423BA">
        <w:rPr>
          <w:rFonts w:ascii="Arial" w:hAnsi="Arial" w:cs="Arial"/>
          <w:sz w:val="20"/>
          <w:szCs w:val="20"/>
        </w:rPr>
        <w:lastRenderedPageBreak/>
        <w:t>Store</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eAIK</w:t>
      </w:r>
      <w:r w:rsidRPr="005423BA">
        <w:rPr>
          <w:rFonts w:ascii="Arial" w:eastAsia="Arial" w:hAnsi="Arial" w:cs="Arial"/>
          <w:sz w:val="20"/>
          <w:szCs w:val="20"/>
        </w:rPr>
        <w:t xml:space="preserve"> </w:t>
      </w:r>
      <w:r w:rsidRPr="005423BA">
        <w:rPr>
          <w:rFonts w:ascii="Arial" w:hAnsi="Arial" w:cs="Arial"/>
          <w:sz w:val="20"/>
          <w:szCs w:val="20"/>
        </w:rPr>
        <w:t>at</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handle</w:t>
      </w:r>
      <w:r w:rsidRPr="005423BA">
        <w:rPr>
          <w:rFonts w:ascii="Arial" w:eastAsia="Arial" w:hAnsi="Arial" w:cs="Arial"/>
          <w:sz w:val="20"/>
          <w:szCs w:val="20"/>
        </w:rPr>
        <w:t xml:space="preserve"> </w:t>
      </w:r>
      <w:r w:rsidR="005423BA">
        <w:rPr>
          <w:rFonts w:ascii="Arial" w:eastAsia="Arial" w:hAnsi="Arial" w:cs="Arial"/>
          <w:sz w:val="20"/>
          <w:szCs w:val="20"/>
        </w:rPr>
        <w:t>vTpmEaikHandle, specified in the Virtual Platform Specification.</w:t>
      </w:r>
    </w:p>
    <w:p w14:paraId="116989F2" w14:textId="77777777" w:rsidR="007C472D" w:rsidRPr="005423BA" w:rsidRDefault="007C472D" w:rsidP="000775B5">
      <w:pPr>
        <w:widowControl w:val="0"/>
        <w:numPr>
          <w:ilvl w:val="0"/>
          <w:numId w:val="15"/>
        </w:numPr>
        <w:suppressAutoHyphens/>
        <w:spacing w:after="0" w:line="240" w:lineRule="auto"/>
        <w:jc w:val="both"/>
        <w:rPr>
          <w:rFonts w:ascii="Arial" w:hAnsi="Arial" w:cs="Arial"/>
          <w:sz w:val="20"/>
          <w:szCs w:val="20"/>
        </w:rPr>
      </w:pPr>
      <w:r w:rsidRPr="005423BA">
        <w:rPr>
          <w:rFonts w:ascii="Arial" w:hAnsi="Arial" w:cs="Arial"/>
          <w:sz w:val="20"/>
          <w:szCs w:val="20"/>
        </w:rPr>
        <w:t>Return</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eAIK</w:t>
      </w:r>
      <w:r w:rsidRPr="005423BA">
        <w:rPr>
          <w:rFonts w:ascii="Arial" w:eastAsia="Arial" w:hAnsi="Arial" w:cs="Arial"/>
          <w:sz w:val="20"/>
          <w:szCs w:val="20"/>
        </w:rPr>
        <w:t xml:space="preserve"> </w:t>
      </w:r>
      <w:r w:rsidRPr="005423BA">
        <w:rPr>
          <w:rFonts w:ascii="Arial" w:hAnsi="Arial" w:cs="Arial"/>
          <w:sz w:val="20"/>
          <w:szCs w:val="20"/>
        </w:rPr>
        <w:t>TPM</w:t>
      </w:r>
      <w:r w:rsidRPr="005423BA">
        <w:rPr>
          <w:rFonts w:ascii="Arial" w:eastAsia="Arial" w:hAnsi="Arial" w:cs="Arial"/>
          <w:sz w:val="20"/>
          <w:szCs w:val="20"/>
        </w:rPr>
        <w:t>_</w:t>
      </w:r>
      <w:r w:rsidRPr="005423BA">
        <w:rPr>
          <w:rFonts w:ascii="Arial" w:hAnsi="Arial" w:cs="Arial"/>
          <w:sz w:val="20"/>
          <w:szCs w:val="20"/>
        </w:rPr>
        <w:t>PUBKEY.</w:t>
      </w:r>
    </w:p>
    <w:p w14:paraId="18DDB307" w14:textId="77777777" w:rsidR="005423BA" w:rsidRDefault="005423BA" w:rsidP="005423BA">
      <w:pPr>
        <w:widowControl w:val="0"/>
        <w:suppressAutoHyphens/>
        <w:spacing w:after="0" w:line="240" w:lineRule="auto"/>
        <w:ind w:left="1080"/>
        <w:jc w:val="both"/>
        <w:rPr>
          <w:rFonts w:ascii="Arial" w:hAnsi="Arial" w:cs="Arial"/>
          <w:sz w:val="20"/>
          <w:szCs w:val="20"/>
        </w:rPr>
      </w:pPr>
    </w:p>
    <w:p w14:paraId="0C29CA2B" w14:textId="77777777" w:rsidR="005423BA" w:rsidRDefault="005423BA" w:rsidP="005423BA">
      <w:pPr>
        <w:widowControl w:val="0"/>
        <w:suppressAutoHyphens/>
        <w:spacing w:after="0" w:line="240" w:lineRule="auto"/>
        <w:jc w:val="both"/>
        <w:rPr>
          <w:rFonts w:ascii="Arial" w:hAnsi="Arial" w:cs="Arial"/>
          <w:b/>
          <w:sz w:val="20"/>
          <w:szCs w:val="20"/>
        </w:rPr>
      </w:pPr>
      <w:r w:rsidRPr="005423BA">
        <w:rPr>
          <w:rFonts w:ascii="Arial" w:hAnsi="Arial" w:cs="Arial"/>
          <w:b/>
          <w:sz w:val="20"/>
          <w:szCs w:val="20"/>
        </w:rPr>
        <w:t>TPM_RevokeEAIK</w:t>
      </w:r>
    </w:p>
    <w:p w14:paraId="3A3D970F" w14:textId="77777777" w:rsidR="005423BA" w:rsidRDefault="005423BA" w:rsidP="005423BA">
      <w:pPr>
        <w:widowControl w:val="0"/>
        <w:suppressAutoHyphens/>
        <w:spacing w:after="0" w:line="240" w:lineRule="auto"/>
        <w:jc w:val="both"/>
        <w:rPr>
          <w:rFonts w:ascii="Arial" w:hAnsi="Arial" w:cs="Arial"/>
          <w:sz w:val="20"/>
          <w:szCs w:val="20"/>
        </w:rPr>
      </w:pPr>
    </w:p>
    <w:p w14:paraId="67D8E035" w14:textId="77777777" w:rsidR="005423BA" w:rsidRDefault="005423BA" w:rsidP="007036EC">
      <w:pPr>
        <w:widowControl w:val="0"/>
        <w:numPr>
          <w:ilvl w:val="0"/>
          <w:numId w:val="60"/>
        </w:numPr>
        <w:suppressAutoHyphens/>
        <w:spacing w:after="0" w:line="240" w:lineRule="auto"/>
        <w:jc w:val="both"/>
        <w:rPr>
          <w:rFonts w:ascii="Arial" w:hAnsi="Arial" w:cs="Arial"/>
          <w:sz w:val="20"/>
          <w:szCs w:val="20"/>
        </w:rPr>
      </w:pPr>
      <w:r>
        <w:rPr>
          <w:rFonts w:ascii="Arial" w:hAnsi="Arial" w:cs="Arial"/>
          <w:sz w:val="20"/>
          <w:szCs w:val="20"/>
        </w:rPr>
        <w:t>Delete the eAIK at key handle vTpmEaikHandle, specificed in the Virtual Platform Specification.</w:t>
      </w:r>
    </w:p>
    <w:p w14:paraId="061E2F38" w14:textId="77777777" w:rsidR="002D59CE" w:rsidRDefault="002D59CE" w:rsidP="002D59CE">
      <w:pPr>
        <w:widowControl w:val="0"/>
        <w:suppressAutoHyphens/>
        <w:spacing w:after="0" w:line="240" w:lineRule="auto"/>
        <w:jc w:val="both"/>
        <w:rPr>
          <w:rFonts w:ascii="Arial" w:hAnsi="Arial" w:cs="Arial"/>
          <w:sz w:val="20"/>
          <w:szCs w:val="20"/>
        </w:rPr>
      </w:pPr>
    </w:p>
    <w:p w14:paraId="4F062247" w14:textId="77777777" w:rsidR="005423BA" w:rsidRPr="005423BA" w:rsidRDefault="005423BA" w:rsidP="005423BA">
      <w:pPr>
        <w:widowControl w:val="0"/>
        <w:suppressAutoHyphens/>
        <w:spacing w:after="0" w:line="240" w:lineRule="auto"/>
        <w:ind w:left="720"/>
        <w:jc w:val="both"/>
        <w:rPr>
          <w:rFonts w:ascii="Arial" w:hAnsi="Arial" w:cs="Arial"/>
          <w:sz w:val="20"/>
          <w:szCs w:val="20"/>
        </w:rPr>
      </w:pPr>
    </w:p>
    <w:p w14:paraId="395DDAB4" w14:textId="77777777" w:rsidR="007C472D" w:rsidRPr="005423BA" w:rsidRDefault="007C472D" w:rsidP="004047BE">
      <w:pPr>
        <w:pStyle w:val="BodyText"/>
        <w:jc w:val="left"/>
        <w:rPr>
          <w:rFonts w:eastAsia="Arial"/>
        </w:rPr>
      </w:pPr>
    </w:p>
    <w:p w14:paraId="609C0E38" w14:textId="77777777" w:rsidR="007C472D" w:rsidRPr="005423BA" w:rsidRDefault="005423BA" w:rsidP="004047BE">
      <w:pPr>
        <w:rPr>
          <w:rFonts w:ascii="Arial" w:hAnsi="Arial" w:cs="Arial"/>
          <w:sz w:val="20"/>
          <w:szCs w:val="20"/>
        </w:rPr>
      </w:pPr>
      <w:commentRangeStart w:id="1933"/>
      <w:r w:rsidRPr="005423BA">
        <w:rPr>
          <w:rFonts w:ascii="Arial" w:hAnsi="Arial" w:cs="Arial"/>
          <w:sz w:val="20"/>
          <w:szCs w:val="20"/>
        </w:rPr>
        <w:t>If Ephemeral AIKs are supported, the following system provisioning steps SHALL be performed before any vTPMs are created:</w:t>
      </w:r>
      <w:commentRangeEnd w:id="1933"/>
      <w:r w:rsidR="00A26F74">
        <w:rPr>
          <w:rStyle w:val="CommentReference"/>
          <w:rFonts w:ascii="Arial" w:eastAsia="Times New Roman" w:hAnsi="Arial" w:cs="Arial"/>
          <w:lang w:eastAsia="ar-SA"/>
        </w:rPr>
        <w:commentReference w:id="1933"/>
      </w:r>
    </w:p>
    <w:p w14:paraId="5DDA6A96" w14:textId="77777777" w:rsidR="007C472D" w:rsidRPr="005423BA" w:rsidRDefault="007C472D" w:rsidP="000775B5">
      <w:pPr>
        <w:widowControl w:val="0"/>
        <w:numPr>
          <w:ilvl w:val="0"/>
          <w:numId w:val="11"/>
        </w:numPr>
        <w:suppressAutoHyphens/>
        <w:spacing w:after="0" w:line="240" w:lineRule="auto"/>
        <w:rPr>
          <w:rFonts w:ascii="Arial" w:hAnsi="Arial" w:cs="Arial"/>
          <w:sz w:val="20"/>
          <w:szCs w:val="20"/>
        </w:rPr>
      </w:pPr>
      <w:r w:rsidRPr="005423BA">
        <w:rPr>
          <w:rFonts w:ascii="Arial" w:hAnsi="Arial" w:cs="Arial"/>
          <w:sz w:val="20"/>
          <w:szCs w:val="20"/>
        </w:rPr>
        <w:t>Create</w:t>
      </w:r>
      <w:r w:rsidRPr="005423BA">
        <w:rPr>
          <w:rFonts w:ascii="Arial" w:eastAsia="Arial" w:hAnsi="Arial" w:cs="Arial"/>
          <w:sz w:val="20"/>
          <w:szCs w:val="20"/>
        </w:rPr>
        <w:t xml:space="preserve"> </w:t>
      </w:r>
      <w:r w:rsidR="005423BA" w:rsidRPr="005423BA">
        <w:rPr>
          <w:rFonts w:ascii="Arial" w:hAnsi="Arial" w:cs="Arial"/>
          <w:sz w:val="20"/>
          <w:szCs w:val="20"/>
        </w:rPr>
        <w:t>a pTPM</w:t>
      </w:r>
      <w:r w:rsidRPr="005423BA">
        <w:rPr>
          <w:rFonts w:ascii="Arial" w:eastAsia="Arial" w:hAnsi="Arial" w:cs="Arial"/>
          <w:sz w:val="20"/>
          <w:szCs w:val="20"/>
        </w:rPr>
        <w:t xml:space="preserve"> </w:t>
      </w:r>
      <w:r w:rsidRPr="005423BA">
        <w:rPr>
          <w:rFonts w:ascii="Arial" w:hAnsi="Arial" w:cs="Arial"/>
          <w:sz w:val="20"/>
          <w:szCs w:val="20"/>
        </w:rPr>
        <w:t>identity</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pAIK</w:t>
      </w:r>
    </w:p>
    <w:p w14:paraId="1F37DA14" w14:textId="77777777" w:rsidR="007C472D" w:rsidRPr="005423BA" w:rsidRDefault="007C472D" w:rsidP="000775B5">
      <w:pPr>
        <w:widowControl w:val="0"/>
        <w:numPr>
          <w:ilvl w:val="1"/>
          <w:numId w:val="11"/>
        </w:numPr>
        <w:suppressAutoHyphens/>
        <w:spacing w:after="0" w:line="240" w:lineRule="auto"/>
        <w:rPr>
          <w:rFonts w:ascii="Arial" w:hAnsi="Arial" w:cs="Arial"/>
          <w:sz w:val="20"/>
          <w:szCs w:val="20"/>
        </w:rPr>
      </w:pPr>
      <w:r w:rsidRPr="005423BA">
        <w:rPr>
          <w:rFonts w:ascii="Arial" w:hAnsi="Arial" w:cs="Arial"/>
          <w:sz w:val="20"/>
          <w:szCs w:val="20"/>
        </w:rPr>
        <w:t>No</w:t>
      </w:r>
      <w:r w:rsidRPr="005423BA">
        <w:rPr>
          <w:rFonts w:ascii="Arial" w:eastAsia="Arial" w:hAnsi="Arial" w:cs="Arial"/>
          <w:sz w:val="20"/>
          <w:szCs w:val="20"/>
        </w:rPr>
        <w:t xml:space="preserve"> </w:t>
      </w:r>
      <w:r w:rsidRPr="005423BA">
        <w:rPr>
          <w:rFonts w:ascii="Arial" w:hAnsi="Arial" w:cs="Arial"/>
          <w:sz w:val="20"/>
          <w:szCs w:val="20"/>
        </w:rPr>
        <w:t>PCR</w:t>
      </w:r>
      <w:r w:rsidRPr="005423BA">
        <w:rPr>
          <w:rFonts w:ascii="Arial" w:eastAsia="Arial" w:hAnsi="Arial" w:cs="Arial"/>
          <w:sz w:val="20"/>
          <w:szCs w:val="20"/>
        </w:rPr>
        <w:t xml:space="preserve"> </w:t>
      </w:r>
      <w:r w:rsidR="005423BA" w:rsidRPr="005423BA">
        <w:rPr>
          <w:rFonts w:ascii="Arial" w:hAnsi="Arial" w:cs="Arial"/>
          <w:sz w:val="20"/>
          <w:szCs w:val="20"/>
        </w:rPr>
        <w:t>constraints are</w:t>
      </w:r>
      <w:r w:rsidRPr="005423BA">
        <w:rPr>
          <w:rFonts w:ascii="Arial" w:eastAsia="Arial" w:hAnsi="Arial" w:cs="Arial"/>
          <w:sz w:val="20"/>
          <w:szCs w:val="20"/>
        </w:rPr>
        <w:t xml:space="preserve"> </w:t>
      </w:r>
      <w:r w:rsidRPr="005423BA">
        <w:rPr>
          <w:rFonts w:ascii="Arial" w:hAnsi="Arial" w:cs="Arial"/>
          <w:sz w:val="20"/>
          <w:szCs w:val="20"/>
        </w:rPr>
        <w:t>required</w:t>
      </w:r>
    </w:p>
    <w:p w14:paraId="3CB60616" w14:textId="77777777" w:rsidR="007C472D" w:rsidRPr="005423BA" w:rsidRDefault="007C472D" w:rsidP="000775B5">
      <w:pPr>
        <w:widowControl w:val="0"/>
        <w:numPr>
          <w:ilvl w:val="0"/>
          <w:numId w:val="11"/>
        </w:numPr>
        <w:suppressAutoHyphens/>
        <w:spacing w:after="0" w:line="240" w:lineRule="auto"/>
        <w:rPr>
          <w:rFonts w:ascii="Arial" w:hAnsi="Arial" w:cs="Arial"/>
          <w:sz w:val="20"/>
          <w:szCs w:val="20"/>
        </w:rPr>
      </w:pPr>
      <w:r w:rsidRPr="005423BA">
        <w:rPr>
          <w:rFonts w:ascii="Arial" w:hAnsi="Arial" w:cs="Arial"/>
          <w:sz w:val="20"/>
          <w:szCs w:val="20"/>
        </w:rPr>
        <w:t>Get</w:t>
      </w:r>
      <w:r w:rsidRPr="005423BA">
        <w:rPr>
          <w:rFonts w:ascii="Arial" w:eastAsia="Arial" w:hAnsi="Arial" w:cs="Arial"/>
          <w:sz w:val="20"/>
          <w:szCs w:val="20"/>
        </w:rPr>
        <w:t xml:space="preserve"> </w:t>
      </w:r>
      <w:r w:rsidRPr="005423BA">
        <w:rPr>
          <w:rFonts w:ascii="Arial" w:hAnsi="Arial" w:cs="Arial"/>
          <w:sz w:val="20"/>
          <w:szCs w:val="20"/>
        </w:rPr>
        <w:t>a</w:t>
      </w:r>
      <w:r w:rsidRPr="005423BA">
        <w:rPr>
          <w:rFonts w:ascii="Arial" w:eastAsia="Arial" w:hAnsi="Arial" w:cs="Arial"/>
          <w:sz w:val="20"/>
          <w:szCs w:val="20"/>
        </w:rPr>
        <w:t xml:space="preserve"> </w:t>
      </w:r>
      <w:r w:rsidRPr="005423BA">
        <w:rPr>
          <w:rFonts w:ascii="Arial" w:hAnsi="Arial" w:cs="Arial"/>
          <w:sz w:val="20"/>
          <w:szCs w:val="20"/>
        </w:rPr>
        <w:t>pAIK</w:t>
      </w:r>
      <w:r w:rsidRPr="005423BA">
        <w:rPr>
          <w:rFonts w:ascii="Arial" w:eastAsia="Arial" w:hAnsi="Arial" w:cs="Arial"/>
          <w:sz w:val="20"/>
          <w:szCs w:val="20"/>
        </w:rPr>
        <w:t xml:space="preserve"> </w:t>
      </w:r>
      <w:r w:rsidRPr="005423BA">
        <w:rPr>
          <w:rFonts w:ascii="Arial" w:hAnsi="Arial" w:cs="Arial"/>
          <w:sz w:val="20"/>
          <w:szCs w:val="20"/>
        </w:rPr>
        <w:t>certificate</w:t>
      </w:r>
      <w:r w:rsidRPr="005423BA">
        <w:rPr>
          <w:rFonts w:ascii="Arial" w:eastAsia="Arial" w:hAnsi="Arial" w:cs="Arial"/>
          <w:sz w:val="20"/>
          <w:szCs w:val="20"/>
        </w:rPr>
        <w:t xml:space="preserve"> </w:t>
      </w:r>
      <w:r w:rsidRPr="005423BA">
        <w:rPr>
          <w:rFonts w:ascii="Arial" w:hAnsi="Arial" w:cs="Arial"/>
          <w:sz w:val="20"/>
          <w:szCs w:val="20"/>
        </w:rPr>
        <w:t>pAIKCertificate</w:t>
      </w:r>
      <w:r w:rsidRPr="005423BA">
        <w:rPr>
          <w:rFonts w:ascii="Arial" w:eastAsia="Arial" w:hAnsi="Arial" w:cs="Arial"/>
          <w:sz w:val="20"/>
          <w:szCs w:val="20"/>
        </w:rPr>
        <w:t xml:space="preserve"> </w:t>
      </w:r>
      <w:r w:rsidRPr="005423BA">
        <w:rPr>
          <w:rFonts w:ascii="Arial" w:hAnsi="Arial" w:cs="Arial"/>
          <w:sz w:val="20"/>
          <w:szCs w:val="20"/>
        </w:rPr>
        <w:t>from</w:t>
      </w:r>
      <w:r w:rsidRPr="005423BA">
        <w:rPr>
          <w:rFonts w:ascii="Arial" w:eastAsia="Arial" w:hAnsi="Arial" w:cs="Arial"/>
          <w:sz w:val="20"/>
          <w:szCs w:val="20"/>
        </w:rPr>
        <w:t xml:space="preserve"> </w:t>
      </w:r>
      <w:r w:rsidRPr="005423BA">
        <w:rPr>
          <w:rFonts w:ascii="Arial" w:hAnsi="Arial" w:cs="Arial"/>
          <w:sz w:val="20"/>
          <w:szCs w:val="20"/>
        </w:rPr>
        <w:t>a</w:t>
      </w:r>
      <w:r w:rsidRPr="005423BA">
        <w:rPr>
          <w:rFonts w:ascii="Arial" w:eastAsia="Arial" w:hAnsi="Arial" w:cs="Arial"/>
          <w:sz w:val="20"/>
          <w:szCs w:val="20"/>
        </w:rPr>
        <w:t xml:space="preserve"> </w:t>
      </w:r>
      <w:r w:rsidRPr="005423BA">
        <w:rPr>
          <w:rFonts w:ascii="Arial" w:hAnsi="Arial" w:cs="Arial"/>
          <w:sz w:val="20"/>
          <w:szCs w:val="20"/>
        </w:rPr>
        <w:t>CA</w:t>
      </w:r>
    </w:p>
    <w:p w14:paraId="2E144526" w14:textId="77777777" w:rsidR="007C472D" w:rsidRPr="005423BA" w:rsidRDefault="007C472D" w:rsidP="000775B5">
      <w:pPr>
        <w:widowControl w:val="0"/>
        <w:numPr>
          <w:ilvl w:val="0"/>
          <w:numId w:val="11"/>
        </w:numPr>
        <w:suppressAutoHyphens/>
        <w:spacing w:after="0" w:line="240" w:lineRule="auto"/>
        <w:rPr>
          <w:rFonts w:ascii="Arial" w:hAnsi="Arial" w:cs="Arial"/>
          <w:sz w:val="20"/>
          <w:szCs w:val="20"/>
        </w:rPr>
      </w:pPr>
      <w:r w:rsidRPr="005423BA">
        <w:rPr>
          <w:rFonts w:ascii="Arial" w:hAnsi="Arial" w:cs="Arial"/>
          <w:sz w:val="20"/>
          <w:szCs w:val="20"/>
        </w:rPr>
        <w:t>Create</w:t>
      </w:r>
      <w:r w:rsidRPr="005423BA">
        <w:rPr>
          <w:rFonts w:ascii="Arial" w:eastAsia="Arial" w:hAnsi="Arial" w:cs="Arial"/>
          <w:sz w:val="20"/>
          <w:szCs w:val="20"/>
        </w:rPr>
        <w:t xml:space="preserve"> </w:t>
      </w:r>
      <w:r w:rsidRPr="005423BA">
        <w:rPr>
          <w:rFonts w:ascii="Arial" w:hAnsi="Arial" w:cs="Arial"/>
          <w:sz w:val="20"/>
          <w:szCs w:val="20"/>
        </w:rPr>
        <w:t>a</w:t>
      </w:r>
      <w:r w:rsidRPr="005423BA">
        <w:rPr>
          <w:rFonts w:ascii="Arial" w:eastAsia="Arial" w:hAnsi="Arial" w:cs="Arial"/>
          <w:sz w:val="20"/>
          <w:szCs w:val="20"/>
        </w:rPr>
        <w:t xml:space="preserve"> </w:t>
      </w:r>
      <w:r w:rsidR="005423BA" w:rsidRPr="005423BA">
        <w:rPr>
          <w:rFonts w:ascii="Arial" w:eastAsia="Arial" w:hAnsi="Arial" w:cs="Arial"/>
          <w:sz w:val="20"/>
          <w:szCs w:val="20"/>
        </w:rPr>
        <w:t xml:space="preserve">pTPM </w:t>
      </w:r>
      <w:r w:rsidRPr="005423BA">
        <w:rPr>
          <w:rFonts w:ascii="Arial" w:hAnsi="Arial" w:cs="Arial"/>
          <w:sz w:val="20"/>
          <w:szCs w:val="20"/>
        </w:rPr>
        <w:t>signing</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pSK</w:t>
      </w:r>
    </w:p>
    <w:p w14:paraId="5AAD7D66" w14:textId="77777777" w:rsidR="007C472D" w:rsidRPr="005423BA" w:rsidRDefault="007C472D" w:rsidP="000775B5">
      <w:pPr>
        <w:widowControl w:val="0"/>
        <w:numPr>
          <w:ilvl w:val="1"/>
          <w:numId w:val="11"/>
        </w:numPr>
        <w:suppressAutoHyphens/>
        <w:spacing w:after="0" w:line="240" w:lineRule="auto"/>
        <w:rPr>
          <w:rFonts w:ascii="Arial" w:hAnsi="Arial" w:cs="Arial"/>
          <w:sz w:val="20"/>
          <w:szCs w:val="20"/>
        </w:rPr>
      </w:pPr>
      <w:r w:rsidRPr="005423BA">
        <w:rPr>
          <w:rFonts w:ascii="Arial" w:hAnsi="Arial" w:cs="Arial"/>
          <w:sz w:val="20"/>
          <w:szCs w:val="20"/>
        </w:rPr>
        <w:t>Lock</w:t>
      </w:r>
      <w:r w:rsidRPr="005423BA">
        <w:rPr>
          <w:rFonts w:ascii="Arial" w:eastAsia="Arial" w:hAnsi="Arial" w:cs="Arial"/>
          <w:sz w:val="20"/>
          <w:szCs w:val="20"/>
        </w:rPr>
        <w:t xml:space="preserve"> </w:t>
      </w:r>
      <w:r w:rsidRPr="005423BA">
        <w:rPr>
          <w:rFonts w:ascii="Arial" w:hAnsi="Arial" w:cs="Arial"/>
          <w:sz w:val="20"/>
          <w:szCs w:val="20"/>
        </w:rPr>
        <w:t>pSK</w:t>
      </w:r>
      <w:r w:rsidRPr="005423BA">
        <w:rPr>
          <w:rFonts w:ascii="Arial" w:eastAsia="Arial" w:hAnsi="Arial" w:cs="Arial"/>
          <w:sz w:val="20"/>
          <w:szCs w:val="20"/>
        </w:rPr>
        <w:t xml:space="preserve"> </w:t>
      </w:r>
      <w:r w:rsidRPr="005423BA">
        <w:rPr>
          <w:rFonts w:ascii="Arial" w:hAnsi="Arial" w:cs="Arial"/>
          <w:sz w:val="20"/>
          <w:szCs w:val="20"/>
        </w:rPr>
        <w:t>to</w:t>
      </w:r>
      <w:r w:rsidRPr="005423BA">
        <w:rPr>
          <w:rFonts w:ascii="Arial" w:eastAsia="Arial" w:hAnsi="Arial" w:cs="Arial"/>
          <w:sz w:val="20"/>
          <w:szCs w:val="20"/>
        </w:rPr>
        <w:t xml:space="preserve"> </w:t>
      </w:r>
      <w:r w:rsidRPr="005423BA">
        <w:rPr>
          <w:rFonts w:ascii="Arial" w:hAnsi="Arial" w:cs="Arial"/>
          <w:sz w:val="20"/>
          <w:szCs w:val="20"/>
        </w:rPr>
        <w:t>trusted</w:t>
      </w:r>
      <w:r w:rsidRPr="005423BA">
        <w:rPr>
          <w:rFonts w:ascii="Arial" w:eastAsia="Arial" w:hAnsi="Arial" w:cs="Arial"/>
          <w:sz w:val="20"/>
          <w:szCs w:val="20"/>
        </w:rPr>
        <w:t xml:space="preserve"> (</w:t>
      </w:r>
      <w:r w:rsidRPr="005423BA">
        <w:rPr>
          <w:rFonts w:ascii="Arial" w:hAnsi="Arial" w:cs="Arial"/>
          <w:sz w:val="20"/>
          <w:szCs w:val="20"/>
        </w:rPr>
        <w:t>current</w:t>
      </w:r>
      <w:r w:rsidRPr="005423BA">
        <w:rPr>
          <w:rFonts w:ascii="Arial" w:eastAsia="Arial" w:hAnsi="Arial" w:cs="Arial"/>
          <w:sz w:val="20"/>
          <w:szCs w:val="20"/>
        </w:rPr>
        <w:t xml:space="preserve"> </w:t>
      </w:r>
      <w:r w:rsidRPr="005423BA">
        <w:rPr>
          <w:rFonts w:ascii="Arial" w:hAnsi="Arial" w:cs="Arial"/>
          <w:sz w:val="20"/>
          <w:szCs w:val="20"/>
        </w:rPr>
        <w:t>or</w:t>
      </w:r>
      <w:r w:rsidRPr="005423BA">
        <w:rPr>
          <w:rFonts w:ascii="Arial" w:eastAsia="Arial" w:hAnsi="Arial" w:cs="Arial"/>
          <w:sz w:val="20"/>
          <w:szCs w:val="20"/>
        </w:rPr>
        <w:t xml:space="preserve"> </w:t>
      </w:r>
      <w:r w:rsidRPr="005423BA">
        <w:rPr>
          <w:rFonts w:ascii="Arial" w:hAnsi="Arial" w:cs="Arial"/>
          <w:sz w:val="20"/>
          <w:szCs w:val="20"/>
        </w:rPr>
        <w:t>recommended</w:t>
      </w:r>
      <w:r w:rsidRPr="005423BA">
        <w:rPr>
          <w:rFonts w:ascii="Arial" w:eastAsia="Arial" w:hAnsi="Arial" w:cs="Arial"/>
          <w:sz w:val="20"/>
          <w:szCs w:val="20"/>
        </w:rPr>
        <w:t xml:space="preserve">) </w:t>
      </w:r>
      <w:r w:rsidRPr="005423BA">
        <w:rPr>
          <w:rFonts w:ascii="Arial" w:hAnsi="Arial" w:cs="Arial"/>
          <w:sz w:val="20"/>
          <w:szCs w:val="20"/>
        </w:rPr>
        <w:t>PCR</w:t>
      </w:r>
      <w:r w:rsidRPr="005423BA">
        <w:rPr>
          <w:rFonts w:ascii="Arial" w:eastAsia="Arial" w:hAnsi="Arial" w:cs="Arial"/>
          <w:sz w:val="20"/>
          <w:szCs w:val="20"/>
        </w:rPr>
        <w:t xml:space="preserve"> </w:t>
      </w:r>
      <w:r w:rsidRPr="005423BA">
        <w:rPr>
          <w:rFonts w:ascii="Arial" w:hAnsi="Arial" w:cs="Arial"/>
          <w:sz w:val="20"/>
          <w:szCs w:val="20"/>
        </w:rPr>
        <w:t>values</w:t>
      </w:r>
      <w:r w:rsidR="005423BA" w:rsidRPr="005423BA">
        <w:rPr>
          <w:rFonts w:ascii="Arial" w:hAnsi="Arial" w:cs="Arial"/>
          <w:sz w:val="20"/>
          <w:szCs w:val="20"/>
        </w:rPr>
        <w:t>, including measurements of the VMM and vTPM Manager</w:t>
      </w:r>
    </w:p>
    <w:p w14:paraId="4CB08D8B" w14:textId="77777777" w:rsidR="007C472D" w:rsidRPr="005423BA" w:rsidRDefault="007C472D" w:rsidP="000775B5">
      <w:pPr>
        <w:widowControl w:val="0"/>
        <w:numPr>
          <w:ilvl w:val="1"/>
          <w:numId w:val="11"/>
        </w:numPr>
        <w:suppressAutoHyphens/>
        <w:spacing w:after="0" w:line="240" w:lineRule="auto"/>
        <w:rPr>
          <w:rFonts w:ascii="Arial" w:eastAsia="Arial" w:hAnsi="Arial" w:cs="Arial"/>
          <w:sz w:val="20"/>
          <w:szCs w:val="20"/>
        </w:rPr>
      </w:pPr>
      <w:r w:rsidRPr="005423BA">
        <w:rPr>
          <w:rFonts w:ascii="Arial" w:eastAsia="Arial" w:hAnsi="Arial" w:cs="Arial"/>
          <w:sz w:val="20"/>
          <w:szCs w:val="20"/>
        </w:rPr>
        <w:t>(</w:t>
      </w:r>
      <w:r w:rsidRPr="005423BA">
        <w:rPr>
          <w:rFonts w:ascii="Arial" w:hAnsi="Arial" w:cs="Arial"/>
          <w:sz w:val="20"/>
          <w:szCs w:val="20"/>
        </w:rPr>
        <w:t>This</w:t>
      </w:r>
      <w:r w:rsidRPr="005423BA">
        <w:rPr>
          <w:rFonts w:ascii="Arial" w:eastAsia="Arial" w:hAnsi="Arial" w:cs="Arial"/>
          <w:sz w:val="20"/>
          <w:szCs w:val="20"/>
        </w:rPr>
        <w:t xml:space="preserve"> </w:t>
      </w:r>
      <w:r w:rsidRPr="005423BA">
        <w:rPr>
          <w:rFonts w:ascii="Arial" w:hAnsi="Arial" w:cs="Arial"/>
          <w:sz w:val="20"/>
          <w:szCs w:val="20"/>
        </w:rPr>
        <w:t>action</w:t>
      </w:r>
      <w:r w:rsidRPr="005423BA">
        <w:rPr>
          <w:rFonts w:ascii="Arial" w:eastAsia="Arial" w:hAnsi="Arial" w:cs="Arial"/>
          <w:sz w:val="20"/>
          <w:szCs w:val="20"/>
        </w:rPr>
        <w:t xml:space="preserve"> </w:t>
      </w:r>
      <w:r w:rsidRPr="005423BA">
        <w:rPr>
          <w:rFonts w:ascii="Arial" w:hAnsi="Arial" w:cs="Arial"/>
          <w:sz w:val="20"/>
          <w:szCs w:val="20"/>
        </w:rPr>
        <w:t>should</w:t>
      </w:r>
      <w:r w:rsidRPr="005423BA">
        <w:rPr>
          <w:rFonts w:ascii="Arial" w:eastAsia="Arial" w:hAnsi="Arial" w:cs="Arial"/>
          <w:sz w:val="20"/>
          <w:szCs w:val="20"/>
        </w:rPr>
        <w:t xml:space="preserve"> </w:t>
      </w:r>
      <w:r w:rsidRPr="005423BA">
        <w:rPr>
          <w:rFonts w:ascii="Arial" w:hAnsi="Arial" w:cs="Arial"/>
          <w:sz w:val="20"/>
          <w:szCs w:val="20"/>
        </w:rPr>
        <w:t>be</w:t>
      </w:r>
      <w:r w:rsidRPr="005423BA">
        <w:rPr>
          <w:rFonts w:ascii="Arial" w:eastAsia="Arial" w:hAnsi="Arial" w:cs="Arial"/>
          <w:sz w:val="20"/>
          <w:szCs w:val="20"/>
        </w:rPr>
        <w:t xml:space="preserve"> </w:t>
      </w:r>
      <w:r w:rsidRPr="005423BA">
        <w:rPr>
          <w:rFonts w:ascii="Arial" w:hAnsi="Arial" w:cs="Arial"/>
          <w:sz w:val="20"/>
          <w:szCs w:val="20"/>
        </w:rPr>
        <w:t>repeated</w:t>
      </w:r>
      <w:r w:rsidRPr="005423BA">
        <w:rPr>
          <w:rFonts w:ascii="Arial" w:eastAsia="Arial" w:hAnsi="Arial" w:cs="Arial"/>
          <w:sz w:val="20"/>
          <w:szCs w:val="20"/>
        </w:rPr>
        <w:t xml:space="preserve"> </w:t>
      </w:r>
      <w:r w:rsidRPr="005423BA">
        <w:rPr>
          <w:rFonts w:ascii="Arial" w:hAnsi="Arial" w:cs="Arial"/>
          <w:sz w:val="20"/>
          <w:szCs w:val="20"/>
        </w:rPr>
        <w:t>whenever</w:t>
      </w:r>
      <w:r w:rsidRPr="005423BA">
        <w:rPr>
          <w:rFonts w:ascii="Arial" w:eastAsia="Arial" w:hAnsi="Arial" w:cs="Arial"/>
          <w:sz w:val="20"/>
          <w:szCs w:val="20"/>
        </w:rPr>
        <w:t xml:space="preserve"> </w:t>
      </w:r>
      <w:r w:rsidRPr="005423BA">
        <w:rPr>
          <w:rFonts w:ascii="Arial" w:hAnsi="Arial" w:cs="Arial"/>
          <w:sz w:val="20"/>
          <w:szCs w:val="20"/>
        </w:rPr>
        <w:t>a</w:t>
      </w:r>
      <w:r w:rsidRPr="005423BA">
        <w:rPr>
          <w:rFonts w:ascii="Arial" w:eastAsia="Arial" w:hAnsi="Arial" w:cs="Arial"/>
          <w:sz w:val="20"/>
          <w:szCs w:val="20"/>
        </w:rPr>
        <w:t xml:space="preserve"> </w:t>
      </w:r>
      <w:r w:rsidRPr="005423BA">
        <w:rPr>
          <w:rFonts w:ascii="Arial" w:hAnsi="Arial" w:cs="Arial"/>
          <w:sz w:val="20"/>
          <w:szCs w:val="20"/>
        </w:rPr>
        <w:t>new</w:t>
      </w:r>
      <w:r w:rsidRPr="005423BA">
        <w:rPr>
          <w:rFonts w:ascii="Arial" w:eastAsia="Arial" w:hAnsi="Arial" w:cs="Arial"/>
          <w:sz w:val="20"/>
          <w:szCs w:val="20"/>
        </w:rPr>
        <w:t xml:space="preserve"> </w:t>
      </w:r>
      <w:r w:rsidRPr="005423BA">
        <w:rPr>
          <w:rFonts w:ascii="Arial" w:hAnsi="Arial" w:cs="Arial"/>
          <w:sz w:val="20"/>
          <w:szCs w:val="20"/>
        </w:rPr>
        <w:t>set</w:t>
      </w:r>
      <w:r w:rsidRPr="005423BA">
        <w:rPr>
          <w:rFonts w:ascii="Arial" w:eastAsia="Arial" w:hAnsi="Arial" w:cs="Arial"/>
          <w:sz w:val="20"/>
          <w:szCs w:val="20"/>
        </w:rPr>
        <w:t xml:space="preserve"> </w:t>
      </w:r>
      <w:r w:rsidRPr="005423BA">
        <w:rPr>
          <w:rFonts w:ascii="Arial" w:hAnsi="Arial" w:cs="Arial"/>
          <w:sz w:val="20"/>
          <w:szCs w:val="20"/>
        </w:rPr>
        <w:t>of</w:t>
      </w:r>
      <w:r w:rsidRPr="005423BA">
        <w:rPr>
          <w:rFonts w:ascii="Arial" w:eastAsia="Arial" w:hAnsi="Arial" w:cs="Arial"/>
          <w:sz w:val="20"/>
          <w:szCs w:val="20"/>
        </w:rPr>
        <w:t xml:space="preserve"> </w:t>
      </w:r>
      <w:r w:rsidRPr="005423BA">
        <w:rPr>
          <w:rFonts w:ascii="Arial" w:hAnsi="Arial" w:cs="Arial"/>
          <w:sz w:val="20"/>
          <w:szCs w:val="20"/>
        </w:rPr>
        <w:t>trusted</w:t>
      </w:r>
      <w:r w:rsidRPr="005423BA">
        <w:rPr>
          <w:rFonts w:ascii="Arial" w:eastAsia="Arial" w:hAnsi="Arial" w:cs="Arial"/>
          <w:sz w:val="20"/>
          <w:szCs w:val="20"/>
        </w:rPr>
        <w:t xml:space="preserve"> </w:t>
      </w:r>
      <w:r w:rsidRPr="005423BA">
        <w:rPr>
          <w:rFonts w:ascii="Arial" w:hAnsi="Arial" w:cs="Arial"/>
          <w:sz w:val="20"/>
          <w:szCs w:val="20"/>
        </w:rPr>
        <w:t>PCR</w:t>
      </w:r>
      <w:r w:rsidRPr="005423BA">
        <w:rPr>
          <w:rFonts w:ascii="Arial" w:eastAsia="Arial" w:hAnsi="Arial" w:cs="Arial"/>
          <w:sz w:val="20"/>
          <w:szCs w:val="20"/>
        </w:rPr>
        <w:t xml:space="preserve"> </w:t>
      </w:r>
      <w:r w:rsidRPr="005423BA">
        <w:rPr>
          <w:rFonts w:ascii="Arial" w:hAnsi="Arial" w:cs="Arial"/>
          <w:sz w:val="20"/>
          <w:szCs w:val="20"/>
        </w:rPr>
        <w:t>values</w:t>
      </w:r>
      <w:r w:rsidRPr="005423BA">
        <w:rPr>
          <w:rFonts w:ascii="Arial" w:eastAsia="Arial" w:hAnsi="Arial" w:cs="Arial"/>
          <w:sz w:val="20"/>
          <w:szCs w:val="20"/>
        </w:rPr>
        <w:t xml:space="preserve"> </w:t>
      </w:r>
      <w:r w:rsidRPr="005423BA">
        <w:rPr>
          <w:rFonts w:ascii="Arial" w:hAnsi="Arial" w:cs="Arial"/>
          <w:sz w:val="20"/>
          <w:szCs w:val="20"/>
        </w:rPr>
        <w:t>are</w:t>
      </w:r>
      <w:r w:rsidRPr="005423BA">
        <w:rPr>
          <w:rFonts w:ascii="Arial" w:eastAsia="Arial" w:hAnsi="Arial" w:cs="Arial"/>
          <w:sz w:val="20"/>
          <w:szCs w:val="20"/>
        </w:rPr>
        <w:t xml:space="preserve"> </w:t>
      </w:r>
      <w:r w:rsidRPr="005423BA">
        <w:rPr>
          <w:rFonts w:ascii="Arial" w:hAnsi="Arial" w:cs="Arial"/>
          <w:sz w:val="20"/>
          <w:szCs w:val="20"/>
        </w:rPr>
        <w:t>established</w:t>
      </w:r>
      <w:r w:rsidRPr="005423BA">
        <w:rPr>
          <w:rFonts w:ascii="Arial" w:eastAsia="Arial" w:hAnsi="Arial" w:cs="Arial"/>
          <w:sz w:val="20"/>
          <w:szCs w:val="20"/>
        </w:rPr>
        <w:t>)</w:t>
      </w:r>
    </w:p>
    <w:p w14:paraId="2C32DF05" w14:textId="77777777" w:rsidR="007C472D" w:rsidRPr="005423BA" w:rsidRDefault="007C472D" w:rsidP="000775B5">
      <w:pPr>
        <w:widowControl w:val="0"/>
        <w:numPr>
          <w:ilvl w:val="0"/>
          <w:numId w:val="11"/>
        </w:numPr>
        <w:suppressAutoHyphens/>
        <w:spacing w:after="0" w:line="240" w:lineRule="auto"/>
        <w:rPr>
          <w:rFonts w:ascii="Arial" w:hAnsi="Arial" w:cs="Arial"/>
          <w:sz w:val="20"/>
          <w:szCs w:val="20"/>
        </w:rPr>
      </w:pPr>
      <w:r w:rsidRPr="005423BA">
        <w:rPr>
          <w:rFonts w:ascii="Arial" w:hAnsi="Arial" w:cs="Arial"/>
          <w:sz w:val="20"/>
          <w:szCs w:val="20"/>
        </w:rPr>
        <w:t>Certify</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pSK</w:t>
      </w:r>
      <w:r w:rsidRPr="005423BA">
        <w:rPr>
          <w:rFonts w:ascii="Arial" w:eastAsia="Arial" w:hAnsi="Arial" w:cs="Arial"/>
          <w:sz w:val="20"/>
          <w:szCs w:val="20"/>
        </w:rPr>
        <w:t xml:space="preserve"> </w:t>
      </w:r>
      <w:r w:rsidRPr="005423BA">
        <w:rPr>
          <w:rFonts w:ascii="Arial" w:hAnsi="Arial" w:cs="Arial"/>
          <w:sz w:val="20"/>
          <w:szCs w:val="20"/>
        </w:rPr>
        <w:t>using</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pAIK</w:t>
      </w:r>
      <w:r w:rsidRPr="005423BA">
        <w:rPr>
          <w:rFonts w:ascii="Arial" w:eastAsia="Arial" w:hAnsi="Arial" w:cs="Arial"/>
          <w:sz w:val="20"/>
          <w:szCs w:val="20"/>
        </w:rPr>
        <w:t xml:space="preserve"> </w:t>
      </w:r>
      <w:r w:rsidRPr="005423BA">
        <w:rPr>
          <w:rFonts w:ascii="Arial" w:hAnsi="Arial" w:cs="Arial"/>
          <w:sz w:val="20"/>
          <w:szCs w:val="20"/>
        </w:rPr>
        <w:t>and</w:t>
      </w:r>
      <w:r w:rsidRPr="005423BA">
        <w:rPr>
          <w:rFonts w:ascii="Arial" w:eastAsia="Arial" w:hAnsi="Arial" w:cs="Arial"/>
          <w:sz w:val="20"/>
          <w:szCs w:val="20"/>
        </w:rPr>
        <w:t xml:space="preserve"> </w:t>
      </w:r>
      <w:r w:rsidRPr="005423BA">
        <w:rPr>
          <w:rFonts w:ascii="Arial" w:hAnsi="Arial" w:cs="Arial"/>
          <w:sz w:val="20"/>
          <w:szCs w:val="20"/>
        </w:rPr>
        <w:t>TPM</w:t>
      </w:r>
      <w:r w:rsidRPr="005423BA">
        <w:rPr>
          <w:rFonts w:ascii="Arial" w:eastAsia="Arial" w:hAnsi="Arial" w:cs="Arial"/>
          <w:sz w:val="20"/>
          <w:szCs w:val="20"/>
        </w:rPr>
        <w:t>_</w:t>
      </w:r>
      <w:r w:rsidRPr="005423BA">
        <w:rPr>
          <w:rFonts w:ascii="Arial" w:hAnsi="Arial" w:cs="Arial"/>
          <w:sz w:val="20"/>
          <w:szCs w:val="20"/>
        </w:rPr>
        <w:t>CertifyKey</w:t>
      </w:r>
    </w:p>
    <w:p w14:paraId="36A28E45" w14:textId="77777777" w:rsidR="007C472D" w:rsidRPr="005423BA" w:rsidRDefault="007C472D" w:rsidP="004047BE">
      <w:pPr>
        <w:ind w:left="1440"/>
        <w:rPr>
          <w:rFonts w:ascii="Arial" w:hAnsi="Arial" w:cs="Arial"/>
          <w:sz w:val="20"/>
          <w:szCs w:val="20"/>
        </w:rPr>
      </w:pP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pSKCertificate</w:t>
      </w:r>
      <w:r w:rsidRPr="005423BA">
        <w:rPr>
          <w:rFonts w:ascii="Arial" w:eastAsia="Arial" w:hAnsi="Arial" w:cs="Arial"/>
          <w:sz w:val="20"/>
          <w:szCs w:val="20"/>
        </w:rPr>
        <w:t xml:space="preserve"> </w:t>
      </w:r>
      <w:r w:rsidRPr="005423BA">
        <w:rPr>
          <w:rFonts w:ascii="Arial" w:hAnsi="Arial" w:cs="Arial"/>
          <w:sz w:val="20"/>
          <w:szCs w:val="20"/>
        </w:rPr>
        <w:t>will</w:t>
      </w:r>
      <w:r w:rsidRPr="005423BA">
        <w:rPr>
          <w:rFonts w:ascii="Arial" w:eastAsia="Arial" w:hAnsi="Arial" w:cs="Arial"/>
          <w:sz w:val="20"/>
          <w:szCs w:val="20"/>
        </w:rPr>
        <w:t xml:space="preserve"> </w:t>
      </w:r>
      <w:r w:rsidRPr="005423BA">
        <w:rPr>
          <w:rFonts w:ascii="Arial" w:hAnsi="Arial" w:cs="Arial"/>
          <w:sz w:val="20"/>
          <w:szCs w:val="20"/>
        </w:rPr>
        <w:t>include</w:t>
      </w:r>
      <w:r w:rsidRPr="005423BA">
        <w:rPr>
          <w:rFonts w:ascii="Arial" w:eastAsia="Arial" w:hAnsi="Arial" w:cs="Arial"/>
          <w:sz w:val="20"/>
          <w:szCs w:val="20"/>
        </w:rPr>
        <w:t xml:space="preserve"> </w:t>
      </w:r>
      <w:r w:rsidRPr="005423BA">
        <w:rPr>
          <w:rFonts w:ascii="Arial" w:hAnsi="Arial" w:cs="Arial"/>
          <w:sz w:val="20"/>
          <w:szCs w:val="20"/>
        </w:rPr>
        <w:t>its</w:t>
      </w:r>
      <w:r w:rsidRPr="005423BA">
        <w:rPr>
          <w:rFonts w:ascii="Arial" w:eastAsia="Arial" w:hAnsi="Arial" w:cs="Arial"/>
          <w:sz w:val="20"/>
          <w:szCs w:val="20"/>
        </w:rPr>
        <w:t xml:space="preserve"> </w:t>
      </w:r>
      <w:r w:rsidRPr="005423BA">
        <w:rPr>
          <w:rFonts w:ascii="Arial" w:hAnsi="Arial" w:cs="Arial"/>
          <w:sz w:val="20"/>
          <w:szCs w:val="20"/>
        </w:rPr>
        <w:t>PCR</w:t>
      </w:r>
      <w:r w:rsidRPr="005423BA">
        <w:rPr>
          <w:rFonts w:ascii="Arial" w:eastAsia="Arial" w:hAnsi="Arial" w:cs="Arial"/>
          <w:sz w:val="20"/>
          <w:szCs w:val="20"/>
        </w:rPr>
        <w:t xml:space="preserve"> </w:t>
      </w:r>
      <w:r w:rsidRPr="005423BA">
        <w:rPr>
          <w:rFonts w:ascii="Arial" w:hAnsi="Arial" w:cs="Arial"/>
          <w:sz w:val="20"/>
          <w:szCs w:val="20"/>
        </w:rPr>
        <w:t>values</w:t>
      </w:r>
    </w:p>
    <w:p w14:paraId="1538C389" w14:textId="77777777" w:rsidR="007C472D" w:rsidRPr="005423BA" w:rsidRDefault="005423BA" w:rsidP="005423BA">
      <w:pPr>
        <w:shd w:val="clear" w:color="auto" w:fill="F3F3F3"/>
        <w:rPr>
          <w:rFonts w:ascii="Arial" w:eastAsia="Arial" w:hAnsi="Arial" w:cs="Arial"/>
          <w:sz w:val="20"/>
          <w:szCs w:val="20"/>
        </w:rPr>
      </w:pPr>
      <w:r w:rsidRPr="005423BA">
        <w:rPr>
          <w:rFonts w:ascii="Arial" w:hAnsi="Arial" w:cs="Arial"/>
          <w:sz w:val="20"/>
          <w:szCs w:val="20"/>
        </w:rPr>
        <w:t>&lt;</w:t>
      </w:r>
      <w:proofErr w:type="gramStart"/>
      <w:r w:rsidRPr="005423BA">
        <w:rPr>
          <w:rFonts w:ascii="Arial" w:hAnsi="Arial" w:cs="Arial"/>
          <w:sz w:val="20"/>
          <w:szCs w:val="20"/>
        </w:rPr>
        <w:t>informative</w:t>
      </w:r>
      <w:proofErr w:type="gramEnd"/>
      <w:r w:rsidRPr="005423BA">
        <w:rPr>
          <w:rFonts w:ascii="Arial" w:hAnsi="Arial" w:cs="Arial"/>
          <w:sz w:val="20"/>
          <w:szCs w:val="20"/>
        </w:rPr>
        <w:t xml:space="preserve"> comment&gt; </w:t>
      </w:r>
      <w:r w:rsidR="007C472D" w:rsidRPr="005423BA">
        <w:rPr>
          <w:rFonts w:ascii="Arial" w:hAnsi="Arial" w:cs="Arial"/>
          <w:sz w:val="20"/>
          <w:szCs w:val="20"/>
        </w:rPr>
        <w:t>Since</w:t>
      </w:r>
      <w:r w:rsidR="007C472D" w:rsidRPr="005423BA">
        <w:rPr>
          <w:rFonts w:ascii="Arial" w:eastAsia="Arial" w:hAnsi="Arial" w:cs="Arial"/>
          <w:sz w:val="20"/>
          <w:szCs w:val="20"/>
        </w:rPr>
        <w:t xml:space="preserve"> </w:t>
      </w:r>
      <w:r w:rsidR="007C472D" w:rsidRPr="005423BA">
        <w:rPr>
          <w:rFonts w:ascii="Arial" w:hAnsi="Arial" w:cs="Arial"/>
          <w:sz w:val="20"/>
          <w:szCs w:val="20"/>
        </w:rPr>
        <w:t>pSK</w:t>
      </w:r>
      <w:r w:rsidR="007C472D" w:rsidRPr="005423BA">
        <w:rPr>
          <w:rFonts w:ascii="Arial" w:eastAsia="Arial" w:hAnsi="Arial" w:cs="Arial"/>
          <w:sz w:val="20"/>
          <w:szCs w:val="20"/>
        </w:rPr>
        <w:t xml:space="preserve"> </w:t>
      </w:r>
      <w:r w:rsidR="007C472D" w:rsidRPr="005423BA">
        <w:rPr>
          <w:rFonts w:ascii="Arial" w:hAnsi="Arial" w:cs="Arial"/>
          <w:sz w:val="20"/>
          <w:szCs w:val="20"/>
        </w:rPr>
        <w:t>use</w:t>
      </w:r>
      <w:r w:rsidR="007C472D" w:rsidRPr="005423BA">
        <w:rPr>
          <w:rFonts w:ascii="Arial" w:eastAsia="Arial" w:hAnsi="Arial" w:cs="Arial"/>
          <w:sz w:val="20"/>
          <w:szCs w:val="20"/>
        </w:rPr>
        <w:t xml:space="preserve"> </w:t>
      </w:r>
      <w:r w:rsidR="007C472D" w:rsidRPr="005423BA">
        <w:rPr>
          <w:rFonts w:ascii="Arial" w:hAnsi="Arial" w:cs="Arial"/>
          <w:sz w:val="20"/>
          <w:szCs w:val="20"/>
        </w:rPr>
        <w:t>is</w:t>
      </w:r>
      <w:r w:rsidR="007C472D" w:rsidRPr="005423BA">
        <w:rPr>
          <w:rFonts w:ascii="Arial" w:eastAsia="Arial" w:hAnsi="Arial" w:cs="Arial"/>
          <w:sz w:val="20"/>
          <w:szCs w:val="20"/>
        </w:rPr>
        <w:t xml:space="preserve"> </w:t>
      </w:r>
      <w:r w:rsidR="007C472D" w:rsidRPr="005423BA">
        <w:rPr>
          <w:rFonts w:ascii="Arial" w:hAnsi="Arial" w:cs="Arial"/>
          <w:sz w:val="20"/>
          <w:szCs w:val="20"/>
        </w:rPr>
        <w:t>locked</w:t>
      </w:r>
      <w:r w:rsidR="007C472D" w:rsidRPr="005423BA">
        <w:rPr>
          <w:rFonts w:ascii="Arial" w:eastAsia="Arial" w:hAnsi="Arial" w:cs="Arial"/>
          <w:sz w:val="20"/>
          <w:szCs w:val="20"/>
        </w:rPr>
        <w:t xml:space="preserve"> </w:t>
      </w:r>
      <w:r w:rsidR="007C472D" w:rsidRPr="005423BA">
        <w:rPr>
          <w:rFonts w:ascii="Arial" w:hAnsi="Arial" w:cs="Arial"/>
          <w:sz w:val="20"/>
          <w:szCs w:val="20"/>
        </w:rPr>
        <w:t>to</w:t>
      </w:r>
      <w:r w:rsidR="007C472D" w:rsidRPr="005423BA">
        <w:rPr>
          <w:rFonts w:ascii="Arial" w:eastAsia="Arial" w:hAnsi="Arial" w:cs="Arial"/>
          <w:sz w:val="20"/>
          <w:szCs w:val="20"/>
        </w:rPr>
        <w:t xml:space="preserve"> </w:t>
      </w:r>
      <w:r w:rsidR="007C472D" w:rsidRPr="005423BA">
        <w:rPr>
          <w:rFonts w:ascii="Arial" w:hAnsi="Arial" w:cs="Arial"/>
          <w:sz w:val="20"/>
          <w:szCs w:val="20"/>
        </w:rPr>
        <w:t>VMM</w:t>
      </w:r>
      <w:r w:rsidR="007C472D" w:rsidRPr="005423BA">
        <w:rPr>
          <w:rFonts w:ascii="Arial" w:eastAsia="Arial" w:hAnsi="Arial" w:cs="Arial"/>
          <w:sz w:val="20"/>
          <w:szCs w:val="20"/>
        </w:rPr>
        <w:t xml:space="preserve"> </w:t>
      </w:r>
      <w:r w:rsidR="007C472D" w:rsidRPr="005423BA">
        <w:rPr>
          <w:rFonts w:ascii="Arial" w:hAnsi="Arial" w:cs="Arial"/>
          <w:sz w:val="20"/>
          <w:szCs w:val="20"/>
        </w:rPr>
        <w:t>PCR</w:t>
      </w:r>
      <w:r w:rsidR="007C472D" w:rsidRPr="005423BA">
        <w:rPr>
          <w:rFonts w:ascii="Arial" w:eastAsia="Arial" w:hAnsi="Arial" w:cs="Arial"/>
          <w:sz w:val="20"/>
          <w:szCs w:val="20"/>
        </w:rPr>
        <w:t xml:space="preserve"> </w:t>
      </w:r>
      <w:r w:rsidR="007C472D" w:rsidRPr="005423BA">
        <w:rPr>
          <w:rFonts w:ascii="Arial" w:hAnsi="Arial" w:cs="Arial"/>
          <w:sz w:val="20"/>
          <w:szCs w:val="20"/>
        </w:rPr>
        <w:t>values</w:t>
      </w:r>
      <w:r w:rsidR="007C472D" w:rsidRPr="005423BA">
        <w:rPr>
          <w:rFonts w:ascii="Arial" w:eastAsia="Arial" w:hAnsi="Arial" w:cs="Arial"/>
          <w:sz w:val="20"/>
          <w:szCs w:val="20"/>
        </w:rPr>
        <w:t xml:space="preserve">, </w:t>
      </w:r>
      <w:r w:rsidR="007C472D" w:rsidRPr="005423BA">
        <w:rPr>
          <w:rFonts w:ascii="Arial" w:hAnsi="Arial" w:cs="Arial"/>
          <w:sz w:val="20"/>
          <w:szCs w:val="20"/>
        </w:rPr>
        <w:t>it</w:t>
      </w:r>
      <w:r w:rsidR="007C472D" w:rsidRPr="005423BA">
        <w:rPr>
          <w:rFonts w:ascii="Arial" w:eastAsia="Arial" w:hAnsi="Arial" w:cs="Arial"/>
          <w:sz w:val="20"/>
          <w:szCs w:val="20"/>
        </w:rPr>
        <w:t xml:space="preserve"> </w:t>
      </w:r>
      <w:r w:rsidR="007C472D" w:rsidRPr="005423BA">
        <w:rPr>
          <w:rFonts w:ascii="Arial" w:hAnsi="Arial" w:cs="Arial"/>
          <w:sz w:val="20"/>
          <w:szCs w:val="20"/>
        </w:rPr>
        <w:t>is</w:t>
      </w:r>
      <w:r w:rsidR="007C472D" w:rsidRPr="005423BA">
        <w:rPr>
          <w:rFonts w:ascii="Arial" w:eastAsia="Arial" w:hAnsi="Arial" w:cs="Arial"/>
          <w:sz w:val="20"/>
          <w:szCs w:val="20"/>
        </w:rPr>
        <w:t xml:space="preserve"> </w:t>
      </w:r>
      <w:r w:rsidR="007C472D" w:rsidRPr="005423BA">
        <w:rPr>
          <w:rFonts w:ascii="Arial" w:hAnsi="Arial" w:cs="Arial"/>
          <w:sz w:val="20"/>
          <w:szCs w:val="20"/>
        </w:rPr>
        <w:t>implicitly</w:t>
      </w:r>
      <w:r w:rsidR="007C472D" w:rsidRPr="005423BA">
        <w:rPr>
          <w:rFonts w:ascii="Arial" w:eastAsia="Arial" w:hAnsi="Arial" w:cs="Arial"/>
          <w:sz w:val="20"/>
          <w:szCs w:val="20"/>
        </w:rPr>
        <w:t xml:space="preserve"> </w:t>
      </w:r>
      <w:r w:rsidR="007C472D" w:rsidRPr="005423BA">
        <w:rPr>
          <w:rFonts w:ascii="Arial" w:hAnsi="Arial" w:cs="Arial"/>
          <w:sz w:val="20"/>
          <w:szCs w:val="20"/>
        </w:rPr>
        <w:t>revoked</w:t>
      </w:r>
      <w:r w:rsidR="007C472D" w:rsidRPr="005423BA">
        <w:rPr>
          <w:rFonts w:ascii="Arial" w:eastAsia="Arial" w:hAnsi="Arial" w:cs="Arial"/>
          <w:sz w:val="20"/>
          <w:szCs w:val="20"/>
        </w:rPr>
        <w:t xml:space="preserve"> </w:t>
      </w:r>
      <w:r w:rsidR="007C472D" w:rsidRPr="005423BA">
        <w:rPr>
          <w:rFonts w:ascii="Arial" w:hAnsi="Arial" w:cs="Arial"/>
          <w:sz w:val="20"/>
          <w:szCs w:val="20"/>
        </w:rPr>
        <w:t>when</w:t>
      </w:r>
      <w:r w:rsidR="007C472D" w:rsidRPr="005423BA">
        <w:rPr>
          <w:rFonts w:ascii="Arial" w:eastAsia="Arial" w:hAnsi="Arial" w:cs="Arial"/>
          <w:sz w:val="20"/>
          <w:szCs w:val="20"/>
        </w:rPr>
        <w:t xml:space="preserve"> </w:t>
      </w:r>
      <w:r w:rsidR="007C472D" w:rsidRPr="005423BA">
        <w:rPr>
          <w:rFonts w:ascii="Arial" w:hAnsi="Arial" w:cs="Arial"/>
          <w:sz w:val="20"/>
          <w:szCs w:val="20"/>
        </w:rPr>
        <w:t>the</w:t>
      </w:r>
      <w:r w:rsidR="007C472D" w:rsidRPr="005423BA">
        <w:rPr>
          <w:rFonts w:ascii="Arial" w:eastAsia="Arial" w:hAnsi="Arial" w:cs="Arial"/>
          <w:sz w:val="20"/>
          <w:szCs w:val="20"/>
        </w:rPr>
        <w:t xml:space="preserve"> </w:t>
      </w:r>
      <w:r w:rsidR="007C472D" w:rsidRPr="005423BA">
        <w:rPr>
          <w:rFonts w:ascii="Arial" w:hAnsi="Arial" w:cs="Arial"/>
          <w:sz w:val="20"/>
          <w:szCs w:val="20"/>
        </w:rPr>
        <w:t>VMM</w:t>
      </w:r>
      <w:r w:rsidR="007C472D" w:rsidRPr="005423BA">
        <w:rPr>
          <w:rFonts w:ascii="Arial" w:eastAsia="Arial" w:hAnsi="Arial" w:cs="Arial"/>
          <w:sz w:val="20"/>
          <w:szCs w:val="20"/>
        </w:rPr>
        <w:t xml:space="preserve"> </w:t>
      </w:r>
      <w:r w:rsidR="007C472D" w:rsidRPr="005423BA">
        <w:rPr>
          <w:rFonts w:ascii="Arial" w:hAnsi="Arial" w:cs="Arial"/>
          <w:sz w:val="20"/>
          <w:szCs w:val="20"/>
        </w:rPr>
        <w:t>PCRs</w:t>
      </w:r>
      <w:r w:rsidR="007C472D" w:rsidRPr="005423BA">
        <w:rPr>
          <w:rFonts w:ascii="Arial" w:eastAsia="Arial" w:hAnsi="Arial" w:cs="Arial"/>
          <w:sz w:val="20"/>
          <w:szCs w:val="20"/>
        </w:rPr>
        <w:t xml:space="preserve"> </w:t>
      </w:r>
      <w:r w:rsidR="007C472D" w:rsidRPr="005423BA">
        <w:rPr>
          <w:rFonts w:ascii="Arial" w:hAnsi="Arial" w:cs="Arial"/>
          <w:sz w:val="20"/>
          <w:szCs w:val="20"/>
        </w:rPr>
        <w:t>change</w:t>
      </w:r>
      <w:r w:rsidR="007C472D" w:rsidRPr="005423BA">
        <w:rPr>
          <w:rFonts w:ascii="Arial" w:eastAsia="Arial" w:hAnsi="Arial" w:cs="Arial"/>
          <w:sz w:val="20"/>
          <w:szCs w:val="20"/>
        </w:rPr>
        <w:t xml:space="preserve">, </w:t>
      </w:r>
      <w:r w:rsidR="007C472D" w:rsidRPr="005423BA">
        <w:rPr>
          <w:rFonts w:ascii="Arial" w:hAnsi="Arial" w:cs="Arial"/>
          <w:sz w:val="20"/>
          <w:szCs w:val="20"/>
        </w:rPr>
        <w:t>either</w:t>
      </w:r>
      <w:r w:rsidR="007C472D" w:rsidRPr="005423BA">
        <w:rPr>
          <w:rFonts w:ascii="Arial" w:eastAsia="Arial" w:hAnsi="Arial" w:cs="Arial"/>
          <w:sz w:val="20"/>
          <w:szCs w:val="20"/>
        </w:rPr>
        <w:t xml:space="preserve"> </w:t>
      </w:r>
      <w:r w:rsidR="007C472D" w:rsidRPr="005423BA">
        <w:rPr>
          <w:rFonts w:ascii="Arial" w:hAnsi="Arial" w:cs="Arial"/>
          <w:sz w:val="20"/>
          <w:szCs w:val="20"/>
        </w:rPr>
        <w:t>during</w:t>
      </w:r>
      <w:r w:rsidR="007C472D" w:rsidRPr="005423BA">
        <w:rPr>
          <w:rFonts w:ascii="Arial" w:eastAsia="Arial" w:hAnsi="Arial" w:cs="Arial"/>
          <w:sz w:val="20"/>
          <w:szCs w:val="20"/>
        </w:rPr>
        <w:t xml:space="preserve"> </w:t>
      </w:r>
      <w:r w:rsidR="007C472D" w:rsidRPr="005423BA">
        <w:rPr>
          <w:rFonts w:ascii="Arial" w:hAnsi="Arial" w:cs="Arial"/>
          <w:sz w:val="20"/>
          <w:szCs w:val="20"/>
        </w:rPr>
        <w:t>use</w:t>
      </w:r>
      <w:r w:rsidR="007C472D" w:rsidRPr="005423BA">
        <w:rPr>
          <w:rFonts w:ascii="Arial" w:eastAsia="Arial" w:hAnsi="Arial" w:cs="Arial"/>
          <w:sz w:val="20"/>
          <w:szCs w:val="20"/>
        </w:rPr>
        <w:t xml:space="preserve"> </w:t>
      </w:r>
      <w:r w:rsidR="007C472D" w:rsidRPr="005423BA">
        <w:rPr>
          <w:rFonts w:ascii="Arial" w:hAnsi="Arial" w:cs="Arial"/>
          <w:sz w:val="20"/>
          <w:szCs w:val="20"/>
        </w:rPr>
        <w:t>or</w:t>
      </w:r>
      <w:r w:rsidR="007C472D" w:rsidRPr="005423BA">
        <w:rPr>
          <w:rFonts w:ascii="Arial" w:eastAsia="Arial" w:hAnsi="Arial" w:cs="Arial"/>
          <w:sz w:val="20"/>
          <w:szCs w:val="20"/>
        </w:rPr>
        <w:t xml:space="preserve"> </w:t>
      </w:r>
      <w:r w:rsidR="007C472D" w:rsidRPr="005423BA">
        <w:rPr>
          <w:rFonts w:ascii="Arial" w:hAnsi="Arial" w:cs="Arial"/>
          <w:sz w:val="20"/>
          <w:szCs w:val="20"/>
        </w:rPr>
        <w:t>on</w:t>
      </w:r>
      <w:r w:rsidR="007C472D" w:rsidRPr="005423BA">
        <w:rPr>
          <w:rFonts w:ascii="Arial" w:eastAsia="Arial" w:hAnsi="Arial" w:cs="Arial"/>
          <w:sz w:val="20"/>
          <w:szCs w:val="20"/>
        </w:rPr>
        <w:t xml:space="preserve"> </w:t>
      </w:r>
      <w:r w:rsidR="007C472D" w:rsidRPr="005423BA">
        <w:rPr>
          <w:rFonts w:ascii="Arial" w:hAnsi="Arial" w:cs="Arial"/>
          <w:sz w:val="20"/>
          <w:szCs w:val="20"/>
        </w:rPr>
        <w:t>reboot</w:t>
      </w:r>
      <w:r w:rsidR="007C472D" w:rsidRPr="005423BA">
        <w:rPr>
          <w:rFonts w:ascii="Arial" w:eastAsia="Arial" w:hAnsi="Arial" w:cs="Arial"/>
          <w:sz w:val="20"/>
          <w:szCs w:val="20"/>
        </w:rPr>
        <w:t xml:space="preserve">.  </w:t>
      </w:r>
      <w:r w:rsidR="007C472D" w:rsidRPr="005423BA">
        <w:rPr>
          <w:rFonts w:ascii="Arial" w:hAnsi="Arial" w:cs="Arial"/>
          <w:sz w:val="20"/>
          <w:szCs w:val="20"/>
        </w:rPr>
        <w:t>A</w:t>
      </w:r>
      <w:r w:rsidR="007C472D" w:rsidRPr="005423BA">
        <w:rPr>
          <w:rFonts w:ascii="Arial" w:eastAsia="Arial" w:hAnsi="Arial" w:cs="Arial"/>
          <w:sz w:val="20"/>
          <w:szCs w:val="20"/>
        </w:rPr>
        <w:t xml:space="preserve"> </w:t>
      </w:r>
      <w:r w:rsidR="007C472D" w:rsidRPr="005423BA">
        <w:rPr>
          <w:rFonts w:ascii="Arial" w:hAnsi="Arial" w:cs="Arial"/>
          <w:sz w:val="20"/>
          <w:szCs w:val="20"/>
        </w:rPr>
        <w:t>vTPM</w:t>
      </w:r>
      <w:r w:rsidR="007C472D" w:rsidRPr="005423BA">
        <w:rPr>
          <w:rFonts w:ascii="Arial" w:eastAsia="Arial" w:hAnsi="Arial" w:cs="Arial"/>
          <w:sz w:val="20"/>
          <w:szCs w:val="20"/>
        </w:rPr>
        <w:t xml:space="preserve"> </w:t>
      </w:r>
      <w:r w:rsidR="007C472D" w:rsidRPr="005423BA">
        <w:rPr>
          <w:rFonts w:ascii="Arial" w:hAnsi="Arial" w:cs="Arial"/>
          <w:sz w:val="20"/>
          <w:szCs w:val="20"/>
        </w:rPr>
        <w:t>eAIK</w:t>
      </w:r>
      <w:r w:rsidR="007C472D" w:rsidRPr="005423BA">
        <w:rPr>
          <w:rFonts w:ascii="Arial" w:eastAsia="Arial" w:hAnsi="Arial" w:cs="Arial"/>
          <w:sz w:val="20"/>
          <w:szCs w:val="20"/>
        </w:rPr>
        <w:t xml:space="preserve"> </w:t>
      </w:r>
      <w:r w:rsidR="007C472D" w:rsidRPr="005423BA">
        <w:rPr>
          <w:rFonts w:ascii="Arial" w:hAnsi="Arial" w:cs="Arial"/>
          <w:sz w:val="20"/>
          <w:szCs w:val="20"/>
        </w:rPr>
        <w:t>cannot</w:t>
      </w:r>
      <w:r w:rsidR="007C472D" w:rsidRPr="005423BA">
        <w:rPr>
          <w:rFonts w:ascii="Arial" w:eastAsia="Arial" w:hAnsi="Arial" w:cs="Arial"/>
          <w:sz w:val="20"/>
          <w:szCs w:val="20"/>
        </w:rPr>
        <w:t xml:space="preserve"> </w:t>
      </w:r>
      <w:r w:rsidR="007C472D" w:rsidRPr="005423BA">
        <w:rPr>
          <w:rFonts w:ascii="Arial" w:hAnsi="Arial" w:cs="Arial"/>
          <w:sz w:val="20"/>
          <w:szCs w:val="20"/>
        </w:rPr>
        <w:t>be</w:t>
      </w:r>
      <w:r w:rsidR="007C472D" w:rsidRPr="005423BA">
        <w:rPr>
          <w:rFonts w:ascii="Arial" w:eastAsia="Arial" w:hAnsi="Arial" w:cs="Arial"/>
          <w:sz w:val="20"/>
          <w:szCs w:val="20"/>
        </w:rPr>
        <w:t xml:space="preserve"> </w:t>
      </w:r>
      <w:r w:rsidR="007C472D" w:rsidRPr="005423BA">
        <w:rPr>
          <w:rFonts w:ascii="Arial" w:hAnsi="Arial" w:cs="Arial"/>
          <w:sz w:val="20"/>
          <w:szCs w:val="20"/>
        </w:rPr>
        <w:t>certified</w:t>
      </w:r>
      <w:r w:rsidR="007C472D" w:rsidRPr="005423BA">
        <w:rPr>
          <w:rFonts w:ascii="Arial" w:eastAsia="Arial" w:hAnsi="Arial" w:cs="Arial"/>
          <w:sz w:val="20"/>
          <w:szCs w:val="20"/>
        </w:rPr>
        <w:t xml:space="preserve"> </w:t>
      </w:r>
      <w:r w:rsidR="007C472D" w:rsidRPr="005423BA">
        <w:rPr>
          <w:rFonts w:ascii="Arial" w:hAnsi="Arial" w:cs="Arial"/>
          <w:sz w:val="20"/>
          <w:szCs w:val="20"/>
        </w:rPr>
        <w:t>when</w:t>
      </w:r>
      <w:r w:rsidR="007C472D" w:rsidRPr="005423BA">
        <w:rPr>
          <w:rFonts w:ascii="Arial" w:eastAsia="Arial" w:hAnsi="Arial" w:cs="Arial"/>
          <w:sz w:val="20"/>
          <w:szCs w:val="20"/>
        </w:rPr>
        <w:t xml:space="preserve"> </w:t>
      </w:r>
      <w:r w:rsidR="007C472D" w:rsidRPr="005423BA">
        <w:rPr>
          <w:rFonts w:ascii="Arial" w:hAnsi="Arial" w:cs="Arial"/>
          <w:sz w:val="20"/>
          <w:szCs w:val="20"/>
        </w:rPr>
        <w:t>the</w:t>
      </w:r>
      <w:r w:rsidR="007C472D" w:rsidRPr="005423BA">
        <w:rPr>
          <w:rFonts w:ascii="Arial" w:eastAsia="Arial" w:hAnsi="Arial" w:cs="Arial"/>
          <w:sz w:val="20"/>
          <w:szCs w:val="20"/>
        </w:rPr>
        <w:t xml:space="preserve"> </w:t>
      </w:r>
      <w:r w:rsidR="007C472D" w:rsidRPr="005423BA">
        <w:rPr>
          <w:rFonts w:ascii="Arial" w:hAnsi="Arial" w:cs="Arial"/>
          <w:sz w:val="20"/>
          <w:szCs w:val="20"/>
        </w:rPr>
        <w:t>VM</w:t>
      </w:r>
      <w:r w:rsidR="007C472D" w:rsidRPr="005423BA">
        <w:rPr>
          <w:rFonts w:ascii="Arial" w:eastAsia="Arial" w:hAnsi="Arial" w:cs="Arial"/>
          <w:sz w:val="20"/>
          <w:szCs w:val="20"/>
        </w:rPr>
        <w:t xml:space="preserve"> </w:t>
      </w:r>
      <w:r w:rsidR="007C472D" w:rsidRPr="005423BA">
        <w:rPr>
          <w:rFonts w:ascii="Arial" w:hAnsi="Arial" w:cs="Arial"/>
          <w:sz w:val="20"/>
          <w:szCs w:val="20"/>
        </w:rPr>
        <w:t>is</w:t>
      </w:r>
      <w:r w:rsidR="007C472D" w:rsidRPr="005423BA">
        <w:rPr>
          <w:rFonts w:ascii="Arial" w:eastAsia="Arial" w:hAnsi="Arial" w:cs="Arial"/>
          <w:sz w:val="20"/>
          <w:szCs w:val="20"/>
        </w:rPr>
        <w:t xml:space="preserve"> </w:t>
      </w:r>
      <w:r w:rsidR="007C472D" w:rsidRPr="005423BA">
        <w:rPr>
          <w:rFonts w:ascii="Arial" w:hAnsi="Arial" w:cs="Arial"/>
          <w:sz w:val="20"/>
          <w:szCs w:val="20"/>
        </w:rPr>
        <w:t>in</w:t>
      </w:r>
      <w:r w:rsidR="007C472D" w:rsidRPr="005423BA">
        <w:rPr>
          <w:rFonts w:ascii="Arial" w:eastAsia="Arial" w:hAnsi="Arial" w:cs="Arial"/>
          <w:sz w:val="20"/>
          <w:szCs w:val="20"/>
        </w:rPr>
        <w:t xml:space="preserve"> </w:t>
      </w:r>
      <w:r w:rsidR="007C472D" w:rsidRPr="005423BA">
        <w:rPr>
          <w:rFonts w:ascii="Arial" w:hAnsi="Arial" w:cs="Arial"/>
          <w:sz w:val="20"/>
          <w:szCs w:val="20"/>
        </w:rPr>
        <w:t>an</w:t>
      </w:r>
      <w:r w:rsidR="007C472D" w:rsidRPr="005423BA">
        <w:rPr>
          <w:rFonts w:ascii="Arial" w:eastAsia="Arial" w:hAnsi="Arial" w:cs="Arial"/>
          <w:sz w:val="20"/>
          <w:szCs w:val="20"/>
        </w:rPr>
        <w:t xml:space="preserve"> </w:t>
      </w:r>
      <w:r w:rsidR="007C472D" w:rsidRPr="005423BA">
        <w:rPr>
          <w:rFonts w:ascii="Arial" w:hAnsi="Arial" w:cs="Arial"/>
          <w:sz w:val="20"/>
          <w:szCs w:val="20"/>
        </w:rPr>
        <w:t>unapproved</w:t>
      </w:r>
      <w:r w:rsidR="007C472D" w:rsidRPr="005423BA">
        <w:rPr>
          <w:rFonts w:ascii="Arial" w:eastAsia="Arial" w:hAnsi="Arial" w:cs="Arial"/>
          <w:sz w:val="20"/>
          <w:szCs w:val="20"/>
        </w:rPr>
        <w:t xml:space="preserve"> </w:t>
      </w:r>
      <w:r w:rsidR="007C472D" w:rsidRPr="005423BA">
        <w:rPr>
          <w:rFonts w:ascii="Arial" w:hAnsi="Arial" w:cs="Arial"/>
          <w:sz w:val="20"/>
          <w:szCs w:val="20"/>
        </w:rPr>
        <w:t>state</w:t>
      </w:r>
      <w:r w:rsidR="007C472D" w:rsidRPr="005423BA">
        <w:rPr>
          <w:rFonts w:ascii="Arial" w:eastAsia="Arial" w:hAnsi="Arial" w:cs="Arial"/>
          <w:sz w:val="20"/>
          <w:szCs w:val="20"/>
        </w:rPr>
        <w:t>.</w:t>
      </w:r>
      <w:r w:rsidRPr="005423BA">
        <w:rPr>
          <w:rFonts w:ascii="Arial" w:eastAsia="Arial" w:hAnsi="Arial" w:cs="Arial"/>
          <w:sz w:val="20"/>
          <w:szCs w:val="20"/>
        </w:rPr>
        <w:t xml:space="preserve"> &lt;/informative comment&gt;</w:t>
      </w:r>
    </w:p>
    <w:p w14:paraId="3DB229C6" w14:textId="77777777" w:rsidR="005423BA" w:rsidRPr="005423BA" w:rsidRDefault="005423BA" w:rsidP="004047BE">
      <w:pPr>
        <w:rPr>
          <w:rFonts w:ascii="Arial" w:eastAsia="Arial" w:hAnsi="Arial" w:cs="Arial"/>
          <w:sz w:val="20"/>
          <w:szCs w:val="20"/>
        </w:rPr>
      </w:pPr>
      <w:commentRangeStart w:id="1934"/>
      <w:r w:rsidRPr="005423BA">
        <w:rPr>
          <w:rFonts w:ascii="Arial" w:eastAsia="Arial" w:hAnsi="Arial" w:cs="Arial"/>
          <w:sz w:val="20"/>
          <w:szCs w:val="20"/>
        </w:rPr>
        <w:t xml:space="preserve">Whenever the vTPM is launched, the vTPM Manager is additionally responsible for performing the </w:t>
      </w:r>
      <w:r>
        <w:rPr>
          <w:rFonts w:ascii="Arial" w:eastAsia="Arial" w:hAnsi="Arial" w:cs="Arial"/>
          <w:sz w:val="20"/>
          <w:szCs w:val="20"/>
        </w:rPr>
        <w:t>following actions:</w:t>
      </w:r>
    </w:p>
    <w:p w14:paraId="76F963F2" w14:textId="77777777" w:rsidR="007C472D" w:rsidRPr="005423BA" w:rsidRDefault="007C472D" w:rsidP="000775B5">
      <w:pPr>
        <w:widowControl w:val="0"/>
        <w:numPr>
          <w:ilvl w:val="0"/>
          <w:numId w:val="13"/>
        </w:numPr>
        <w:suppressAutoHyphens/>
        <w:spacing w:after="0" w:line="240" w:lineRule="auto"/>
        <w:rPr>
          <w:rFonts w:ascii="Arial" w:hAnsi="Arial" w:cs="Arial"/>
          <w:sz w:val="20"/>
          <w:szCs w:val="20"/>
        </w:rPr>
      </w:pPr>
      <w:r w:rsidRPr="005423BA">
        <w:rPr>
          <w:rFonts w:ascii="Arial" w:hAnsi="Arial" w:cs="Arial"/>
          <w:sz w:val="20"/>
          <w:szCs w:val="20"/>
        </w:rPr>
        <w:t>Create</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ephemeral</w:t>
      </w:r>
      <w:r w:rsidRPr="005423BA">
        <w:rPr>
          <w:rFonts w:ascii="Arial" w:eastAsia="Arial" w:hAnsi="Arial" w:cs="Arial"/>
          <w:sz w:val="20"/>
          <w:szCs w:val="20"/>
        </w:rPr>
        <w:t xml:space="preserve"> </w:t>
      </w:r>
      <w:r w:rsidRPr="005423BA">
        <w:rPr>
          <w:rFonts w:ascii="Arial" w:hAnsi="Arial" w:cs="Arial"/>
          <w:sz w:val="20"/>
          <w:szCs w:val="20"/>
        </w:rPr>
        <w:t>identity</w:t>
      </w:r>
      <w:r w:rsidRPr="005423BA">
        <w:rPr>
          <w:rFonts w:ascii="Arial" w:eastAsia="Arial" w:hAnsi="Arial" w:cs="Arial"/>
          <w:sz w:val="20"/>
          <w:szCs w:val="20"/>
        </w:rPr>
        <w:t xml:space="preserve"> </w:t>
      </w:r>
      <w:r w:rsidRPr="005423BA">
        <w:rPr>
          <w:rFonts w:ascii="Arial" w:hAnsi="Arial" w:cs="Arial"/>
          <w:sz w:val="20"/>
          <w:szCs w:val="20"/>
        </w:rPr>
        <w:t>key</w:t>
      </w:r>
      <w:r w:rsidRPr="005423BA">
        <w:rPr>
          <w:rFonts w:ascii="Arial" w:eastAsia="Arial" w:hAnsi="Arial" w:cs="Arial"/>
          <w:sz w:val="20"/>
          <w:szCs w:val="20"/>
        </w:rPr>
        <w:t xml:space="preserve"> </w:t>
      </w:r>
      <w:r w:rsidRPr="005423BA">
        <w:rPr>
          <w:rFonts w:ascii="Arial" w:hAnsi="Arial" w:cs="Arial"/>
          <w:sz w:val="20"/>
          <w:szCs w:val="20"/>
        </w:rPr>
        <w:t>eAIK</w:t>
      </w:r>
      <w:r w:rsidRPr="005423BA">
        <w:rPr>
          <w:rFonts w:ascii="Arial" w:eastAsia="Arial" w:hAnsi="Arial" w:cs="Arial"/>
          <w:sz w:val="20"/>
          <w:szCs w:val="20"/>
        </w:rPr>
        <w:t xml:space="preserve"> </w:t>
      </w:r>
      <w:r w:rsidRPr="005423BA">
        <w:rPr>
          <w:rFonts w:ascii="Arial" w:hAnsi="Arial" w:cs="Arial"/>
          <w:sz w:val="20"/>
          <w:szCs w:val="20"/>
        </w:rPr>
        <w:t>using</w:t>
      </w:r>
      <w:r w:rsidRPr="005423BA">
        <w:rPr>
          <w:rFonts w:ascii="Arial" w:eastAsia="Arial" w:hAnsi="Arial" w:cs="Arial"/>
          <w:sz w:val="20"/>
          <w:szCs w:val="20"/>
        </w:rPr>
        <w:t xml:space="preserve"> </w:t>
      </w:r>
      <w:r w:rsidRPr="005423BA">
        <w:rPr>
          <w:rFonts w:ascii="Arial" w:hAnsi="Arial" w:cs="Arial"/>
          <w:sz w:val="20"/>
          <w:szCs w:val="20"/>
        </w:rPr>
        <w:t>TPM</w:t>
      </w:r>
      <w:r w:rsidRPr="005423BA">
        <w:rPr>
          <w:rFonts w:ascii="Arial" w:eastAsia="Arial" w:hAnsi="Arial" w:cs="Arial"/>
          <w:sz w:val="20"/>
          <w:szCs w:val="20"/>
        </w:rPr>
        <w:t>_</w:t>
      </w:r>
      <w:r w:rsidRPr="005423BA">
        <w:rPr>
          <w:rFonts w:ascii="Arial" w:hAnsi="Arial" w:cs="Arial"/>
          <w:sz w:val="20"/>
          <w:szCs w:val="20"/>
        </w:rPr>
        <w:t>CreateEAIK</w:t>
      </w:r>
    </w:p>
    <w:p w14:paraId="587C4501" w14:textId="77777777" w:rsidR="007C472D" w:rsidRPr="005423BA" w:rsidRDefault="007C472D" w:rsidP="000775B5">
      <w:pPr>
        <w:widowControl w:val="0"/>
        <w:numPr>
          <w:ilvl w:val="0"/>
          <w:numId w:val="13"/>
        </w:numPr>
        <w:suppressAutoHyphens/>
        <w:spacing w:after="0" w:line="240" w:lineRule="auto"/>
        <w:rPr>
          <w:rFonts w:ascii="Arial" w:hAnsi="Arial" w:cs="Arial"/>
          <w:sz w:val="20"/>
          <w:szCs w:val="20"/>
        </w:rPr>
      </w:pPr>
      <w:r w:rsidRPr="005423BA">
        <w:rPr>
          <w:rFonts w:ascii="Arial" w:hAnsi="Arial" w:cs="Arial"/>
          <w:sz w:val="20"/>
          <w:szCs w:val="20"/>
        </w:rPr>
        <w:t>Create</w:t>
      </w:r>
      <w:r w:rsidRPr="005423BA">
        <w:rPr>
          <w:rFonts w:ascii="Arial" w:eastAsia="Arial" w:hAnsi="Arial" w:cs="Arial"/>
          <w:sz w:val="20"/>
          <w:szCs w:val="20"/>
        </w:rPr>
        <w:t xml:space="preserve"> </w:t>
      </w:r>
      <w:r w:rsidRPr="005423BA">
        <w:rPr>
          <w:rFonts w:ascii="Arial" w:hAnsi="Arial" w:cs="Arial"/>
          <w:sz w:val="20"/>
          <w:szCs w:val="20"/>
        </w:rPr>
        <w:t>an</w:t>
      </w:r>
      <w:r w:rsidRPr="005423BA">
        <w:rPr>
          <w:rFonts w:ascii="Arial" w:eastAsia="Arial" w:hAnsi="Arial" w:cs="Arial"/>
          <w:sz w:val="20"/>
          <w:szCs w:val="20"/>
        </w:rPr>
        <w:t xml:space="preserve"> </w:t>
      </w:r>
      <w:r w:rsidRPr="005423BA">
        <w:rPr>
          <w:rFonts w:ascii="Arial" w:hAnsi="Arial" w:cs="Arial"/>
          <w:sz w:val="20"/>
          <w:szCs w:val="20"/>
        </w:rPr>
        <w:t>X</w:t>
      </w:r>
      <w:r w:rsidRPr="005423BA">
        <w:rPr>
          <w:rFonts w:ascii="Arial" w:eastAsia="Arial" w:hAnsi="Arial" w:cs="Arial"/>
          <w:sz w:val="20"/>
          <w:szCs w:val="20"/>
        </w:rPr>
        <w:t xml:space="preserve">509 </w:t>
      </w:r>
      <w:r w:rsidRPr="005423BA">
        <w:rPr>
          <w:rFonts w:ascii="Arial" w:hAnsi="Arial" w:cs="Arial"/>
          <w:sz w:val="20"/>
          <w:szCs w:val="20"/>
        </w:rPr>
        <w:t>vCertificate</w:t>
      </w:r>
      <w:r w:rsidRPr="005423BA">
        <w:rPr>
          <w:rFonts w:ascii="Arial" w:eastAsia="Arial" w:hAnsi="Arial" w:cs="Arial"/>
          <w:sz w:val="20"/>
          <w:szCs w:val="20"/>
        </w:rPr>
        <w:t xml:space="preserve"> </w:t>
      </w:r>
      <w:r w:rsidRPr="005423BA">
        <w:rPr>
          <w:rFonts w:ascii="Arial" w:hAnsi="Arial" w:cs="Arial"/>
          <w:sz w:val="20"/>
          <w:szCs w:val="20"/>
        </w:rPr>
        <w:t>for</w:t>
      </w:r>
      <w:r w:rsidRPr="005423BA">
        <w:rPr>
          <w:rFonts w:ascii="Arial" w:eastAsia="Arial" w:hAnsi="Arial" w:cs="Arial"/>
          <w:sz w:val="20"/>
          <w:szCs w:val="20"/>
        </w:rPr>
        <w:t xml:space="preserve"> </w:t>
      </w:r>
      <w:r w:rsidRPr="005423BA">
        <w:rPr>
          <w:rFonts w:ascii="Arial" w:hAnsi="Arial" w:cs="Arial"/>
          <w:sz w:val="20"/>
          <w:szCs w:val="20"/>
        </w:rPr>
        <w:t>eAIK</w:t>
      </w:r>
      <w:r w:rsidRPr="005423BA">
        <w:rPr>
          <w:rFonts w:ascii="Arial" w:eastAsia="Arial" w:hAnsi="Arial" w:cs="Arial"/>
          <w:sz w:val="20"/>
          <w:szCs w:val="20"/>
        </w:rPr>
        <w:t xml:space="preserve"> </w:t>
      </w:r>
      <w:r w:rsidRPr="005423BA">
        <w:rPr>
          <w:rFonts w:ascii="Arial" w:hAnsi="Arial" w:cs="Arial"/>
          <w:sz w:val="20"/>
          <w:szCs w:val="20"/>
        </w:rPr>
        <w:t>using</w:t>
      </w:r>
      <w:r w:rsidRPr="005423BA">
        <w:rPr>
          <w:rFonts w:ascii="Arial" w:eastAsia="Arial" w:hAnsi="Arial" w:cs="Arial"/>
          <w:sz w:val="20"/>
          <w:szCs w:val="20"/>
        </w:rPr>
        <w:t xml:space="preserve"> </w:t>
      </w:r>
      <w:r w:rsidRPr="005423BA">
        <w:rPr>
          <w:rFonts w:ascii="Arial" w:hAnsi="Arial" w:cs="Arial"/>
          <w:sz w:val="20"/>
          <w:szCs w:val="20"/>
        </w:rPr>
        <w:t>pSK</w:t>
      </w:r>
    </w:p>
    <w:p w14:paraId="32702E93" w14:textId="77777777" w:rsidR="007C472D" w:rsidRPr="005423BA" w:rsidRDefault="007C472D" w:rsidP="000775B5">
      <w:pPr>
        <w:widowControl w:val="0"/>
        <w:numPr>
          <w:ilvl w:val="0"/>
          <w:numId w:val="13"/>
        </w:numPr>
        <w:suppressAutoHyphens/>
        <w:spacing w:after="0" w:line="240" w:lineRule="auto"/>
        <w:rPr>
          <w:rFonts w:ascii="Arial" w:eastAsia="Arial" w:hAnsi="Arial" w:cs="Arial"/>
          <w:sz w:val="20"/>
          <w:szCs w:val="20"/>
        </w:rPr>
      </w:pPr>
      <w:r w:rsidRPr="005423BA">
        <w:rPr>
          <w:rFonts w:ascii="Arial" w:hAnsi="Arial" w:cs="Arial"/>
          <w:sz w:val="20"/>
          <w:szCs w:val="20"/>
        </w:rPr>
        <w:t>Define</w:t>
      </w:r>
      <w:r w:rsidRPr="005423BA">
        <w:rPr>
          <w:rFonts w:ascii="Arial" w:eastAsia="Arial" w:hAnsi="Arial" w:cs="Arial"/>
          <w:sz w:val="20"/>
          <w:szCs w:val="20"/>
        </w:rPr>
        <w:t xml:space="preserve"> </w:t>
      </w:r>
      <w:r w:rsidRPr="005423BA">
        <w:rPr>
          <w:rFonts w:ascii="Arial" w:hAnsi="Arial" w:cs="Arial"/>
          <w:sz w:val="20"/>
          <w:szCs w:val="20"/>
        </w:rPr>
        <w:t>a</w:t>
      </w:r>
      <w:r w:rsidRPr="005423BA">
        <w:rPr>
          <w:rFonts w:ascii="Arial" w:eastAsia="Arial" w:hAnsi="Arial" w:cs="Arial"/>
          <w:sz w:val="20"/>
          <w:szCs w:val="20"/>
        </w:rPr>
        <w:t xml:space="preserve"> </w:t>
      </w:r>
      <w:r w:rsidRPr="005423BA">
        <w:rPr>
          <w:rFonts w:ascii="Arial" w:hAnsi="Arial" w:cs="Arial"/>
          <w:sz w:val="20"/>
          <w:szCs w:val="20"/>
        </w:rPr>
        <w:t>vTPM</w:t>
      </w:r>
      <w:r w:rsidRPr="005423BA">
        <w:rPr>
          <w:rFonts w:ascii="Arial" w:eastAsia="Arial" w:hAnsi="Arial" w:cs="Arial"/>
          <w:sz w:val="20"/>
          <w:szCs w:val="20"/>
        </w:rPr>
        <w:t xml:space="preserve"> </w:t>
      </w:r>
      <w:r w:rsidRPr="005423BA">
        <w:rPr>
          <w:rFonts w:ascii="Arial" w:hAnsi="Arial" w:cs="Arial"/>
          <w:sz w:val="20"/>
          <w:szCs w:val="20"/>
        </w:rPr>
        <w:t>NV</w:t>
      </w:r>
      <w:r w:rsidRPr="005423BA">
        <w:rPr>
          <w:rFonts w:ascii="Arial" w:eastAsia="Arial" w:hAnsi="Arial" w:cs="Arial"/>
          <w:sz w:val="20"/>
          <w:szCs w:val="20"/>
        </w:rPr>
        <w:t xml:space="preserve"> </w:t>
      </w:r>
      <w:r w:rsidRPr="005423BA">
        <w:rPr>
          <w:rFonts w:ascii="Arial" w:hAnsi="Arial" w:cs="Arial"/>
          <w:sz w:val="20"/>
          <w:szCs w:val="20"/>
        </w:rPr>
        <w:t>index</w:t>
      </w:r>
      <w:r w:rsidRPr="005423BA">
        <w:rPr>
          <w:rFonts w:ascii="Arial" w:eastAsia="Arial" w:hAnsi="Arial" w:cs="Arial"/>
          <w:sz w:val="20"/>
          <w:szCs w:val="20"/>
        </w:rPr>
        <w:t xml:space="preserve"> </w:t>
      </w:r>
      <w:r w:rsidRPr="005423BA">
        <w:rPr>
          <w:rFonts w:ascii="Arial" w:hAnsi="Arial" w:cs="Arial"/>
          <w:sz w:val="20"/>
          <w:szCs w:val="20"/>
        </w:rPr>
        <w:t>and</w:t>
      </w:r>
      <w:r w:rsidRPr="005423BA">
        <w:rPr>
          <w:rFonts w:ascii="Arial" w:eastAsia="Arial" w:hAnsi="Arial" w:cs="Arial"/>
          <w:sz w:val="20"/>
          <w:szCs w:val="20"/>
        </w:rPr>
        <w:t xml:space="preserve"> </w:t>
      </w:r>
      <w:r w:rsidRPr="005423BA">
        <w:rPr>
          <w:rFonts w:ascii="Arial" w:hAnsi="Arial" w:cs="Arial"/>
          <w:sz w:val="20"/>
          <w:szCs w:val="20"/>
        </w:rPr>
        <w:t>add</w:t>
      </w:r>
      <w:r w:rsidRPr="005423BA">
        <w:rPr>
          <w:rFonts w:ascii="Arial" w:eastAsia="Arial" w:hAnsi="Arial" w:cs="Arial"/>
          <w:sz w:val="20"/>
          <w:szCs w:val="20"/>
        </w:rPr>
        <w:t xml:space="preserve"> </w:t>
      </w:r>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vCertificate</w:t>
      </w:r>
      <w:r w:rsidRPr="005423BA">
        <w:rPr>
          <w:rFonts w:ascii="Arial" w:eastAsia="Arial" w:hAnsi="Arial" w:cs="Arial"/>
          <w:sz w:val="20"/>
          <w:szCs w:val="20"/>
        </w:rPr>
        <w:t xml:space="preserve">, </w:t>
      </w:r>
      <w:r w:rsidRPr="005423BA">
        <w:rPr>
          <w:rFonts w:ascii="Arial" w:hAnsi="Arial" w:cs="Arial"/>
          <w:sz w:val="20"/>
          <w:szCs w:val="20"/>
        </w:rPr>
        <w:t>pSKCertificate</w:t>
      </w:r>
      <w:r w:rsidRPr="005423BA">
        <w:rPr>
          <w:rFonts w:ascii="Arial" w:eastAsia="Arial" w:hAnsi="Arial" w:cs="Arial"/>
          <w:sz w:val="20"/>
          <w:szCs w:val="20"/>
        </w:rPr>
        <w:t xml:space="preserve">, </w:t>
      </w:r>
      <w:r w:rsidRPr="005423BA">
        <w:rPr>
          <w:rFonts w:ascii="Arial" w:hAnsi="Arial" w:cs="Arial"/>
          <w:sz w:val="20"/>
          <w:szCs w:val="20"/>
        </w:rPr>
        <w:t>and</w:t>
      </w:r>
      <w:r w:rsidRPr="005423BA">
        <w:rPr>
          <w:rFonts w:ascii="Arial" w:eastAsia="Arial" w:hAnsi="Arial" w:cs="Arial"/>
          <w:sz w:val="20"/>
          <w:szCs w:val="20"/>
        </w:rPr>
        <w:t xml:space="preserve"> </w:t>
      </w:r>
      <w:r w:rsidRPr="005423BA">
        <w:rPr>
          <w:rFonts w:ascii="Arial" w:hAnsi="Arial" w:cs="Arial"/>
          <w:sz w:val="20"/>
          <w:szCs w:val="20"/>
        </w:rPr>
        <w:t>pAIKCertificate</w:t>
      </w:r>
      <w:r w:rsidRPr="005423BA">
        <w:rPr>
          <w:rFonts w:ascii="Arial" w:eastAsia="Arial" w:hAnsi="Arial" w:cs="Arial"/>
          <w:sz w:val="20"/>
          <w:szCs w:val="20"/>
        </w:rPr>
        <w:t>.</w:t>
      </w:r>
    </w:p>
    <w:commentRangeEnd w:id="1934"/>
    <w:p w14:paraId="14B796DF" w14:textId="77777777" w:rsidR="007C472D" w:rsidRPr="005423BA" w:rsidRDefault="00E94648" w:rsidP="004047BE">
      <w:pPr>
        <w:pStyle w:val="BodyText"/>
        <w:jc w:val="left"/>
        <w:rPr>
          <w:rFonts w:eastAsia="Arial"/>
        </w:rPr>
      </w:pPr>
      <w:r>
        <w:rPr>
          <w:rStyle w:val="CommentReference"/>
        </w:rPr>
        <w:commentReference w:id="1934"/>
      </w:r>
    </w:p>
    <w:p w14:paraId="622397D7" w14:textId="77777777" w:rsidR="007C472D" w:rsidRPr="005423BA" w:rsidRDefault="007C472D" w:rsidP="004047BE">
      <w:pPr>
        <w:rPr>
          <w:rFonts w:ascii="Arial" w:eastAsia="Arial" w:hAnsi="Arial" w:cs="Arial"/>
          <w:b/>
          <w:bCs/>
          <w:sz w:val="20"/>
          <w:szCs w:val="20"/>
        </w:rPr>
      </w:pPr>
      <w:r w:rsidRPr="005423BA">
        <w:rPr>
          <w:rFonts w:ascii="Arial" w:hAnsi="Arial" w:cs="Arial"/>
          <w:b/>
          <w:bCs/>
          <w:sz w:val="20"/>
          <w:szCs w:val="20"/>
        </w:rPr>
        <w:t>VM</w:t>
      </w:r>
      <w:r w:rsidRPr="005423BA">
        <w:rPr>
          <w:rFonts w:ascii="Arial" w:eastAsia="Arial" w:hAnsi="Arial" w:cs="Arial"/>
          <w:b/>
          <w:bCs/>
          <w:sz w:val="20"/>
          <w:szCs w:val="20"/>
        </w:rPr>
        <w:t xml:space="preserve"> </w:t>
      </w:r>
      <w:r w:rsidRPr="005423BA">
        <w:rPr>
          <w:rFonts w:ascii="Arial" w:hAnsi="Arial" w:cs="Arial"/>
          <w:b/>
          <w:bCs/>
          <w:sz w:val="20"/>
          <w:szCs w:val="20"/>
        </w:rPr>
        <w:t>reboot</w:t>
      </w:r>
      <w:r w:rsidRPr="005423BA">
        <w:rPr>
          <w:rFonts w:ascii="Arial" w:eastAsia="Arial" w:hAnsi="Arial" w:cs="Arial"/>
          <w:b/>
          <w:bCs/>
          <w:sz w:val="20"/>
          <w:szCs w:val="20"/>
        </w:rPr>
        <w:t xml:space="preserve"> / </w:t>
      </w:r>
      <w:r w:rsidRPr="005423BA">
        <w:rPr>
          <w:rFonts w:ascii="Arial" w:hAnsi="Arial" w:cs="Arial"/>
          <w:b/>
          <w:bCs/>
          <w:sz w:val="20"/>
          <w:szCs w:val="20"/>
        </w:rPr>
        <w:t>resume</w:t>
      </w:r>
      <w:r w:rsidRPr="005423BA">
        <w:rPr>
          <w:rFonts w:ascii="Arial" w:eastAsia="Arial" w:hAnsi="Arial" w:cs="Arial"/>
          <w:b/>
          <w:bCs/>
          <w:sz w:val="20"/>
          <w:szCs w:val="20"/>
        </w:rPr>
        <w:t>:</w:t>
      </w:r>
    </w:p>
    <w:p w14:paraId="0A85011B" w14:textId="77777777" w:rsidR="007C472D" w:rsidRPr="005423BA" w:rsidRDefault="007C472D" w:rsidP="004047BE">
      <w:pPr>
        <w:rPr>
          <w:rFonts w:ascii="Arial" w:eastAsia="Arial" w:hAnsi="Arial" w:cs="Arial"/>
          <w:sz w:val="20"/>
          <w:szCs w:val="20"/>
        </w:rPr>
      </w:pPr>
      <w:commentRangeStart w:id="1935"/>
      <w:r w:rsidRPr="005423BA">
        <w:rPr>
          <w:rFonts w:ascii="Arial" w:hAnsi="Arial" w:cs="Arial"/>
          <w:sz w:val="20"/>
          <w:szCs w:val="20"/>
        </w:rPr>
        <w:t>The</w:t>
      </w:r>
      <w:r w:rsidRPr="005423BA">
        <w:rPr>
          <w:rFonts w:ascii="Arial" w:eastAsia="Arial" w:hAnsi="Arial" w:cs="Arial"/>
          <w:sz w:val="20"/>
          <w:szCs w:val="20"/>
        </w:rPr>
        <w:t xml:space="preserve"> </w:t>
      </w:r>
      <w:r w:rsidRPr="005423BA">
        <w:rPr>
          <w:rFonts w:ascii="Arial" w:hAnsi="Arial" w:cs="Arial"/>
          <w:sz w:val="20"/>
          <w:szCs w:val="20"/>
        </w:rPr>
        <w:t>eAIK</w:t>
      </w:r>
      <w:r w:rsidRPr="005423BA">
        <w:rPr>
          <w:rFonts w:ascii="Arial" w:eastAsia="Arial" w:hAnsi="Arial" w:cs="Arial"/>
          <w:sz w:val="20"/>
          <w:szCs w:val="20"/>
        </w:rPr>
        <w:t xml:space="preserve"> </w:t>
      </w:r>
      <w:r w:rsidRPr="005423BA">
        <w:rPr>
          <w:rFonts w:ascii="Arial" w:hAnsi="Arial" w:cs="Arial"/>
          <w:sz w:val="20"/>
          <w:szCs w:val="20"/>
        </w:rPr>
        <w:t>and</w:t>
      </w:r>
      <w:r w:rsidRPr="005423BA">
        <w:rPr>
          <w:rFonts w:ascii="Arial" w:eastAsia="Arial" w:hAnsi="Arial" w:cs="Arial"/>
          <w:sz w:val="20"/>
          <w:szCs w:val="20"/>
        </w:rPr>
        <w:t xml:space="preserve"> </w:t>
      </w:r>
      <w:r w:rsidRPr="005423BA">
        <w:rPr>
          <w:rFonts w:ascii="Arial" w:hAnsi="Arial" w:cs="Arial"/>
          <w:sz w:val="20"/>
          <w:szCs w:val="20"/>
        </w:rPr>
        <w:t>certificate</w:t>
      </w:r>
      <w:r w:rsidRPr="005423BA">
        <w:rPr>
          <w:rFonts w:ascii="Arial" w:eastAsia="Arial" w:hAnsi="Arial" w:cs="Arial"/>
          <w:sz w:val="20"/>
          <w:szCs w:val="20"/>
        </w:rPr>
        <w:t xml:space="preserve"> </w:t>
      </w:r>
      <w:r w:rsidRPr="005423BA">
        <w:rPr>
          <w:rFonts w:ascii="Arial" w:hAnsi="Arial" w:cs="Arial"/>
          <w:sz w:val="20"/>
          <w:szCs w:val="20"/>
        </w:rPr>
        <w:t>chain</w:t>
      </w:r>
      <w:r w:rsidRPr="005423BA">
        <w:rPr>
          <w:rFonts w:ascii="Arial" w:eastAsia="Arial" w:hAnsi="Arial" w:cs="Arial"/>
          <w:sz w:val="20"/>
          <w:szCs w:val="20"/>
        </w:rPr>
        <w:t xml:space="preserve"> </w:t>
      </w:r>
      <w:r w:rsidRPr="005423BA">
        <w:rPr>
          <w:rFonts w:ascii="Arial" w:hAnsi="Arial" w:cs="Arial"/>
          <w:sz w:val="20"/>
          <w:szCs w:val="20"/>
        </w:rPr>
        <w:t>are</w:t>
      </w:r>
      <w:r w:rsidRPr="005423BA">
        <w:rPr>
          <w:rFonts w:ascii="Arial" w:eastAsia="Arial" w:hAnsi="Arial" w:cs="Arial"/>
          <w:sz w:val="20"/>
          <w:szCs w:val="20"/>
        </w:rPr>
        <w:t xml:space="preserve"> </w:t>
      </w:r>
      <w:r w:rsidRPr="005423BA">
        <w:rPr>
          <w:rFonts w:ascii="Arial" w:hAnsi="Arial" w:cs="Arial"/>
          <w:sz w:val="20"/>
          <w:szCs w:val="20"/>
        </w:rPr>
        <w:t>in</w:t>
      </w:r>
      <w:r w:rsidRPr="005423BA">
        <w:rPr>
          <w:rFonts w:ascii="Arial" w:eastAsia="Arial" w:hAnsi="Arial" w:cs="Arial"/>
          <w:sz w:val="20"/>
          <w:szCs w:val="20"/>
        </w:rPr>
        <w:t xml:space="preserve"> </w:t>
      </w:r>
      <w:r w:rsidRPr="005423BA">
        <w:rPr>
          <w:rFonts w:ascii="Arial" w:hAnsi="Arial" w:cs="Arial"/>
          <w:sz w:val="20"/>
          <w:szCs w:val="20"/>
        </w:rPr>
        <w:t>vTPM</w:t>
      </w:r>
      <w:r w:rsidRPr="005423BA">
        <w:rPr>
          <w:rFonts w:ascii="Arial" w:eastAsia="Arial" w:hAnsi="Arial" w:cs="Arial"/>
          <w:sz w:val="20"/>
          <w:szCs w:val="20"/>
        </w:rPr>
        <w:t xml:space="preserve"> </w:t>
      </w:r>
      <w:r w:rsidRPr="005423BA">
        <w:rPr>
          <w:rFonts w:ascii="Arial" w:hAnsi="Arial" w:cs="Arial"/>
          <w:sz w:val="20"/>
          <w:szCs w:val="20"/>
        </w:rPr>
        <w:t>NV</w:t>
      </w:r>
      <w:r w:rsidRPr="005423BA">
        <w:rPr>
          <w:rFonts w:ascii="Arial" w:eastAsia="Arial" w:hAnsi="Arial" w:cs="Arial"/>
          <w:sz w:val="20"/>
          <w:szCs w:val="20"/>
        </w:rPr>
        <w:t xml:space="preserve"> </w:t>
      </w:r>
      <w:r w:rsidRPr="005423BA">
        <w:rPr>
          <w:rFonts w:ascii="Arial" w:hAnsi="Arial" w:cs="Arial"/>
          <w:sz w:val="20"/>
          <w:szCs w:val="20"/>
        </w:rPr>
        <w:t>space</w:t>
      </w:r>
      <w:r w:rsidRPr="005423BA">
        <w:rPr>
          <w:rFonts w:ascii="Arial" w:eastAsia="Arial" w:hAnsi="Arial" w:cs="Arial"/>
          <w:sz w:val="20"/>
          <w:szCs w:val="20"/>
        </w:rPr>
        <w:t xml:space="preserve">.  </w:t>
      </w:r>
      <w:r w:rsidRPr="005423BA">
        <w:rPr>
          <w:rFonts w:ascii="Arial" w:hAnsi="Arial" w:cs="Arial"/>
          <w:sz w:val="20"/>
          <w:szCs w:val="20"/>
        </w:rPr>
        <w:t>No</w:t>
      </w:r>
      <w:r w:rsidRPr="005423BA">
        <w:rPr>
          <w:rFonts w:ascii="Arial" w:eastAsia="Arial" w:hAnsi="Arial" w:cs="Arial"/>
          <w:sz w:val="20"/>
          <w:szCs w:val="20"/>
        </w:rPr>
        <w:t xml:space="preserve"> </w:t>
      </w:r>
      <w:r w:rsidRPr="005423BA">
        <w:rPr>
          <w:rFonts w:ascii="Arial" w:hAnsi="Arial" w:cs="Arial"/>
          <w:sz w:val="20"/>
          <w:szCs w:val="20"/>
        </w:rPr>
        <w:t>provisioning</w:t>
      </w:r>
      <w:r w:rsidRPr="005423BA">
        <w:rPr>
          <w:rFonts w:ascii="Arial" w:eastAsia="Arial" w:hAnsi="Arial" w:cs="Arial"/>
          <w:sz w:val="20"/>
          <w:szCs w:val="20"/>
        </w:rPr>
        <w:t xml:space="preserve"> </w:t>
      </w:r>
      <w:r w:rsidRPr="005423BA">
        <w:rPr>
          <w:rFonts w:ascii="Arial" w:hAnsi="Arial" w:cs="Arial"/>
          <w:sz w:val="20"/>
          <w:szCs w:val="20"/>
        </w:rPr>
        <w:t>is</w:t>
      </w:r>
      <w:r w:rsidRPr="005423BA">
        <w:rPr>
          <w:rFonts w:ascii="Arial" w:eastAsia="Arial" w:hAnsi="Arial" w:cs="Arial"/>
          <w:sz w:val="20"/>
          <w:szCs w:val="20"/>
        </w:rPr>
        <w:t xml:space="preserve"> </w:t>
      </w:r>
      <w:r w:rsidRPr="005423BA">
        <w:rPr>
          <w:rFonts w:ascii="Arial" w:hAnsi="Arial" w:cs="Arial"/>
          <w:sz w:val="20"/>
          <w:szCs w:val="20"/>
        </w:rPr>
        <w:t>required</w:t>
      </w:r>
      <w:r w:rsidRPr="005423BA">
        <w:rPr>
          <w:rFonts w:ascii="Arial" w:eastAsia="Arial" w:hAnsi="Arial" w:cs="Arial"/>
          <w:sz w:val="20"/>
          <w:szCs w:val="20"/>
        </w:rPr>
        <w:t>.</w:t>
      </w:r>
      <w:commentRangeEnd w:id="1935"/>
      <w:r w:rsidR="00E94648">
        <w:rPr>
          <w:rStyle w:val="CommentReference"/>
          <w:rFonts w:ascii="Arial" w:eastAsia="Times New Roman" w:hAnsi="Arial" w:cs="Arial"/>
          <w:lang w:eastAsia="ar-SA"/>
        </w:rPr>
        <w:commentReference w:id="1935"/>
      </w:r>
    </w:p>
    <w:p w14:paraId="2B880ECC" w14:textId="77777777" w:rsidR="007C472D" w:rsidRPr="005423BA" w:rsidRDefault="007C472D" w:rsidP="004047BE">
      <w:pPr>
        <w:rPr>
          <w:rFonts w:ascii="Arial" w:eastAsia="Arial" w:hAnsi="Arial" w:cs="Arial"/>
          <w:b/>
          <w:bCs/>
          <w:sz w:val="20"/>
          <w:szCs w:val="20"/>
        </w:rPr>
      </w:pPr>
      <w:r w:rsidRPr="005423BA">
        <w:rPr>
          <w:rFonts w:ascii="Arial" w:hAnsi="Arial" w:cs="Arial"/>
          <w:b/>
          <w:bCs/>
          <w:sz w:val="20"/>
          <w:szCs w:val="20"/>
        </w:rPr>
        <w:t>VMM</w:t>
      </w:r>
      <w:r w:rsidRPr="005423BA">
        <w:rPr>
          <w:rFonts w:ascii="Arial" w:eastAsia="Arial" w:hAnsi="Arial" w:cs="Arial"/>
          <w:b/>
          <w:bCs/>
          <w:sz w:val="20"/>
          <w:szCs w:val="20"/>
        </w:rPr>
        <w:t xml:space="preserve"> </w:t>
      </w:r>
      <w:r w:rsidRPr="005423BA">
        <w:rPr>
          <w:rFonts w:ascii="Arial" w:hAnsi="Arial" w:cs="Arial"/>
          <w:b/>
          <w:bCs/>
          <w:sz w:val="20"/>
          <w:szCs w:val="20"/>
        </w:rPr>
        <w:t>reboot</w:t>
      </w:r>
      <w:r w:rsidRPr="005423BA">
        <w:rPr>
          <w:rFonts w:ascii="Arial" w:eastAsia="Arial" w:hAnsi="Arial" w:cs="Arial"/>
          <w:b/>
          <w:bCs/>
          <w:sz w:val="20"/>
          <w:szCs w:val="20"/>
        </w:rPr>
        <w:t>:</w:t>
      </w:r>
    </w:p>
    <w:p w14:paraId="1DAC8579" w14:textId="77777777" w:rsidR="007C472D" w:rsidRPr="005423BA" w:rsidRDefault="007C472D" w:rsidP="004047BE">
      <w:pPr>
        <w:pStyle w:val="BodyText"/>
        <w:jc w:val="left"/>
        <w:rPr>
          <w:rFonts w:eastAsia="Arial"/>
        </w:rPr>
      </w:pPr>
      <w:commentRangeStart w:id="1936"/>
      <w:r w:rsidRPr="005423BA">
        <w:rPr>
          <w:bCs/>
        </w:rPr>
        <w:t>It</w:t>
      </w:r>
      <w:r w:rsidRPr="005423BA">
        <w:rPr>
          <w:rFonts w:eastAsia="Arial"/>
          <w:bCs/>
        </w:rPr>
        <w:t xml:space="preserve"> </w:t>
      </w:r>
      <w:r w:rsidRPr="005423BA">
        <w:rPr>
          <w:bCs/>
        </w:rPr>
        <w:t>is</w:t>
      </w:r>
      <w:r w:rsidRPr="005423BA">
        <w:rPr>
          <w:rFonts w:eastAsia="Arial"/>
          <w:bCs/>
        </w:rPr>
        <w:t xml:space="preserve"> </w:t>
      </w:r>
      <w:r w:rsidRPr="005423BA">
        <w:rPr>
          <w:bCs/>
        </w:rPr>
        <w:t>important</w:t>
      </w:r>
      <w:r w:rsidRPr="005423BA">
        <w:rPr>
          <w:rFonts w:eastAsia="Arial"/>
          <w:bCs/>
        </w:rPr>
        <w:t xml:space="preserve"> </w:t>
      </w:r>
      <w:r w:rsidRPr="005423BA">
        <w:rPr>
          <w:bCs/>
        </w:rPr>
        <w:t>that</w:t>
      </w:r>
      <w:r w:rsidRPr="005423BA">
        <w:rPr>
          <w:rFonts w:eastAsia="Arial"/>
          <w:bCs/>
        </w:rPr>
        <w:t xml:space="preserve"> </w:t>
      </w:r>
      <w:r w:rsidRPr="005423BA">
        <w:rPr>
          <w:bCs/>
        </w:rPr>
        <w:t>the</w:t>
      </w:r>
      <w:r w:rsidRPr="005423BA">
        <w:rPr>
          <w:rFonts w:eastAsia="Arial"/>
          <w:bCs/>
        </w:rPr>
        <w:t xml:space="preserve"> </w:t>
      </w:r>
      <w:r w:rsidRPr="005423BA">
        <w:rPr>
          <w:bCs/>
        </w:rPr>
        <w:t>certificate</w:t>
      </w:r>
      <w:r w:rsidRPr="005423BA">
        <w:rPr>
          <w:rFonts w:eastAsia="Arial"/>
          <w:bCs/>
        </w:rPr>
        <w:t xml:space="preserve"> </w:t>
      </w:r>
      <w:r w:rsidRPr="005423BA">
        <w:rPr>
          <w:bCs/>
        </w:rPr>
        <w:t>chain</w:t>
      </w:r>
      <w:r w:rsidRPr="005423BA">
        <w:rPr>
          <w:rFonts w:eastAsia="Arial"/>
          <w:bCs/>
        </w:rPr>
        <w:t xml:space="preserve"> </w:t>
      </w:r>
      <w:r w:rsidRPr="005423BA">
        <w:rPr>
          <w:bCs/>
        </w:rPr>
        <w:t>accurately</w:t>
      </w:r>
      <w:r w:rsidRPr="005423BA">
        <w:rPr>
          <w:rFonts w:eastAsia="Arial"/>
          <w:bCs/>
        </w:rPr>
        <w:t xml:space="preserve"> </w:t>
      </w:r>
      <w:r w:rsidRPr="005423BA">
        <w:rPr>
          <w:bCs/>
        </w:rPr>
        <w:t>reflect</w:t>
      </w:r>
      <w:r w:rsidRPr="005423BA">
        <w:rPr>
          <w:rFonts w:eastAsia="Arial"/>
          <w:bCs/>
        </w:rPr>
        <w:t xml:space="preserve"> </w:t>
      </w:r>
      <w:r w:rsidRPr="005423BA">
        <w:rPr>
          <w:bCs/>
        </w:rPr>
        <w:t>the</w:t>
      </w:r>
      <w:r w:rsidRPr="005423BA">
        <w:rPr>
          <w:rFonts w:eastAsia="Arial"/>
          <w:bCs/>
        </w:rPr>
        <w:t xml:space="preserve"> </w:t>
      </w:r>
      <w:r w:rsidRPr="005423BA">
        <w:rPr>
          <w:bCs/>
        </w:rPr>
        <w:t>VMM</w:t>
      </w:r>
      <w:r w:rsidRPr="005423BA">
        <w:rPr>
          <w:rFonts w:eastAsia="Arial"/>
          <w:bCs/>
        </w:rPr>
        <w:t xml:space="preserve"> </w:t>
      </w:r>
      <w:r w:rsidRPr="005423BA">
        <w:rPr>
          <w:bCs/>
        </w:rPr>
        <w:t>state</w:t>
      </w:r>
      <w:r w:rsidRPr="005423BA">
        <w:rPr>
          <w:rFonts w:eastAsia="Arial"/>
          <w:bCs/>
        </w:rPr>
        <w:t xml:space="preserve">. </w:t>
      </w:r>
      <w:r w:rsidRPr="005423BA">
        <w:rPr>
          <w:bCs/>
        </w:rPr>
        <w:t>Therefore</w:t>
      </w:r>
      <w:r w:rsidRPr="005423BA">
        <w:rPr>
          <w:rFonts w:eastAsia="Arial"/>
          <w:bCs/>
        </w:rPr>
        <w:t xml:space="preserve">, </w:t>
      </w:r>
      <w:r w:rsidRPr="005423BA">
        <w:rPr>
          <w:bCs/>
        </w:rPr>
        <w:t>the</w:t>
      </w:r>
      <w:r w:rsidRPr="005423BA">
        <w:rPr>
          <w:rFonts w:eastAsia="Arial"/>
          <w:bCs/>
        </w:rPr>
        <w:t xml:space="preserve"> </w:t>
      </w:r>
      <w:r w:rsidRPr="005423BA">
        <w:rPr>
          <w:bCs/>
        </w:rPr>
        <w:t>current</w:t>
      </w:r>
      <w:r w:rsidRPr="005423BA">
        <w:rPr>
          <w:rFonts w:eastAsia="Arial"/>
          <w:bCs/>
        </w:rPr>
        <w:t xml:space="preserve"> </w:t>
      </w:r>
      <w:r w:rsidRPr="005423BA">
        <w:rPr>
          <w:bCs/>
        </w:rPr>
        <w:t>VMM</w:t>
      </w:r>
      <w:r w:rsidRPr="005423BA">
        <w:rPr>
          <w:rFonts w:eastAsia="Arial"/>
          <w:bCs/>
        </w:rPr>
        <w:t xml:space="preserve"> </w:t>
      </w:r>
      <w:r w:rsidRPr="005423BA">
        <w:rPr>
          <w:bCs/>
        </w:rPr>
        <w:t>state</w:t>
      </w:r>
      <w:r w:rsidRPr="005423BA">
        <w:rPr>
          <w:rFonts w:eastAsia="Arial"/>
          <w:bCs/>
        </w:rPr>
        <w:t xml:space="preserve"> </w:t>
      </w:r>
      <w:r w:rsidRPr="005423BA">
        <w:rPr>
          <w:bCs/>
        </w:rPr>
        <w:t>must</w:t>
      </w:r>
      <w:r w:rsidRPr="005423BA">
        <w:rPr>
          <w:rFonts w:eastAsia="Arial"/>
          <w:bCs/>
        </w:rPr>
        <w:t xml:space="preserve"> </w:t>
      </w:r>
      <w:r w:rsidRPr="005423BA">
        <w:rPr>
          <w:bCs/>
        </w:rPr>
        <w:t>be</w:t>
      </w:r>
      <w:r w:rsidRPr="005423BA">
        <w:rPr>
          <w:rFonts w:eastAsia="Arial"/>
          <w:bCs/>
        </w:rPr>
        <w:t xml:space="preserve"> </w:t>
      </w:r>
      <w:r w:rsidRPr="005423BA">
        <w:rPr>
          <w:bCs/>
        </w:rPr>
        <w:t>reflected</w:t>
      </w:r>
      <w:r w:rsidRPr="005423BA">
        <w:rPr>
          <w:rFonts w:eastAsia="Arial"/>
          <w:bCs/>
        </w:rPr>
        <w:t xml:space="preserve"> </w:t>
      </w:r>
      <w:r w:rsidRPr="005423BA">
        <w:rPr>
          <w:bCs/>
        </w:rPr>
        <w:t>in</w:t>
      </w:r>
      <w:r w:rsidRPr="005423BA">
        <w:rPr>
          <w:rFonts w:eastAsia="Arial"/>
          <w:bCs/>
        </w:rPr>
        <w:t xml:space="preserve"> </w:t>
      </w:r>
      <w:r w:rsidRPr="005423BA">
        <w:rPr>
          <w:bCs/>
        </w:rPr>
        <w:t>the</w:t>
      </w:r>
      <w:r w:rsidRPr="005423BA">
        <w:rPr>
          <w:rFonts w:eastAsia="Arial"/>
          <w:bCs/>
        </w:rPr>
        <w:t xml:space="preserve"> </w:t>
      </w:r>
      <w:r w:rsidRPr="005423BA">
        <w:rPr>
          <w:bCs/>
        </w:rPr>
        <w:t>PCR</w:t>
      </w:r>
      <w:r w:rsidRPr="005423BA">
        <w:rPr>
          <w:rFonts w:eastAsia="Arial"/>
          <w:bCs/>
        </w:rPr>
        <w:t xml:space="preserve"> </w:t>
      </w:r>
      <w:r w:rsidRPr="005423BA">
        <w:rPr>
          <w:bCs/>
        </w:rPr>
        <w:t>values</w:t>
      </w:r>
      <w:r w:rsidRPr="005423BA">
        <w:rPr>
          <w:rFonts w:eastAsia="Arial"/>
          <w:bCs/>
        </w:rPr>
        <w:t xml:space="preserve"> </w:t>
      </w:r>
      <w:r w:rsidRPr="005423BA">
        <w:rPr>
          <w:bCs/>
        </w:rPr>
        <w:t>via</w:t>
      </w:r>
      <w:r w:rsidRPr="005423BA">
        <w:rPr>
          <w:rFonts w:eastAsia="Arial"/>
          <w:bCs/>
        </w:rPr>
        <w:t xml:space="preserve"> </w:t>
      </w:r>
      <w:r w:rsidRPr="005423BA">
        <w:rPr>
          <w:bCs/>
        </w:rPr>
        <w:t>physical</w:t>
      </w:r>
      <w:r w:rsidRPr="005423BA">
        <w:rPr>
          <w:rFonts w:eastAsia="Arial"/>
          <w:bCs/>
        </w:rPr>
        <w:t xml:space="preserve"> </w:t>
      </w:r>
      <w:r w:rsidRPr="005423BA">
        <w:rPr>
          <w:bCs/>
        </w:rPr>
        <w:t>machine</w:t>
      </w:r>
      <w:r w:rsidRPr="005423BA">
        <w:rPr>
          <w:rFonts w:eastAsia="Arial"/>
          <w:bCs/>
        </w:rPr>
        <w:t xml:space="preserve"> </w:t>
      </w:r>
      <w:r w:rsidRPr="005423BA">
        <w:rPr>
          <w:bCs/>
        </w:rPr>
        <w:t>reboot</w:t>
      </w:r>
      <w:r w:rsidRPr="005423BA">
        <w:rPr>
          <w:rFonts w:eastAsia="Arial"/>
          <w:bCs/>
        </w:rPr>
        <w:t xml:space="preserve">, </w:t>
      </w:r>
      <w:r w:rsidRPr="005423BA">
        <w:rPr>
          <w:bCs/>
        </w:rPr>
        <w:t>DRTM</w:t>
      </w:r>
      <w:r w:rsidRPr="005423BA">
        <w:rPr>
          <w:rFonts w:eastAsia="Arial"/>
          <w:bCs/>
        </w:rPr>
        <w:t xml:space="preserve"> </w:t>
      </w:r>
      <w:r w:rsidRPr="005423BA">
        <w:rPr>
          <w:bCs/>
        </w:rPr>
        <w:t>use</w:t>
      </w:r>
      <w:r w:rsidRPr="005423BA">
        <w:rPr>
          <w:rFonts w:eastAsia="Arial"/>
          <w:bCs/>
        </w:rPr>
        <w:t xml:space="preserve">, </w:t>
      </w:r>
      <w:r w:rsidRPr="005423BA">
        <w:rPr>
          <w:bCs/>
        </w:rPr>
        <w:t>etc</w:t>
      </w:r>
      <w:r w:rsidRPr="005423BA">
        <w:rPr>
          <w:rFonts w:eastAsia="Arial"/>
          <w:bCs/>
        </w:rPr>
        <w:t xml:space="preserve">.  </w:t>
      </w:r>
      <w:r w:rsidRPr="005423BA">
        <w:rPr>
          <w:bCs/>
        </w:rPr>
        <w:t>Revoking</w:t>
      </w:r>
      <w:r w:rsidRPr="005423BA">
        <w:rPr>
          <w:rFonts w:eastAsia="Arial"/>
          <w:bCs/>
        </w:rPr>
        <w:t xml:space="preserve"> </w:t>
      </w:r>
      <w:r w:rsidRPr="005423BA">
        <w:rPr>
          <w:bCs/>
        </w:rPr>
        <w:t>the</w:t>
      </w:r>
      <w:r w:rsidRPr="005423BA">
        <w:rPr>
          <w:rFonts w:eastAsia="Arial"/>
          <w:bCs/>
        </w:rPr>
        <w:t xml:space="preserve"> </w:t>
      </w:r>
      <w:r w:rsidRPr="005423BA">
        <w:rPr>
          <w:bCs/>
        </w:rPr>
        <w:t>pSK</w:t>
      </w:r>
      <w:r w:rsidRPr="005423BA">
        <w:rPr>
          <w:rFonts w:eastAsia="Arial"/>
          <w:bCs/>
        </w:rPr>
        <w:t xml:space="preserve"> </w:t>
      </w:r>
      <w:r w:rsidRPr="005423BA">
        <w:rPr>
          <w:bCs/>
        </w:rPr>
        <w:t>is</w:t>
      </w:r>
      <w:r w:rsidRPr="005423BA">
        <w:rPr>
          <w:rFonts w:eastAsia="Arial"/>
          <w:bCs/>
        </w:rPr>
        <w:t xml:space="preserve"> </w:t>
      </w:r>
      <w:r w:rsidRPr="005423BA">
        <w:rPr>
          <w:bCs/>
        </w:rPr>
        <w:t>unnecessary</w:t>
      </w:r>
      <w:r w:rsidRPr="005423BA">
        <w:rPr>
          <w:rFonts w:eastAsia="Arial"/>
          <w:bCs/>
        </w:rPr>
        <w:t xml:space="preserve"> </w:t>
      </w:r>
      <w:r w:rsidRPr="005423BA">
        <w:rPr>
          <w:bCs/>
        </w:rPr>
        <w:t>for</w:t>
      </w:r>
      <w:r w:rsidRPr="005423BA">
        <w:rPr>
          <w:rFonts w:eastAsia="Arial"/>
          <w:bCs/>
        </w:rPr>
        <w:t xml:space="preserve"> </w:t>
      </w:r>
      <w:r w:rsidRPr="005423BA">
        <w:rPr>
          <w:bCs/>
        </w:rPr>
        <w:t>a</w:t>
      </w:r>
      <w:r w:rsidRPr="005423BA">
        <w:rPr>
          <w:rFonts w:eastAsia="Arial"/>
          <w:bCs/>
        </w:rPr>
        <w:t xml:space="preserve"> </w:t>
      </w:r>
      <w:r w:rsidRPr="005423BA">
        <w:rPr>
          <w:bCs/>
        </w:rPr>
        <w:t>VMM</w:t>
      </w:r>
      <w:r w:rsidRPr="005423BA">
        <w:rPr>
          <w:rFonts w:eastAsia="Arial"/>
          <w:bCs/>
        </w:rPr>
        <w:t xml:space="preserve"> </w:t>
      </w:r>
      <w:r w:rsidRPr="005423BA">
        <w:rPr>
          <w:bCs/>
        </w:rPr>
        <w:t>reboot</w:t>
      </w:r>
      <w:r w:rsidRPr="005423BA">
        <w:rPr>
          <w:rFonts w:eastAsia="Arial"/>
          <w:bCs/>
        </w:rPr>
        <w:t xml:space="preserve"> </w:t>
      </w:r>
      <w:r w:rsidRPr="005423BA">
        <w:rPr>
          <w:bCs/>
        </w:rPr>
        <w:t>that</w:t>
      </w:r>
      <w:r w:rsidRPr="005423BA">
        <w:rPr>
          <w:rFonts w:eastAsia="Arial"/>
          <w:bCs/>
        </w:rPr>
        <w:t xml:space="preserve"> </w:t>
      </w:r>
      <w:r w:rsidRPr="005423BA">
        <w:rPr>
          <w:bCs/>
        </w:rPr>
        <w:t>does</w:t>
      </w:r>
      <w:r w:rsidRPr="005423BA">
        <w:rPr>
          <w:rFonts w:eastAsia="Arial"/>
          <w:bCs/>
        </w:rPr>
        <w:t xml:space="preserve"> </w:t>
      </w:r>
      <w:r w:rsidRPr="005423BA">
        <w:rPr>
          <w:bCs/>
        </w:rPr>
        <w:t>not</w:t>
      </w:r>
      <w:r w:rsidRPr="005423BA">
        <w:rPr>
          <w:rFonts w:eastAsia="Arial"/>
          <w:bCs/>
        </w:rPr>
        <w:t xml:space="preserve"> </w:t>
      </w:r>
      <w:r w:rsidRPr="005423BA">
        <w:rPr>
          <w:bCs/>
        </w:rPr>
        <w:t>affect</w:t>
      </w:r>
      <w:r w:rsidRPr="005423BA">
        <w:rPr>
          <w:rFonts w:eastAsia="Arial"/>
          <w:bCs/>
        </w:rPr>
        <w:t xml:space="preserve"> </w:t>
      </w:r>
      <w:r w:rsidRPr="005423BA">
        <w:rPr>
          <w:bCs/>
        </w:rPr>
        <w:t>PCR</w:t>
      </w:r>
      <w:r w:rsidRPr="005423BA">
        <w:rPr>
          <w:rFonts w:eastAsia="Arial"/>
          <w:bCs/>
        </w:rPr>
        <w:t xml:space="preserve"> </w:t>
      </w:r>
      <w:r w:rsidRPr="005423BA">
        <w:rPr>
          <w:bCs/>
        </w:rPr>
        <w:t>values</w:t>
      </w:r>
      <w:r w:rsidRPr="005423BA">
        <w:rPr>
          <w:rFonts w:eastAsia="Arial"/>
          <w:bCs/>
        </w:rPr>
        <w:t xml:space="preserve">, </w:t>
      </w:r>
      <w:r w:rsidRPr="005423BA">
        <w:rPr>
          <w:bCs/>
        </w:rPr>
        <w:t>as</w:t>
      </w:r>
      <w:r w:rsidRPr="005423BA">
        <w:rPr>
          <w:rFonts w:eastAsia="Arial"/>
          <w:bCs/>
        </w:rPr>
        <w:t xml:space="preserve"> </w:t>
      </w:r>
      <w:r w:rsidRPr="005423BA">
        <w:rPr>
          <w:bCs/>
        </w:rPr>
        <w:t>a</w:t>
      </w:r>
      <w:r w:rsidRPr="005423BA">
        <w:rPr>
          <w:rFonts w:eastAsia="Arial"/>
          <w:bCs/>
        </w:rPr>
        <w:t xml:space="preserve"> </w:t>
      </w:r>
      <w:r w:rsidRPr="005423BA">
        <w:rPr>
          <w:bCs/>
        </w:rPr>
        <w:t>new</w:t>
      </w:r>
      <w:r w:rsidRPr="005423BA">
        <w:rPr>
          <w:rFonts w:eastAsia="Arial"/>
          <w:bCs/>
        </w:rPr>
        <w:t xml:space="preserve"> </w:t>
      </w:r>
      <w:r w:rsidRPr="005423BA">
        <w:rPr>
          <w:bCs/>
        </w:rPr>
        <w:t>pSK</w:t>
      </w:r>
      <w:r w:rsidRPr="005423BA">
        <w:rPr>
          <w:rFonts w:eastAsia="Arial"/>
          <w:bCs/>
        </w:rPr>
        <w:t xml:space="preserve"> </w:t>
      </w:r>
      <w:r w:rsidRPr="005423BA">
        <w:rPr>
          <w:bCs/>
        </w:rPr>
        <w:t>with</w:t>
      </w:r>
      <w:r w:rsidRPr="005423BA">
        <w:rPr>
          <w:rFonts w:eastAsia="Arial"/>
          <w:bCs/>
        </w:rPr>
        <w:t xml:space="preserve"> </w:t>
      </w:r>
      <w:r w:rsidRPr="005423BA">
        <w:rPr>
          <w:bCs/>
        </w:rPr>
        <w:t>the</w:t>
      </w:r>
      <w:r w:rsidRPr="005423BA">
        <w:rPr>
          <w:rFonts w:eastAsia="Arial"/>
          <w:bCs/>
        </w:rPr>
        <w:t xml:space="preserve"> </w:t>
      </w:r>
      <w:r w:rsidRPr="005423BA">
        <w:rPr>
          <w:bCs/>
        </w:rPr>
        <w:t>same</w:t>
      </w:r>
      <w:r w:rsidRPr="005423BA">
        <w:rPr>
          <w:rFonts w:eastAsia="Arial"/>
          <w:bCs/>
        </w:rPr>
        <w:t xml:space="preserve"> </w:t>
      </w:r>
      <w:r w:rsidRPr="005423BA">
        <w:rPr>
          <w:bCs/>
        </w:rPr>
        <w:t>PCR</w:t>
      </w:r>
      <w:r w:rsidRPr="005423BA">
        <w:rPr>
          <w:rFonts w:eastAsia="Arial"/>
          <w:bCs/>
        </w:rPr>
        <w:t xml:space="preserve"> </w:t>
      </w:r>
      <w:r w:rsidRPr="005423BA">
        <w:rPr>
          <w:bCs/>
        </w:rPr>
        <w:t>values</w:t>
      </w:r>
      <w:r w:rsidRPr="005423BA">
        <w:rPr>
          <w:rFonts w:eastAsia="Arial"/>
          <w:bCs/>
        </w:rPr>
        <w:t xml:space="preserve"> </w:t>
      </w:r>
      <w:r w:rsidRPr="005423BA">
        <w:rPr>
          <w:bCs/>
        </w:rPr>
        <w:t>could</w:t>
      </w:r>
      <w:r w:rsidRPr="005423BA">
        <w:rPr>
          <w:rFonts w:eastAsia="Arial"/>
          <w:bCs/>
        </w:rPr>
        <w:t xml:space="preserve"> </w:t>
      </w:r>
      <w:r w:rsidRPr="005423BA">
        <w:rPr>
          <w:bCs/>
        </w:rPr>
        <w:t>be</w:t>
      </w:r>
      <w:r w:rsidRPr="005423BA">
        <w:rPr>
          <w:rFonts w:eastAsia="Arial"/>
          <w:bCs/>
        </w:rPr>
        <w:t xml:space="preserve"> </w:t>
      </w:r>
      <w:r w:rsidRPr="005423BA">
        <w:rPr>
          <w:bCs/>
        </w:rPr>
        <w:t>created</w:t>
      </w:r>
      <w:r w:rsidRPr="005423BA">
        <w:rPr>
          <w:rFonts w:eastAsia="Arial"/>
          <w:bCs/>
        </w:rPr>
        <w:t xml:space="preserve">; </w:t>
      </w:r>
      <w:r w:rsidRPr="005423BA">
        <w:rPr>
          <w:bCs/>
        </w:rPr>
        <w:t>however</w:t>
      </w:r>
      <w:r w:rsidRPr="005423BA">
        <w:rPr>
          <w:rFonts w:eastAsia="Arial"/>
          <w:bCs/>
        </w:rPr>
        <w:t xml:space="preserve">, </w:t>
      </w:r>
      <w:r w:rsidRPr="005423BA">
        <w:rPr>
          <w:bCs/>
        </w:rPr>
        <w:t>pSK</w:t>
      </w:r>
      <w:r w:rsidRPr="005423BA">
        <w:rPr>
          <w:rFonts w:eastAsia="Arial"/>
          <w:bCs/>
        </w:rPr>
        <w:t xml:space="preserve"> </w:t>
      </w:r>
      <w:r w:rsidRPr="005423BA">
        <w:rPr>
          <w:bCs/>
        </w:rPr>
        <w:t>revocation</w:t>
      </w:r>
      <w:r w:rsidRPr="005423BA">
        <w:rPr>
          <w:rFonts w:eastAsia="Arial"/>
          <w:bCs/>
        </w:rPr>
        <w:t xml:space="preserve"> </w:t>
      </w:r>
      <w:r w:rsidRPr="005423BA">
        <w:rPr>
          <w:bCs/>
        </w:rPr>
        <w:t>is</w:t>
      </w:r>
      <w:r w:rsidRPr="005423BA">
        <w:rPr>
          <w:rFonts w:eastAsia="Arial"/>
          <w:bCs/>
        </w:rPr>
        <w:t xml:space="preserve"> </w:t>
      </w:r>
      <w:r w:rsidRPr="005423BA">
        <w:rPr>
          <w:bCs/>
        </w:rPr>
        <w:t>appropriate</w:t>
      </w:r>
      <w:r w:rsidRPr="005423BA">
        <w:rPr>
          <w:rFonts w:eastAsia="Arial"/>
          <w:bCs/>
        </w:rPr>
        <w:t xml:space="preserve"> </w:t>
      </w:r>
      <w:r w:rsidRPr="005423BA">
        <w:rPr>
          <w:bCs/>
        </w:rPr>
        <w:t>for</w:t>
      </w:r>
      <w:r w:rsidRPr="005423BA">
        <w:rPr>
          <w:rFonts w:eastAsia="Arial"/>
          <w:bCs/>
        </w:rPr>
        <w:t xml:space="preserve"> </w:t>
      </w:r>
      <w:r w:rsidRPr="005423BA">
        <w:rPr>
          <w:bCs/>
        </w:rPr>
        <w:t>cases</w:t>
      </w:r>
      <w:r w:rsidRPr="005423BA">
        <w:rPr>
          <w:rFonts w:eastAsia="Arial"/>
          <w:bCs/>
        </w:rPr>
        <w:t xml:space="preserve"> </w:t>
      </w:r>
      <w:r w:rsidRPr="005423BA">
        <w:rPr>
          <w:bCs/>
        </w:rPr>
        <w:t>where</w:t>
      </w:r>
      <w:r w:rsidRPr="005423BA">
        <w:rPr>
          <w:rFonts w:eastAsia="Arial"/>
          <w:bCs/>
        </w:rPr>
        <w:t xml:space="preserve"> </w:t>
      </w:r>
      <w:r w:rsidRPr="005423BA">
        <w:rPr>
          <w:bCs/>
        </w:rPr>
        <w:t>the</w:t>
      </w:r>
      <w:r w:rsidRPr="005423BA">
        <w:rPr>
          <w:rFonts w:eastAsia="Arial"/>
          <w:bCs/>
        </w:rPr>
        <w:t xml:space="preserve"> </w:t>
      </w:r>
      <w:r w:rsidRPr="005423BA">
        <w:rPr>
          <w:bCs/>
        </w:rPr>
        <w:t>pTPM</w:t>
      </w:r>
      <w:r w:rsidRPr="005423BA">
        <w:rPr>
          <w:rFonts w:eastAsia="Arial"/>
          <w:bCs/>
        </w:rPr>
        <w:t xml:space="preserve"> </w:t>
      </w:r>
      <w:r w:rsidRPr="005423BA">
        <w:rPr>
          <w:bCs/>
        </w:rPr>
        <w:t>PCR</w:t>
      </w:r>
      <w:r w:rsidRPr="005423BA">
        <w:rPr>
          <w:rFonts w:eastAsia="Arial"/>
          <w:bCs/>
        </w:rPr>
        <w:t xml:space="preserve"> </w:t>
      </w:r>
      <w:r w:rsidRPr="005423BA">
        <w:rPr>
          <w:bCs/>
        </w:rPr>
        <w:t>values</w:t>
      </w:r>
      <w:r w:rsidRPr="005423BA">
        <w:rPr>
          <w:rFonts w:eastAsia="Arial"/>
          <w:bCs/>
        </w:rPr>
        <w:t xml:space="preserve"> </w:t>
      </w:r>
      <w:r w:rsidRPr="005423BA">
        <w:rPr>
          <w:bCs/>
        </w:rPr>
        <w:t>should</w:t>
      </w:r>
      <w:r w:rsidRPr="005423BA">
        <w:rPr>
          <w:rFonts w:eastAsia="Arial"/>
          <w:bCs/>
        </w:rPr>
        <w:t xml:space="preserve"> </w:t>
      </w:r>
      <w:r w:rsidRPr="005423BA">
        <w:rPr>
          <w:bCs/>
        </w:rPr>
        <w:t>change</w:t>
      </w:r>
      <w:r w:rsidRPr="005423BA">
        <w:rPr>
          <w:rFonts w:eastAsia="Arial"/>
          <w:bCs/>
        </w:rPr>
        <w:t xml:space="preserve"> </w:t>
      </w:r>
      <w:r w:rsidRPr="005423BA">
        <w:rPr>
          <w:bCs/>
        </w:rPr>
        <w:t>to</w:t>
      </w:r>
      <w:r w:rsidRPr="005423BA">
        <w:rPr>
          <w:rFonts w:eastAsia="Arial"/>
          <w:bCs/>
        </w:rPr>
        <w:t xml:space="preserve"> </w:t>
      </w:r>
      <w:r w:rsidRPr="005423BA">
        <w:rPr>
          <w:bCs/>
        </w:rPr>
        <w:t>a</w:t>
      </w:r>
      <w:r w:rsidRPr="005423BA">
        <w:rPr>
          <w:rFonts w:eastAsia="Arial"/>
          <w:bCs/>
        </w:rPr>
        <w:t xml:space="preserve"> </w:t>
      </w:r>
      <w:r w:rsidRPr="005423BA">
        <w:rPr>
          <w:bCs/>
        </w:rPr>
        <w:t>new</w:t>
      </w:r>
      <w:r w:rsidRPr="005423BA">
        <w:rPr>
          <w:rFonts w:eastAsia="Arial"/>
          <w:bCs/>
        </w:rPr>
        <w:t xml:space="preserve"> </w:t>
      </w:r>
      <w:r w:rsidRPr="005423BA">
        <w:rPr>
          <w:bCs/>
        </w:rPr>
        <w:t>trusted</w:t>
      </w:r>
      <w:r w:rsidRPr="005423BA">
        <w:rPr>
          <w:rFonts w:eastAsia="Arial"/>
          <w:bCs/>
        </w:rPr>
        <w:t xml:space="preserve"> </w:t>
      </w:r>
      <w:r w:rsidRPr="005423BA">
        <w:rPr>
          <w:bCs/>
        </w:rPr>
        <w:t>state</w:t>
      </w:r>
      <w:r w:rsidRPr="005423BA">
        <w:rPr>
          <w:rFonts w:eastAsia="Arial"/>
          <w:bCs/>
        </w:rPr>
        <w:t>.</w:t>
      </w:r>
      <w:r w:rsidRPr="005423BA">
        <w:rPr>
          <w:rFonts w:eastAsia="Arial"/>
          <w:b/>
          <w:bCs/>
        </w:rPr>
        <w:t xml:space="preserve"> </w:t>
      </w:r>
      <w:r w:rsidRPr="005423BA">
        <w:t>In</w:t>
      </w:r>
      <w:r w:rsidRPr="005423BA">
        <w:rPr>
          <w:rFonts w:eastAsia="Arial"/>
        </w:rPr>
        <w:t xml:space="preserve"> </w:t>
      </w:r>
      <w:r w:rsidRPr="005423BA">
        <w:t>the</w:t>
      </w:r>
      <w:r w:rsidRPr="005423BA">
        <w:rPr>
          <w:rFonts w:eastAsia="Arial"/>
        </w:rPr>
        <w:t xml:space="preserve"> </w:t>
      </w:r>
      <w:r w:rsidRPr="005423BA">
        <w:t>event</w:t>
      </w:r>
      <w:r w:rsidRPr="005423BA">
        <w:rPr>
          <w:rFonts w:eastAsia="Arial"/>
        </w:rPr>
        <w:t xml:space="preserve"> </w:t>
      </w:r>
      <w:r w:rsidRPr="005423BA">
        <w:t>of</w:t>
      </w:r>
      <w:r w:rsidRPr="005423BA">
        <w:rPr>
          <w:rFonts w:eastAsia="Arial"/>
        </w:rPr>
        <w:t xml:space="preserve"> </w:t>
      </w:r>
      <w:r w:rsidRPr="005423BA">
        <w:t>pSK</w:t>
      </w:r>
      <w:r w:rsidRPr="005423BA">
        <w:rPr>
          <w:rFonts w:eastAsia="Arial"/>
        </w:rPr>
        <w:t xml:space="preserve"> </w:t>
      </w:r>
      <w:r w:rsidRPr="005423BA">
        <w:t>revocation</w:t>
      </w:r>
      <w:r w:rsidRPr="005423BA">
        <w:rPr>
          <w:rFonts w:eastAsia="Arial"/>
        </w:rPr>
        <w:t xml:space="preserve">, </w:t>
      </w:r>
      <w:r w:rsidRPr="005423BA">
        <w:t>the</w:t>
      </w:r>
      <w:r w:rsidRPr="005423BA">
        <w:rPr>
          <w:rFonts w:eastAsia="Arial"/>
        </w:rPr>
        <w:t xml:space="preserve"> </w:t>
      </w:r>
      <w:r w:rsidRPr="005423BA">
        <w:t>vTPM</w:t>
      </w:r>
      <w:r w:rsidRPr="005423BA">
        <w:rPr>
          <w:rFonts w:eastAsia="Arial"/>
        </w:rPr>
        <w:t xml:space="preserve"> </w:t>
      </w:r>
      <w:r w:rsidRPr="005423BA">
        <w:t>manager</w:t>
      </w:r>
      <w:r w:rsidRPr="005423BA">
        <w:rPr>
          <w:rFonts w:eastAsia="Arial"/>
        </w:rPr>
        <w:t xml:space="preserve"> </w:t>
      </w:r>
      <w:r w:rsidRPr="005423BA">
        <w:t>must</w:t>
      </w:r>
      <w:r w:rsidRPr="005423BA">
        <w:rPr>
          <w:rFonts w:eastAsia="Arial"/>
        </w:rPr>
        <w:t xml:space="preserve"> </w:t>
      </w:r>
      <w:r w:rsidRPr="005423BA">
        <w:t>rerun</w:t>
      </w:r>
      <w:r w:rsidRPr="005423BA">
        <w:rPr>
          <w:rFonts w:eastAsia="Arial"/>
        </w:rPr>
        <w:t xml:space="preserve"> </w:t>
      </w:r>
      <w:r w:rsidRPr="005423BA">
        <w:t>the</w:t>
      </w:r>
      <w:r w:rsidRPr="005423BA">
        <w:rPr>
          <w:rFonts w:eastAsia="Arial"/>
        </w:rPr>
        <w:t xml:space="preserve"> </w:t>
      </w:r>
      <w:r w:rsidRPr="005423BA">
        <w:t>eAIK</w:t>
      </w:r>
      <w:r w:rsidRPr="005423BA">
        <w:rPr>
          <w:rFonts w:eastAsia="Arial"/>
        </w:rPr>
        <w:t xml:space="preserve"> </w:t>
      </w:r>
      <w:r w:rsidRPr="005423BA">
        <w:t>provisioning</w:t>
      </w:r>
      <w:r w:rsidRPr="005423BA">
        <w:rPr>
          <w:rFonts w:eastAsia="Arial"/>
        </w:rPr>
        <w:t xml:space="preserve">, </w:t>
      </w:r>
      <w:r w:rsidRPr="005423BA">
        <w:t>which</w:t>
      </w:r>
      <w:r w:rsidRPr="005423BA">
        <w:rPr>
          <w:rFonts w:eastAsia="Arial"/>
        </w:rPr>
        <w:t xml:space="preserve"> </w:t>
      </w:r>
      <w:r w:rsidRPr="005423BA">
        <w:t>generates</w:t>
      </w:r>
      <w:r w:rsidRPr="005423BA">
        <w:rPr>
          <w:rFonts w:eastAsia="Arial"/>
        </w:rPr>
        <w:t xml:space="preserve"> </w:t>
      </w:r>
      <w:r w:rsidRPr="005423BA">
        <w:t>a</w:t>
      </w:r>
      <w:r w:rsidRPr="005423BA">
        <w:rPr>
          <w:rFonts w:eastAsia="Arial"/>
        </w:rPr>
        <w:t xml:space="preserve"> </w:t>
      </w:r>
      <w:r w:rsidRPr="005423BA">
        <w:t>new</w:t>
      </w:r>
      <w:r w:rsidRPr="005423BA">
        <w:rPr>
          <w:rFonts w:eastAsia="Arial"/>
        </w:rPr>
        <w:t xml:space="preserve"> </w:t>
      </w:r>
      <w:r w:rsidRPr="005423BA">
        <w:t>eAIK</w:t>
      </w:r>
      <w:r w:rsidRPr="005423BA">
        <w:rPr>
          <w:rFonts w:eastAsia="Arial"/>
        </w:rPr>
        <w:t xml:space="preserve"> </w:t>
      </w:r>
      <w:r w:rsidRPr="005423BA">
        <w:t>and</w:t>
      </w:r>
      <w:r w:rsidRPr="005423BA">
        <w:rPr>
          <w:rFonts w:eastAsia="Arial"/>
        </w:rPr>
        <w:t xml:space="preserve"> </w:t>
      </w:r>
      <w:r w:rsidRPr="005423BA">
        <w:t>certificate</w:t>
      </w:r>
      <w:r w:rsidRPr="005423BA">
        <w:rPr>
          <w:rFonts w:eastAsia="Arial"/>
        </w:rPr>
        <w:t xml:space="preserve"> </w:t>
      </w:r>
      <w:r w:rsidRPr="005423BA">
        <w:t>chain</w:t>
      </w:r>
      <w:r w:rsidRPr="005423BA">
        <w:rPr>
          <w:rFonts w:eastAsia="Arial"/>
        </w:rPr>
        <w:t xml:space="preserve">, </w:t>
      </w:r>
      <w:r w:rsidRPr="005423BA">
        <w:t>deleting</w:t>
      </w:r>
      <w:r w:rsidRPr="005423BA">
        <w:rPr>
          <w:rFonts w:eastAsia="Arial"/>
        </w:rPr>
        <w:t xml:space="preserve"> </w:t>
      </w:r>
      <w:r w:rsidRPr="005423BA">
        <w:t>the</w:t>
      </w:r>
      <w:r w:rsidRPr="005423BA">
        <w:rPr>
          <w:rFonts w:eastAsia="Arial"/>
        </w:rPr>
        <w:t xml:space="preserve"> </w:t>
      </w:r>
      <w:r w:rsidRPr="005423BA">
        <w:t>previous</w:t>
      </w:r>
      <w:r w:rsidRPr="005423BA">
        <w:rPr>
          <w:rFonts w:eastAsia="Arial"/>
        </w:rPr>
        <w:t xml:space="preserve"> </w:t>
      </w:r>
      <w:r w:rsidRPr="005423BA">
        <w:t>ones</w:t>
      </w:r>
      <w:r w:rsidRPr="005423BA">
        <w:rPr>
          <w:rFonts w:eastAsia="Arial"/>
        </w:rPr>
        <w:t>.</w:t>
      </w:r>
      <w:commentRangeEnd w:id="1936"/>
      <w:r w:rsidR="00DB4E23">
        <w:rPr>
          <w:rStyle w:val="CommentReference"/>
        </w:rPr>
        <w:commentReference w:id="1936"/>
      </w:r>
    </w:p>
    <w:p w14:paraId="7E8932DE" w14:textId="77777777" w:rsidR="007C472D" w:rsidRPr="005423BA" w:rsidRDefault="007C472D" w:rsidP="00DB4E23">
      <w:pPr>
        <w:pStyle w:val="BodyText"/>
        <w:jc w:val="left"/>
        <w:rPr>
          <w:rFonts w:eastAsia="Arial"/>
        </w:rPr>
        <w:pPrChange w:id="1937" w:author="Ariel Segall" w:date="2013-10-08T13:36:00Z">
          <w:pPr>
            <w:pStyle w:val="BodyText"/>
            <w:numPr>
              <w:numId w:val="4"/>
            </w:numPr>
            <w:tabs>
              <w:tab w:val="num" w:pos="0"/>
            </w:tabs>
            <w:ind w:left="720" w:hanging="360"/>
            <w:jc w:val="left"/>
          </w:pPr>
        </w:pPrChange>
      </w:pPr>
      <w:commentRangeStart w:id="1938"/>
      <w:r w:rsidRPr="005423BA">
        <w:rPr>
          <w:b/>
        </w:rPr>
        <w:lastRenderedPageBreak/>
        <w:t>Reboot</w:t>
      </w:r>
      <w:r w:rsidRPr="005423BA">
        <w:rPr>
          <w:rFonts w:eastAsia="Arial"/>
          <w:b/>
        </w:rPr>
        <w:t xml:space="preserve"> </w:t>
      </w:r>
      <w:r w:rsidRPr="005423BA">
        <w:rPr>
          <w:b/>
        </w:rPr>
        <w:t>of</w:t>
      </w:r>
      <w:r w:rsidRPr="005423BA">
        <w:rPr>
          <w:rFonts w:eastAsia="Arial"/>
          <w:b/>
        </w:rPr>
        <w:t xml:space="preserve"> </w:t>
      </w:r>
      <w:r w:rsidRPr="005423BA">
        <w:rPr>
          <w:b/>
        </w:rPr>
        <w:t>pPlatform</w:t>
      </w:r>
      <w:r w:rsidRPr="005423BA">
        <w:rPr>
          <w:rFonts w:eastAsia="Arial"/>
        </w:rPr>
        <w:t xml:space="preserve"> – </w:t>
      </w:r>
      <w:r w:rsidRPr="005423BA">
        <w:t>A</w:t>
      </w:r>
      <w:r w:rsidRPr="005423BA">
        <w:rPr>
          <w:rFonts w:eastAsia="Arial"/>
        </w:rPr>
        <w:t xml:space="preserve"> </w:t>
      </w:r>
      <w:r w:rsidRPr="005423BA">
        <w:t>reboot</w:t>
      </w:r>
      <w:r w:rsidRPr="005423BA">
        <w:rPr>
          <w:rFonts w:eastAsia="Arial"/>
        </w:rPr>
        <w:t xml:space="preserve"> </w:t>
      </w:r>
      <w:r w:rsidRPr="005423BA">
        <w:t>of</w:t>
      </w:r>
      <w:r w:rsidRPr="005423BA">
        <w:rPr>
          <w:rFonts w:eastAsia="Arial"/>
        </w:rPr>
        <w:t xml:space="preserve"> </w:t>
      </w:r>
      <w:r w:rsidRPr="005423BA">
        <w:t>the</w:t>
      </w:r>
      <w:r w:rsidRPr="005423BA">
        <w:rPr>
          <w:rFonts w:eastAsia="Arial"/>
        </w:rPr>
        <w:t xml:space="preserve"> </w:t>
      </w:r>
      <w:r w:rsidRPr="005423BA">
        <w:t>physical</w:t>
      </w:r>
      <w:r w:rsidRPr="005423BA">
        <w:rPr>
          <w:rFonts w:eastAsia="Arial"/>
        </w:rPr>
        <w:t xml:space="preserve"> </w:t>
      </w:r>
      <w:r w:rsidRPr="005423BA">
        <w:t>platform</w:t>
      </w:r>
      <w:r w:rsidRPr="005423BA">
        <w:rPr>
          <w:rFonts w:eastAsia="Arial"/>
        </w:rPr>
        <w:t xml:space="preserve"> </w:t>
      </w:r>
      <w:r w:rsidRPr="005423BA">
        <w:t>will</w:t>
      </w:r>
      <w:r w:rsidRPr="005423BA">
        <w:rPr>
          <w:rFonts w:eastAsia="Arial"/>
        </w:rPr>
        <w:t xml:space="preserve"> </w:t>
      </w:r>
      <w:r w:rsidRPr="005423BA">
        <w:t>cause</w:t>
      </w:r>
      <w:r w:rsidRPr="005423BA">
        <w:rPr>
          <w:rFonts w:eastAsia="Arial"/>
        </w:rPr>
        <w:t xml:space="preserve"> </w:t>
      </w:r>
      <w:r w:rsidRPr="005423BA">
        <w:t>renewed</w:t>
      </w:r>
      <w:r w:rsidRPr="005423BA">
        <w:rPr>
          <w:rFonts w:eastAsia="Arial"/>
        </w:rPr>
        <w:t xml:space="preserve"> </w:t>
      </w:r>
      <w:r w:rsidRPr="005423BA">
        <w:t>measurement</w:t>
      </w:r>
      <w:r w:rsidRPr="005423BA">
        <w:rPr>
          <w:rFonts w:eastAsia="Arial"/>
        </w:rPr>
        <w:t xml:space="preserve"> </w:t>
      </w:r>
      <w:r w:rsidRPr="005423BA">
        <w:t>of</w:t>
      </w:r>
      <w:r w:rsidRPr="005423BA">
        <w:rPr>
          <w:rFonts w:eastAsia="Arial"/>
        </w:rPr>
        <w:t xml:space="preserve"> </w:t>
      </w:r>
      <w:r w:rsidRPr="005423BA">
        <w:t>the</w:t>
      </w:r>
      <w:r w:rsidRPr="005423BA">
        <w:rPr>
          <w:rFonts w:eastAsia="Arial"/>
        </w:rPr>
        <w:t xml:space="preserve"> </w:t>
      </w:r>
      <w:r w:rsidRPr="005423BA">
        <w:t>platform</w:t>
      </w:r>
      <w:r w:rsidRPr="005423BA">
        <w:rPr>
          <w:rFonts w:eastAsia="Arial"/>
        </w:rPr>
        <w:t xml:space="preserve">.  </w:t>
      </w:r>
      <w:r w:rsidRPr="005423BA">
        <w:t>Because</w:t>
      </w:r>
      <w:r w:rsidRPr="005423BA">
        <w:rPr>
          <w:rFonts w:eastAsia="Arial"/>
        </w:rPr>
        <w:t xml:space="preserve"> </w:t>
      </w:r>
      <w:r w:rsidRPr="005423BA">
        <w:t>the</w:t>
      </w:r>
      <w:r w:rsidRPr="005423BA">
        <w:rPr>
          <w:rFonts w:eastAsia="Arial"/>
        </w:rPr>
        <w:t xml:space="preserve"> </w:t>
      </w:r>
      <w:r w:rsidRPr="005423BA">
        <w:t>physical</w:t>
      </w:r>
      <w:r w:rsidRPr="005423BA">
        <w:rPr>
          <w:rFonts w:eastAsia="Arial"/>
        </w:rPr>
        <w:t xml:space="preserve"> </w:t>
      </w:r>
      <w:r w:rsidRPr="005423BA">
        <w:t>and</w:t>
      </w:r>
      <w:r w:rsidRPr="005423BA">
        <w:rPr>
          <w:rFonts w:eastAsia="Arial"/>
        </w:rPr>
        <w:t xml:space="preserve"> </w:t>
      </w:r>
      <w:r w:rsidRPr="005423BA">
        <w:t>virtual</w:t>
      </w:r>
      <w:r w:rsidRPr="005423BA">
        <w:rPr>
          <w:rFonts w:eastAsia="Arial"/>
        </w:rPr>
        <w:t xml:space="preserve"> </w:t>
      </w:r>
      <w:r w:rsidRPr="005423BA">
        <w:t>platforms</w:t>
      </w:r>
      <w:r w:rsidRPr="005423BA">
        <w:rPr>
          <w:rFonts w:eastAsia="Arial"/>
        </w:rPr>
        <w:t xml:space="preserve"> </w:t>
      </w:r>
      <w:r w:rsidRPr="005423BA">
        <w:t>are</w:t>
      </w:r>
      <w:r w:rsidRPr="005423BA">
        <w:rPr>
          <w:rFonts w:eastAsia="Arial"/>
        </w:rPr>
        <w:t xml:space="preserve"> </w:t>
      </w:r>
      <w:r w:rsidRPr="005423BA">
        <w:t>bound</w:t>
      </w:r>
      <w:r w:rsidRPr="005423BA">
        <w:rPr>
          <w:rFonts w:eastAsia="Arial"/>
        </w:rPr>
        <w:t xml:space="preserve"> </w:t>
      </w:r>
      <w:r w:rsidRPr="005423BA">
        <w:t>together</w:t>
      </w:r>
      <w:r w:rsidRPr="005423BA">
        <w:rPr>
          <w:rFonts w:eastAsia="Arial"/>
        </w:rPr>
        <w:t xml:space="preserve">, </w:t>
      </w:r>
      <w:r w:rsidRPr="005423BA">
        <w:t>a</w:t>
      </w:r>
      <w:r w:rsidRPr="005423BA">
        <w:rPr>
          <w:rFonts w:eastAsia="Arial"/>
        </w:rPr>
        <w:t xml:space="preserve"> </w:t>
      </w:r>
      <w:r w:rsidRPr="005423BA">
        <w:t>reboot</w:t>
      </w:r>
      <w:r w:rsidRPr="005423BA">
        <w:rPr>
          <w:rFonts w:eastAsia="Arial"/>
        </w:rPr>
        <w:t xml:space="preserve"> </w:t>
      </w:r>
      <w:r w:rsidRPr="005423BA">
        <w:t>of</w:t>
      </w:r>
      <w:r w:rsidRPr="005423BA">
        <w:rPr>
          <w:rFonts w:eastAsia="Arial"/>
        </w:rPr>
        <w:t xml:space="preserve"> </w:t>
      </w:r>
      <w:r w:rsidRPr="005423BA">
        <w:t>the</w:t>
      </w:r>
      <w:r w:rsidRPr="005423BA">
        <w:rPr>
          <w:rFonts w:eastAsia="Arial"/>
        </w:rPr>
        <w:t xml:space="preserve"> </w:t>
      </w:r>
      <w:r w:rsidRPr="005423BA">
        <w:t>physical</w:t>
      </w:r>
      <w:r w:rsidRPr="005423BA">
        <w:rPr>
          <w:rFonts w:eastAsia="Arial"/>
        </w:rPr>
        <w:t xml:space="preserve"> </w:t>
      </w:r>
      <w:r w:rsidRPr="005423BA">
        <w:t>platform</w:t>
      </w:r>
      <w:r w:rsidRPr="005423BA">
        <w:rPr>
          <w:rFonts w:eastAsia="Arial"/>
        </w:rPr>
        <w:t xml:space="preserve"> </w:t>
      </w:r>
      <w:r w:rsidRPr="005423BA">
        <w:t>will</w:t>
      </w:r>
      <w:r w:rsidRPr="005423BA">
        <w:rPr>
          <w:rFonts w:eastAsia="Arial"/>
        </w:rPr>
        <w:t xml:space="preserve"> </w:t>
      </w:r>
      <w:r w:rsidRPr="005423BA">
        <w:t>drive</w:t>
      </w:r>
      <w:r w:rsidRPr="005423BA">
        <w:rPr>
          <w:rFonts w:eastAsia="Arial"/>
        </w:rPr>
        <w:t xml:space="preserve"> </w:t>
      </w:r>
      <w:r w:rsidRPr="005423BA">
        <w:t>steps</w:t>
      </w:r>
      <w:r w:rsidRPr="005423BA">
        <w:rPr>
          <w:rFonts w:eastAsia="Arial"/>
        </w:rPr>
        <w:t xml:space="preserve"> </w:t>
      </w:r>
      <w:r w:rsidRPr="005423BA">
        <w:t>for</w:t>
      </w:r>
      <w:r w:rsidRPr="005423BA">
        <w:rPr>
          <w:rFonts w:eastAsia="Arial"/>
        </w:rPr>
        <w:t xml:space="preserve"> </w:t>
      </w:r>
      <w:r w:rsidRPr="005423BA">
        <w:t>a</w:t>
      </w:r>
      <w:r w:rsidRPr="005423BA">
        <w:rPr>
          <w:rFonts w:eastAsia="Arial"/>
        </w:rPr>
        <w:t xml:space="preserve"> </w:t>
      </w:r>
      <w:r w:rsidRPr="005423BA">
        <w:t>renewed</w:t>
      </w:r>
      <w:r w:rsidRPr="005423BA">
        <w:rPr>
          <w:rFonts w:eastAsia="Arial"/>
        </w:rPr>
        <w:t xml:space="preserve"> </w:t>
      </w:r>
      <w:r w:rsidRPr="005423BA">
        <w:t>binding</w:t>
      </w:r>
      <w:r w:rsidRPr="005423BA">
        <w:rPr>
          <w:rFonts w:eastAsia="Arial"/>
        </w:rPr>
        <w:t>.</w:t>
      </w:r>
    </w:p>
    <w:p w14:paraId="70716C86" w14:textId="77777777" w:rsidR="007C472D" w:rsidRPr="005423BA" w:rsidRDefault="007C472D" w:rsidP="004047BE">
      <w:pPr>
        <w:pStyle w:val="BodyText"/>
        <w:ind w:left="720"/>
        <w:jc w:val="left"/>
        <w:rPr>
          <w:rFonts w:eastAsia="Arial"/>
        </w:rPr>
      </w:pPr>
      <w:r w:rsidRPr="005423BA">
        <w:t>If eAIKs are used, the</w:t>
      </w:r>
      <w:r w:rsidRPr="005423BA">
        <w:rPr>
          <w:rFonts w:eastAsia="Arial"/>
        </w:rPr>
        <w:t xml:space="preserve"> </w:t>
      </w:r>
      <w:r w:rsidRPr="005423BA">
        <w:t>architecture</w:t>
      </w:r>
      <w:r w:rsidRPr="005423BA">
        <w:rPr>
          <w:rFonts w:eastAsia="Arial"/>
        </w:rPr>
        <w:t xml:space="preserve"> </w:t>
      </w:r>
      <w:r w:rsidRPr="005423BA">
        <w:t>of</w:t>
      </w:r>
      <w:r w:rsidRPr="005423BA">
        <w:rPr>
          <w:rFonts w:eastAsia="Arial"/>
        </w:rPr>
        <w:t xml:space="preserve"> </w:t>
      </w:r>
      <w:r w:rsidRPr="005423BA">
        <w:t>the</w:t>
      </w:r>
      <w:r w:rsidRPr="005423BA">
        <w:rPr>
          <w:rFonts w:eastAsia="Arial"/>
        </w:rPr>
        <w:t xml:space="preserve"> </w:t>
      </w:r>
      <w:r w:rsidRPr="005423BA">
        <w:t>vTPM</w:t>
      </w:r>
      <w:r w:rsidRPr="005423BA">
        <w:rPr>
          <w:rFonts w:eastAsia="Arial"/>
        </w:rPr>
        <w:t xml:space="preserve"> </w:t>
      </w:r>
      <w:r w:rsidRPr="005423BA">
        <w:t>should</w:t>
      </w:r>
      <w:r w:rsidRPr="005423BA">
        <w:rPr>
          <w:rFonts w:eastAsia="Arial"/>
        </w:rPr>
        <w:t xml:space="preserve"> </w:t>
      </w:r>
      <w:r w:rsidRPr="005423BA">
        <w:t>guarantee</w:t>
      </w:r>
      <w:r w:rsidRPr="005423BA">
        <w:rPr>
          <w:rFonts w:eastAsia="Arial"/>
        </w:rPr>
        <w:t xml:space="preserve"> </w:t>
      </w:r>
      <w:r w:rsidRPr="005423BA">
        <w:t>the</w:t>
      </w:r>
      <w:r w:rsidRPr="005423BA">
        <w:rPr>
          <w:rFonts w:eastAsia="Arial"/>
        </w:rPr>
        <w:t xml:space="preserve"> </w:t>
      </w:r>
      <w:r w:rsidRPr="005423BA">
        <w:t>elimination</w:t>
      </w:r>
      <w:r w:rsidRPr="005423BA">
        <w:rPr>
          <w:rFonts w:eastAsia="Arial"/>
        </w:rPr>
        <w:t xml:space="preserve"> </w:t>
      </w:r>
      <w:r w:rsidRPr="005423BA">
        <w:t>of</w:t>
      </w:r>
      <w:r w:rsidRPr="005423BA">
        <w:rPr>
          <w:rFonts w:eastAsia="Arial"/>
        </w:rPr>
        <w:t xml:space="preserve"> the </w:t>
      </w:r>
      <w:r w:rsidRPr="005423BA">
        <w:t>eAIKs,</w:t>
      </w:r>
      <w:r w:rsidRPr="005423BA">
        <w:rPr>
          <w:rFonts w:eastAsia="Arial"/>
        </w:rPr>
        <w:t xml:space="preserve"> </w:t>
      </w:r>
      <w:r w:rsidRPr="005423BA">
        <w:t>in</w:t>
      </w:r>
      <w:r w:rsidRPr="005423BA">
        <w:rPr>
          <w:rFonts w:eastAsia="Arial"/>
        </w:rPr>
        <w:t xml:space="preserve"> </w:t>
      </w:r>
      <w:r w:rsidRPr="005423BA">
        <w:t>the</w:t>
      </w:r>
      <w:r w:rsidRPr="005423BA">
        <w:rPr>
          <w:rFonts w:eastAsia="Arial"/>
        </w:rPr>
        <w:t xml:space="preserve"> </w:t>
      </w:r>
      <w:r w:rsidRPr="005423BA">
        <w:t>event</w:t>
      </w:r>
      <w:r w:rsidRPr="005423BA">
        <w:rPr>
          <w:rFonts w:eastAsia="Arial"/>
        </w:rPr>
        <w:t xml:space="preserve"> </w:t>
      </w:r>
      <w:r w:rsidRPr="005423BA">
        <w:t>of</w:t>
      </w:r>
      <w:r w:rsidRPr="005423BA">
        <w:rPr>
          <w:rFonts w:eastAsia="Arial"/>
        </w:rPr>
        <w:t xml:space="preserve"> </w:t>
      </w:r>
      <w:r w:rsidRPr="005423BA">
        <w:t>a</w:t>
      </w:r>
      <w:r w:rsidRPr="005423BA">
        <w:rPr>
          <w:rFonts w:eastAsia="Arial"/>
        </w:rPr>
        <w:t xml:space="preserve"> </w:t>
      </w:r>
      <w:r w:rsidRPr="005423BA">
        <w:t>platform</w:t>
      </w:r>
      <w:r w:rsidRPr="005423BA">
        <w:rPr>
          <w:rFonts w:eastAsia="Arial"/>
        </w:rPr>
        <w:t xml:space="preserve"> </w:t>
      </w:r>
      <w:r w:rsidRPr="005423BA">
        <w:t>shutting</w:t>
      </w:r>
      <w:r w:rsidRPr="005423BA">
        <w:rPr>
          <w:rFonts w:eastAsia="Arial"/>
        </w:rPr>
        <w:t xml:space="preserve"> </w:t>
      </w:r>
      <w:r w:rsidRPr="005423BA">
        <w:t>down</w:t>
      </w:r>
      <w:r w:rsidRPr="005423BA">
        <w:rPr>
          <w:rFonts w:eastAsia="Arial"/>
        </w:rPr>
        <w:t xml:space="preserve">.  </w:t>
      </w:r>
      <w:r w:rsidRPr="005423BA">
        <w:t>Upon</w:t>
      </w:r>
      <w:r w:rsidRPr="005423BA">
        <w:rPr>
          <w:rFonts w:eastAsia="Arial"/>
        </w:rPr>
        <w:t xml:space="preserve"> </w:t>
      </w:r>
      <w:r w:rsidRPr="005423BA">
        <w:t>reboot</w:t>
      </w:r>
      <w:r w:rsidRPr="005423BA">
        <w:rPr>
          <w:rFonts w:eastAsia="Arial"/>
        </w:rPr>
        <w:t xml:space="preserve">, </w:t>
      </w:r>
      <w:r w:rsidRPr="005423BA">
        <w:t>the</w:t>
      </w:r>
      <w:r w:rsidRPr="005423BA">
        <w:rPr>
          <w:rFonts w:eastAsia="Arial"/>
        </w:rPr>
        <w:t xml:space="preserve"> </w:t>
      </w:r>
      <w:r w:rsidRPr="005423BA">
        <w:t>vPlatform</w:t>
      </w:r>
      <w:r w:rsidRPr="005423BA">
        <w:rPr>
          <w:rFonts w:eastAsia="Arial"/>
        </w:rPr>
        <w:t xml:space="preserve"> </w:t>
      </w:r>
      <w:r w:rsidRPr="005423BA">
        <w:t>Manager</w:t>
      </w:r>
      <w:r w:rsidRPr="005423BA">
        <w:rPr>
          <w:rFonts w:eastAsia="Arial"/>
        </w:rPr>
        <w:t xml:space="preserve"> </w:t>
      </w:r>
      <w:r w:rsidRPr="005423BA">
        <w:t>is</w:t>
      </w:r>
      <w:r w:rsidRPr="005423BA">
        <w:rPr>
          <w:rFonts w:eastAsia="Arial"/>
        </w:rPr>
        <w:t xml:space="preserve"> </w:t>
      </w:r>
      <w:r w:rsidRPr="005423BA">
        <w:t>responsible</w:t>
      </w:r>
      <w:r w:rsidRPr="005423BA">
        <w:rPr>
          <w:rFonts w:eastAsia="Arial"/>
        </w:rPr>
        <w:t xml:space="preserve"> </w:t>
      </w:r>
      <w:r w:rsidRPr="005423BA">
        <w:t>for</w:t>
      </w:r>
      <w:r w:rsidRPr="005423BA">
        <w:rPr>
          <w:rFonts w:eastAsia="Arial"/>
        </w:rPr>
        <w:t xml:space="preserve"> </w:t>
      </w:r>
      <w:r w:rsidRPr="005423BA">
        <w:t>creating</w:t>
      </w:r>
      <w:r w:rsidRPr="005423BA">
        <w:rPr>
          <w:rFonts w:eastAsia="Arial"/>
        </w:rPr>
        <w:t xml:space="preserve"> </w:t>
      </w:r>
      <w:r w:rsidRPr="005423BA">
        <w:t>a</w:t>
      </w:r>
      <w:r w:rsidRPr="005423BA">
        <w:rPr>
          <w:rFonts w:eastAsia="Arial"/>
        </w:rPr>
        <w:t xml:space="preserve"> </w:t>
      </w:r>
      <w:r w:rsidRPr="005423BA">
        <w:t>new</w:t>
      </w:r>
      <w:r w:rsidRPr="005423BA">
        <w:rPr>
          <w:rFonts w:eastAsia="Arial"/>
        </w:rPr>
        <w:t xml:space="preserve"> </w:t>
      </w:r>
      <w:r w:rsidRPr="005423BA">
        <w:t>eAIK</w:t>
      </w:r>
      <w:r w:rsidRPr="005423BA">
        <w:rPr>
          <w:rFonts w:eastAsia="Arial"/>
        </w:rPr>
        <w:t xml:space="preserve"> </w:t>
      </w:r>
      <w:r w:rsidRPr="005423BA">
        <w:t>and</w:t>
      </w:r>
      <w:r w:rsidRPr="005423BA">
        <w:rPr>
          <w:rFonts w:eastAsia="Arial"/>
        </w:rPr>
        <w:t xml:space="preserve"> </w:t>
      </w:r>
      <w:r w:rsidRPr="005423BA">
        <w:t>populating</w:t>
      </w:r>
      <w:r w:rsidRPr="005423BA">
        <w:rPr>
          <w:rFonts w:eastAsia="Arial"/>
        </w:rPr>
        <w:t xml:space="preserve"> </w:t>
      </w:r>
      <w:r w:rsidRPr="005423BA">
        <w:t>the</w:t>
      </w:r>
      <w:r w:rsidRPr="005423BA">
        <w:rPr>
          <w:rFonts w:eastAsia="Arial"/>
        </w:rPr>
        <w:t xml:space="preserve"> </w:t>
      </w:r>
      <w:r w:rsidRPr="005423BA">
        <w:t>vTPM</w:t>
      </w:r>
      <w:r w:rsidRPr="005423BA">
        <w:rPr>
          <w:rFonts w:eastAsia="Arial"/>
        </w:rPr>
        <w:t xml:space="preserve"> </w:t>
      </w:r>
      <w:r w:rsidRPr="005423BA">
        <w:t>vNVRAM</w:t>
      </w:r>
      <w:r w:rsidRPr="005423BA">
        <w:rPr>
          <w:rFonts w:eastAsia="Arial"/>
        </w:rPr>
        <w:t xml:space="preserve"> </w:t>
      </w:r>
      <w:r w:rsidRPr="005423BA">
        <w:t>with</w:t>
      </w:r>
      <w:r w:rsidRPr="005423BA">
        <w:rPr>
          <w:rFonts w:eastAsia="Arial"/>
        </w:rPr>
        <w:t xml:space="preserve"> </w:t>
      </w:r>
      <w:r w:rsidRPr="005423BA">
        <w:t>the</w:t>
      </w:r>
      <w:r w:rsidRPr="005423BA">
        <w:rPr>
          <w:rFonts w:eastAsia="Arial"/>
        </w:rPr>
        <w:t xml:space="preserve"> </w:t>
      </w:r>
      <w:r w:rsidRPr="005423BA">
        <w:t>appropriate</w:t>
      </w:r>
      <w:r w:rsidRPr="005423BA">
        <w:rPr>
          <w:rFonts w:eastAsia="Arial"/>
        </w:rPr>
        <w:t xml:space="preserve"> </w:t>
      </w:r>
      <w:r w:rsidRPr="005423BA">
        <w:t>information</w:t>
      </w:r>
      <w:r w:rsidRPr="005423BA">
        <w:rPr>
          <w:rFonts w:eastAsia="Arial"/>
        </w:rPr>
        <w:t xml:space="preserve"> </w:t>
      </w:r>
      <w:r w:rsidRPr="005423BA">
        <w:t>about</w:t>
      </w:r>
      <w:r w:rsidRPr="005423BA">
        <w:rPr>
          <w:rFonts w:eastAsia="Arial"/>
        </w:rPr>
        <w:t xml:space="preserve"> </w:t>
      </w:r>
      <w:r w:rsidRPr="005423BA">
        <w:t>that</w:t>
      </w:r>
      <w:r w:rsidRPr="005423BA">
        <w:rPr>
          <w:rFonts w:eastAsia="Arial"/>
        </w:rPr>
        <w:t xml:space="preserve"> </w:t>
      </w:r>
      <w:r w:rsidRPr="005423BA">
        <w:t>eAIK</w:t>
      </w:r>
      <w:r w:rsidRPr="005423BA">
        <w:rPr>
          <w:rFonts w:eastAsia="Arial"/>
        </w:rPr>
        <w:t xml:space="preserve"> </w:t>
      </w:r>
      <w:r w:rsidRPr="005423BA">
        <w:t>as</w:t>
      </w:r>
      <w:r w:rsidRPr="005423BA">
        <w:rPr>
          <w:rFonts w:eastAsia="Arial"/>
        </w:rPr>
        <w:t xml:space="preserve"> </w:t>
      </w:r>
      <w:r w:rsidRPr="005423BA">
        <w:t>described</w:t>
      </w:r>
      <w:r w:rsidRPr="005423BA">
        <w:rPr>
          <w:rFonts w:eastAsia="Arial"/>
        </w:rPr>
        <w:t xml:space="preserve"> </w:t>
      </w:r>
      <w:r w:rsidRPr="005423BA">
        <w:t>in</w:t>
      </w:r>
      <w:r w:rsidRPr="005423BA">
        <w:rPr>
          <w:rFonts w:eastAsia="Arial"/>
        </w:rPr>
        <w:t xml:space="preserve"> </w:t>
      </w:r>
      <w:r w:rsidRPr="005423BA">
        <w:t>section</w:t>
      </w:r>
      <w:r w:rsidRPr="005423BA">
        <w:rPr>
          <w:rFonts w:eastAsia="Arial"/>
        </w:rPr>
        <w:t xml:space="preserve"> </w:t>
      </w:r>
      <w:hyperlink w:anchor="_Ephemeral_AIKs" w:history="1">
        <w:r w:rsidRPr="005423BA">
          <w:rPr>
            <w:rStyle w:val="Hyperlink"/>
            <w:rFonts w:eastAsia="Arial"/>
          </w:rPr>
          <w:t>4,2.3.2.2</w:t>
        </w:r>
      </w:hyperlink>
      <w:r w:rsidRPr="005423BA">
        <w:rPr>
          <w:rFonts w:eastAsia="Arial"/>
        </w:rPr>
        <w:t xml:space="preserve">, </w:t>
      </w:r>
      <w:r w:rsidRPr="005423BA">
        <w:t>resetting</w:t>
      </w:r>
      <w:r w:rsidRPr="005423BA">
        <w:rPr>
          <w:rFonts w:eastAsia="Arial"/>
        </w:rPr>
        <w:t xml:space="preserve"> </w:t>
      </w:r>
      <w:r w:rsidRPr="005423BA">
        <w:t>the</w:t>
      </w:r>
      <w:r w:rsidRPr="005423BA">
        <w:rPr>
          <w:rFonts w:eastAsia="Arial"/>
        </w:rPr>
        <w:t xml:space="preserve"> </w:t>
      </w:r>
      <w:r w:rsidRPr="005423BA">
        <w:t>vPCRs</w:t>
      </w:r>
      <w:r w:rsidRPr="005423BA">
        <w:rPr>
          <w:rFonts w:eastAsia="Arial"/>
        </w:rPr>
        <w:t xml:space="preserve"> </w:t>
      </w:r>
      <w:r w:rsidRPr="005423BA">
        <w:t>and</w:t>
      </w:r>
      <w:r w:rsidRPr="005423BA">
        <w:rPr>
          <w:rFonts w:eastAsia="Arial"/>
        </w:rPr>
        <w:t xml:space="preserve"> </w:t>
      </w:r>
      <w:r w:rsidRPr="005423BA">
        <w:t>repopulating</w:t>
      </w:r>
      <w:r w:rsidRPr="005423BA">
        <w:rPr>
          <w:rFonts w:eastAsia="Arial"/>
        </w:rPr>
        <w:t xml:space="preserve"> </w:t>
      </w:r>
      <w:r w:rsidRPr="005423BA">
        <w:t>as</w:t>
      </w:r>
      <w:r w:rsidRPr="005423BA">
        <w:rPr>
          <w:rFonts w:eastAsia="Arial"/>
        </w:rPr>
        <w:t xml:space="preserve"> </w:t>
      </w:r>
      <w:r w:rsidRPr="005423BA">
        <w:t>appropriate</w:t>
      </w:r>
      <w:r w:rsidRPr="005423BA">
        <w:rPr>
          <w:rFonts w:eastAsia="Arial"/>
        </w:rPr>
        <w:t xml:space="preserve">.  </w:t>
      </w:r>
    </w:p>
    <w:p w14:paraId="4A5D56E0" w14:textId="77777777" w:rsidR="007C472D" w:rsidRPr="005423BA" w:rsidRDefault="007C472D" w:rsidP="004047BE">
      <w:pPr>
        <w:pStyle w:val="BodyText"/>
        <w:ind w:left="720"/>
        <w:jc w:val="left"/>
        <w:rPr>
          <w:rFonts w:eastAsia="Arial"/>
        </w:rPr>
      </w:pPr>
      <w:r w:rsidRPr="005423BA">
        <w:t>The vPlatform Manager</w:t>
      </w:r>
      <w:r w:rsidRPr="005423BA">
        <w:rPr>
          <w:rFonts w:eastAsia="Arial"/>
        </w:rPr>
        <w:t xml:space="preserve"> </w:t>
      </w:r>
      <w:r w:rsidRPr="005423BA">
        <w:t>is</w:t>
      </w:r>
      <w:r w:rsidRPr="005423BA">
        <w:rPr>
          <w:rFonts w:eastAsia="Arial"/>
        </w:rPr>
        <w:t xml:space="preserve"> </w:t>
      </w:r>
      <w:r w:rsidRPr="005423BA">
        <w:t>also</w:t>
      </w:r>
      <w:r w:rsidRPr="005423BA">
        <w:rPr>
          <w:rFonts w:eastAsia="Arial"/>
        </w:rPr>
        <w:t xml:space="preserve"> </w:t>
      </w:r>
      <w:r w:rsidRPr="005423BA">
        <w:t>responsible</w:t>
      </w:r>
      <w:r w:rsidRPr="005423BA">
        <w:rPr>
          <w:rFonts w:eastAsia="Arial"/>
        </w:rPr>
        <w:t xml:space="preserve"> </w:t>
      </w:r>
      <w:r w:rsidRPr="005423BA">
        <w:t>for</w:t>
      </w:r>
      <w:r w:rsidRPr="005423BA">
        <w:rPr>
          <w:rFonts w:eastAsia="Arial"/>
        </w:rPr>
        <w:t xml:space="preserve"> </w:t>
      </w:r>
      <w:r w:rsidRPr="005423BA">
        <w:t>checking</w:t>
      </w:r>
      <w:r w:rsidRPr="005423BA">
        <w:rPr>
          <w:rFonts w:eastAsia="Arial"/>
        </w:rPr>
        <w:t xml:space="preserve"> </w:t>
      </w:r>
      <w:r w:rsidRPr="005423BA">
        <w:t>that</w:t>
      </w:r>
      <w:r w:rsidRPr="005423BA">
        <w:rPr>
          <w:rFonts w:eastAsia="Arial"/>
        </w:rPr>
        <w:t xml:space="preserve"> </w:t>
      </w:r>
      <w:r w:rsidRPr="005423BA">
        <w:t>a</w:t>
      </w:r>
      <w:r w:rsidRPr="005423BA">
        <w:rPr>
          <w:rFonts w:eastAsia="Arial"/>
        </w:rPr>
        <w:t xml:space="preserve"> </w:t>
      </w:r>
      <w:r w:rsidRPr="005423BA">
        <w:t>rollback</w:t>
      </w:r>
      <w:r w:rsidRPr="005423BA">
        <w:rPr>
          <w:rFonts w:eastAsia="Arial"/>
        </w:rPr>
        <w:t xml:space="preserve"> </w:t>
      </w:r>
      <w:r w:rsidRPr="005423BA">
        <w:t>of</w:t>
      </w:r>
      <w:r w:rsidRPr="005423BA">
        <w:rPr>
          <w:rFonts w:eastAsia="Arial"/>
        </w:rPr>
        <w:t xml:space="preserve"> </w:t>
      </w:r>
      <w:r w:rsidRPr="005423BA">
        <w:t>vTPM</w:t>
      </w:r>
      <w:r w:rsidRPr="005423BA">
        <w:rPr>
          <w:rFonts w:eastAsia="Arial"/>
        </w:rPr>
        <w:t xml:space="preserve"> </w:t>
      </w:r>
      <w:r w:rsidRPr="005423BA">
        <w:t>secrets</w:t>
      </w:r>
      <w:r w:rsidRPr="005423BA">
        <w:rPr>
          <w:rFonts w:eastAsia="Arial"/>
        </w:rPr>
        <w:t xml:space="preserve"> </w:t>
      </w:r>
      <w:r w:rsidRPr="005423BA">
        <w:t>has</w:t>
      </w:r>
      <w:r w:rsidRPr="005423BA">
        <w:rPr>
          <w:rFonts w:eastAsia="Arial"/>
        </w:rPr>
        <w:t xml:space="preserve"> </w:t>
      </w:r>
      <w:r w:rsidRPr="005423BA">
        <w:t>not</w:t>
      </w:r>
      <w:r w:rsidRPr="005423BA">
        <w:rPr>
          <w:rFonts w:eastAsia="Arial"/>
        </w:rPr>
        <w:t xml:space="preserve"> </w:t>
      </w:r>
      <w:r w:rsidRPr="005423BA">
        <w:t>occurred</w:t>
      </w:r>
      <w:r w:rsidRPr="005423BA">
        <w:rPr>
          <w:rFonts w:eastAsia="Arial"/>
        </w:rPr>
        <w:t xml:space="preserve"> </w:t>
      </w:r>
      <w:r w:rsidRPr="005423BA">
        <w:t>as</w:t>
      </w:r>
      <w:r w:rsidRPr="005423BA">
        <w:rPr>
          <w:rFonts w:eastAsia="Arial"/>
        </w:rPr>
        <w:t xml:space="preserve"> </w:t>
      </w:r>
      <w:r w:rsidRPr="005423BA">
        <w:t>described</w:t>
      </w:r>
      <w:r w:rsidRPr="005423BA">
        <w:rPr>
          <w:rFonts w:eastAsia="Arial"/>
        </w:rPr>
        <w:t xml:space="preserve"> </w:t>
      </w:r>
      <w:r w:rsidRPr="005423BA">
        <w:t>in</w:t>
      </w:r>
      <w:r w:rsidRPr="005423BA">
        <w:rPr>
          <w:rFonts w:eastAsia="Arial"/>
        </w:rPr>
        <w:t xml:space="preserve"> </w:t>
      </w:r>
      <w:r w:rsidRPr="005423BA">
        <w:t>section</w:t>
      </w:r>
      <w:r w:rsidRPr="005423BA">
        <w:rPr>
          <w:rFonts w:eastAsia="Arial"/>
        </w:rPr>
        <w:t xml:space="preserve"> </w:t>
      </w:r>
      <w:hyperlink w:anchor="_Rollback" w:history="1">
        <w:r w:rsidRPr="005423BA">
          <w:rPr>
            <w:rStyle w:val="Hyperlink"/>
            <w:rFonts w:eastAsia="Arial"/>
          </w:rPr>
          <w:t>4.2.7.1.1</w:t>
        </w:r>
      </w:hyperlink>
      <w:r w:rsidRPr="005423BA">
        <w:rPr>
          <w:rFonts w:eastAsia="Arial"/>
        </w:rPr>
        <w:t>.</w:t>
      </w:r>
    </w:p>
    <w:commentRangeEnd w:id="1938"/>
    <w:p w14:paraId="79DAB580" w14:textId="77777777" w:rsidR="007C472D" w:rsidRPr="005423BA" w:rsidRDefault="00DB4E23" w:rsidP="004047BE">
      <w:pPr>
        <w:pStyle w:val="BodyText"/>
        <w:jc w:val="left"/>
      </w:pPr>
      <w:r>
        <w:rPr>
          <w:rStyle w:val="CommentReference"/>
        </w:rPr>
        <w:commentReference w:id="1938"/>
      </w:r>
      <w:commentRangeStart w:id="1939"/>
      <w:r w:rsidR="007C472D" w:rsidRPr="005423BA">
        <w:rPr>
          <w:b/>
        </w:rPr>
        <w:t>Reboot</w:t>
      </w:r>
      <w:r w:rsidR="007C472D" w:rsidRPr="005423BA">
        <w:rPr>
          <w:rFonts w:eastAsia="Arial"/>
          <w:b/>
        </w:rPr>
        <w:t xml:space="preserve"> </w:t>
      </w:r>
      <w:r w:rsidR="007C472D" w:rsidRPr="005423BA">
        <w:rPr>
          <w:b/>
        </w:rPr>
        <w:t>of</w:t>
      </w:r>
      <w:r w:rsidR="007C472D" w:rsidRPr="005423BA">
        <w:rPr>
          <w:rFonts w:eastAsia="Arial"/>
          <w:b/>
        </w:rPr>
        <w:t xml:space="preserve"> </w:t>
      </w:r>
      <w:r w:rsidR="007C472D" w:rsidRPr="005423BA">
        <w:rPr>
          <w:b/>
        </w:rPr>
        <w:t>a</w:t>
      </w:r>
      <w:r w:rsidR="007C472D" w:rsidRPr="005423BA">
        <w:rPr>
          <w:rFonts w:eastAsia="Arial"/>
          <w:b/>
        </w:rPr>
        <w:t xml:space="preserve"> </w:t>
      </w:r>
      <w:r w:rsidR="007C472D" w:rsidRPr="005423BA">
        <w:rPr>
          <w:b/>
        </w:rPr>
        <w:t>vPlatform</w:t>
      </w:r>
      <w:r w:rsidR="007C472D" w:rsidRPr="005423BA">
        <w:rPr>
          <w:rFonts w:eastAsia="Arial"/>
          <w:b/>
        </w:rPr>
        <w:t xml:space="preserve"> </w:t>
      </w:r>
      <w:r w:rsidR="007C472D" w:rsidRPr="005423BA">
        <w:rPr>
          <w:rFonts w:eastAsia="Arial"/>
        </w:rPr>
        <w:t xml:space="preserve">– </w:t>
      </w:r>
      <w:r w:rsidR="007C472D" w:rsidRPr="005423BA">
        <w:t>In</w:t>
      </w:r>
      <w:r w:rsidR="007C472D" w:rsidRPr="005423BA">
        <w:rPr>
          <w:rFonts w:eastAsia="Arial"/>
        </w:rPr>
        <w:t xml:space="preserve"> </w:t>
      </w:r>
      <w:r w:rsidR="007C472D" w:rsidRPr="005423BA">
        <w:t>the</w:t>
      </w:r>
      <w:r w:rsidR="007C472D" w:rsidRPr="005423BA">
        <w:rPr>
          <w:rFonts w:eastAsia="Arial"/>
        </w:rPr>
        <w:t xml:space="preserve"> </w:t>
      </w:r>
      <w:r w:rsidR="007C472D" w:rsidRPr="005423BA">
        <w:t>event</w:t>
      </w:r>
      <w:r w:rsidR="007C472D" w:rsidRPr="005423BA">
        <w:rPr>
          <w:rFonts w:eastAsia="Arial"/>
        </w:rPr>
        <w:t xml:space="preserve"> </w:t>
      </w:r>
      <w:r w:rsidR="007C472D" w:rsidRPr="005423BA">
        <w:t>that</w:t>
      </w:r>
      <w:r w:rsidR="007C472D" w:rsidRPr="005423BA">
        <w:rPr>
          <w:rFonts w:eastAsia="Arial"/>
        </w:rPr>
        <w:t xml:space="preserve"> </w:t>
      </w:r>
      <w:r w:rsidR="007C472D" w:rsidRPr="005423BA">
        <w:t>the</w:t>
      </w:r>
      <w:r w:rsidR="007C472D" w:rsidRPr="005423BA">
        <w:rPr>
          <w:rFonts w:eastAsia="Arial"/>
        </w:rPr>
        <w:t xml:space="preserve"> </w:t>
      </w:r>
      <w:r w:rsidR="007C472D" w:rsidRPr="005423BA">
        <w:t>vPlatform</w:t>
      </w:r>
      <w:r w:rsidR="007C472D" w:rsidRPr="005423BA">
        <w:rPr>
          <w:rFonts w:eastAsia="Arial"/>
        </w:rPr>
        <w:t xml:space="preserve"> </w:t>
      </w:r>
      <w:r w:rsidR="007C472D" w:rsidRPr="005423BA">
        <w:t>is</w:t>
      </w:r>
      <w:r w:rsidR="007C472D" w:rsidRPr="005423BA">
        <w:rPr>
          <w:rFonts w:eastAsia="Arial"/>
        </w:rPr>
        <w:t xml:space="preserve"> </w:t>
      </w:r>
      <w:r w:rsidR="007C472D" w:rsidRPr="005423BA">
        <w:t>rebooted</w:t>
      </w:r>
      <w:r w:rsidR="007C472D" w:rsidRPr="005423BA">
        <w:rPr>
          <w:rFonts w:eastAsia="Arial"/>
        </w:rPr>
        <w:t xml:space="preserve">, </w:t>
      </w:r>
      <w:r w:rsidR="007C472D" w:rsidRPr="005423BA">
        <w:t>and</w:t>
      </w:r>
      <w:r w:rsidR="007C472D" w:rsidRPr="005423BA">
        <w:rPr>
          <w:rFonts w:eastAsia="Arial"/>
        </w:rPr>
        <w:t xml:space="preserve"> </w:t>
      </w:r>
      <w:r w:rsidR="007C472D" w:rsidRPr="005423BA">
        <w:t>the</w:t>
      </w:r>
      <w:r w:rsidR="007C472D" w:rsidRPr="005423BA">
        <w:rPr>
          <w:rFonts w:eastAsia="Arial"/>
        </w:rPr>
        <w:t xml:space="preserve"> </w:t>
      </w:r>
      <w:r w:rsidR="007C472D" w:rsidRPr="005423BA">
        <w:t>pPlatform</w:t>
      </w:r>
      <w:r w:rsidR="007C472D" w:rsidRPr="005423BA">
        <w:rPr>
          <w:rFonts w:eastAsia="Arial"/>
        </w:rPr>
        <w:t xml:space="preserve"> </w:t>
      </w:r>
      <w:r w:rsidR="007C472D" w:rsidRPr="005423BA">
        <w:t>is</w:t>
      </w:r>
      <w:r w:rsidR="007C472D" w:rsidRPr="005423BA">
        <w:rPr>
          <w:rFonts w:eastAsia="Arial"/>
        </w:rPr>
        <w:t xml:space="preserve"> </w:t>
      </w:r>
      <w:r w:rsidR="007C472D" w:rsidRPr="005423BA">
        <w:t>not</w:t>
      </w:r>
      <w:r w:rsidR="007C472D" w:rsidRPr="005423BA">
        <w:rPr>
          <w:rFonts w:eastAsia="Arial"/>
        </w:rPr>
        <w:t xml:space="preserve"> </w:t>
      </w:r>
      <w:r w:rsidR="007C472D" w:rsidRPr="005423BA">
        <w:t>rebooted</w:t>
      </w:r>
      <w:r w:rsidR="007C472D" w:rsidRPr="005423BA">
        <w:rPr>
          <w:rFonts w:eastAsia="Arial"/>
        </w:rPr>
        <w:t xml:space="preserve"> </w:t>
      </w:r>
      <w:r w:rsidR="007C472D" w:rsidRPr="005423BA">
        <w:t>or</w:t>
      </w:r>
      <w:r w:rsidR="007C472D" w:rsidRPr="005423BA">
        <w:rPr>
          <w:rFonts w:eastAsia="Arial"/>
        </w:rPr>
        <w:t xml:space="preserve"> </w:t>
      </w:r>
      <w:r w:rsidR="007C472D" w:rsidRPr="005423BA">
        <w:t>changed</w:t>
      </w:r>
      <w:r w:rsidR="007C472D" w:rsidRPr="005423BA">
        <w:rPr>
          <w:rFonts w:eastAsia="Arial"/>
        </w:rPr>
        <w:t xml:space="preserve"> </w:t>
      </w:r>
      <w:r w:rsidR="007C472D" w:rsidRPr="005423BA">
        <w:t>in</w:t>
      </w:r>
      <w:r w:rsidR="007C472D" w:rsidRPr="005423BA">
        <w:rPr>
          <w:rFonts w:eastAsia="Arial"/>
        </w:rPr>
        <w:t xml:space="preserve"> </w:t>
      </w:r>
      <w:r w:rsidR="007C472D" w:rsidRPr="005423BA">
        <w:t>such</w:t>
      </w:r>
      <w:r w:rsidR="007C472D" w:rsidRPr="005423BA">
        <w:rPr>
          <w:rFonts w:eastAsia="Arial"/>
        </w:rPr>
        <w:t xml:space="preserve"> </w:t>
      </w:r>
      <w:r w:rsidR="007C472D" w:rsidRPr="005423BA">
        <w:t>a</w:t>
      </w:r>
      <w:r w:rsidR="007C472D" w:rsidRPr="005423BA">
        <w:rPr>
          <w:rFonts w:eastAsia="Arial"/>
        </w:rPr>
        <w:t xml:space="preserve"> </w:t>
      </w:r>
      <w:r w:rsidR="007C472D" w:rsidRPr="005423BA">
        <w:t>way</w:t>
      </w:r>
      <w:r w:rsidR="007C472D" w:rsidRPr="005423BA">
        <w:rPr>
          <w:rFonts w:eastAsia="Arial"/>
        </w:rPr>
        <w:t xml:space="preserve"> </w:t>
      </w:r>
      <w:r w:rsidR="007C472D" w:rsidRPr="005423BA">
        <w:t>that</w:t>
      </w:r>
      <w:r w:rsidR="007C472D" w:rsidRPr="005423BA">
        <w:rPr>
          <w:rFonts w:eastAsia="Arial"/>
        </w:rPr>
        <w:t xml:space="preserve"> </w:t>
      </w:r>
      <w:r w:rsidR="007C472D" w:rsidRPr="005423BA">
        <w:t>it</w:t>
      </w:r>
      <w:r w:rsidR="007C472D" w:rsidRPr="005423BA">
        <w:rPr>
          <w:rFonts w:eastAsia="Arial"/>
        </w:rPr>
        <w:t xml:space="preserve"> </w:t>
      </w:r>
      <w:r w:rsidR="007C472D" w:rsidRPr="005423BA">
        <w:t>must</w:t>
      </w:r>
      <w:r w:rsidR="007C472D" w:rsidRPr="005423BA">
        <w:rPr>
          <w:rFonts w:eastAsia="Arial"/>
        </w:rPr>
        <w:t xml:space="preserve"> </w:t>
      </w:r>
      <w:r w:rsidR="007C472D" w:rsidRPr="005423BA">
        <w:t>be</w:t>
      </w:r>
      <w:r w:rsidR="007C472D" w:rsidRPr="005423BA">
        <w:rPr>
          <w:rFonts w:eastAsia="Arial"/>
        </w:rPr>
        <w:t xml:space="preserve"> </w:t>
      </w:r>
      <w:r w:rsidR="007C472D" w:rsidRPr="005423BA">
        <w:t>reflected</w:t>
      </w:r>
      <w:r w:rsidR="007C472D" w:rsidRPr="005423BA">
        <w:rPr>
          <w:rFonts w:eastAsia="Arial"/>
        </w:rPr>
        <w:t xml:space="preserve"> </w:t>
      </w:r>
      <w:r w:rsidR="007C472D" w:rsidRPr="005423BA">
        <w:t>in</w:t>
      </w:r>
      <w:r w:rsidR="007C472D" w:rsidRPr="005423BA">
        <w:rPr>
          <w:rFonts w:eastAsia="Arial"/>
        </w:rPr>
        <w:t xml:space="preserve"> </w:t>
      </w:r>
      <w:r w:rsidR="007C472D" w:rsidRPr="005423BA">
        <w:t>an</w:t>
      </w:r>
      <w:r w:rsidR="007C472D" w:rsidRPr="005423BA">
        <w:rPr>
          <w:rFonts w:eastAsia="Arial"/>
        </w:rPr>
        <w:t xml:space="preserve"> </w:t>
      </w:r>
      <w:r w:rsidR="007C472D" w:rsidRPr="005423BA">
        <w:t>eAIK</w:t>
      </w:r>
      <w:r w:rsidR="007C472D" w:rsidRPr="005423BA">
        <w:rPr>
          <w:rFonts w:eastAsia="Arial"/>
        </w:rPr>
        <w:t xml:space="preserve">, </w:t>
      </w:r>
      <w:r w:rsidR="007C472D" w:rsidRPr="005423BA">
        <w:t>it</w:t>
      </w:r>
      <w:r w:rsidR="007C472D" w:rsidRPr="005423BA">
        <w:rPr>
          <w:rFonts w:eastAsia="Arial"/>
        </w:rPr>
        <w:t xml:space="preserve"> </w:t>
      </w:r>
      <w:r w:rsidR="007C472D" w:rsidRPr="005423BA">
        <w:t>is</w:t>
      </w:r>
      <w:r w:rsidR="007C472D" w:rsidRPr="005423BA">
        <w:rPr>
          <w:rFonts w:eastAsia="Arial"/>
        </w:rPr>
        <w:t xml:space="preserve"> </w:t>
      </w:r>
      <w:r w:rsidR="007C472D" w:rsidRPr="005423BA">
        <w:t>not</w:t>
      </w:r>
      <w:r w:rsidR="007C472D" w:rsidRPr="005423BA">
        <w:rPr>
          <w:rFonts w:eastAsia="Arial"/>
        </w:rPr>
        <w:t xml:space="preserve"> </w:t>
      </w:r>
      <w:r w:rsidR="007C472D" w:rsidRPr="005423BA">
        <w:t>necessary</w:t>
      </w:r>
      <w:r w:rsidR="007C472D" w:rsidRPr="005423BA">
        <w:rPr>
          <w:rFonts w:eastAsia="Arial"/>
        </w:rPr>
        <w:t xml:space="preserve"> </w:t>
      </w:r>
      <w:r w:rsidR="007C472D" w:rsidRPr="005423BA">
        <w:t>for</w:t>
      </w:r>
      <w:r w:rsidR="007C472D" w:rsidRPr="005423BA">
        <w:rPr>
          <w:rFonts w:eastAsia="Arial"/>
        </w:rPr>
        <w:t xml:space="preserve"> </w:t>
      </w:r>
      <w:r w:rsidR="007C472D" w:rsidRPr="005423BA">
        <w:t>any</w:t>
      </w:r>
      <w:r w:rsidR="007C472D" w:rsidRPr="005423BA">
        <w:rPr>
          <w:rFonts w:eastAsia="Arial"/>
        </w:rPr>
        <w:t xml:space="preserve"> </w:t>
      </w:r>
      <w:r w:rsidR="007C472D" w:rsidRPr="005423BA">
        <w:t>eAIKs belonging to this vTPM</w:t>
      </w:r>
      <w:r w:rsidR="007C472D" w:rsidRPr="005423BA">
        <w:rPr>
          <w:rFonts w:eastAsia="Arial"/>
        </w:rPr>
        <w:t xml:space="preserve"> </w:t>
      </w:r>
      <w:r w:rsidR="007C472D" w:rsidRPr="005423BA">
        <w:t>or</w:t>
      </w:r>
      <w:r w:rsidR="007C472D" w:rsidRPr="005423BA">
        <w:rPr>
          <w:rFonts w:eastAsia="Arial"/>
        </w:rPr>
        <w:t xml:space="preserve"> </w:t>
      </w:r>
      <w:r w:rsidR="007C472D" w:rsidRPr="005423BA">
        <w:t>their</w:t>
      </w:r>
      <w:r w:rsidR="007C472D" w:rsidRPr="005423BA">
        <w:rPr>
          <w:rFonts w:eastAsia="Arial"/>
        </w:rPr>
        <w:t xml:space="preserve"> </w:t>
      </w:r>
      <w:r w:rsidR="007C472D" w:rsidRPr="005423BA">
        <w:t>information</w:t>
      </w:r>
      <w:r w:rsidR="007C472D" w:rsidRPr="005423BA">
        <w:rPr>
          <w:rFonts w:eastAsia="Arial"/>
        </w:rPr>
        <w:t xml:space="preserve"> </w:t>
      </w:r>
      <w:r w:rsidR="007C472D" w:rsidRPr="005423BA">
        <w:t>to</w:t>
      </w:r>
      <w:r w:rsidR="007C472D" w:rsidRPr="005423BA">
        <w:rPr>
          <w:rFonts w:eastAsia="Arial"/>
        </w:rPr>
        <w:t xml:space="preserve"> </w:t>
      </w:r>
      <w:r w:rsidR="007C472D" w:rsidRPr="005423BA">
        <w:t>be</w:t>
      </w:r>
      <w:r w:rsidR="007C472D" w:rsidRPr="005423BA">
        <w:rPr>
          <w:rFonts w:eastAsia="Arial"/>
        </w:rPr>
        <w:t xml:space="preserve"> </w:t>
      </w:r>
      <w:r w:rsidR="007C472D" w:rsidRPr="005423BA">
        <w:t>recreated</w:t>
      </w:r>
      <w:r w:rsidR="007C472D" w:rsidRPr="005423BA">
        <w:rPr>
          <w:rFonts w:eastAsia="Arial"/>
        </w:rPr>
        <w:t xml:space="preserve">.  </w:t>
      </w:r>
      <w:r w:rsidR="007C472D" w:rsidRPr="005423BA">
        <w:t>The</w:t>
      </w:r>
      <w:r w:rsidR="007C472D" w:rsidRPr="005423BA">
        <w:rPr>
          <w:rFonts w:eastAsia="Arial"/>
        </w:rPr>
        <w:t xml:space="preserve"> </w:t>
      </w:r>
      <w:r w:rsidR="007C472D" w:rsidRPr="005423BA">
        <w:t>SRTM</w:t>
      </w:r>
      <w:r w:rsidR="007C472D" w:rsidRPr="005423BA">
        <w:rPr>
          <w:rFonts w:eastAsia="Arial"/>
        </w:rPr>
        <w:t xml:space="preserve"> </w:t>
      </w:r>
      <w:r w:rsidR="007C472D" w:rsidRPr="005423BA">
        <w:t>vPCRs</w:t>
      </w:r>
      <w:r w:rsidR="007C472D" w:rsidRPr="005423BA">
        <w:rPr>
          <w:rFonts w:eastAsia="Arial"/>
        </w:rPr>
        <w:t xml:space="preserve">, </w:t>
      </w:r>
      <w:r w:rsidR="007C472D" w:rsidRPr="005423BA">
        <w:t>however</w:t>
      </w:r>
      <w:r w:rsidR="007C472D" w:rsidRPr="005423BA">
        <w:rPr>
          <w:rFonts w:eastAsia="Arial"/>
        </w:rPr>
        <w:t xml:space="preserve">, </w:t>
      </w:r>
      <w:r w:rsidR="007C472D" w:rsidRPr="005423BA">
        <w:t>need</w:t>
      </w:r>
      <w:r w:rsidR="007C472D" w:rsidRPr="005423BA">
        <w:rPr>
          <w:rFonts w:eastAsia="Arial"/>
        </w:rPr>
        <w:t xml:space="preserve"> </w:t>
      </w:r>
      <w:r w:rsidR="007C472D" w:rsidRPr="005423BA">
        <w:t>to</w:t>
      </w:r>
      <w:r w:rsidR="007C472D" w:rsidRPr="005423BA">
        <w:rPr>
          <w:rFonts w:eastAsia="Arial"/>
        </w:rPr>
        <w:t xml:space="preserve"> </w:t>
      </w:r>
      <w:r w:rsidR="007C472D" w:rsidRPr="005423BA">
        <w:t>be</w:t>
      </w:r>
      <w:r w:rsidR="007C472D" w:rsidRPr="005423BA">
        <w:rPr>
          <w:rFonts w:eastAsia="Arial"/>
        </w:rPr>
        <w:t xml:space="preserve"> </w:t>
      </w:r>
      <w:r w:rsidR="007C472D" w:rsidRPr="005423BA">
        <w:t>reset</w:t>
      </w:r>
      <w:r w:rsidR="007C472D" w:rsidRPr="005423BA">
        <w:rPr>
          <w:rFonts w:eastAsia="Arial"/>
        </w:rPr>
        <w:t xml:space="preserve"> </w:t>
      </w:r>
      <w:r w:rsidR="007C472D" w:rsidRPr="005423BA">
        <w:t>and</w:t>
      </w:r>
      <w:r w:rsidR="007C472D" w:rsidRPr="005423BA">
        <w:rPr>
          <w:rFonts w:eastAsia="Arial"/>
        </w:rPr>
        <w:t xml:space="preserve"> </w:t>
      </w:r>
      <w:r w:rsidR="007C472D" w:rsidRPr="005423BA">
        <w:t>repopulated</w:t>
      </w:r>
      <w:r w:rsidR="007C472D" w:rsidRPr="005423BA">
        <w:rPr>
          <w:rFonts w:eastAsia="Arial"/>
        </w:rPr>
        <w:t xml:space="preserve"> </w:t>
      </w:r>
      <w:r w:rsidR="007C472D" w:rsidRPr="005423BA">
        <w:t>as</w:t>
      </w:r>
      <w:r w:rsidR="007C472D" w:rsidRPr="005423BA">
        <w:rPr>
          <w:rFonts w:eastAsia="Arial"/>
        </w:rPr>
        <w:t xml:space="preserve"> </w:t>
      </w:r>
      <w:r w:rsidR="007C472D" w:rsidRPr="005423BA">
        <w:t>appropriate</w:t>
      </w:r>
      <w:commentRangeEnd w:id="1939"/>
      <w:r>
        <w:rPr>
          <w:rStyle w:val="CommentReference"/>
        </w:rPr>
        <w:commentReference w:id="1939"/>
      </w:r>
    </w:p>
    <w:p w14:paraId="5671DF71" w14:textId="77777777" w:rsidR="007C472D" w:rsidRPr="005423BA" w:rsidRDefault="007C472D">
      <w:pPr>
        <w:pStyle w:val="BodyText"/>
        <w:ind w:left="720"/>
        <w:jc w:val="left"/>
        <w:rPr>
          <w:rFonts w:eastAsia="Arial"/>
        </w:rPr>
      </w:pPr>
    </w:p>
    <w:p w14:paraId="6995DA46" w14:textId="77777777" w:rsidR="007C472D" w:rsidRPr="005423BA" w:rsidRDefault="007C472D" w:rsidP="00280C42">
      <w:pPr>
        <w:rPr>
          <w:rStyle w:val="Strong"/>
          <w:rFonts w:ascii="Arial" w:hAnsi="Arial" w:cs="Arial"/>
          <w:sz w:val="20"/>
          <w:szCs w:val="20"/>
        </w:rPr>
      </w:pPr>
      <w:r w:rsidRPr="005423BA">
        <w:rPr>
          <w:rStyle w:val="Strong"/>
          <w:rFonts w:ascii="Arial" w:hAnsi="Arial" w:cs="Arial"/>
          <w:sz w:val="20"/>
          <w:szCs w:val="20"/>
        </w:rPr>
        <w:t>Migration Credentials</w:t>
      </w:r>
    </w:p>
    <w:p w14:paraId="34E3A2AC" w14:textId="77777777" w:rsidR="007C472D" w:rsidRDefault="007C472D">
      <w:pPr>
        <w:pStyle w:val="BodyText"/>
        <w:jc w:val="left"/>
        <w:rPr>
          <w:rFonts w:eastAsia="Arial"/>
        </w:rPr>
      </w:pPr>
      <w:commentRangeStart w:id="1940"/>
      <w:r w:rsidRPr="005423BA">
        <w:t>Because</w:t>
      </w:r>
      <w:r w:rsidRPr="005423BA">
        <w:rPr>
          <w:rFonts w:eastAsia="Arial"/>
        </w:rPr>
        <w:t xml:space="preserve"> </w:t>
      </w:r>
      <w:r w:rsidRPr="005423BA">
        <w:t>a</w:t>
      </w:r>
      <w:r w:rsidRPr="005423BA">
        <w:rPr>
          <w:rFonts w:eastAsia="Arial"/>
        </w:rPr>
        <w:t xml:space="preserve"> </w:t>
      </w:r>
      <w:r w:rsidRPr="005423BA">
        <w:t>new</w:t>
      </w:r>
      <w:r w:rsidRPr="005423BA">
        <w:rPr>
          <w:rFonts w:eastAsia="Arial"/>
        </w:rPr>
        <w:t xml:space="preserve"> </w:t>
      </w:r>
      <w:r w:rsidRPr="005423BA">
        <w:t>eAIK</w:t>
      </w:r>
      <w:r w:rsidRPr="005423BA">
        <w:rPr>
          <w:rFonts w:eastAsia="Arial"/>
        </w:rPr>
        <w:t xml:space="preserve"> </w:t>
      </w:r>
      <w:r w:rsidRPr="005423BA">
        <w:t>is</w:t>
      </w:r>
      <w:r w:rsidRPr="005423BA">
        <w:rPr>
          <w:rFonts w:eastAsia="Arial"/>
        </w:rPr>
        <w:t xml:space="preserve"> </w:t>
      </w:r>
      <w:r w:rsidRPr="005423BA">
        <w:t>generated</w:t>
      </w:r>
      <w:r w:rsidRPr="005423BA">
        <w:rPr>
          <w:rFonts w:eastAsia="Arial"/>
        </w:rPr>
        <w:t xml:space="preserve"> </w:t>
      </w:r>
      <w:r w:rsidRPr="005423BA">
        <w:t>on</w:t>
      </w:r>
      <w:r w:rsidRPr="005423BA">
        <w:rPr>
          <w:rFonts w:eastAsia="Arial"/>
        </w:rPr>
        <w:t xml:space="preserve"> </w:t>
      </w:r>
      <w:r w:rsidRPr="005423BA">
        <w:t>each</w:t>
      </w:r>
      <w:r w:rsidRPr="005423BA">
        <w:rPr>
          <w:rFonts w:eastAsia="Arial"/>
        </w:rPr>
        <w:t xml:space="preserve"> </w:t>
      </w:r>
      <w:r w:rsidRPr="005423BA">
        <w:t>boot</w:t>
      </w:r>
      <w:r w:rsidRPr="005423BA">
        <w:rPr>
          <w:rFonts w:eastAsia="Arial"/>
        </w:rPr>
        <w:t xml:space="preserve"> </w:t>
      </w:r>
      <w:r w:rsidRPr="005423BA">
        <w:t>of</w:t>
      </w:r>
      <w:r w:rsidRPr="005423BA">
        <w:rPr>
          <w:rFonts w:eastAsia="Arial"/>
        </w:rPr>
        <w:t xml:space="preserve"> </w:t>
      </w:r>
      <w:r w:rsidRPr="005423BA">
        <w:t>a</w:t>
      </w:r>
      <w:r w:rsidRPr="005423BA">
        <w:rPr>
          <w:rFonts w:eastAsia="Arial"/>
        </w:rPr>
        <w:t xml:space="preserve"> </w:t>
      </w:r>
      <w:r w:rsidRPr="005423BA">
        <w:t>system</w:t>
      </w:r>
      <w:r w:rsidRPr="005423BA">
        <w:rPr>
          <w:rFonts w:eastAsia="Arial"/>
        </w:rPr>
        <w:t xml:space="preserve">, </w:t>
      </w:r>
      <w:r w:rsidRPr="005423BA">
        <w:t>old</w:t>
      </w:r>
      <w:r w:rsidRPr="005423BA">
        <w:rPr>
          <w:rFonts w:eastAsia="Arial"/>
        </w:rPr>
        <w:t xml:space="preserve"> </w:t>
      </w:r>
      <w:r w:rsidRPr="005423BA">
        <w:t>eAIK</w:t>
      </w:r>
      <w:r w:rsidRPr="005423BA">
        <w:rPr>
          <w:rFonts w:eastAsia="Arial"/>
        </w:rPr>
        <w:t xml:space="preserve"> </w:t>
      </w:r>
      <w:r w:rsidRPr="005423BA">
        <w:t>credentials</w:t>
      </w:r>
      <w:r w:rsidRPr="005423BA">
        <w:rPr>
          <w:rFonts w:eastAsia="Arial"/>
        </w:rPr>
        <w:t xml:space="preserve"> </w:t>
      </w:r>
      <w:r w:rsidRPr="005423BA">
        <w:t>become</w:t>
      </w:r>
      <w:r w:rsidRPr="005423BA">
        <w:rPr>
          <w:rFonts w:eastAsia="Arial"/>
        </w:rPr>
        <w:t xml:space="preserve"> </w:t>
      </w:r>
      <w:r w:rsidRPr="005423BA">
        <w:t>useless</w:t>
      </w:r>
      <w:r w:rsidRPr="005423BA">
        <w:rPr>
          <w:rFonts w:eastAsia="Arial"/>
        </w:rPr>
        <w:t xml:space="preserve"> </w:t>
      </w:r>
      <w:r w:rsidRPr="005423BA">
        <w:t>upon</w:t>
      </w:r>
      <w:r w:rsidRPr="005423BA">
        <w:rPr>
          <w:rFonts w:eastAsia="Arial"/>
        </w:rPr>
        <w:t xml:space="preserve"> </w:t>
      </w:r>
      <w:r w:rsidRPr="005423BA">
        <w:t>reboot</w:t>
      </w:r>
      <w:r w:rsidRPr="005423BA">
        <w:rPr>
          <w:rFonts w:eastAsia="Arial"/>
        </w:rPr>
        <w:t xml:space="preserve"> </w:t>
      </w:r>
      <w:r w:rsidRPr="005423BA">
        <w:t>of</w:t>
      </w:r>
      <w:r w:rsidRPr="005423BA">
        <w:rPr>
          <w:rFonts w:eastAsia="Arial"/>
        </w:rPr>
        <w:t xml:space="preserve"> </w:t>
      </w:r>
      <w:r w:rsidRPr="005423BA">
        <w:t>the</w:t>
      </w:r>
      <w:r w:rsidRPr="005423BA">
        <w:rPr>
          <w:rFonts w:eastAsia="Arial"/>
        </w:rPr>
        <w:t xml:space="preserve"> </w:t>
      </w:r>
      <w:r w:rsidRPr="005423BA">
        <w:t>system</w:t>
      </w:r>
      <w:r w:rsidRPr="005423BA">
        <w:rPr>
          <w:rFonts w:eastAsia="Arial"/>
        </w:rPr>
        <w:t xml:space="preserve">.  </w:t>
      </w:r>
      <w:r w:rsidRPr="005423BA">
        <w:t>Therefore</w:t>
      </w:r>
      <w:r w:rsidRPr="005423BA">
        <w:rPr>
          <w:rFonts w:eastAsia="Arial"/>
        </w:rPr>
        <w:t xml:space="preserve"> </w:t>
      </w:r>
      <w:r w:rsidRPr="005423BA">
        <w:t>there</w:t>
      </w:r>
      <w:r w:rsidRPr="005423BA">
        <w:rPr>
          <w:rFonts w:eastAsia="Arial"/>
        </w:rPr>
        <w:t xml:space="preserve"> </w:t>
      </w:r>
      <w:r w:rsidRPr="005423BA">
        <w:t>is</w:t>
      </w:r>
      <w:r w:rsidRPr="005423BA">
        <w:rPr>
          <w:rFonts w:eastAsia="Arial"/>
        </w:rPr>
        <w:t xml:space="preserve"> </w:t>
      </w:r>
      <w:r w:rsidRPr="005423BA">
        <w:t>no</w:t>
      </w:r>
      <w:r w:rsidRPr="005423BA">
        <w:rPr>
          <w:rFonts w:eastAsia="Arial"/>
        </w:rPr>
        <w:t xml:space="preserve"> </w:t>
      </w:r>
      <w:r w:rsidRPr="005423BA">
        <w:t>impact</w:t>
      </w:r>
      <w:r w:rsidRPr="005423BA">
        <w:rPr>
          <w:rFonts w:eastAsia="Arial"/>
        </w:rPr>
        <w:t xml:space="preserve"> </w:t>
      </w:r>
      <w:r w:rsidRPr="005423BA">
        <w:t>on</w:t>
      </w:r>
      <w:r w:rsidRPr="005423BA">
        <w:rPr>
          <w:rFonts w:eastAsia="Arial"/>
        </w:rPr>
        <w:t xml:space="preserve"> </w:t>
      </w:r>
      <w:r w:rsidRPr="005423BA">
        <w:t>any</w:t>
      </w:r>
      <w:r w:rsidRPr="005423BA">
        <w:rPr>
          <w:rFonts w:eastAsia="Arial"/>
        </w:rPr>
        <w:t xml:space="preserve"> </w:t>
      </w:r>
      <w:r w:rsidRPr="005423BA">
        <w:t>eAIK</w:t>
      </w:r>
      <w:r w:rsidRPr="005423BA">
        <w:rPr>
          <w:rFonts w:eastAsia="Arial"/>
        </w:rPr>
        <w:t xml:space="preserve"> </w:t>
      </w:r>
      <w:r w:rsidRPr="005423BA">
        <w:t>credentials</w:t>
      </w:r>
      <w:r w:rsidRPr="005423BA">
        <w:rPr>
          <w:rFonts w:eastAsia="Arial"/>
        </w:rPr>
        <w:t xml:space="preserve">.  </w:t>
      </w:r>
      <w:proofErr w:type="gramStart"/>
      <w:r w:rsidRPr="005423BA">
        <w:t>The</w:t>
      </w:r>
      <w:r w:rsidRPr="005423BA">
        <w:rPr>
          <w:rFonts w:eastAsia="Arial"/>
        </w:rPr>
        <w:t xml:space="preserve"> </w:t>
      </w:r>
      <w:r w:rsidRPr="005423BA">
        <w:t>need</w:t>
      </w:r>
      <w:r w:rsidRPr="005423BA">
        <w:rPr>
          <w:rFonts w:eastAsia="Arial"/>
        </w:rPr>
        <w:t xml:space="preserve"> </w:t>
      </w:r>
      <w:r w:rsidRPr="005423BA">
        <w:t>for</w:t>
      </w:r>
      <w:r w:rsidRPr="005423BA">
        <w:rPr>
          <w:rFonts w:eastAsia="Arial"/>
        </w:rPr>
        <w:t xml:space="preserve"> </w:t>
      </w:r>
      <w:r w:rsidRPr="005423BA">
        <w:t>security</w:t>
      </w:r>
      <w:r w:rsidRPr="005423BA">
        <w:rPr>
          <w:rFonts w:eastAsia="Arial"/>
        </w:rPr>
        <w:t xml:space="preserve"> </w:t>
      </w:r>
      <w:r w:rsidRPr="005423BA">
        <w:t>in</w:t>
      </w:r>
      <w:r w:rsidRPr="005423BA">
        <w:rPr>
          <w:rFonts w:eastAsia="Arial"/>
        </w:rPr>
        <w:t xml:space="preserve"> </w:t>
      </w:r>
      <w:r w:rsidRPr="005423BA">
        <w:t>the</w:t>
      </w:r>
      <w:r w:rsidRPr="005423BA">
        <w:rPr>
          <w:rFonts w:eastAsia="Arial"/>
        </w:rPr>
        <w:t xml:space="preserve"> </w:t>
      </w:r>
      <w:r w:rsidRPr="005423BA">
        <w:t>process</w:t>
      </w:r>
      <w:r w:rsidRPr="005423BA">
        <w:rPr>
          <w:rFonts w:eastAsia="Arial"/>
        </w:rPr>
        <w:t xml:space="preserve"> </w:t>
      </w:r>
      <w:r w:rsidRPr="005423BA">
        <w:t>is</w:t>
      </w:r>
      <w:r w:rsidRPr="005423BA">
        <w:rPr>
          <w:rFonts w:eastAsia="Arial"/>
        </w:rPr>
        <w:t xml:space="preserve"> </w:t>
      </w:r>
      <w:r w:rsidRPr="005423BA">
        <w:t>against</w:t>
      </w:r>
      <w:r w:rsidRPr="005423BA">
        <w:rPr>
          <w:rFonts w:eastAsia="Arial"/>
        </w:rPr>
        <w:t xml:space="preserve"> </w:t>
      </w:r>
      <w:r w:rsidRPr="005423BA">
        <w:t>any</w:t>
      </w:r>
      <w:r w:rsidRPr="005423BA">
        <w:rPr>
          <w:rFonts w:eastAsia="Arial"/>
        </w:rPr>
        <w:t xml:space="preserve"> </w:t>
      </w:r>
      <w:r w:rsidRPr="005423BA">
        <w:t>vTPM</w:t>
      </w:r>
      <w:r w:rsidRPr="005423BA">
        <w:rPr>
          <w:rFonts w:eastAsia="Arial"/>
        </w:rPr>
        <w:t xml:space="preserve"> </w:t>
      </w:r>
      <w:r w:rsidRPr="005423BA">
        <w:t>persistent</w:t>
      </w:r>
      <w:r w:rsidRPr="005423BA">
        <w:rPr>
          <w:rFonts w:eastAsia="Arial"/>
        </w:rPr>
        <w:t xml:space="preserve"> </w:t>
      </w:r>
      <w:r w:rsidRPr="005423BA">
        <w:t>secrets</w:t>
      </w:r>
      <w:r w:rsidRPr="005423BA">
        <w:rPr>
          <w:rFonts w:eastAsia="Arial"/>
        </w:rPr>
        <w:t xml:space="preserve"> (</w:t>
      </w:r>
      <w:r w:rsidRPr="005423BA">
        <w:t>such</w:t>
      </w:r>
      <w:r w:rsidRPr="005423BA">
        <w:rPr>
          <w:rFonts w:eastAsia="Arial"/>
        </w:rPr>
        <w:t xml:space="preserve"> </w:t>
      </w:r>
      <w:r w:rsidRPr="005423BA">
        <w:t>as</w:t>
      </w:r>
      <w:r w:rsidRPr="005423BA">
        <w:rPr>
          <w:rFonts w:eastAsia="Arial"/>
        </w:rPr>
        <w:t xml:space="preserve"> </w:t>
      </w:r>
      <w:r w:rsidRPr="005423BA">
        <w:t>the</w:t>
      </w:r>
      <w:r w:rsidRPr="005423BA">
        <w:rPr>
          <w:rFonts w:eastAsia="Arial"/>
        </w:rPr>
        <w:t xml:space="preserve"> </w:t>
      </w:r>
      <w:r w:rsidRPr="005423BA">
        <w:t>SRK</w:t>
      </w:r>
      <w:r w:rsidRPr="005423BA">
        <w:rPr>
          <w:rFonts w:eastAsia="Arial"/>
        </w:rPr>
        <w:t xml:space="preserve">) </w:t>
      </w:r>
      <w:r w:rsidRPr="005423BA">
        <w:t>or</w:t>
      </w:r>
      <w:r w:rsidRPr="005423BA">
        <w:rPr>
          <w:rFonts w:eastAsia="Arial"/>
        </w:rPr>
        <w:t xml:space="preserve"> </w:t>
      </w:r>
      <w:r w:rsidRPr="005423BA">
        <w:t>things</w:t>
      </w:r>
      <w:r w:rsidRPr="005423BA">
        <w:rPr>
          <w:rFonts w:eastAsia="Arial"/>
        </w:rPr>
        <w:t xml:space="preserve"> </w:t>
      </w:r>
      <w:r w:rsidRPr="005423BA">
        <w:t>stored</w:t>
      </w:r>
      <w:r w:rsidRPr="005423BA">
        <w:rPr>
          <w:rFonts w:eastAsia="Arial"/>
        </w:rPr>
        <w:t xml:space="preserve"> </w:t>
      </w:r>
      <w:r w:rsidRPr="005423BA">
        <w:t>by</w:t>
      </w:r>
      <w:r w:rsidRPr="005423BA">
        <w:rPr>
          <w:rFonts w:eastAsia="Arial"/>
        </w:rPr>
        <w:t xml:space="preserve"> </w:t>
      </w:r>
      <w:r w:rsidRPr="005423BA">
        <w:t>them</w:t>
      </w:r>
      <w:proofErr w:type="gramEnd"/>
      <w:r w:rsidRPr="005423BA">
        <w:rPr>
          <w:rFonts w:eastAsia="Arial"/>
        </w:rPr>
        <w:t xml:space="preserve">.  </w:t>
      </w:r>
      <w:r w:rsidRPr="005423BA">
        <w:t>It</w:t>
      </w:r>
      <w:r w:rsidRPr="005423BA">
        <w:rPr>
          <w:rFonts w:eastAsia="Arial"/>
        </w:rPr>
        <w:t xml:space="preserve"> </w:t>
      </w:r>
      <w:r w:rsidRPr="005423BA">
        <w:t>may</w:t>
      </w:r>
      <w:r w:rsidRPr="005423BA">
        <w:rPr>
          <w:rFonts w:eastAsia="Arial"/>
        </w:rPr>
        <w:t xml:space="preserve"> </w:t>
      </w:r>
      <w:r w:rsidRPr="005423BA">
        <w:t>be</w:t>
      </w:r>
      <w:r w:rsidRPr="005423BA">
        <w:rPr>
          <w:rFonts w:eastAsia="Arial"/>
        </w:rPr>
        <w:t xml:space="preserve"> </w:t>
      </w:r>
      <w:r w:rsidRPr="005423BA">
        <w:t>possible</w:t>
      </w:r>
      <w:r w:rsidRPr="005423BA">
        <w:rPr>
          <w:rFonts w:eastAsia="Arial"/>
        </w:rPr>
        <w:t xml:space="preserve"> </w:t>
      </w:r>
      <w:r w:rsidRPr="005423BA">
        <w:t>to</w:t>
      </w:r>
      <w:r w:rsidRPr="005423BA">
        <w:rPr>
          <w:rFonts w:eastAsia="Arial"/>
        </w:rPr>
        <w:t xml:space="preserve"> </w:t>
      </w:r>
      <w:r w:rsidRPr="005423BA">
        <w:t>mitigate</w:t>
      </w:r>
      <w:r w:rsidRPr="005423BA">
        <w:rPr>
          <w:rFonts w:eastAsia="Arial"/>
        </w:rPr>
        <w:t xml:space="preserve"> </w:t>
      </w:r>
      <w:r w:rsidRPr="005423BA">
        <w:t>this</w:t>
      </w:r>
      <w:r w:rsidRPr="005423BA">
        <w:rPr>
          <w:rFonts w:eastAsia="Arial"/>
        </w:rPr>
        <w:t xml:space="preserve"> </w:t>
      </w:r>
      <w:r w:rsidRPr="005423BA">
        <w:t>risk</w:t>
      </w:r>
      <w:r w:rsidRPr="005423BA">
        <w:rPr>
          <w:rFonts w:eastAsia="Arial"/>
        </w:rPr>
        <w:t xml:space="preserve"> </w:t>
      </w:r>
      <w:r w:rsidRPr="005423BA">
        <w:t>by</w:t>
      </w:r>
      <w:r w:rsidRPr="005423BA">
        <w:rPr>
          <w:rFonts w:eastAsia="Arial"/>
        </w:rPr>
        <w:t xml:space="preserve"> </w:t>
      </w:r>
      <w:r w:rsidRPr="005423BA">
        <w:t>having</w:t>
      </w:r>
      <w:r w:rsidRPr="005423BA">
        <w:rPr>
          <w:rFonts w:eastAsia="Arial"/>
        </w:rPr>
        <w:t xml:space="preserve"> </w:t>
      </w:r>
      <w:r w:rsidRPr="005423BA">
        <w:t>the</w:t>
      </w:r>
      <w:r w:rsidRPr="005423BA">
        <w:rPr>
          <w:rFonts w:eastAsia="Arial"/>
        </w:rPr>
        <w:t xml:space="preserve"> </w:t>
      </w:r>
      <w:r w:rsidRPr="005423BA">
        <w:t>end</w:t>
      </w:r>
      <w:r w:rsidRPr="005423BA">
        <w:rPr>
          <w:rFonts w:eastAsia="Arial"/>
        </w:rPr>
        <w:t xml:space="preserve"> </w:t>
      </w:r>
      <w:r w:rsidRPr="005423BA">
        <w:t>user</w:t>
      </w:r>
      <w:r w:rsidRPr="005423BA">
        <w:rPr>
          <w:rFonts w:eastAsia="Arial"/>
        </w:rPr>
        <w:t xml:space="preserve"> </w:t>
      </w:r>
      <w:r w:rsidRPr="005423BA">
        <w:t>store</w:t>
      </w:r>
      <w:r w:rsidRPr="005423BA">
        <w:rPr>
          <w:rFonts w:eastAsia="Arial"/>
        </w:rPr>
        <w:t xml:space="preserve"> </w:t>
      </w:r>
      <w:r w:rsidRPr="005423BA">
        <w:t>intermediary</w:t>
      </w:r>
      <w:r w:rsidRPr="005423BA">
        <w:rPr>
          <w:rFonts w:eastAsia="Arial"/>
        </w:rPr>
        <w:t xml:space="preserve"> </w:t>
      </w:r>
      <w:r w:rsidRPr="005423BA">
        <w:t>keys</w:t>
      </w:r>
      <w:r w:rsidRPr="005423BA">
        <w:rPr>
          <w:rFonts w:eastAsia="Arial"/>
        </w:rPr>
        <w:t xml:space="preserve"> </w:t>
      </w:r>
      <w:r w:rsidRPr="005423BA">
        <w:t>between</w:t>
      </w:r>
      <w:r w:rsidRPr="005423BA">
        <w:rPr>
          <w:rFonts w:eastAsia="Arial"/>
        </w:rPr>
        <w:t xml:space="preserve"> </w:t>
      </w:r>
      <w:r w:rsidRPr="005423BA">
        <w:t>the</w:t>
      </w:r>
      <w:r w:rsidRPr="005423BA">
        <w:rPr>
          <w:rFonts w:eastAsia="Arial"/>
        </w:rPr>
        <w:t xml:space="preserve"> </w:t>
      </w:r>
      <w:r w:rsidRPr="005423BA">
        <w:t>SRK</w:t>
      </w:r>
      <w:r w:rsidRPr="005423BA">
        <w:rPr>
          <w:rFonts w:eastAsia="Arial"/>
        </w:rPr>
        <w:t xml:space="preserve"> </w:t>
      </w:r>
      <w:r w:rsidRPr="005423BA">
        <w:t>and</w:t>
      </w:r>
      <w:r w:rsidRPr="005423BA">
        <w:rPr>
          <w:rFonts w:eastAsia="Arial"/>
        </w:rPr>
        <w:t xml:space="preserve"> </w:t>
      </w:r>
      <w:r w:rsidRPr="005423BA">
        <w:t>keys</w:t>
      </w:r>
      <w:r w:rsidRPr="005423BA">
        <w:rPr>
          <w:rFonts w:eastAsia="Arial"/>
        </w:rPr>
        <w:t xml:space="preserve"> </w:t>
      </w:r>
      <w:r w:rsidRPr="005423BA">
        <w:t>and</w:t>
      </w:r>
      <w:r w:rsidRPr="005423BA">
        <w:rPr>
          <w:rFonts w:eastAsia="Arial"/>
        </w:rPr>
        <w:t xml:space="preserve"> </w:t>
      </w:r>
      <w:r w:rsidRPr="005423BA">
        <w:t>secrets</w:t>
      </w:r>
      <w:r w:rsidRPr="005423BA">
        <w:rPr>
          <w:rFonts w:eastAsia="Arial"/>
        </w:rPr>
        <w:t xml:space="preserve"> </w:t>
      </w:r>
      <w:r w:rsidRPr="005423BA">
        <w:t>that</w:t>
      </w:r>
      <w:r w:rsidRPr="005423BA">
        <w:rPr>
          <w:rFonts w:eastAsia="Arial"/>
        </w:rPr>
        <w:t xml:space="preserve"> </w:t>
      </w:r>
      <w:r w:rsidRPr="005423BA">
        <w:t>he</w:t>
      </w:r>
      <w:r w:rsidRPr="005423BA">
        <w:rPr>
          <w:rFonts w:eastAsia="Arial"/>
        </w:rPr>
        <w:t xml:space="preserve"> </w:t>
      </w:r>
      <w:r w:rsidRPr="005423BA">
        <w:t>uses</w:t>
      </w:r>
      <w:r w:rsidRPr="005423BA">
        <w:rPr>
          <w:rFonts w:eastAsia="Arial"/>
        </w:rPr>
        <w:t xml:space="preserve">, </w:t>
      </w:r>
      <w:r w:rsidRPr="005423BA">
        <w:t>storing</w:t>
      </w:r>
      <w:r w:rsidRPr="005423BA">
        <w:rPr>
          <w:rFonts w:eastAsia="Arial"/>
        </w:rPr>
        <w:t xml:space="preserve"> </w:t>
      </w:r>
      <w:r w:rsidRPr="005423BA">
        <w:t>those</w:t>
      </w:r>
      <w:r w:rsidRPr="005423BA">
        <w:rPr>
          <w:rFonts w:eastAsia="Arial"/>
        </w:rPr>
        <w:t xml:space="preserve"> </w:t>
      </w:r>
      <w:r w:rsidRPr="005423BA">
        <w:t>keys</w:t>
      </w:r>
      <w:r w:rsidRPr="005423BA">
        <w:rPr>
          <w:rFonts w:eastAsia="Arial"/>
        </w:rPr>
        <w:t xml:space="preserve"> </w:t>
      </w:r>
      <w:r w:rsidRPr="005423BA">
        <w:t>doubly</w:t>
      </w:r>
      <w:r w:rsidRPr="005423BA">
        <w:rPr>
          <w:rFonts w:eastAsia="Arial"/>
        </w:rPr>
        <w:t xml:space="preserve"> </w:t>
      </w:r>
      <w:r w:rsidRPr="005423BA">
        <w:t>encrypted</w:t>
      </w:r>
      <w:r w:rsidRPr="005423BA">
        <w:rPr>
          <w:rFonts w:eastAsia="Arial"/>
        </w:rPr>
        <w:t xml:space="preserve">, </w:t>
      </w:r>
      <w:r w:rsidRPr="005423BA">
        <w:t>so</w:t>
      </w:r>
      <w:r w:rsidRPr="005423BA">
        <w:rPr>
          <w:rFonts w:eastAsia="Arial"/>
        </w:rPr>
        <w:t xml:space="preserve"> </w:t>
      </w:r>
      <w:r w:rsidRPr="005423BA">
        <w:t>that</w:t>
      </w:r>
      <w:r w:rsidRPr="005423BA">
        <w:rPr>
          <w:rFonts w:eastAsia="Arial"/>
        </w:rPr>
        <w:t xml:space="preserve"> </w:t>
      </w:r>
      <w:r w:rsidRPr="005423BA">
        <w:t>another</w:t>
      </w:r>
      <w:r w:rsidRPr="005423BA">
        <w:rPr>
          <w:rFonts w:eastAsia="Arial"/>
        </w:rPr>
        <w:t xml:space="preserve"> </w:t>
      </w:r>
      <w:r w:rsidRPr="005423BA">
        <w:t>key</w:t>
      </w:r>
      <w:r w:rsidRPr="005423BA">
        <w:rPr>
          <w:rFonts w:eastAsia="Arial"/>
        </w:rPr>
        <w:t xml:space="preserve"> </w:t>
      </w:r>
      <w:r w:rsidRPr="005423BA">
        <w:t>is</w:t>
      </w:r>
      <w:r w:rsidRPr="005423BA">
        <w:rPr>
          <w:rFonts w:eastAsia="Arial"/>
        </w:rPr>
        <w:t xml:space="preserve"> </w:t>
      </w:r>
      <w:r w:rsidRPr="005423BA">
        <w:t>used</w:t>
      </w:r>
      <w:r w:rsidRPr="005423BA">
        <w:rPr>
          <w:rFonts w:eastAsia="Arial"/>
        </w:rPr>
        <w:t xml:space="preserve"> </w:t>
      </w:r>
      <w:r w:rsidRPr="005423BA">
        <w:t>to</w:t>
      </w:r>
      <w:r w:rsidRPr="005423BA">
        <w:rPr>
          <w:rFonts w:eastAsia="Arial"/>
        </w:rPr>
        <w:t xml:space="preserve"> </w:t>
      </w:r>
      <w:r w:rsidRPr="005423BA">
        <w:t>load</w:t>
      </w:r>
      <w:r w:rsidRPr="005423BA">
        <w:rPr>
          <w:rFonts w:eastAsia="Arial"/>
        </w:rPr>
        <w:t xml:space="preserve"> </w:t>
      </w:r>
      <w:r w:rsidRPr="005423BA">
        <w:t>such</w:t>
      </w:r>
      <w:r w:rsidRPr="005423BA">
        <w:rPr>
          <w:rFonts w:eastAsia="Arial"/>
        </w:rPr>
        <w:t xml:space="preserve"> </w:t>
      </w:r>
      <w:r w:rsidRPr="005423BA">
        <w:t>a</w:t>
      </w:r>
      <w:r w:rsidRPr="005423BA">
        <w:rPr>
          <w:rFonts w:eastAsia="Arial"/>
        </w:rPr>
        <w:t xml:space="preserve"> </w:t>
      </w:r>
      <w:r w:rsidRPr="005423BA">
        <w:t>key</w:t>
      </w:r>
      <w:r w:rsidRPr="005423BA">
        <w:rPr>
          <w:rFonts w:eastAsia="Arial"/>
        </w:rPr>
        <w:t xml:space="preserve"> </w:t>
      </w:r>
      <w:r w:rsidRPr="005423BA">
        <w:t>in</w:t>
      </w:r>
      <w:r w:rsidRPr="005423BA">
        <w:rPr>
          <w:rFonts w:eastAsia="Arial"/>
        </w:rPr>
        <w:t xml:space="preserve"> </w:t>
      </w:r>
      <w:r w:rsidRPr="005423BA">
        <w:t>the</w:t>
      </w:r>
      <w:r w:rsidRPr="005423BA">
        <w:rPr>
          <w:rFonts w:eastAsia="Arial"/>
        </w:rPr>
        <w:t xml:space="preserve"> </w:t>
      </w:r>
      <w:r w:rsidRPr="005423BA">
        <w:t>vTPM</w:t>
      </w:r>
      <w:r w:rsidRPr="005423BA">
        <w:rPr>
          <w:rFonts w:eastAsia="Arial"/>
        </w:rPr>
        <w:t xml:space="preserve"> </w:t>
      </w:r>
      <w:r w:rsidRPr="005423BA">
        <w:t>each</w:t>
      </w:r>
      <w:r w:rsidRPr="005423BA">
        <w:rPr>
          <w:rFonts w:eastAsia="Arial"/>
        </w:rPr>
        <w:t xml:space="preserve"> </w:t>
      </w:r>
      <w:r w:rsidRPr="005423BA">
        <w:t>time</w:t>
      </w:r>
      <w:r w:rsidRPr="005423BA">
        <w:rPr>
          <w:rFonts w:eastAsia="Arial"/>
        </w:rPr>
        <w:t xml:space="preserve"> </w:t>
      </w:r>
      <w:r w:rsidRPr="005423BA">
        <w:t>it</w:t>
      </w:r>
      <w:r w:rsidRPr="005423BA">
        <w:rPr>
          <w:rFonts w:eastAsia="Arial"/>
        </w:rPr>
        <w:t xml:space="preserve"> </w:t>
      </w:r>
      <w:r w:rsidRPr="005423BA">
        <w:t>is</w:t>
      </w:r>
      <w:r w:rsidRPr="005423BA">
        <w:rPr>
          <w:rFonts w:eastAsia="Arial"/>
        </w:rPr>
        <w:t xml:space="preserve"> </w:t>
      </w:r>
      <w:r w:rsidRPr="005423BA">
        <w:t>used</w:t>
      </w:r>
      <w:r w:rsidRPr="005423BA">
        <w:rPr>
          <w:rFonts w:eastAsia="Arial"/>
        </w:rPr>
        <w:t xml:space="preserve">.  </w:t>
      </w:r>
      <w:r w:rsidRPr="005423BA">
        <w:t>This</w:t>
      </w:r>
      <w:r w:rsidRPr="005423BA">
        <w:rPr>
          <w:rFonts w:eastAsia="Arial"/>
        </w:rPr>
        <w:t xml:space="preserve"> </w:t>
      </w:r>
      <w:r w:rsidRPr="005423BA">
        <w:t>provides</w:t>
      </w:r>
      <w:r w:rsidRPr="005423BA">
        <w:rPr>
          <w:rFonts w:eastAsia="Arial"/>
        </w:rPr>
        <w:t xml:space="preserve"> </w:t>
      </w:r>
      <w:r w:rsidRPr="005423BA">
        <w:t>security</w:t>
      </w:r>
      <w:r w:rsidRPr="005423BA">
        <w:rPr>
          <w:rFonts w:eastAsia="Arial"/>
        </w:rPr>
        <w:t xml:space="preserve"> </w:t>
      </w:r>
      <w:r w:rsidRPr="005423BA">
        <w:t>through</w:t>
      </w:r>
      <w:r w:rsidRPr="005423BA">
        <w:rPr>
          <w:rFonts w:eastAsia="Arial"/>
        </w:rPr>
        <w:t xml:space="preserve"> </w:t>
      </w:r>
      <w:r w:rsidRPr="005423BA">
        <w:t>the</w:t>
      </w:r>
      <w:r w:rsidRPr="005423BA">
        <w:rPr>
          <w:rFonts w:eastAsia="Arial"/>
        </w:rPr>
        <w:t xml:space="preserve"> </w:t>
      </w:r>
      <w:r w:rsidRPr="005423BA">
        <w:t>key</w:t>
      </w:r>
      <w:r w:rsidRPr="005423BA">
        <w:rPr>
          <w:rFonts w:eastAsia="Arial"/>
        </w:rPr>
        <w:t xml:space="preserve"> </w:t>
      </w:r>
      <w:r w:rsidRPr="005423BA">
        <w:t>split</w:t>
      </w:r>
      <w:r w:rsidRPr="005423BA">
        <w:rPr>
          <w:rFonts w:eastAsia="Arial"/>
        </w:rPr>
        <w:t xml:space="preserve"> </w:t>
      </w:r>
      <w:r w:rsidRPr="005423BA">
        <w:t>during</w:t>
      </w:r>
      <w:r w:rsidRPr="005423BA">
        <w:rPr>
          <w:rFonts w:eastAsia="Arial"/>
        </w:rPr>
        <w:t xml:space="preserve"> </w:t>
      </w:r>
      <w:r w:rsidRPr="005423BA">
        <w:t>disuse</w:t>
      </w:r>
      <w:r w:rsidRPr="005423BA">
        <w:rPr>
          <w:rFonts w:eastAsia="Arial"/>
        </w:rPr>
        <w:t xml:space="preserve"> </w:t>
      </w:r>
      <w:r w:rsidRPr="005423BA">
        <w:t>of</w:t>
      </w:r>
      <w:r w:rsidRPr="005423BA">
        <w:rPr>
          <w:rFonts w:eastAsia="Arial"/>
        </w:rPr>
        <w:t xml:space="preserve"> </w:t>
      </w:r>
      <w:r w:rsidRPr="005423BA">
        <w:t>the</w:t>
      </w:r>
      <w:r w:rsidRPr="005423BA">
        <w:rPr>
          <w:rFonts w:eastAsia="Arial"/>
        </w:rPr>
        <w:t xml:space="preserve"> </w:t>
      </w:r>
      <w:r w:rsidRPr="005423BA">
        <w:t>key</w:t>
      </w:r>
      <w:r w:rsidRPr="005423BA">
        <w:rPr>
          <w:rFonts w:eastAsia="Arial"/>
        </w:rPr>
        <w:t xml:space="preserve"> </w:t>
      </w:r>
      <w:r w:rsidRPr="005423BA">
        <w:t>and</w:t>
      </w:r>
      <w:r w:rsidRPr="005423BA">
        <w:rPr>
          <w:rFonts w:eastAsia="Arial"/>
        </w:rPr>
        <w:t xml:space="preserve"> </w:t>
      </w:r>
      <w:r w:rsidRPr="005423BA">
        <w:t>security</w:t>
      </w:r>
      <w:r w:rsidRPr="005423BA">
        <w:rPr>
          <w:rFonts w:eastAsia="Arial"/>
        </w:rPr>
        <w:t xml:space="preserve"> </w:t>
      </w:r>
      <w:r w:rsidRPr="005423BA">
        <w:t>of</w:t>
      </w:r>
      <w:r w:rsidRPr="005423BA">
        <w:rPr>
          <w:rFonts w:eastAsia="Arial"/>
        </w:rPr>
        <w:t xml:space="preserve"> </w:t>
      </w:r>
      <w:r w:rsidRPr="005423BA">
        <w:t>the</w:t>
      </w:r>
      <w:r w:rsidRPr="005423BA">
        <w:rPr>
          <w:rFonts w:eastAsia="Arial"/>
        </w:rPr>
        <w:t xml:space="preserve"> </w:t>
      </w:r>
      <w:r w:rsidRPr="005423BA">
        <w:t>eAIK</w:t>
      </w:r>
      <w:r w:rsidRPr="005423BA">
        <w:rPr>
          <w:rFonts w:eastAsia="Arial"/>
        </w:rPr>
        <w:t xml:space="preserve"> </w:t>
      </w:r>
      <w:r w:rsidRPr="005423BA">
        <w:t>attested</w:t>
      </w:r>
      <w:r w:rsidRPr="005423BA">
        <w:rPr>
          <w:rFonts w:eastAsia="Arial"/>
        </w:rPr>
        <w:t xml:space="preserve"> </w:t>
      </w:r>
      <w:r w:rsidRPr="005423BA">
        <w:t>VMM</w:t>
      </w:r>
      <w:r w:rsidRPr="005423BA">
        <w:rPr>
          <w:rFonts w:eastAsia="Arial"/>
        </w:rPr>
        <w:t xml:space="preserve"> </w:t>
      </w:r>
      <w:r w:rsidRPr="005423BA">
        <w:t>during</w:t>
      </w:r>
      <w:r w:rsidRPr="005423BA">
        <w:rPr>
          <w:rFonts w:eastAsia="Arial"/>
        </w:rPr>
        <w:t xml:space="preserve"> </w:t>
      </w:r>
      <w:r w:rsidRPr="005423BA">
        <w:t>usage</w:t>
      </w:r>
      <w:r w:rsidRPr="005423BA">
        <w:rPr>
          <w:rFonts w:eastAsia="Arial"/>
        </w:rPr>
        <w:t xml:space="preserve"> </w:t>
      </w:r>
      <w:r w:rsidRPr="005423BA">
        <w:t>of</w:t>
      </w:r>
      <w:r w:rsidRPr="005423BA">
        <w:rPr>
          <w:rFonts w:eastAsia="Arial"/>
        </w:rPr>
        <w:t xml:space="preserve"> </w:t>
      </w:r>
      <w:r w:rsidRPr="005423BA">
        <w:t>the</w:t>
      </w:r>
      <w:r w:rsidRPr="005423BA">
        <w:rPr>
          <w:rFonts w:eastAsia="Arial"/>
        </w:rPr>
        <w:t xml:space="preserve"> </w:t>
      </w:r>
      <w:r w:rsidRPr="005423BA">
        <w:t>keys</w:t>
      </w:r>
      <w:r w:rsidRPr="005423BA">
        <w:rPr>
          <w:rFonts w:eastAsia="Arial"/>
        </w:rPr>
        <w:t xml:space="preserve">.  </w:t>
      </w:r>
      <w:r w:rsidRPr="005423BA">
        <w:t>Of</w:t>
      </w:r>
      <w:r w:rsidRPr="005423BA">
        <w:rPr>
          <w:rFonts w:eastAsia="Arial"/>
        </w:rPr>
        <w:t xml:space="preserve"> </w:t>
      </w:r>
      <w:r w:rsidRPr="005423BA">
        <w:t>course</w:t>
      </w:r>
      <w:r w:rsidRPr="005423BA">
        <w:rPr>
          <w:rFonts w:eastAsia="Arial"/>
        </w:rPr>
        <w:t xml:space="preserve"> </w:t>
      </w:r>
      <w:r w:rsidRPr="005423BA">
        <w:t>this</w:t>
      </w:r>
      <w:r w:rsidRPr="005423BA">
        <w:rPr>
          <w:rFonts w:eastAsia="Arial"/>
        </w:rPr>
        <w:t xml:space="preserve"> </w:t>
      </w:r>
      <w:r w:rsidRPr="005423BA">
        <w:t>begs</w:t>
      </w:r>
      <w:r w:rsidRPr="005423BA">
        <w:rPr>
          <w:rFonts w:eastAsia="Arial"/>
        </w:rPr>
        <w:t xml:space="preserve"> </w:t>
      </w:r>
      <w:r w:rsidRPr="005423BA">
        <w:t>the</w:t>
      </w:r>
      <w:r w:rsidRPr="005423BA">
        <w:rPr>
          <w:rFonts w:eastAsia="Arial"/>
        </w:rPr>
        <w:t xml:space="preserve"> </w:t>
      </w:r>
      <w:r w:rsidRPr="005423BA">
        <w:t>question</w:t>
      </w:r>
      <w:r w:rsidRPr="005423BA">
        <w:rPr>
          <w:rFonts w:eastAsia="Arial"/>
        </w:rPr>
        <w:t xml:space="preserve"> </w:t>
      </w:r>
      <w:r w:rsidRPr="005423BA">
        <w:t>to</w:t>
      </w:r>
      <w:r w:rsidRPr="005423BA">
        <w:rPr>
          <w:rFonts w:eastAsia="Arial"/>
        </w:rPr>
        <w:t xml:space="preserve"> </w:t>
      </w:r>
      <w:r w:rsidRPr="005423BA">
        <w:t>some</w:t>
      </w:r>
      <w:r w:rsidRPr="005423BA">
        <w:rPr>
          <w:rFonts w:eastAsia="Arial"/>
        </w:rPr>
        <w:t xml:space="preserve"> </w:t>
      </w:r>
      <w:r w:rsidRPr="005423BA">
        <w:t>degree</w:t>
      </w:r>
      <w:r w:rsidRPr="005423BA">
        <w:rPr>
          <w:rFonts w:eastAsia="Arial"/>
        </w:rPr>
        <w:t xml:space="preserve"> – </w:t>
      </w:r>
      <w:r w:rsidRPr="005423BA">
        <w:t>where</w:t>
      </w:r>
      <w:r w:rsidRPr="005423BA">
        <w:rPr>
          <w:rFonts w:eastAsia="Arial"/>
        </w:rPr>
        <w:t xml:space="preserve"> </w:t>
      </w:r>
      <w:r w:rsidRPr="005423BA">
        <w:t>was</w:t>
      </w:r>
      <w:r w:rsidRPr="005423BA">
        <w:rPr>
          <w:rFonts w:eastAsia="Arial"/>
        </w:rPr>
        <w:t xml:space="preserve"> </w:t>
      </w:r>
      <w:r w:rsidRPr="005423BA">
        <w:t>the</w:t>
      </w:r>
      <w:r w:rsidRPr="005423BA">
        <w:rPr>
          <w:rFonts w:eastAsia="Arial"/>
        </w:rPr>
        <w:t xml:space="preserve"> </w:t>
      </w:r>
      <w:r w:rsidRPr="005423BA">
        <w:t>key</w:t>
      </w:r>
      <w:r w:rsidRPr="005423BA">
        <w:rPr>
          <w:rFonts w:eastAsia="Arial"/>
        </w:rPr>
        <w:t xml:space="preserve"> </w:t>
      </w:r>
      <w:r w:rsidRPr="005423BA">
        <w:t>stored</w:t>
      </w:r>
      <w:r w:rsidRPr="005423BA">
        <w:rPr>
          <w:rFonts w:eastAsia="Arial"/>
        </w:rPr>
        <w:t xml:space="preserve"> </w:t>
      </w:r>
      <w:r w:rsidRPr="005423BA">
        <w:t>that</w:t>
      </w:r>
      <w:r w:rsidRPr="005423BA">
        <w:rPr>
          <w:rFonts w:eastAsia="Arial"/>
        </w:rPr>
        <w:t xml:space="preserve"> </w:t>
      </w:r>
      <w:r w:rsidRPr="005423BA">
        <w:t>is</w:t>
      </w:r>
      <w:r w:rsidRPr="005423BA">
        <w:rPr>
          <w:rFonts w:eastAsia="Arial"/>
        </w:rPr>
        <w:t xml:space="preserve"> </w:t>
      </w:r>
      <w:r w:rsidRPr="005423BA">
        <w:t>used</w:t>
      </w:r>
      <w:r w:rsidRPr="005423BA">
        <w:rPr>
          <w:rFonts w:eastAsia="Arial"/>
        </w:rPr>
        <w:t xml:space="preserve"> </w:t>
      </w:r>
      <w:r w:rsidRPr="005423BA">
        <w:t>to</w:t>
      </w:r>
      <w:r w:rsidRPr="005423BA">
        <w:rPr>
          <w:rFonts w:eastAsia="Arial"/>
        </w:rPr>
        <w:t xml:space="preserve"> </w:t>
      </w:r>
      <w:r w:rsidRPr="005423BA">
        <w:t>decrypt</w:t>
      </w:r>
      <w:r w:rsidRPr="005423BA">
        <w:rPr>
          <w:rFonts w:eastAsia="Arial"/>
        </w:rPr>
        <w:t xml:space="preserve"> </w:t>
      </w:r>
      <w:r w:rsidRPr="005423BA">
        <w:t>the</w:t>
      </w:r>
      <w:r w:rsidRPr="005423BA">
        <w:rPr>
          <w:rFonts w:eastAsia="Arial"/>
        </w:rPr>
        <w:t xml:space="preserve"> </w:t>
      </w:r>
      <w:r w:rsidRPr="005423BA">
        <w:t>intermediate</w:t>
      </w:r>
      <w:r w:rsidRPr="005423BA">
        <w:rPr>
          <w:rFonts w:eastAsia="Arial"/>
        </w:rPr>
        <w:t xml:space="preserve"> </w:t>
      </w:r>
      <w:r w:rsidRPr="005423BA">
        <w:t>key</w:t>
      </w:r>
      <w:r w:rsidRPr="005423BA">
        <w:rPr>
          <w:rFonts w:eastAsia="Arial"/>
        </w:rPr>
        <w:t xml:space="preserve">? </w:t>
      </w:r>
      <w:r w:rsidRPr="005423BA">
        <w:t>But</w:t>
      </w:r>
      <w:r w:rsidRPr="005423BA">
        <w:rPr>
          <w:rFonts w:eastAsia="Arial"/>
        </w:rPr>
        <w:t xml:space="preserve"> </w:t>
      </w:r>
      <w:r w:rsidRPr="005423BA">
        <w:t>if</w:t>
      </w:r>
      <w:r w:rsidRPr="005423BA">
        <w:rPr>
          <w:rFonts w:eastAsia="Arial"/>
        </w:rPr>
        <w:t xml:space="preserve"> </w:t>
      </w:r>
      <w:r w:rsidRPr="005423BA">
        <w:t>the</w:t>
      </w:r>
      <w:r w:rsidRPr="005423BA">
        <w:rPr>
          <w:rFonts w:eastAsia="Arial"/>
        </w:rPr>
        <w:t xml:space="preserve"> </w:t>
      </w:r>
      <w:r w:rsidRPr="005423BA">
        <w:t>VM</w:t>
      </w:r>
      <w:r w:rsidRPr="005423BA">
        <w:rPr>
          <w:rFonts w:eastAsia="Arial"/>
        </w:rPr>
        <w:t xml:space="preserve"> </w:t>
      </w:r>
      <w:r w:rsidRPr="005423BA">
        <w:t>being</w:t>
      </w:r>
      <w:r w:rsidRPr="005423BA">
        <w:rPr>
          <w:rFonts w:eastAsia="Arial"/>
        </w:rPr>
        <w:t xml:space="preserve"> </w:t>
      </w:r>
      <w:r w:rsidRPr="005423BA">
        <w:t>used</w:t>
      </w:r>
      <w:r w:rsidRPr="005423BA">
        <w:rPr>
          <w:rFonts w:eastAsia="Arial"/>
        </w:rPr>
        <w:t xml:space="preserve"> </w:t>
      </w:r>
      <w:r w:rsidRPr="005423BA">
        <w:t>is</w:t>
      </w:r>
      <w:r w:rsidRPr="005423BA">
        <w:rPr>
          <w:rFonts w:eastAsia="Arial"/>
        </w:rPr>
        <w:t xml:space="preserve"> </w:t>
      </w:r>
      <w:r w:rsidRPr="005423BA">
        <w:t>remote</w:t>
      </w:r>
      <w:r w:rsidRPr="005423BA">
        <w:rPr>
          <w:rFonts w:eastAsia="Arial"/>
        </w:rPr>
        <w:t xml:space="preserve">, </w:t>
      </w:r>
      <w:r w:rsidRPr="005423BA">
        <w:t>then</w:t>
      </w:r>
      <w:r w:rsidRPr="005423BA">
        <w:rPr>
          <w:rFonts w:eastAsia="Arial"/>
        </w:rPr>
        <w:t xml:space="preserve"> </w:t>
      </w:r>
      <w:r w:rsidRPr="005423BA">
        <w:t>the</w:t>
      </w:r>
      <w:r w:rsidRPr="005423BA">
        <w:rPr>
          <w:rFonts w:eastAsia="Arial"/>
        </w:rPr>
        <w:t xml:space="preserve"> </w:t>
      </w:r>
      <w:r w:rsidRPr="005423BA">
        <w:t>local</w:t>
      </w:r>
      <w:r w:rsidRPr="005423BA">
        <w:rPr>
          <w:rFonts w:eastAsia="Arial"/>
        </w:rPr>
        <w:t xml:space="preserve"> </w:t>
      </w:r>
      <w:r w:rsidRPr="005423BA">
        <w:t>computer</w:t>
      </w:r>
      <w:r w:rsidRPr="005423BA">
        <w:rPr>
          <w:rFonts w:eastAsia="Arial"/>
        </w:rPr>
        <w:t xml:space="preserve"> </w:t>
      </w:r>
      <w:r w:rsidRPr="005423BA">
        <w:t>may</w:t>
      </w:r>
      <w:r w:rsidRPr="005423BA">
        <w:rPr>
          <w:rFonts w:eastAsia="Arial"/>
        </w:rPr>
        <w:t xml:space="preserve"> </w:t>
      </w:r>
      <w:r w:rsidRPr="005423BA">
        <w:t>have</w:t>
      </w:r>
      <w:r w:rsidRPr="005423BA">
        <w:rPr>
          <w:rFonts w:eastAsia="Arial"/>
        </w:rPr>
        <w:t xml:space="preserve"> </w:t>
      </w:r>
      <w:r w:rsidRPr="005423BA">
        <w:t>the</w:t>
      </w:r>
      <w:r w:rsidRPr="005423BA">
        <w:rPr>
          <w:rFonts w:eastAsia="Arial"/>
        </w:rPr>
        <w:t xml:space="preserve"> </w:t>
      </w:r>
      <w:r w:rsidRPr="005423BA">
        <w:t>answer</w:t>
      </w:r>
      <w:r w:rsidRPr="005423BA">
        <w:rPr>
          <w:rFonts w:eastAsia="Arial"/>
        </w:rPr>
        <w:t xml:space="preserve"> </w:t>
      </w:r>
      <w:r w:rsidRPr="005423BA">
        <w:t>to</w:t>
      </w:r>
      <w:r w:rsidRPr="005423BA">
        <w:rPr>
          <w:rFonts w:eastAsia="Arial"/>
        </w:rPr>
        <w:t xml:space="preserve"> </w:t>
      </w:r>
      <w:r w:rsidRPr="005423BA">
        <w:t>that</w:t>
      </w:r>
      <w:r w:rsidRPr="005423BA">
        <w:rPr>
          <w:rFonts w:eastAsia="Arial"/>
        </w:rPr>
        <w:t>.</w:t>
      </w:r>
      <w:commentRangeEnd w:id="1940"/>
      <w:r w:rsidR="0029397B">
        <w:rPr>
          <w:rStyle w:val="CommentReference"/>
        </w:rPr>
        <w:commentReference w:id="1940"/>
      </w:r>
    </w:p>
    <w:p w14:paraId="1BE461E6" w14:textId="77777777" w:rsidR="007C472D" w:rsidRDefault="007C472D">
      <w:pPr>
        <w:pStyle w:val="BodyText"/>
        <w:rPr>
          <w:rFonts w:eastAsia="Arial"/>
        </w:rPr>
      </w:pPr>
    </w:p>
    <w:p w14:paraId="238C7DFD" w14:textId="77777777" w:rsidR="007C472D" w:rsidRDefault="007C472D" w:rsidP="003E3396">
      <w:pPr>
        <w:pStyle w:val="Heading3"/>
      </w:pPr>
      <w:r w:rsidDel="00985386">
        <w:t xml:space="preserve"> </w:t>
      </w:r>
      <w:bookmarkStart w:id="1941" w:name="_Toc233785414"/>
      <w:r w:rsidR="003E3396">
        <w:t>Privacy and Deep Attestation (informative)</w:t>
      </w:r>
      <w:bookmarkEnd w:id="1941"/>
    </w:p>
    <w:p w14:paraId="5FCA06AF" w14:textId="016E1BDE" w:rsidR="00564E0B" w:rsidRPr="003465DD" w:rsidRDefault="00F21C4E" w:rsidP="00331394">
      <w:pPr>
        <w:shd w:val="clear" w:color="auto" w:fill="E6E6E6"/>
        <w:spacing w:line="240" w:lineRule="auto"/>
        <w:rPr>
          <w:rFonts w:ascii="Arial" w:hAnsi="Arial"/>
          <w:sz w:val="20"/>
          <w:szCs w:val="20"/>
        </w:rPr>
      </w:pPr>
      <w:r w:rsidRPr="003465DD">
        <w:rPr>
          <w:rFonts w:ascii="Arial" w:hAnsi="Arial"/>
          <w:sz w:val="20"/>
          <w:szCs w:val="20"/>
        </w:rPr>
        <w:t>One of the big challenges of deep attestation is privacy</w:t>
      </w:r>
      <w:r w:rsidR="00D8561D" w:rsidRPr="003465DD">
        <w:rPr>
          <w:rFonts w:ascii="Arial" w:hAnsi="Arial"/>
          <w:sz w:val="20"/>
          <w:szCs w:val="20"/>
        </w:rPr>
        <w:t xml:space="preserve">; not just the protection of personal data, </w:t>
      </w:r>
      <w:proofErr w:type="gramStart"/>
      <w:r w:rsidR="00D8561D" w:rsidRPr="003465DD">
        <w:rPr>
          <w:rFonts w:ascii="Arial" w:hAnsi="Arial"/>
          <w:sz w:val="20"/>
          <w:szCs w:val="20"/>
        </w:rPr>
        <w:t>but</w:t>
      </w:r>
      <w:proofErr w:type="gramEnd"/>
      <w:r w:rsidR="00D8561D" w:rsidRPr="003465DD">
        <w:rPr>
          <w:rFonts w:ascii="Arial" w:hAnsi="Arial"/>
          <w:sz w:val="20"/>
          <w:szCs w:val="20"/>
        </w:rPr>
        <w:t xml:space="preserve"> the prevention of accidental leakage of information to unauthorized parties in enterprise contexts as well. Whenever multiple </w:t>
      </w:r>
      <w:ins w:id="1942" w:author="Ariel Segall" w:date="2013-10-08T13:41:00Z">
        <w:r w:rsidR="0029397B">
          <w:rPr>
            <w:rFonts w:ascii="Arial" w:hAnsi="Arial"/>
            <w:sz w:val="20"/>
            <w:szCs w:val="20"/>
          </w:rPr>
          <w:t>v</w:t>
        </w:r>
      </w:ins>
      <w:r w:rsidR="00D8561D" w:rsidRPr="003465DD">
        <w:rPr>
          <w:rFonts w:ascii="Arial" w:hAnsi="Arial"/>
          <w:sz w:val="20"/>
          <w:szCs w:val="20"/>
        </w:rPr>
        <w:t xml:space="preserve">Platforms are in use for distinct purposes, there is the possibility that the system owner may not wish all of those purposes to be visible to all communications partners. For example, if one </w:t>
      </w:r>
      <w:ins w:id="1943" w:author="Ariel Segall" w:date="2013-07-30T18:39:00Z">
        <w:r w:rsidR="00B1186C">
          <w:rPr>
            <w:rFonts w:ascii="Arial" w:hAnsi="Arial"/>
            <w:sz w:val="20"/>
            <w:szCs w:val="20"/>
          </w:rPr>
          <w:t xml:space="preserve">vPlatform </w:t>
        </w:r>
      </w:ins>
      <w:r w:rsidR="00D8561D" w:rsidRPr="003465DD">
        <w:rPr>
          <w:rFonts w:ascii="Arial" w:hAnsi="Arial"/>
          <w:sz w:val="20"/>
          <w:szCs w:val="20"/>
        </w:rPr>
        <w:t xml:space="preserve">is a low-security sandbox for running untrusted programs, providing information about which banking software is in use in a higher-security </w:t>
      </w:r>
      <w:ins w:id="1944" w:author="Ariel Segall" w:date="2013-07-30T18:40:00Z">
        <w:r w:rsidR="00B1186C">
          <w:rPr>
            <w:rFonts w:ascii="Arial" w:hAnsi="Arial"/>
            <w:sz w:val="20"/>
            <w:szCs w:val="20"/>
          </w:rPr>
          <w:t xml:space="preserve">vPlatform </w:t>
        </w:r>
      </w:ins>
      <w:r w:rsidR="00D8561D" w:rsidRPr="003465DD">
        <w:rPr>
          <w:rFonts w:ascii="Arial" w:hAnsi="Arial"/>
          <w:sz w:val="20"/>
          <w:szCs w:val="20"/>
        </w:rPr>
        <w:t xml:space="preserve">is often undesirable, as it could open the user up to phishing or hacking attacks. Similarly, in an enterprise Bring Your Own Device context, identifying the enterprise </w:t>
      </w:r>
      <w:ins w:id="1945" w:author="Ariel Segall" w:date="2013-07-30T18:40:00Z">
        <w:r w:rsidR="00B1186C">
          <w:rPr>
            <w:rFonts w:ascii="Arial" w:hAnsi="Arial"/>
            <w:sz w:val="20"/>
            <w:szCs w:val="20"/>
          </w:rPr>
          <w:t xml:space="preserve">vPlatform </w:t>
        </w:r>
      </w:ins>
      <w:r w:rsidR="00D8561D" w:rsidRPr="003465DD">
        <w:rPr>
          <w:rFonts w:ascii="Arial" w:hAnsi="Arial"/>
          <w:sz w:val="20"/>
          <w:szCs w:val="20"/>
        </w:rPr>
        <w:t xml:space="preserve">could let an attacker find employees of a particular enterprise to target. </w:t>
      </w:r>
    </w:p>
    <w:p w14:paraId="646F551E" w14:textId="7AE01D3B" w:rsidR="00D8561D" w:rsidRPr="003465DD" w:rsidRDefault="00D8561D" w:rsidP="00331394">
      <w:pPr>
        <w:shd w:val="clear" w:color="auto" w:fill="E6E6E6"/>
        <w:spacing w:line="240" w:lineRule="auto"/>
        <w:rPr>
          <w:rFonts w:ascii="Arial" w:hAnsi="Arial"/>
          <w:sz w:val="20"/>
          <w:szCs w:val="20"/>
        </w:rPr>
      </w:pPr>
      <w:r w:rsidRPr="003465DD">
        <w:rPr>
          <w:rFonts w:ascii="Arial" w:hAnsi="Arial"/>
          <w:sz w:val="20"/>
          <w:szCs w:val="20"/>
        </w:rPr>
        <w:t>This kind of cross-</w:t>
      </w:r>
      <w:ins w:id="1946" w:author="Ariel Segall" w:date="2013-07-30T18:40:00Z">
        <w:r w:rsidR="00B1186C">
          <w:rPr>
            <w:rFonts w:ascii="Arial" w:hAnsi="Arial"/>
            <w:sz w:val="20"/>
            <w:szCs w:val="20"/>
          </w:rPr>
          <w:t xml:space="preserve">vPlatform </w:t>
        </w:r>
      </w:ins>
      <w:r w:rsidRPr="003465DD">
        <w:rPr>
          <w:rFonts w:ascii="Arial" w:hAnsi="Arial"/>
          <w:sz w:val="20"/>
          <w:szCs w:val="20"/>
        </w:rPr>
        <w:t xml:space="preserve">information leakage is even more critical when dealing with platforms that have multiple users; not only cloud servers, which we don’t address in this specification, </w:t>
      </w:r>
      <w:proofErr w:type="gramStart"/>
      <w:r w:rsidRPr="003465DD">
        <w:rPr>
          <w:rFonts w:ascii="Arial" w:hAnsi="Arial"/>
          <w:sz w:val="20"/>
          <w:szCs w:val="20"/>
        </w:rPr>
        <w:t>but</w:t>
      </w:r>
      <w:proofErr w:type="gramEnd"/>
      <w:r w:rsidRPr="003465DD">
        <w:rPr>
          <w:rFonts w:ascii="Arial" w:hAnsi="Arial"/>
          <w:sz w:val="20"/>
          <w:szCs w:val="20"/>
        </w:rPr>
        <w:t xml:space="preserve"> low-level servers that may provide services to several people at once. In this case, we may wish to prevent not only external communications partners </w:t>
      </w:r>
      <w:proofErr w:type="gramStart"/>
      <w:r w:rsidRPr="003465DD">
        <w:rPr>
          <w:rFonts w:ascii="Arial" w:hAnsi="Arial"/>
          <w:sz w:val="20"/>
          <w:szCs w:val="20"/>
        </w:rPr>
        <w:t>but</w:t>
      </w:r>
      <w:proofErr w:type="gramEnd"/>
      <w:r w:rsidRPr="003465DD">
        <w:rPr>
          <w:rFonts w:ascii="Arial" w:hAnsi="Arial"/>
          <w:sz w:val="20"/>
          <w:szCs w:val="20"/>
        </w:rPr>
        <w:t xml:space="preserve"> </w:t>
      </w:r>
      <w:ins w:id="1947" w:author="Ariel Segall" w:date="2013-10-02T13:20:00Z">
        <w:r w:rsidR="007E5726">
          <w:rPr>
            <w:rFonts w:ascii="Arial" w:hAnsi="Arial"/>
            <w:sz w:val="20"/>
            <w:szCs w:val="20"/>
          </w:rPr>
          <w:t>VPlatforms</w:t>
        </w:r>
      </w:ins>
      <w:r w:rsidRPr="003465DD">
        <w:rPr>
          <w:rFonts w:ascii="Arial" w:hAnsi="Arial"/>
          <w:sz w:val="20"/>
          <w:szCs w:val="20"/>
        </w:rPr>
        <w:t xml:space="preserve"> on the server itself from retrieving information about other running </w:t>
      </w:r>
      <w:ins w:id="1948" w:author="Ariel Segall" w:date="2013-10-02T13:20:00Z">
        <w:r w:rsidR="007E5726">
          <w:rPr>
            <w:rFonts w:ascii="Arial" w:hAnsi="Arial"/>
            <w:sz w:val="20"/>
            <w:szCs w:val="20"/>
          </w:rPr>
          <w:t>VPlatforms</w:t>
        </w:r>
      </w:ins>
      <w:r w:rsidRPr="003465DD">
        <w:rPr>
          <w:rFonts w:ascii="Arial" w:hAnsi="Arial"/>
          <w:sz w:val="20"/>
          <w:szCs w:val="20"/>
        </w:rPr>
        <w:t xml:space="preserve">. </w:t>
      </w:r>
    </w:p>
    <w:p w14:paraId="1E214F2B" w14:textId="61D89AD4" w:rsidR="00D8561D" w:rsidRPr="003465DD" w:rsidRDefault="00D8561D" w:rsidP="00331394">
      <w:pPr>
        <w:shd w:val="clear" w:color="auto" w:fill="E6E6E6"/>
        <w:spacing w:line="240" w:lineRule="auto"/>
        <w:rPr>
          <w:rFonts w:ascii="Arial" w:hAnsi="Arial"/>
          <w:sz w:val="20"/>
          <w:szCs w:val="20"/>
        </w:rPr>
      </w:pPr>
      <w:r w:rsidRPr="003465DD">
        <w:rPr>
          <w:rFonts w:ascii="Arial" w:hAnsi="Arial"/>
          <w:sz w:val="20"/>
          <w:szCs w:val="20"/>
        </w:rPr>
        <w:t xml:space="preserve">On the flip side, however, we sometimes need to provide information about other </w:t>
      </w:r>
      <w:ins w:id="1949" w:author="Ariel Segall" w:date="2013-10-02T13:20:00Z">
        <w:r w:rsidR="007E5726">
          <w:rPr>
            <w:rFonts w:ascii="Arial" w:hAnsi="Arial"/>
            <w:sz w:val="20"/>
            <w:szCs w:val="20"/>
          </w:rPr>
          <w:t>VPlatforms</w:t>
        </w:r>
      </w:ins>
      <w:r w:rsidRPr="003465DD">
        <w:rPr>
          <w:rFonts w:ascii="Arial" w:hAnsi="Arial"/>
          <w:sz w:val="20"/>
          <w:szCs w:val="20"/>
        </w:rPr>
        <w:t xml:space="preserve"> and the underlying platform. If the system has helper </w:t>
      </w:r>
      <w:ins w:id="1950" w:author="Ariel Segall" w:date="2013-10-02T13:20:00Z">
        <w:r w:rsidR="007E5726">
          <w:rPr>
            <w:rFonts w:ascii="Arial" w:hAnsi="Arial"/>
            <w:sz w:val="20"/>
            <w:szCs w:val="20"/>
          </w:rPr>
          <w:t>VPlatforms</w:t>
        </w:r>
      </w:ins>
      <w:r w:rsidRPr="003465DD">
        <w:rPr>
          <w:rFonts w:ascii="Arial" w:hAnsi="Arial"/>
          <w:sz w:val="20"/>
          <w:szCs w:val="20"/>
        </w:rPr>
        <w:t xml:space="preserve"> providing services such as networking </w:t>
      </w:r>
      <w:r w:rsidRPr="003465DD">
        <w:rPr>
          <w:rFonts w:ascii="Arial" w:hAnsi="Arial"/>
          <w:sz w:val="20"/>
          <w:szCs w:val="20"/>
        </w:rPr>
        <w:lastRenderedPageBreak/>
        <w:t xml:space="preserve">to all </w:t>
      </w:r>
      <w:ins w:id="1951" w:author="Ariel Segall" w:date="2013-10-02T13:20:00Z">
        <w:r w:rsidR="007E5726">
          <w:rPr>
            <w:rFonts w:ascii="Arial" w:hAnsi="Arial"/>
            <w:sz w:val="20"/>
            <w:szCs w:val="20"/>
          </w:rPr>
          <w:t>VPlatforms</w:t>
        </w:r>
      </w:ins>
      <w:r w:rsidRPr="003465DD">
        <w:rPr>
          <w:rFonts w:ascii="Arial" w:hAnsi="Arial"/>
          <w:sz w:val="20"/>
          <w:szCs w:val="20"/>
        </w:rPr>
        <w:t xml:space="preserve">, then each </w:t>
      </w:r>
      <w:ins w:id="1952" w:author="Ariel Segall" w:date="2013-07-30T18:40:00Z">
        <w:r w:rsidR="00B1186C">
          <w:rPr>
            <w:rFonts w:ascii="Arial" w:hAnsi="Arial"/>
            <w:sz w:val="20"/>
            <w:szCs w:val="20"/>
          </w:rPr>
          <w:t xml:space="preserve">vPlatform </w:t>
        </w:r>
      </w:ins>
      <w:r w:rsidRPr="003465DD">
        <w:rPr>
          <w:rFonts w:ascii="Arial" w:hAnsi="Arial"/>
          <w:sz w:val="20"/>
          <w:szCs w:val="20"/>
        </w:rPr>
        <w:t xml:space="preserve">has a good reason to want to verify or prove the proper operating of the networking </w:t>
      </w:r>
      <w:ins w:id="1953" w:author="Ariel Segall" w:date="2013-10-02T13:20:00Z">
        <w:r w:rsidR="007E5726">
          <w:rPr>
            <w:rFonts w:ascii="Arial" w:hAnsi="Arial"/>
            <w:sz w:val="20"/>
            <w:szCs w:val="20"/>
          </w:rPr>
          <w:t>vPlatform</w:t>
        </w:r>
      </w:ins>
      <w:r w:rsidRPr="003465DD">
        <w:rPr>
          <w:rFonts w:ascii="Arial" w:hAnsi="Arial"/>
          <w:sz w:val="20"/>
          <w:szCs w:val="20"/>
        </w:rPr>
        <w:t xml:space="preserve">. And the existence of side-channel information leakage attacks between VMs in cloud servers means that in high-security scenarios, we may want highly trusted </w:t>
      </w:r>
      <w:ins w:id="1954" w:author="Ariel Segall" w:date="2013-10-02T13:20:00Z">
        <w:r w:rsidR="007E5726">
          <w:rPr>
            <w:rFonts w:ascii="Arial" w:hAnsi="Arial"/>
            <w:sz w:val="20"/>
            <w:szCs w:val="20"/>
          </w:rPr>
          <w:t>VPlatforms</w:t>
        </w:r>
      </w:ins>
      <w:r w:rsidRPr="003465DD">
        <w:rPr>
          <w:rFonts w:ascii="Arial" w:hAnsi="Arial"/>
          <w:sz w:val="20"/>
          <w:szCs w:val="20"/>
        </w:rPr>
        <w:t xml:space="preserve"> or appraisers to be able to verify all software running on the machine regardless of which </w:t>
      </w:r>
      <w:ins w:id="1955" w:author="Ariel Segall" w:date="2013-07-30T18:40:00Z">
        <w:r w:rsidR="00B1186C">
          <w:rPr>
            <w:rFonts w:ascii="Arial" w:hAnsi="Arial"/>
            <w:sz w:val="20"/>
            <w:szCs w:val="20"/>
          </w:rPr>
          <w:t xml:space="preserve">vPlatform </w:t>
        </w:r>
      </w:ins>
      <w:r w:rsidRPr="003465DD">
        <w:rPr>
          <w:rFonts w:ascii="Arial" w:hAnsi="Arial"/>
          <w:sz w:val="20"/>
          <w:szCs w:val="20"/>
        </w:rPr>
        <w:t>it operates in.</w:t>
      </w:r>
    </w:p>
    <w:p w14:paraId="7EE6F457" w14:textId="77777777" w:rsidR="00D8561D" w:rsidRPr="003465DD" w:rsidRDefault="00D8561D" w:rsidP="00331394">
      <w:pPr>
        <w:shd w:val="clear" w:color="auto" w:fill="E6E6E6"/>
        <w:spacing w:line="240" w:lineRule="auto"/>
        <w:rPr>
          <w:rFonts w:ascii="Arial" w:hAnsi="Arial"/>
          <w:sz w:val="20"/>
          <w:szCs w:val="20"/>
        </w:rPr>
      </w:pPr>
      <w:r w:rsidRPr="003465DD">
        <w:rPr>
          <w:rFonts w:ascii="Arial" w:hAnsi="Arial"/>
          <w:sz w:val="20"/>
          <w:szCs w:val="20"/>
        </w:rPr>
        <w:t xml:space="preserve">Deep attestation </w:t>
      </w:r>
      <w:r w:rsidR="00C604CC" w:rsidRPr="003465DD">
        <w:rPr>
          <w:rFonts w:ascii="Arial" w:hAnsi="Arial"/>
          <w:sz w:val="20"/>
          <w:szCs w:val="20"/>
        </w:rPr>
        <w:t xml:space="preserve">protocols are always going to be balancing between providing useful information and protecting privacy. Even the simplest of deep attestation protocols, associating a pTPM’s state with a vTPM, provides information about which software the physical platform is running, and the physical platform’s identity. </w:t>
      </w:r>
      <w:r w:rsidR="00DE3CBF" w:rsidRPr="003465DD">
        <w:rPr>
          <w:rFonts w:ascii="Arial" w:hAnsi="Arial"/>
          <w:sz w:val="20"/>
          <w:szCs w:val="20"/>
        </w:rPr>
        <w:t>This is why in many use cases, deep attestation protocols will want to have privacy-protection capabilities built in. For example,</w:t>
      </w:r>
      <w:r w:rsidR="00613B0C" w:rsidRPr="003465DD">
        <w:rPr>
          <w:rFonts w:ascii="Arial" w:hAnsi="Arial"/>
          <w:sz w:val="20"/>
          <w:szCs w:val="20"/>
        </w:rPr>
        <w:t xml:space="preserve"> a deep attestation protocol could require the appraiser to prove their identity before the protocol is executed; the local software would then evaluate that identity against a list of approved parties before proceeding. A more complex protocol could perform an active negotiation, in which </w:t>
      </w:r>
      <w:proofErr w:type="gramStart"/>
      <w:r w:rsidR="00613B0C" w:rsidRPr="003465DD">
        <w:rPr>
          <w:rFonts w:ascii="Arial" w:hAnsi="Arial"/>
          <w:sz w:val="20"/>
          <w:szCs w:val="20"/>
        </w:rPr>
        <w:t>an appraiser</w:t>
      </w:r>
      <w:proofErr w:type="gramEnd"/>
      <w:r w:rsidR="00613B0C" w:rsidRPr="003465DD">
        <w:rPr>
          <w:rFonts w:ascii="Arial" w:hAnsi="Arial"/>
          <w:sz w:val="20"/>
          <w:szCs w:val="20"/>
        </w:rPr>
        <w:t xml:space="preserve"> requests specific information about the system, and the system decides whether the appraiser should have access to some, all, or none of that information before responding.</w:t>
      </w:r>
    </w:p>
    <w:p w14:paraId="7D38B7FF" w14:textId="227CE3F9" w:rsidR="006720E1" w:rsidRDefault="006D1B4A" w:rsidP="00331394">
      <w:pPr>
        <w:shd w:val="clear" w:color="auto" w:fill="E6E6E6"/>
        <w:spacing w:line="240" w:lineRule="auto"/>
        <w:rPr>
          <w:ins w:id="1956" w:author="Ariel Segall" w:date="2013-07-26T12:03:00Z"/>
          <w:rFonts w:ascii="Arial" w:hAnsi="Arial"/>
          <w:sz w:val="20"/>
          <w:szCs w:val="20"/>
        </w:rPr>
      </w:pPr>
      <w:r w:rsidRPr="003465DD">
        <w:rPr>
          <w:rFonts w:ascii="Arial" w:hAnsi="Arial"/>
          <w:sz w:val="20"/>
          <w:szCs w:val="20"/>
        </w:rPr>
        <w:t>In this specification, we are deliberately vague about how these concerns should be handled, since they will vary dramatically with use case. However, they are important to consider before implementing your deep attestation mechanism, since insufficient privacy protection can actually be a major security risk, while overly restrictive privacy protection can result in a system no one is willing to trust.</w:t>
      </w:r>
    </w:p>
    <w:p w14:paraId="2C429B74" w14:textId="77777777" w:rsidR="006720E1" w:rsidRDefault="006720E1">
      <w:pPr>
        <w:spacing w:after="0" w:line="240" w:lineRule="auto"/>
        <w:rPr>
          <w:ins w:id="1957" w:author="Ariel Segall" w:date="2013-07-26T12:03:00Z"/>
          <w:rFonts w:ascii="Arial" w:hAnsi="Arial"/>
          <w:sz w:val="20"/>
          <w:szCs w:val="20"/>
        </w:rPr>
      </w:pPr>
      <w:ins w:id="1958" w:author="Ariel Segall" w:date="2013-07-26T12:03:00Z">
        <w:r>
          <w:rPr>
            <w:rFonts w:ascii="Arial" w:hAnsi="Arial"/>
            <w:sz w:val="20"/>
            <w:szCs w:val="20"/>
          </w:rPr>
          <w:br w:type="page"/>
        </w:r>
      </w:ins>
    </w:p>
    <w:p w14:paraId="06EF397B" w14:textId="11471E83" w:rsidR="006D1B4A" w:rsidRDefault="006720E1" w:rsidP="00285001">
      <w:pPr>
        <w:pStyle w:val="Heading1"/>
        <w:rPr>
          <w:ins w:id="1959" w:author="Ariel Segall" w:date="2013-10-08T16:24:00Z"/>
        </w:rPr>
      </w:pPr>
      <w:bookmarkStart w:id="1960" w:name="_Ref242878859"/>
      <w:ins w:id="1961" w:author="Ariel Segall" w:date="2013-07-26T12:03:00Z">
        <w:r>
          <w:lastRenderedPageBreak/>
          <w:t>Appendix A</w:t>
        </w:r>
      </w:ins>
      <w:ins w:id="1962" w:author="Ariel Segall" w:date="2013-07-30T13:03:00Z">
        <w:r w:rsidR="00D643C4">
          <w:t>: Rollback Protection Using the Monotonic Counter</w:t>
        </w:r>
      </w:ins>
      <w:ins w:id="1963" w:author="Ariel Segall" w:date="2013-10-08T16:25:00Z">
        <w:r w:rsidR="008F5B20">
          <w:t xml:space="preserve"> (optional)</w:t>
        </w:r>
      </w:ins>
      <w:bookmarkEnd w:id="1960"/>
    </w:p>
    <w:p w14:paraId="0EAC2194" w14:textId="43E7F6E7" w:rsidR="00285001" w:rsidRDefault="008F5B20" w:rsidP="008F5B20">
      <w:pPr>
        <w:pStyle w:val="Heading2"/>
        <w:rPr>
          <w:ins w:id="1964" w:author="Ariel Segall" w:date="2013-10-08T16:24:00Z"/>
        </w:rPr>
        <w:pPrChange w:id="1965" w:author="Ariel Segall" w:date="2013-10-08T16:24:00Z">
          <w:pPr>
            <w:pStyle w:val="Heading1"/>
          </w:pPr>
        </w:pPrChange>
      </w:pPr>
      <w:ins w:id="1966" w:author="Ariel Segall" w:date="2013-10-08T16:24:00Z">
        <w:r>
          <w:t>Rollback Protection Mechanism Summary (informative)</w:t>
        </w:r>
      </w:ins>
    </w:p>
    <w:p w14:paraId="1A3A269C" w14:textId="77777777" w:rsidR="008F5B20" w:rsidRDefault="008F5B20" w:rsidP="008F5B20">
      <w:pPr>
        <w:pStyle w:val="BodyText"/>
        <w:rPr>
          <w:ins w:id="1967" w:author="Ariel Segall" w:date="2013-10-08T18:53:00Z"/>
        </w:rPr>
        <w:pPrChange w:id="1968" w:author="Ariel Segall" w:date="2013-10-08T16:24:00Z">
          <w:pPr>
            <w:pStyle w:val="Heading1"/>
          </w:pPr>
        </w:pPrChange>
      </w:pPr>
    </w:p>
    <w:p w14:paraId="748B324C" w14:textId="549628F7" w:rsidR="00F93C5D" w:rsidRDefault="00F93C5D" w:rsidP="0048650E">
      <w:pPr>
        <w:pStyle w:val="BodyText"/>
        <w:pBdr>
          <w:top w:val="single" w:sz="4" w:space="1" w:color="auto"/>
          <w:left w:val="single" w:sz="4" w:space="4" w:color="auto"/>
          <w:bottom w:val="single" w:sz="4" w:space="1" w:color="auto"/>
          <w:right w:val="single" w:sz="4" w:space="4" w:color="auto"/>
        </w:pBdr>
        <w:shd w:val="clear" w:color="auto" w:fill="F3F3F3"/>
        <w:rPr>
          <w:ins w:id="1969" w:author="Ariel Segall" w:date="2013-10-08T18:55:00Z"/>
        </w:rPr>
        <w:pPrChange w:id="1970" w:author="Ariel Segall" w:date="2013-10-11T14:50:00Z">
          <w:pPr>
            <w:pStyle w:val="Heading1"/>
          </w:pPr>
        </w:pPrChange>
      </w:pPr>
      <w:ins w:id="1971" w:author="Ariel Segall" w:date="2013-10-08T18:53:00Z">
        <w:r>
          <w:t>It is critical for vTPM data and vPlatform Manager data to be resilient against rollback attacks. Rollback attacks could cause changed authorization values to be restored to old values, deleted keys to be recoverable, and monotonic counters to violate their always-increasing constraints. However, the most intuitive way to do rollback protection</w:t>
        </w:r>
      </w:ins>
      <w:ins w:id="1972" w:author="Ariel Segall" w:date="2013-10-08T18:55:00Z">
        <w:r>
          <w:t>—</w:t>
        </w:r>
      </w:ins>
      <w:ins w:id="1973" w:author="Ariel Segall" w:date="2013-10-08T18:53:00Z">
        <w:r>
          <w:t xml:space="preserve">save </w:t>
        </w:r>
      </w:ins>
      <w:ins w:id="1974" w:author="Ariel Segall" w:date="2013-10-08T18:55:00Z">
        <w:r>
          <w:t xml:space="preserve">a hash of the relevant data in write-limited pTPM NVRAM- suffers from serious burnout problems. Today’s pTPMs have a very limited guarantee of how many write operations they will support in their NVRAM; once those operations have run out, the NVRAM becomes useless, opening up the system to attack. </w:t>
        </w:r>
      </w:ins>
    </w:p>
    <w:p w14:paraId="3F810B2A" w14:textId="1233E902" w:rsidR="00F93C5D" w:rsidRDefault="00F93C5D" w:rsidP="0048650E">
      <w:pPr>
        <w:pStyle w:val="BodyText"/>
        <w:pBdr>
          <w:top w:val="single" w:sz="4" w:space="1" w:color="auto"/>
          <w:left w:val="single" w:sz="4" w:space="4" w:color="auto"/>
          <w:bottom w:val="single" w:sz="4" w:space="1" w:color="auto"/>
          <w:right w:val="single" w:sz="4" w:space="4" w:color="auto"/>
        </w:pBdr>
        <w:shd w:val="clear" w:color="auto" w:fill="F3F3F3"/>
        <w:rPr>
          <w:ins w:id="1975" w:author="Ariel Segall" w:date="2013-10-08T18:57:00Z"/>
        </w:rPr>
        <w:pPrChange w:id="1976" w:author="Ariel Segall" w:date="2013-10-11T14:50:00Z">
          <w:pPr>
            <w:pStyle w:val="Heading1"/>
          </w:pPr>
        </w:pPrChange>
      </w:pPr>
      <w:ins w:id="1977" w:author="Ariel Segall" w:date="2013-10-08T18:56:00Z">
        <w:r>
          <w:t>The mechanism described in this appendix uses the pTPM’s monotonic counter as an alternate rollback protection mechanism. While this approach is more complex to implement than simple hash storage, it is extremely burnout-resistant.</w:t>
        </w:r>
      </w:ins>
    </w:p>
    <w:p w14:paraId="6C7EB7C8" w14:textId="645E4FEE" w:rsidR="00F93C5D" w:rsidRDefault="00F93C5D" w:rsidP="0048650E">
      <w:pPr>
        <w:pStyle w:val="BodyText"/>
        <w:pBdr>
          <w:top w:val="single" w:sz="4" w:space="1" w:color="auto"/>
          <w:left w:val="single" w:sz="4" w:space="4" w:color="auto"/>
          <w:bottom w:val="single" w:sz="4" w:space="1" w:color="auto"/>
          <w:right w:val="single" w:sz="4" w:space="4" w:color="auto"/>
        </w:pBdr>
        <w:shd w:val="clear" w:color="auto" w:fill="F3F3F3"/>
        <w:rPr>
          <w:ins w:id="1978" w:author="Ariel Segall" w:date="2013-10-08T16:24:00Z"/>
        </w:rPr>
        <w:pPrChange w:id="1979" w:author="Ariel Segall" w:date="2013-10-11T14:50:00Z">
          <w:pPr>
            <w:pStyle w:val="Heading1"/>
          </w:pPr>
        </w:pPrChange>
      </w:pPr>
      <w:ins w:id="1980" w:author="Ariel Segall" w:date="2013-10-08T18:57:00Z">
        <w:r>
          <w:t xml:space="preserve">In brief, this approach works by taking advantage of the fact that the monotonic counters in the pTPM have </w:t>
        </w:r>
        <w:proofErr w:type="gramStart"/>
        <w:r>
          <w:t>values which</w:t>
        </w:r>
        <w:proofErr w:type="gramEnd"/>
        <w:r>
          <w:t xml:space="preserve"> can only increase. Each time data is saved, the vPlatform Manager increments the counter, and signs a rollback protection value </w:t>
        </w:r>
      </w:ins>
      <w:ins w:id="1981" w:author="Ariel Segall" w:date="2013-10-08T18:58:00Z">
        <w:r>
          <w:t xml:space="preserve">for each piece of stored data—including all old data which is up-to-date based on the original counter value-- </w:t>
        </w:r>
      </w:ins>
      <w:ins w:id="1982" w:author="Ariel Segall" w:date="2013-10-08T18:57:00Z">
        <w:r>
          <w:t>which contains</w:t>
        </w:r>
      </w:ins>
      <w:ins w:id="1983" w:author="Ariel Segall" w:date="2013-10-08T18:58:00Z">
        <w:r>
          <w:t xml:space="preserve"> both the hash of the data and the new value of the monotonic counter. When retrieving data, the Manager confirms that the current monotonic counter value matches that of th</w:t>
        </w:r>
      </w:ins>
      <w:ins w:id="1984" w:author="Ariel Segall" w:date="2013-10-08T18:59:00Z">
        <w:r w:rsidR="004A5052">
          <w:t xml:space="preserve">e signed blob, and that the signed blob was </w:t>
        </w:r>
      </w:ins>
      <w:ins w:id="1985" w:author="Ariel Segall" w:date="2013-10-08T18:57:00Z">
        <w:r w:rsidR="0048650E">
          <w:t xml:space="preserve">created by itself in a trustworthy state. Any mismatch in the monotonic counter value shows that </w:t>
        </w:r>
      </w:ins>
      <w:ins w:id="1986" w:author="Ariel Segall" w:date="2013-10-11T14:50:00Z">
        <w:r w:rsidR="0048650E">
          <w:t xml:space="preserve">either </w:t>
        </w:r>
      </w:ins>
      <w:ins w:id="1987" w:author="Ariel Segall" w:date="2013-10-08T18:57:00Z">
        <w:r w:rsidR="0048650E">
          <w:t>the blob is not current,</w:t>
        </w:r>
      </w:ins>
      <w:ins w:id="1988" w:author="Ariel Segall" w:date="2013-10-11T14:50:00Z">
        <w:r w:rsidR="0048650E">
          <w:t xml:space="preserve"> or an adversary has managed to increment the counter. In either case, preventing boot until a human </w:t>
        </w:r>
      </w:ins>
      <w:ins w:id="1989" w:author="Ariel Segall" w:date="2013-10-11T14:51:00Z">
        <w:r w:rsidR="0048650E">
          <w:t xml:space="preserve">can be alerted </w:t>
        </w:r>
      </w:ins>
      <w:ins w:id="1990" w:author="Ariel Segall" w:date="2013-10-11T14:50:00Z">
        <w:r w:rsidR="0048650E">
          <w:t>is the correct response.</w:t>
        </w:r>
      </w:ins>
      <w:ins w:id="1991" w:author="Ariel Segall" w:date="2013-10-11T14:51:00Z">
        <w:r w:rsidR="0048650E">
          <w:t xml:space="preserve"> We do not dictate a recovery policy, although it is recommended that most enterprises have one, since the correct response varies based on the enterprise</w:t>
        </w:r>
      </w:ins>
      <w:ins w:id="1992" w:author="Ariel Segall" w:date="2013-10-11T14:52:00Z">
        <w:r w:rsidR="0048650E">
          <w:t>’s priorities.</w:t>
        </w:r>
      </w:ins>
    </w:p>
    <w:p w14:paraId="37969F45" w14:textId="060EA556" w:rsidR="008F5B20" w:rsidRDefault="008F5B20" w:rsidP="00A95B3D">
      <w:pPr>
        <w:pStyle w:val="Heading2"/>
        <w:rPr>
          <w:ins w:id="1993" w:author="Ariel Segall" w:date="2013-10-08T16:26:00Z"/>
        </w:rPr>
      </w:pPr>
      <w:bookmarkStart w:id="1994" w:name="_Ref242868970"/>
      <w:ins w:id="1995" w:author="Ariel Segall" w:date="2013-10-08T16:24:00Z">
        <w:r>
          <w:t>Provisioning Requirements (normative)</w:t>
        </w:r>
      </w:ins>
      <w:bookmarkEnd w:id="1994"/>
    </w:p>
    <w:p w14:paraId="73310120" w14:textId="77777777" w:rsidR="008770DC" w:rsidRDefault="008770DC" w:rsidP="00A95B3D">
      <w:pPr>
        <w:pStyle w:val="BodyText"/>
        <w:rPr>
          <w:ins w:id="1996" w:author="Ariel Segall" w:date="2013-10-08T16:26:00Z"/>
        </w:rPr>
      </w:pPr>
    </w:p>
    <w:p w14:paraId="3A050B75" w14:textId="7162DA0E" w:rsidR="008770DC" w:rsidRDefault="008770DC" w:rsidP="00A95B3D">
      <w:pPr>
        <w:pStyle w:val="BodyText"/>
        <w:rPr>
          <w:ins w:id="1997" w:author="Ariel Segall" w:date="2013-10-08T16:26:00Z"/>
        </w:rPr>
      </w:pPr>
      <w:ins w:id="1998" w:author="Ariel Segall" w:date="2013-10-08T16:26:00Z">
        <w:r>
          <w:t>If the monotonic counter rollback protection mechanism is implemented:</w:t>
        </w:r>
      </w:ins>
    </w:p>
    <w:p w14:paraId="2C702FA8" w14:textId="1BA0F70A" w:rsidR="00F93C5D" w:rsidRDefault="00F93C5D" w:rsidP="00F93C5D">
      <w:pPr>
        <w:pStyle w:val="ListParagraph"/>
        <w:numPr>
          <w:ilvl w:val="0"/>
          <w:numId w:val="66"/>
        </w:numPr>
        <w:spacing w:before="100" w:beforeAutospacing="1" w:after="100" w:afterAutospacing="1" w:line="240" w:lineRule="auto"/>
        <w:rPr>
          <w:ins w:id="1999" w:author="Ariel Segall" w:date="2013-10-08T18:59:00Z"/>
          <w:rFonts w:ascii="Arial" w:hAnsi="Arial"/>
          <w:sz w:val="20"/>
          <w:szCs w:val="20"/>
        </w:rPr>
      </w:pPr>
      <w:r w:rsidRPr="00F93C5D">
        <w:rPr>
          <w:rFonts w:ascii="Arial" w:hAnsi="Arial"/>
          <w:sz w:val="20"/>
          <w:szCs w:val="20"/>
        </w:rPr>
        <w:t>A rollback monotonic counter (RMC) SHALL be created in the pTPM.  The vPlatform Manager SHOULD have exclusive access to this counter; otherwise, an adversary could cause false alarms for rollback attacks.</w:t>
      </w:r>
      <w:ins w:id="2000" w:author="Ariel Segall" w:date="2013-10-11T18:17:00Z">
        <w:r w:rsidR="00257B4C">
          <w:rPr>
            <w:rFonts w:ascii="Arial" w:hAnsi="Arial"/>
            <w:sz w:val="20"/>
            <w:szCs w:val="20"/>
          </w:rPr>
          <w:t xml:space="preserve"> (See </w:t>
        </w:r>
      </w:ins>
      <w:ins w:id="2001" w:author="Ariel Segall" w:date="2013-10-11T18:18:00Z">
        <w:r w:rsidR="00257B4C">
          <w:rPr>
            <w:rFonts w:ascii="Arial" w:hAnsi="Arial"/>
            <w:sz w:val="20"/>
            <w:szCs w:val="20"/>
          </w:rPr>
          <w:t xml:space="preserve">the end of </w:t>
        </w:r>
      </w:ins>
      <w:ins w:id="2002" w:author="Ariel Segall" w:date="2013-10-11T18:17:00Z">
        <w:r w:rsidR="00257B4C">
          <w:rPr>
            <w:rFonts w:ascii="Arial" w:hAnsi="Arial"/>
            <w:sz w:val="20"/>
            <w:szCs w:val="20"/>
          </w:rPr>
          <w:fldChar w:fldCharType="begin"/>
        </w:r>
        <w:r w:rsidR="00257B4C">
          <w:rPr>
            <w:rFonts w:ascii="Arial" w:hAnsi="Arial"/>
            <w:sz w:val="20"/>
            <w:szCs w:val="20"/>
          </w:rPr>
          <w:instrText xml:space="preserve"> REF _Ref243134784 \r \h </w:instrText>
        </w:r>
        <w:r w:rsidR="00257B4C">
          <w:rPr>
            <w:rFonts w:ascii="Arial" w:hAnsi="Arial"/>
            <w:sz w:val="20"/>
            <w:szCs w:val="20"/>
          </w:rPr>
        </w:r>
      </w:ins>
      <w:r w:rsidR="00257B4C">
        <w:rPr>
          <w:rFonts w:ascii="Arial" w:hAnsi="Arial"/>
          <w:sz w:val="20"/>
          <w:szCs w:val="20"/>
        </w:rPr>
        <w:fldChar w:fldCharType="separate"/>
      </w:r>
      <w:ins w:id="2003" w:author="Ariel Segall" w:date="2013-10-11T22:46:00Z">
        <w:r w:rsidR="00F73D98">
          <w:rPr>
            <w:rFonts w:ascii="Arial" w:hAnsi="Arial"/>
            <w:sz w:val="20"/>
            <w:szCs w:val="20"/>
          </w:rPr>
          <w:t>8.2.2</w:t>
        </w:r>
      </w:ins>
      <w:ins w:id="2004" w:author="Ariel Segall" w:date="2013-10-11T18:17:00Z">
        <w:r w:rsidR="00257B4C">
          <w:rPr>
            <w:rFonts w:ascii="Arial" w:hAnsi="Arial"/>
            <w:sz w:val="20"/>
            <w:szCs w:val="20"/>
          </w:rPr>
          <w:fldChar w:fldCharType="end"/>
        </w:r>
      </w:ins>
      <w:ins w:id="2005" w:author="Ariel Segall" w:date="2013-10-11T18:18:00Z">
        <w:r w:rsidR="00257B4C">
          <w:rPr>
            <w:rFonts w:ascii="Arial" w:hAnsi="Arial"/>
            <w:sz w:val="20"/>
            <w:szCs w:val="20"/>
          </w:rPr>
          <w:t xml:space="preserve"> for related discussion.)</w:t>
        </w:r>
      </w:ins>
      <w:ins w:id="2006" w:author="Ariel Segall" w:date="2013-10-11T18:17:00Z">
        <w:r w:rsidR="00257B4C">
          <w:rPr>
            <w:rFonts w:ascii="Arial" w:hAnsi="Arial"/>
            <w:sz w:val="20"/>
            <w:szCs w:val="20"/>
          </w:rPr>
          <w:t xml:space="preserve"> </w:t>
        </w:r>
      </w:ins>
      <w:r w:rsidRPr="00F93C5D">
        <w:rPr>
          <w:rFonts w:ascii="Arial" w:hAnsi="Arial"/>
          <w:sz w:val="20"/>
          <w:szCs w:val="20"/>
        </w:rPr>
        <w:t xml:space="preserve">  </w:t>
      </w:r>
    </w:p>
    <w:p w14:paraId="0409BE7D" w14:textId="5CD03BF9" w:rsidR="004A5052" w:rsidRDefault="004A5052" w:rsidP="00F93C5D">
      <w:pPr>
        <w:pStyle w:val="ListParagraph"/>
        <w:numPr>
          <w:ilvl w:val="0"/>
          <w:numId w:val="66"/>
        </w:numPr>
        <w:spacing w:before="100" w:beforeAutospacing="1" w:after="100" w:afterAutospacing="1" w:line="240" w:lineRule="auto"/>
        <w:rPr>
          <w:ins w:id="2007" w:author="Ariel Segall" w:date="2013-10-08T19:02:00Z"/>
          <w:rFonts w:ascii="Arial" w:hAnsi="Arial"/>
          <w:sz w:val="20"/>
          <w:szCs w:val="20"/>
        </w:rPr>
      </w:pPr>
      <w:ins w:id="2008" w:author="Ariel Segall" w:date="2013-10-08T18:59:00Z">
        <w:r>
          <w:rPr>
            <w:rFonts w:ascii="Arial" w:hAnsi="Arial"/>
            <w:sz w:val="20"/>
            <w:szCs w:val="20"/>
          </w:rPr>
          <w:t xml:space="preserve">A Rollback Signing Key (RSK) </w:t>
        </w:r>
      </w:ins>
      <w:ins w:id="2009" w:author="Ariel Segall" w:date="2013-10-08T19:00:00Z">
        <w:r w:rsidR="00D35FFF">
          <w:rPr>
            <w:rFonts w:ascii="Arial" w:hAnsi="Arial"/>
            <w:sz w:val="20"/>
            <w:szCs w:val="20"/>
          </w:rPr>
          <w:t>SHALL</w:t>
        </w:r>
        <w:r>
          <w:rPr>
            <w:rFonts w:ascii="Arial" w:hAnsi="Arial"/>
            <w:sz w:val="20"/>
            <w:szCs w:val="20"/>
          </w:rPr>
          <w:t xml:space="preserve"> be created in the pTPM. </w:t>
        </w:r>
      </w:ins>
      <w:ins w:id="2010" w:author="Ariel Segall" w:date="2013-10-08T19:02:00Z">
        <w:r w:rsidR="00D35FFF">
          <w:rPr>
            <w:rFonts w:ascii="Arial" w:hAnsi="Arial"/>
            <w:sz w:val="20"/>
            <w:szCs w:val="20"/>
          </w:rPr>
          <w:t xml:space="preserve">The RSK shall be a non-migratable SHA1, DER, or SHA256 (TPM 2.0 only) signing key. </w:t>
        </w:r>
      </w:ins>
    </w:p>
    <w:p w14:paraId="38647A70" w14:textId="3281196A" w:rsidR="00D35FFF" w:rsidRDefault="00D35FFF" w:rsidP="00D35FFF">
      <w:pPr>
        <w:pStyle w:val="BodyText"/>
        <w:numPr>
          <w:ilvl w:val="1"/>
          <w:numId w:val="66"/>
        </w:numPr>
        <w:jc w:val="left"/>
        <w:rPr>
          <w:ins w:id="2011" w:author="Ariel Segall" w:date="2013-10-08T19:02:00Z"/>
        </w:rPr>
      </w:pPr>
      <w:ins w:id="2012" w:author="Ariel Segall" w:date="2013-10-08T19:02:00Z">
        <w:r>
          <w:t xml:space="preserve">The RSK MUST only </w:t>
        </w:r>
        <w:proofErr w:type="gramStart"/>
        <w:r>
          <w:t>be</w:t>
        </w:r>
        <w:proofErr w:type="gramEnd"/>
        <w:r>
          <w:t xml:space="preserve"> usable by the vPlatform Manager; this constraint can be imposed using locality, authorization values, limited access to the TPM driver, or other mechanism. </w:t>
        </w:r>
      </w:ins>
    </w:p>
    <w:p w14:paraId="01B9F222" w14:textId="0390C2CE" w:rsidR="00D35FFF" w:rsidRDefault="00D35FFF" w:rsidP="00D35FFF">
      <w:pPr>
        <w:pStyle w:val="BodyText"/>
        <w:numPr>
          <w:ilvl w:val="1"/>
          <w:numId w:val="66"/>
        </w:numPr>
        <w:jc w:val="left"/>
        <w:rPr>
          <w:ins w:id="2013" w:author="Ariel Segall" w:date="2013-10-08T19:02:00Z"/>
        </w:rPr>
      </w:pPr>
      <w:ins w:id="2014" w:author="Ariel Segall" w:date="2013-10-08T19:02:00Z">
        <w:r>
          <w:t xml:space="preserve">The RSK SHOULD be PCR-constrained; the pTPM </w:t>
        </w:r>
        <w:commentRangeStart w:id="2015"/>
        <w:r>
          <w:t>PCRs</w:t>
        </w:r>
        <w:commentRangeEnd w:id="2015"/>
        <w:r>
          <w:rPr>
            <w:rStyle w:val="CommentReference"/>
          </w:rPr>
          <w:commentReference w:id="2015"/>
        </w:r>
        <w:r>
          <w:t xml:space="preserve"> SHALL contain measurements of the VMM and vPlatform Manager, and any other components relied on for the trustworthy execution of the vPlatform Manager. </w:t>
        </w:r>
      </w:ins>
    </w:p>
    <w:p w14:paraId="558AB4DA" w14:textId="58CC29A4" w:rsidR="00D35FFF" w:rsidRDefault="00D35FFF" w:rsidP="00D35FFF">
      <w:pPr>
        <w:pStyle w:val="BodyText"/>
        <w:numPr>
          <w:ilvl w:val="1"/>
          <w:numId w:val="66"/>
        </w:numPr>
        <w:jc w:val="left"/>
        <w:rPr>
          <w:ins w:id="2016" w:author="Ariel Segall" w:date="2013-10-08T19:02:00Z"/>
        </w:rPr>
      </w:pPr>
      <w:ins w:id="2017" w:author="Ariel Segall" w:date="2013-10-08T19:02:00Z">
        <w:r>
          <w:t xml:space="preserve">The RSK MAY be replaced over the course of the platform's lifetime; in all cases, the VPCK SHALL continue to be PCR-constrained as described above if it was originally, even if the values change. </w:t>
        </w:r>
      </w:ins>
    </w:p>
    <w:p w14:paraId="4548F95F" w14:textId="134318B4" w:rsidR="00D35FFF" w:rsidRDefault="00D35FFF" w:rsidP="00D35FFF">
      <w:pPr>
        <w:pStyle w:val="BodyText"/>
        <w:numPr>
          <w:ilvl w:val="1"/>
          <w:numId w:val="66"/>
        </w:numPr>
        <w:jc w:val="left"/>
        <w:rPr>
          <w:ins w:id="2018" w:author="Ariel Segall" w:date="2013-10-08T19:02:00Z"/>
        </w:rPr>
      </w:pPr>
      <w:ins w:id="2019" w:author="Ariel Segall" w:date="2013-10-08T19:02:00Z">
        <w:r>
          <w:t xml:space="preserve">The RSK SHALL NOT </w:t>
        </w:r>
        <w:proofErr w:type="gramStart"/>
        <w:r>
          <w:t>be</w:t>
        </w:r>
        <w:proofErr w:type="gramEnd"/>
        <w:r>
          <w:t xml:space="preserve"> trusted to sign TPM internal data, such as quotes or CertifyKey certificates.</w:t>
        </w:r>
      </w:ins>
    </w:p>
    <w:p w14:paraId="0F973F4F" w14:textId="10177AD3" w:rsidR="00D35FFF" w:rsidRDefault="00D35FFF" w:rsidP="00AE47AA">
      <w:pPr>
        <w:pStyle w:val="ListParagraph"/>
        <w:numPr>
          <w:ilvl w:val="1"/>
          <w:numId w:val="66"/>
        </w:numPr>
        <w:spacing w:before="100" w:beforeAutospacing="1" w:after="100" w:afterAutospacing="1" w:line="240" w:lineRule="auto"/>
        <w:rPr>
          <w:ins w:id="2020" w:author="Ariel Segall" w:date="2013-10-11T17:40:00Z"/>
          <w:rFonts w:ascii="Arial" w:hAnsi="Arial"/>
          <w:sz w:val="20"/>
          <w:szCs w:val="20"/>
        </w:rPr>
      </w:pPr>
      <w:ins w:id="2021" w:author="Ariel Segall" w:date="2013-10-08T19:03:00Z">
        <w:r>
          <w:rPr>
            <w:rFonts w:ascii="Arial" w:hAnsi="Arial"/>
            <w:sz w:val="20"/>
            <w:szCs w:val="20"/>
          </w:rPr>
          <w:t xml:space="preserve">The RSK MAY be the same key as the VPCK. </w:t>
        </w:r>
      </w:ins>
    </w:p>
    <w:p w14:paraId="7AE98DC9" w14:textId="77777777" w:rsidR="008F5B20" w:rsidRDefault="008F5B20" w:rsidP="00AE47AA">
      <w:pPr>
        <w:pStyle w:val="BodyText"/>
        <w:rPr>
          <w:ins w:id="2022" w:author="Ariel Segall" w:date="2013-10-08T16:25:00Z"/>
        </w:rPr>
      </w:pPr>
    </w:p>
    <w:p w14:paraId="6CF1450A" w14:textId="3694E291" w:rsidR="008F5B20" w:rsidRDefault="008F5B20" w:rsidP="00AE47AA">
      <w:pPr>
        <w:pStyle w:val="Heading2"/>
        <w:rPr>
          <w:ins w:id="2023" w:author="Ariel Segall" w:date="2013-10-08T16:25:00Z"/>
        </w:rPr>
      </w:pPr>
      <w:proofErr w:type="gramStart"/>
      <w:ins w:id="2024" w:author="Ariel Segall" w:date="2013-10-08T16:25:00Z">
        <w:r>
          <w:t>vPlatform</w:t>
        </w:r>
        <w:proofErr w:type="gramEnd"/>
        <w:r>
          <w:t xml:space="preserve"> Manager Save State Requirements (normative)</w:t>
        </w:r>
      </w:ins>
    </w:p>
    <w:p w14:paraId="7EF2758F" w14:textId="07EA4BDB" w:rsidR="008F5B20" w:rsidRDefault="00366EE7" w:rsidP="00AE47AA">
      <w:pPr>
        <w:pStyle w:val="BodyText"/>
        <w:numPr>
          <w:ilvl w:val="0"/>
          <w:numId w:val="72"/>
        </w:numPr>
        <w:rPr>
          <w:ins w:id="2025" w:author="Ariel Segall" w:date="2013-10-11T14:54:00Z"/>
        </w:rPr>
      </w:pPr>
      <w:ins w:id="2026" w:author="Ariel Segall" w:date="2013-10-11T14:53:00Z">
        <w:r>
          <w:t xml:space="preserve">Whenever </w:t>
        </w:r>
      </w:ins>
      <w:ins w:id="2027" w:author="Ariel Segall" w:date="2013-10-11T14:54:00Z">
        <w:r w:rsidR="000F5741">
          <w:t xml:space="preserve">vTPM data is saved, the VDK and a hash of the data </w:t>
        </w:r>
        <w:proofErr w:type="gramStart"/>
        <w:r w:rsidR="000F5741">
          <w:t>is</w:t>
        </w:r>
        <w:proofErr w:type="gramEnd"/>
        <w:r w:rsidR="000F5741">
          <w:t xml:space="preserve"> sent to the vPlatform Manager. </w:t>
        </w:r>
      </w:ins>
      <w:ins w:id="2028" w:author="Ariel Segall" w:date="2013-10-11T15:35:00Z">
        <w:r w:rsidR="00AE47AA">
          <w:t xml:space="preserve">In addition to storing this hash and the encrypted VDK, the </w:t>
        </w:r>
      </w:ins>
      <w:ins w:id="2029" w:author="Ariel Segall" w:date="2013-10-11T14:54:00Z">
        <w:r>
          <w:t>vPlatform Manager SHALL:</w:t>
        </w:r>
      </w:ins>
    </w:p>
    <w:p w14:paraId="1B8B455F" w14:textId="05667F9B" w:rsidR="00366EE7" w:rsidRDefault="00366EE7" w:rsidP="00DF76D6">
      <w:pPr>
        <w:pStyle w:val="BodyText"/>
        <w:numPr>
          <w:ilvl w:val="1"/>
          <w:numId w:val="71"/>
        </w:numPr>
        <w:rPr>
          <w:ins w:id="2030" w:author="Ariel Segall" w:date="2013-10-11T14:54:00Z"/>
        </w:rPr>
      </w:pPr>
      <w:ins w:id="2031" w:author="Ariel Segall" w:date="2013-10-11T14:54:00Z">
        <w:r>
          <w:t xml:space="preserve">Determine the current value of the </w:t>
        </w:r>
      </w:ins>
      <w:ins w:id="2032" w:author="Ariel Segall" w:date="2013-10-11T15:33:00Z">
        <w:r w:rsidR="00AE47AA">
          <w:t>RMC</w:t>
        </w:r>
      </w:ins>
      <w:ins w:id="2033" w:author="Ariel Segall" w:date="2013-10-11T14:55:00Z">
        <w:r>
          <w:t xml:space="preserve"> (M</w:t>
        </w:r>
      </w:ins>
      <w:ins w:id="2034" w:author="Ariel Segall" w:date="2013-10-11T14:56:00Z">
        <w:r w:rsidRPr="00DF76D6">
          <w:rPr>
            <w:vertAlign w:val="subscript"/>
          </w:rPr>
          <w:t>1</w:t>
        </w:r>
        <w:r>
          <w:t>)</w:t>
        </w:r>
      </w:ins>
    </w:p>
    <w:p w14:paraId="226D66C7" w14:textId="06307197" w:rsidR="00366EE7" w:rsidRDefault="00366EE7" w:rsidP="00DF76D6">
      <w:pPr>
        <w:pStyle w:val="BodyText"/>
        <w:numPr>
          <w:ilvl w:val="1"/>
          <w:numId w:val="71"/>
        </w:numPr>
        <w:rPr>
          <w:ins w:id="2035" w:author="Ariel Segall" w:date="2013-10-11T14:55:00Z"/>
        </w:rPr>
      </w:pPr>
      <w:ins w:id="2036" w:author="Ariel Segall" w:date="2013-10-11T14:55:00Z">
        <w:r>
          <w:t xml:space="preserve">Increment the </w:t>
        </w:r>
      </w:ins>
      <w:ins w:id="2037" w:author="Ariel Segall" w:date="2013-10-11T15:33:00Z">
        <w:r w:rsidR="00AE47AA">
          <w:t>RMC</w:t>
        </w:r>
      </w:ins>
      <w:ins w:id="2038" w:author="Ariel Segall" w:date="2013-10-11T14:57:00Z">
        <w:r>
          <w:t>, producing a new value (M</w:t>
        </w:r>
        <w:r w:rsidRPr="00DF76D6">
          <w:rPr>
            <w:vertAlign w:val="subscript"/>
          </w:rPr>
          <w:t>2</w:t>
        </w:r>
        <w:r>
          <w:t>)</w:t>
        </w:r>
      </w:ins>
    </w:p>
    <w:p w14:paraId="12CC48F0" w14:textId="7F707C14" w:rsidR="00366EE7" w:rsidRDefault="002F4C8C" w:rsidP="00DF76D6">
      <w:pPr>
        <w:pStyle w:val="BodyText"/>
        <w:numPr>
          <w:ilvl w:val="1"/>
          <w:numId w:val="71"/>
        </w:numPr>
        <w:rPr>
          <w:ins w:id="2039" w:author="Ariel Segall" w:date="2013-10-11T22:56:00Z"/>
        </w:rPr>
      </w:pPr>
      <w:ins w:id="2040" w:author="Ariel Segall" w:date="2013-10-11T14:55:00Z">
        <w:r>
          <w:t>Verify that the</w:t>
        </w:r>
      </w:ins>
      <w:ins w:id="2041" w:author="Ariel Segall" w:date="2013-10-11T22:55:00Z">
        <w:r>
          <w:t xml:space="preserve"> signed rollback data was </w:t>
        </w:r>
      </w:ins>
      <w:ins w:id="2042" w:author="Ariel Segall" w:date="2013-10-11T22:56:00Z">
        <w:r>
          <w:t>signed by the RSK</w:t>
        </w:r>
      </w:ins>
    </w:p>
    <w:p w14:paraId="079C0735" w14:textId="3B1703A4" w:rsidR="002F4C8C" w:rsidRDefault="002F4C8C" w:rsidP="005940AE">
      <w:pPr>
        <w:pStyle w:val="BodyText"/>
        <w:numPr>
          <w:ilvl w:val="1"/>
          <w:numId w:val="71"/>
        </w:numPr>
        <w:rPr>
          <w:ins w:id="2043" w:author="Ariel Segall" w:date="2013-10-11T23:05:00Z"/>
        </w:rPr>
      </w:pPr>
      <w:ins w:id="2044" w:author="Ariel Segall" w:date="2013-10-11T22:56:00Z">
        <w:r>
          <w:t>For each HMAC</w:t>
        </w:r>
        <w:r w:rsidR="005940AE">
          <w:t xml:space="preserve"> in the rollback data,</w:t>
        </w:r>
      </w:ins>
      <w:ins w:id="2045" w:author="Ariel Segall" w:date="2013-10-11T23:01:00Z">
        <w:r w:rsidR="005940AE">
          <w:t xml:space="preserve"> v</w:t>
        </w:r>
      </w:ins>
      <w:ins w:id="2046" w:author="Ariel Segall" w:date="2013-10-11T22:56:00Z">
        <w:r>
          <w:t xml:space="preserve">erify that the HMAC </w:t>
        </w:r>
        <w:r w:rsidR="005940AE">
          <w:t xml:space="preserve">was produced </w:t>
        </w:r>
        <w:proofErr w:type="gramStart"/>
        <w:r w:rsidR="005940AE">
          <w:t xml:space="preserve">by </w:t>
        </w:r>
        <w:r>
          <w:t xml:space="preserve"> combining</w:t>
        </w:r>
        <w:proofErr w:type="gramEnd"/>
        <w:r>
          <w:t xml:space="preserve"> the hash of a VTPM</w:t>
        </w:r>
      </w:ins>
      <w:ins w:id="2047" w:author="Ariel Segall" w:date="2013-10-11T22:57:00Z">
        <w:r>
          <w:t xml:space="preserve">’s state and the </w:t>
        </w:r>
      </w:ins>
      <w:ins w:id="2048" w:author="Ariel Segall" w:date="2013-10-11T23:03:00Z">
        <w:r w:rsidR="005940AE">
          <w:t>original</w:t>
        </w:r>
      </w:ins>
      <w:ins w:id="2049" w:author="Ariel Segall" w:date="2013-10-11T22:57:00Z">
        <w:r>
          <w:t xml:space="preserve"> monotonic counter</w:t>
        </w:r>
      </w:ins>
      <w:ins w:id="2050" w:author="Ariel Segall" w:date="2013-10-11T23:03:00Z">
        <w:r w:rsidR="005940AE">
          <w:t xml:space="preserve"> value M</w:t>
        </w:r>
      </w:ins>
      <w:ins w:id="2051" w:author="Ariel Segall" w:date="2013-10-11T23:04:00Z">
        <w:r w:rsidR="000633CD" w:rsidRPr="000633CD">
          <w:rPr>
            <w:vertAlign w:val="subscript"/>
            <w:rPrChange w:id="2052" w:author="Ariel Segall" w:date="2013-10-11T23:04:00Z">
              <w:rPr/>
            </w:rPrChange>
          </w:rPr>
          <w:t>1</w:t>
        </w:r>
      </w:ins>
      <w:ins w:id="2053" w:author="Ariel Segall" w:date="2013-10-11T23:01:00Z">
        <w:r w:rsidR="005940AE">
          <w:t xml:space="preserve">. </w:t>
        </w:r>
      </w:ins>
      <w:commentRangeStart w:id="2054"/>
      <w:ins w:id="2055" w:author="Ariel Segall" w:date="2013-10-11T23:02:00Z">
        <w:r w:rsidR="005940AE">
          <w:t>Additional values such as a hash of the vTPM’s VDK</w:t>
        </w:r>
      </w:ins>
      <w:ins w:id="2056" w:author="Ariel Segall" w:date="2013-10-11T23:03:00Z">
        <w:r w:rsidR="005940AE">
          <w:t xml:space="preserve"> MAY also be included</w:t>
        </w:r>
      </w:ins>
      <w:ins w:id="2057" w:author="Ariel Segall" w:date="2013-10-11T23:02:00Z">
        <w:r w:rsidR="005940AE">
          <w:t>.</w:t>
        </w:r>
      </w:ins>
      <w:commentRangeEnd w:id="2054"/>
      <w:ins w:id="2058" w:author="Ariel Segall" w:date="2013-10-11T23:04:00Z">
        <w:r w:rsidR="000633CD">
          <w:rPr>
            <w:rStyle w:val="CommentReference"/>
          </w:rPr>
          <w:commentReference w:id="2054"/>
        </w:r>
      </w:ins>
      <w:ins w:id="2060" w:author="Ariel Segall" w:date="2013-10-11T23:05:00Z">
        <w:r w:rsidR="000633CD">
          <w:t xml:space="preserve"> </w:t>
        </w:r>
      </w:ins>
    </w:p>
    <w:p w14:paraId="718CA15B" w14:textId="41C70115" w:rsidR="000633CD" w:rsidRDefault="000633CD" w:rsidP="000633CD">
      <w:pPr>
        <w:pStyle w:val="BodyText"/>
        <w:numPr>
          <w:ilvl w:val="2"/>
          <w:numId w:val="71"/>
        </w:numPr>
        <w:rPr>
          <w:ins w:id="2061" w:author="Ariel Segall" w:date="2013-10-11T14:55:00Z"/>
        </w:rPr>
        <w:pPrChange w:id="2062" w:author="Ariel Segall" w:date="2013-10-11T23:05:00Z">
          <w:pPr>
            <w:pStyle w:val="BodyText"/>
            <w:numPr>
              <w:ilvl w:val="1"/>
              <w:numId w:val="71"/>
            </w:numPr>
            <w:ind w:left="1728" w:hanging="360"/>
          </w:pPr>
        </w:pPrChange>
      </w:pPr>
      <w:ins w:id="2063" w:author="Ariel Segall" w:date="2013-10-11T23:05:00Z">
        <w:r>
          <w:t>If any HMAC fails the check, a rollback, substation, or data modification attack may be in progress, and appropriate action should be taken.</w:t>
        </w:r>
      </w:ins>
    </w:p>
    <w:p w14:paraId="262F6098" w14:textId="77777777" w:rsidR="000633CD" w:rsidRDefault="00553559" w:rsidP="000633CD">
      <w:pPr>
        <w:pStyle w:val="BodyText"/>
        <w:numPr>
          <w:ilvl w:val="1"/>
          <w:numId w:val="71"/>
        </w:numPr>
        <w:rPr>
          <w:ins w:id="2064" w:author="Ariel Segall" w:date="2013-10-11T23:07:00Z"/>
        </w:rPr>
        <w:pPrChange w:id="2065" w:author="Ariel Segall" w:date="2013-10-11T23:07:00Z">
          <w:pPr>
            <w:pStyle w:val="Heading1"/>
          </w:pPr>
        </w:pPrChange>
      </w:pPr>
      <w:ins w:id="2066" w:author="Ariel Segall" w:date="2013-10-11T15:04:00Z">
        <w:r>
          <w:t>For the new</w:t>
        </w:r>
      </w:ins>
      <w:ins w:id="2067" w:author="Ariel Segall" w:date="2013-10-11T15:05:00Z">
        <w:r>
          <w:t>ly saved</w:t>
        </w:r>
      </w:ins>
      <w:ins w:id="2068" w:author="Ariel Segall" w:date="2013-10-11T15:04:00Z">
        <w:r>
          <w:t xml:space="preserve"> vTPM data</w:t>
        </w:r>
      </w:ins>
      <w:ins w:id="2069" w:author="Ariel Segall" w:date="2013-10-11T15:05:00Z">
        <w:r>
          <w:t xml:space="preserve"> and each stored </w:t>
        </w:r>
        <w:proofErr w:type="gramStart"/>
        <w:r>
          <w:t>vTPM which</w:t>
        </w:r>
        <w:proofErr w:type="gramEnd"/>
        <w:r>
          <w:t xml:space="preserve"> passed the last check</w:t>
        </w:r>
        <w:r w:rsidR="000633CD">
          <w:t xml:space="preserve">, </w:t>
        </w:r>
      </w:ins>
      <w:ins w:id="2070" w:author="Ariel Segall" w:date="2013-10-11T23:06:00Z">
        <w:r w:rsidR="000633CD">
          <w:t>create an HMAC of</w:t>
        </w:r>
      </w:ins>
      <w:ins w:id="2071" w:author="Ariel Segall" w:date="2013-10-11T15:05:00Z">
        <w:r>
          <w:t xml:space="preserve"> the hash of the vTPM data and the current counter value M2; it MAY contain additional values such as a hash of the VDK for that vTPM.</w:t>
        </w:r>
      </w:ins>
    </w:p>
    <w:p w14:paraId="20E45DCD" w14:textId="144E9E23" w:rsidR="00553559" w:rsidRDefault="000633CD" w:rsidP="000633CD">
      <w:pPr>
        <w:pStyle w:val="BodyText"/>
        <w:numPr>
          <w:ilvl w:val="1"/>
          <w:numId w:val="71"/>
        </w:numPr>
        <w:rPr>
          <w:ins w:id="2072" w:author="Ariel Segall" w:date="2013-10-11T15:05:00Z"/>
        </w:rPr>
        <w:pPrChange w:id="2073" w:author="Ariel Segall" w:date="2013-10-11T23:07:00Z">
          <w:pPr>
            <w:pStyle w:val="Heading1"/>
          </w:pPr>
        </w:pPrChange>
      </w:pPr>
      <w:ins w:id="2074" w:author="Ariel Segall" w:date="2013-10-11T23:07:00Z">
        <w:r>
          <w:t xml:space="preserve">Sign the new collection of rollback data with </w:t>
        </w:r>
      </w:ins>
      <w:ins w:id="2075" w:author="Ariel Segall" w:date="2013-10-11T15:05:00Z">
        <w:r w:rsidR="00553559">
          <w:t>the RSK</w:t>
        </w:r>
      </w:ins>
    </w:p>
    <w:p w14:paraId="2FBA98BA" w14:textId="2D22DDCB" w:rsidR="00553559" w:rsidRDefault="00553559" w:rsidP="000633CD">
      <w:pPr>
        <w:pStyle w:val="BodyText"/>
        <w:numPr>
          <w:ilvl w:val="1"/>
          <w:numId w:val="71"/>
        </w:numPr>
        <w:rPr>
          <w:ins w:id="2076" w:author="Ariel Segall" w:date="2013-10-11T15:07:00Z"/>
        </w:rPr>
        <w:pPrChange w:id="2077" w:author="Ariel Segall" w:date="2013-10-11T23:07:00Z">
          <w:pPr>
            <w:pStyle w:val="Heading1"/>
          </w:pPr>
        </w:pPrChange>
      </w:pPr>
      <w:ins w:id="2078" w:author="Ariel Segall" w:date="2013-10-11T15:06:00Z">
        <w:r>
          <w:t>Save the signature as part of the vPlatform Manager data. The</w:t>
        </w:r>
      </w:ins>
      <w:ins w:id="2079" w:author="Ariel Segall" w:date="2013-10-11T15:07:00Z">
        <w:r>
          <w:t xml:space="preserve"> </w:t>
        </w:r>
      </w:ins>
      <w:ins w:id="2080" w:author="Ariel Segall" w:date="2013-10-11T23:07:00Z">
        <w:r w:rsidR="000633CD">
          <w:t>rollback data itself</w:t>
        </w:r>
      </w:ins>
      <w:ins w:id="2081" w:author="Ariel Segall" w:date="2013-10-11T15:07:00Z">
        <w:r>
          <w:t xml:space="preserve"> MAY be saved, or MAY be reconstructed when the signature is checked.</w:t>
        </w:r>
      </w:ins>
    </w:p>
    <w:p w14:paraId="783A7FBB" w14:textId="6C92CDBE" w:rsidR="008F5B20" w:rsidRDefault="008F5B20" w:rsidP="00BF6860">
      <w:pPr>
        <w:pStyle w:val="Heading2"/>
        <w:rPr>
          <w:ins w:id="2082" w:author="Ariel Segall" w:date="2013-10-08T16:26:00Z"/>
        </w:rPr>
        <w:pPrChange w:id="2083" w:author="Ariel Segall" w:date="2013-10-11T15:09:00Z">
          <w:pPr>
            <w:pStyle w:val="Heading1"/>
          </w:pPr>
        </w:pPrChange>
      </w:pPr>
      <w:proofErr w:type="gramStart"/>
      <w:ins w:id="2084" w:author="Ariel Segall" w:date="2013-10-08T16:26:00Z">
        <w:r>
          <w:t>vPlatform</w:t>
        </w:r>
        <w:proofErr w:type="gramEnd"/>
        <w:r>
          <w:t xml:space="preserve"> Manager Load State Requirements (normative</w:t>
        </w:r>
        <w:r w:rsidR="00BF6860">
          <w:t>)</w:t>
        </w:r>
      </w:ins>
    </w:p>
    <w:p w14:paraId="4B0DD435" w14:textId="1FEAF7F3" w:rsidR="00BF6860" w:rsidRDefault="00BF6860" w:rsidP="00BF6860">
      <w:pPr>
        <w:pStyle w:val="BodyText"/>
        <w:numPr>
          <w:ilvl w:val="0"/>
          <w:numId w:val="73"/>
        </w:numPr>
        <w:rPr>
          <w:ins w:id="2085" w:author="Ariel Segall" w:date="2013-10-11T15:31:00Z"/>
        </w:rPr>
        <w:pPrChange w:id="2086" w:author="Ariel Segall" w:date="2013-10-11T15:09:00Z">
          <w:pPr>
            <w:pStyle w:val="Heading1"/>
          </w:pPr>
        </w:pPrChange>
      </w:pPr>
      <w:ins w:id="2087" w:author="Ariel Segall" w:date="2013-10-11T15:09:00Z">
        <w:r>
          <w:t xml:space="preserve">Whenever </w:t>
        </w:r>
      </w:ins>
      <w:ins w:id="2088" w:author="Ariel Segall" w:date="2013-10-11T15:31:00Z">
        <w:r w:rsidR="00AE47AA">
          <w:t xml:space="preserve">a </w:t>
        </w:r>
      </w:ins>
      <w:ins w:id="2089" w:author="Ariel Segall" w:date="2013-10-11T15:09:00Z">
        <w:r>
          <w:t xml:space="preserve">vTPM </w:t>
        </w:r>
      </w:ins>
      <w:ins w:id="2090" w:author="Ariel Segall" w:date="2013-10-11T15:31:00Z">
        <w:r w:rsidR="00AE47AA">
          <w:t>seeks access to its data</w:t>
        </w:r>
      </w:ins>
      <w:ins w:id="2091" w:author="Ariel Segall" w:date="2013-10-11T15:09:00Z">
        <w:r>
          <w:t xml:space="preserve">, </w:t>
        </w:r>
      </w:ins>
      <w:ins w:id="2092" w:author="Ariel Segall" w:date="2013-10-11T15:31:00Z">
        <w:r w:rsidR="00AE47AA">
          <w:t xml:space="preserve">the vPlatform Manager SHALL do the following in addition to ensuring that the requirements in </w:t>
        </w:r>
      </w:ins>
      <w:ins w:id="2093" w:author="Ariel Segall" w:date="2013-10-11T15:32:00Z">
        <w:r w:rsidR="00AE47AA">
          <w:t xml:space="preserve">Section </w:t>
        </w:r>
        <w:r w:rsidR="00AE47AA">
          <w:fldChar w:fldCharType="begin"/>
        </w:r>
        <w:r w:rsidR="00AE47AA">
          <w:instrText xml:space="preserve"> REF _Ref233300040 \r \h </w:instrText>
        </w:r>
      </w:ins>
      <w:r w:rsidR="00AE47AA">
        <w:fldChar w:fldCharType="separate"/>
      </w:r>
      <w:ins w:id="2094" w:author="Ariel Segall" w:date="2013-10-11T22:46:00Z">
        <w:r w:rsidR="00F73D98">
          <w:t>9.4</w:t>
        </w:r>
      </w:ins>
      <w:ins w:id="2095" w:author="Ariel Segall" w:date="2013-10-11T15:32:00Z">
        <w:r w:rsidR="00AE47AA">
          <w:fldChar w:fldCharType="end"/>
        </w:r>
        <w:r w:rsidR="00AE47AA">
          <w:t xml:space="preserve"> are </w:t>
        </w:r>
        <w:proofErr w:type="gramStart"/>
        <w:r w:rsidR="00AE47AA">
          <w:t>met</w:t>
        </w:r>
      </w:ins>
      <w:ins w:id="2096" w:author="Ariel Segall" w:date="2013-10-11T15:31:00Z">
        <w:r w:rsidR="00AE47AA">
          <w:t xml:space="preserve"> :</w:t>
        </w:r>
        <w:proofErr w:type="gramEnd"/>
      </w:ins>
    </w:p>
    <w:p w14:paraId="49CA856B" w14:textId="6741E369" w:rsidR="00AE47AA" w:rsidRDefault="00AE47AA" w:rsidP="00AE47AA">
      <w:pPr>
        <w:pStyle w:val="BodyText"/>
        <w:numPr>
          <w:ilvl w:val="1"/>
          <w:numId w:val="73"/>
        </w:numPr>
        <w:rPr>
          <w:ins w:id="2097" w:author="Ariel Segall" w:date="2013-10-11T15:34:00Z"/>
        </w:rPr>
        <w:pPrChange w:id="2098" w:author="Ariel Segall" w:date="2013-10-11T15:31:00Z">
          <w:pPr>
            <w:pStyle w:val="Heading1"/>
          </w:pPr>
        </w:pPrChange>
      </w:pPr>
      <w:ins w:id="2099" w:author="Ariel Segall" w:date="2013-10-11T15:31:00Z">
        <w:r>
          <w:t xml:space="preserve">Check the current value of the </w:t>
        </w:r>
      </w:ins>
      <w:ins w:id="2100" w:author="Ariel Segall" w:date="2013-10-11T15:33:00Z">
        <w:r>
          <w:t>RMC</w:t>
        </w:r>
      </w:ins>
      <w:ins w:id="2101" w:author="Ariel Segall" w:date="2013-10-11T15:31:00Z">
        <w:r>
          <w:t xml:space="preserve"> </w:t>
        </w:r>
      </w:ins>
    </w:p>
    <w:p w14:paraId="65E0F802" w14:textId="77777777" w:rsidR="00EC3921" w:rsidRDefault="00AE47AA" w:rsidP="00EC3921">
      <w:pPr>
        <w:pStyle w:val="BodyText"/>
        <w:numPr>
          <w:ilvl w:val="1"/>
          <w:numId w:val="73"/>
        </w:numPr>
        <w:rPr>
          <w:ins w:id="2102" w:author="Ariel Segall" w:date="2013-10-11T23:08:00Z"/>
        </w:rPr>
        <w:pPrChange w:id="2103" w:author="Ariel Segall" w:date="2013-10-11T23:08:00Z">
          <w:pPr>
            <w:pStyle w:val="Heading1"/>
          </w:pPr>
        </w:pPrChange>
      </w:pPr>
      <w:ins w:id="2104" w:author="Ariel Segall" w:date="2013-10-11T15:34:00Z">
        <w:r>
          <w:t>Check th</w:t>
        </w:r>
        <w:r w:rsidR="00EC3921">
          <w:t>e signature of the rollback data to make sure that t</w:t>
        </w:r>
        <w:r>
          <w:t xml:space="preserve">he blob was signed by the RSK </w:t>
        </w:r>
      </w:ins>
    </w:p>
    <w:p w14:paraId="3B6A06EC" w14:textId="06F1A21B" w:rsidR="00AE47AA" w:rsidRDefault="00EC3921" w:rsidP="00EC3921">
      <w:pPr>
        <w:pStyle w:val="BodyText"/>
        <w:numPr>
          <w:ilvl w:val="1"/>
          <w:numId w:val="73"/>
        </w:numPr>
        <w:rPr>
          <w:ins w:id="2105" w:author="Ariel Segall" w:date="2013-10-11T15:35:00Z"/>
        </w:rPr>
        <w:pPrChange w:id="2106" w:author="Ariel Segall" w:date="2013-10-11T23:08:00Z">
          <w:pPr>
            <w:pStyle w:val="Heading1"/>
          </w:pPr>
        </w:pPrChange>
      </w:pPr>
      <w:ins w:id="2107" w:author="Ariel Segall" w:date="2013-10-11T23:08:00Z">
        <w:r>
          <w:t>If the signature check passes,</w:t>
        </w:r>
      </w:ins>
      <w:ins w:id="2108" w:author="Ariel Segall" w:date="2013-10-11T23:09:00Z">
        <w:r>
          <w:t xml:space="preserve"> </w:t>
        </w:r>
      </w:ins>
      <w:ins w:id="2109" w:author="Ariel Segall" w:date="2013-10-11T23:08:00Z">
        <w:r>
          <w:t xml:space="preserve">verify that the HMAC for the desired </w:t>
        </w:r>
      </w:ins>
      <w:ins w:id="2110" w:author="Ariel Segall" w:date="2013-10-11T23:09:00Z">
        <w:r>
          <w:t>was generated from</w:t>
        </w:r>
      </w:ins>
      <w:ins w:id="2111" w:author="Ariel Segall" w:date="2013-10-11T15:34:00Z">
        <w:r w:rsidR="00AE47AA">
          <w:t xml:space="preserve"> both the hash of the vTPM data </w:t>
        </w:r>
      </w:ins>
      <w:ins w:id="2112" w:author="Ariel Segall" w:date="2013-10-11T15:35:00Z">
        <w:r w:rsidR="00AE47AA">
          <w:t>and the current RMC value; it MAY contain additional values such as a hask of the VDK for that vTPM</w:t>
        </w:r>
      </w:ins>
    </w:p>
    <w:p w14:paraId="3B27F287" w14:textId="14256B6A" w:rsidR="003B4B0C" w:rsidRDefault="00AE47AA" w:rsidP="00EC3921">
      <w:pPr>
        <w:pStyle w:val="BodyText"/>
        <w:numPr>
          <w:ilvl w:val="1"/>
          <w:numId w:val="73"/>
        </w:numPr>
        <w:rPr>
          <w:ins w:id="2113" w:author="Ariel Segall" w:date="2013-10-11T22:49:00Z"/>
        </w:rPr>
        <w:pPrChange w:id="2114" w:author="Ariel Segall" w:date="2013-10-11T23:10:00Z">
          <w:pPr>
            <w:pStyle w:val="BodyText"/>
            <w:numPr>
              <w:numId w:val="73"/>
            </w:numPr>
            <w:ind w:left="720" w:hanging="360"/>
          </w:pPr>
        </w:pPrChange>
      </w:pPr>
      <w:ins w:id="2115" w:author="Ariel Segall" w:date="2013-10-11T15:35:00Z">
        <w:r>
          <w:t xml:space="preserve">The decrypted VDK SHALL only </w:t>
        </w:r>
        <w:proofErr w:type="gramStart"/>
        <w:r>
          <w:t>be</w:t>
        </w:r>
        <w:proofErr w:type="gramEnd"/>
        <w:r>
          <w:t xml:space="preserve"> sent to the vTPM if the signature check </w:t>
        </w:r>
      </w:ins>
      <w:ins w:id="2116" w:author="Ariel Segall" w:date="2013-10-11T23:09:00Z">
        <w:r w:rsidR="00EC3921">
          <w:t xml:space="preserve">and HMAC check </w:t>
        </w:r>
      </w:ins>
      <w:ins w:id="2117" w:author="Ariel Segall" w:date="2013-10-11T15:35:00Z">
        <w:r w:rsidR="00EC3921">
          <w:t>pass, in addition to</w:t>
        </w:r>
        <w:r>
          <w:t xml:space="preserve"> all other constraints for VDK access </w:t>
        </w:r>
      </w:ins>
      <w:ins w:id="2118" w:author="Ariel Segall" w:date="2013-10-11T23:09:00Z">
        <w:r w:rsidR="00EC3921">
          <w:t>being</w:t>
        </w:r>
      </w:ins>
      <w:ins w:id="2119" w:author="Ariel Segall" w:date="2013-10-11T15:35:00Z">
        <w:r>
          <w:t xml:space="preserve"> met. If the decrypted VDK is sent, the hash of the vTPM data SHALL be sent, so the vTPM can verify the integrity of its stored data.</w:t>
        </w:r>
      </w:ins>
    </w:p>
    <w:p w14:paraId="79E570D6" w14:textId="33D6BFE3" w:rsidR="003B4B0C" w:rsidRDefault="003B4B0C" w:rsidP="003B4B0C">
      <w:pPr>
        <w:pStyle w:val="Heading2"/>
        <w:rPr>
          <w:ins w:id="2120" w:author="Ariel Segall" w:date="2013-10-11T22:24:00Z"/>
        </w:rPr>
        <w:pPrChange w:id="2121" w:author="Ariel Segall" w:date="2013-10-11T22:49:00Z">
          <w:pPr>
            <w:pStyle w:val="BodyText"/>
            <w:numPr>
              <w:numId w:val="73"/>
            </w:numPr>
            <w:ind w:left="720" w:hanging="360"/>
          </w:pPr>
        </w:pPrChange>
      </w:pPr>
      <w:ins w:id="2122" w:author="Ariel Segall" w:date="2013-10-11T22:49:00Z">
        <w:r>
          <w:t>Other Rollback Protection Requirements (normative)</w:t>
        </w:r>
      </w:ins>
    </w:p>
    <w:p w14:paraId="7361AB98" w14:textId="58687451" w:rsidR="0024700D" w:rsidRPr="000021ED" w:rsidRDefault="003B4B0C" w:rsidP="0024700D">
      <w:pPr>
        <w:pStyle w:val="BodyText"/>
        <w:numPr>
          <w:ilvl w:val="0"/>
          <w:numId w:val="76"/>
        </w:numPr>
        <w:pPrChange w:id="2123" w:author="Ariel Segall" w:date="2013-10-11T22:52:00Z">
          <w:pPr>
            <w:pStyle w:val="BodyText"/>
          </w:pPr>
        </w:pPrChange>
      </w:pPr>
      <w:ins w:id="2124" w:author="Ariel Segall" w:date="2013-10-11T22:49:00Z">
        <w:r>
          <w:t xml:space="preserve">The vPlatform Manager SHOULD follow the same process of combining a data hash and the current RMC counter whenever </w:t>
        </w:r>
      </w:ins>
      <w:ins w:id="2125" w:author="Ariel Segall" w:date="2013-10-11T22:50:00Z">
        <w:r>
          <w:t xml:space="preserve">integrity protection and rollback protection is required for </w:t>
        </w:r>
      </w:ins>
      <w:ins w:id="2126" w:author="Ariel Segall" w:date="2013-10-11T22:49:00Z">
        <w:r>
          <w:t xml:space="preserve">data </w:t>
        </w:r>
      </w:ins>
      <w:ins w:id="2127" w:author="Ariel Segall" w:date="2013-10-11T22:51:00Z">
        <w:r>
          <w:t xml:space="preserve">stored </w:t>
        </w:r>
      </w:ins>
      <w:ins w:id="2128" w:author="Ariel Segall" w:date="2013-10-11T22:50:00Z">
        <w:r>
          <w:t>in the Manager.</w:t>
        </w:r>
      </w:ins>
      <w:ins w:id="2129" w:author="Ariel Segall" w:date="2013-10-11T22:51:00Z">
        <w:r>
          <w:t xml:space="preserve"> </w:t>
        </w:r>
      </w:ins>
      <w:ins w:id="2130" w:author="Ariel Segall" w:date="2013-10-11T22:58:00Z">
        <w:r w:rsidR="002F4C8C">
          <w:t>Such data SHALL be hashed, and then treated as vTPM state data as described above.</w:t>
        </w:r>
      </w:ins>
    </w:p>
    <w:sectPr w:rsidR="0024700D" w:rsidRPr="000021ED" w:rsidSect="00783CF4">
      <w:headerReference w:type="even" r:id="rId212"/>
      <w:headerReference w:type="default" r:id="rId213"/>
      <w:footerReference w:type="even" r:id="rId214"/>
      <w:footerReference w:type="default" r:id="rId215"/>
      <w:headerReference w:type="first" r:id="rId216"/>
      <w:footerReference w:type="first" r:id="rId217"/>
      <w:pgSz w:w="12240" w:h="15840"/>
      <w:pgMar w:top="1670" w:right="1620" w:bottom="1670" w:left="1800" w:header="1440" w:footer="144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1" w:author="Ariel Segall" w:date="2013-07-30T18:38:00Z" w:initials="AS">
    <w:p w14:paraId="34F25802" w14:textId="03DFD6A8" w:rsidR="00A702AE" w:rsidRDefault="00A702AE">
      <w:pPr>
        <w:pStyle w:val="CommentText"/>
      </w:pPr>
      <w:r>
        <w:rPr>
          <w:rStyle w:val="CommentReference"/>
        </w:rPr>
        <w:annotationRef/>
      </w:r>
      <w:r>
        <w:t>Make sure basic vocabulary such as VMM is defined, if only by reference.</w:t>
      </w:r>
    </w:p>
  </w:comment>
  <w:comment w:id="312" w:author="Ariel Segall" w:date="2013-10-08T17:38:00Z" w:initials="AS">
    <w:p w14:paraId="28B99ED3" w14:textId="4B349C56" w:rsidR="00A702AE" w:rsidRDefault="00A702AE">
      <w:pPr>
        <w:pStyle w:val="CommentText"/>
      </w:pPr>
      <w:r>
        <w:rPr>
          <w:rStyle w:val="CommentReference"/>
        </w:rPr>
        <w:annotationRef/>
      </w:r>
      <w:r>
        <w:t xml:space="preserve">Figure out how to alphabetize this! </w:t>
      </w:r>
    </w:p>
  </w:comment>
  <w:comment w:id="352" w:author="IBM_ADMIN" w:date="2013-07-18T10:39:00Z" w:initials="LHW">
    <w:p w14:paraId="21B98DE7" w14:textId="77777777" w:rsidR="00A702AE" w:rsidRDefault="00A702AE">
      <w:pPr>
        <w:pStyle w:val="CommentText"/>
      </w:pPr>
      <w:r>
        <w:rPr>
          <w:rStyle w:val="CommentReference"/>
        </w:rPr>
        <w:annotationRef/>
      </w:r>
      <w:r>
        <w:t>I believe we decided that we have a migration authority and backup devices.  Do we still need this defn?</w:t>
      </w:r>
    </w:p>
  </w:comment>
  <w:comment w:id="351" w:author="Ariel Segall" w:date="2013-08-06T13:11:00Z" w:initials="AS">
    <w:p w14:paraId="5595CB24" w14:textId="490AC0AB" w:rsidR="00A702AE" w:rsidRDefault="00A702AE">
      <w:pPr>
        <w:pStyle w:val="CommentText"/>
      </w:pPr>
      <w:r>
        <w:rPr>
          <w:rStyle w:val="CommentReference"/>
        </w:rPr>
        <w:annotationRef/>
      </w:r>
      <w:r>
        <w:t>Distinguish between: authority which approves backups; place that encrypted backups are stored; and place where encryption keys are stored. Dave thinks that “authority which approves backups” is just part of the backup strategy as listed in the credential.</w:t>
      </w:r>
    </w:p>
  </w:comment>
  <w:comment w:id="373" w:author="IBM_ADMIN" w:date="2013-07-18T10:42:00Z" w:initials="LHW">
    <w:p w14:paraId="66858DEA" w14:textId="77777777" w:rsidR="00A702AE" w:rsidRDefault="00A702AE">
      <w:pPr>
        <w:pStyle w:val="CommentText"/>
      </w:pPr>
      <w:r>
        <w:rPr>
          <w:rStyle w:val="CommentReference"/>
        </w:rPr>
        <w:annotationRef/>
      </w:r>
      <w:r>
        <w:t>(Chris Anderson Comment) – Already in use in Arch Spec as Virtual Trusted Platform (vPlatform) but defn is not the same.</w:t>
      </w:r>
    </w:p>
    <w:p w14:paraId="2CA23049" w14:textId="77777777" w:rsidR="00A702AE" w:rsidRDefault="00A702AE">
      <w:pPr>
        <w:pStyle w:val="CommentText"/>
      </w:pPr>
      <w:r>
        <w:t>(LHW comment) – let’s get it how we want it here and we’ll reconcile with arch doc as a next step after publication.</w:t>
      </w:r>
    </w:p>
  </w:comment>
  <w:comment w:id="380" w:author="Ariel Segall" w:date="2013-06-13T13:51:00Z" w:initials="Ariel Seg">
    <w:p w14:paraId="65233809" w14:textId="77777777" w:rsidR="00A702AE" w:rsidRDefault="00A702AE">
      <w:r>
        <w:annotationRef/>
      </w:r>
      <w:r>
        <w:t>TODO: Ensure that all terms are defined, but any terms defined in architecture are defined by reference. (Make sure that all architecture definitions are correct for this spec!) Also, we should do a general vocabulary sweep to add to this list.</w:t>
      </w:r>
    </w:p>
  </w:comment>
  <w:comment w:id="383" w:author="IBM_ADMIN" w:date="2013-07-18T10:43:00Z" w:initials="LHW">
    <w:p w14:paraId="1329911B" w14:textId="77777777" w:rsidR="00A702AE" w:rsidRDefault="00A702AE" w:rsidP="005C74E9">
      <w:pPr>
        <w:pStyle w:val="CommentText"/>
      </w:pPr>
      <w:r>
        <w:rPr>
          <w:rStyle w:val="CommentReference"/>
        </w:rPr>
        <w:annotationRef/>
      </w:r>
      <w:r>
        <w:t>(Chris Anderson Comment) – Already in use in Arch Spec as Virtual Trusted Platform Manager (vPlatform Manager) but defn is not the same.</w:t>
      </w:r>
    </w:p>
    <w:p w14:paraId="3CB07880" w14:textId="77777777" w:rsidR="00A702AE" w:rsidRDefault="00A702AE" w:rsidP="005C74E9">
      <w:pPr>
        <w:pStyle w:val="CommentText"/>
      </w:pPr>
      <w:r>
        <w:t>(LHW comment) – let’s get it how we want it here and we’ll reconcile with arch doc as a next step after publication.</w:t>
      </w:r>
    </w:p>
    <w:p w14:paraId="590B891C" w14:textId="77777777" w:rsidR="00A702AE" w:rsidRDefault="00A702AE">
      <w:pPr>
        <w:pStyle w:val="CommentText"/>
      </w:pPr>
    </w:p>
  </w:comment>
  <w:comment w:id="396" w:author="Ariel Segall" w:date="2013-08-05T18:56:00Z" w:initials="AS">
    <w:p w14:paraId="701A9C41" w14:textId="0A40BF87" w:rsidR="00A702AE" w:rsidRDefault="00A702AE">
      <w:pPr>
        <w:pStyle w:val="CommentText"/>
      </w:pPr>
      <w:ins w:id="411" w:author="Ariel Segall" w:date="2013-08-05T18:52:00Z">
        <w:r>
          <w:rPr>
            <w:rStyle w:val="CommentReference"/>
          </w:rPr>
          <w:annotationRef/>
        </w:r>
      </w:ins>
      <w:r>
        <w:t>Chris mentions the possible use of the phrase “protected pTCB”; do we need to address TCB protection beyond what’s in the spec already? Is this definition sufficient?</w:t>
      </w:r>
    </w:p>
  </w:comment>
  <w:comment w:id="397" w:author="Ariel Segall" w:date="2013-09-03T13:56:00Z" w:initials="AS">
    <w:p w14:paraId="42B871CC" w14:textId="7EAF8C8A" w:rsidR="00A702AE" w:rsidRDefault="00A702AE">
      <w:pPr>
        <w:pStyle w:val="CommentText"/>
      </w:pPr>
      <w:ins w:id="413" w:author="Ariel Segall" w:date="2013-09-03T13:56:00Z">
        <w:r>
          <w:rPr>
            <w:rStyle w:val="CommentReference"/>
          </w:rPr>
          <w:annotationRef/>
        </w:r>
      </w:ins>
      <w:r>
        <w:t>Go through and use TCB more often, since it’s now clearly defined.</w:t>
      </w:r>
    </w:p>
  </w:comment>
  <w:comment w:id="497" w:author="Ariel Segall" w:date="2013-10-08T16:21:00Z" w:initials="AS">
    <w:p w14:paraId="630230D0" w14:textId="2EDCECA0" w:rsidR="00A702AE" w:rsidRDefault="00A702AE">
      <w:pPr>
        <w:pStyle w:val="CommentText"/>
      </w:pPr>
      <w:r>
        <w:rPr>
          <w:rStyle w:val="CommentReference"/>
        </w:rPr>
        <w:annotationRef/>
      </w:r>
      <w:r>
        <w:t>TODO: Change all informative comment formatting to 5% grey in box, to make it visually distinct without being hard for people to read.</w:t>
      </w:r>
    </w:p>
  </w:comment>
  <w:comment w:id="585" w:author="Ariel Segall" w:date="2013-08-07T16:41:00Z" w:initials="AS">
    <w:p w14:paraId="7D6D9E5A" w14:textId="6AAFB0A3" w:rsidR="00A702AE" w:rsidRDefault="00A702AE">
      <w:pPr>
        <w:pStyle w:val="CommentText"/>
      </w:pPr>
      <w:ins w:id="590" w:author="Ariel Segall" w:date="2013-08-07T16:40:00Z">
        <w:r>
          <w:rPr>
            <w:rStyle w:val="CommentReference"/>
          </w:rPr>
          <w:annotationRef/>
        </w:r>
      </w:ins>
      <w:r>
        <w:t xml:space="preserve">Reworded. I wanted to say something about live migration here, because that’s when this </w:t>
      </w:r>
      <w:r w:rsidRPr="00084E0F">
        <w:rPr>
          <w:b/>
          <w:bCs/>
        </w:rPr>
        <w:t>really</w:t>
      </w:r>
      <w:r>
        <w:t xml:space="preserve"> matters as worded, but left it out since that’s not covered in the spec. Right choice, or put the commentary in as a long-term foundation?</w:t>
      </w:r>
    </w:p>
  </w:comment>
  <w:comment w:id="644" w:author="IBM_ADMIN" w:date="2013-10-01T10:58:00Z" w:initials="LHW">
    <w:p w14:paraId="7464EA56" w14:textId="7041137F" w:rsidR="00A702AE" w:rsidRDefault="00A702AE">
      <w:pPr>
        <w:pStyle w:val="CommentText"/>
      </w:pPr>
      <w:r>
        <w:rPr>
          <w:rStyle w:val="CommentReference"/>
        </w:rPr>
        <w:annotationRef/>
      </w:r>
      <w:r>
        <w:t xml:space="preserve">(Chris Anderson comment) - </w:t>
      </w:r>
      <w:r>
        <w:rPr>
          <w:rFonts w:ascii="Courier" w:hAnsi="Courier" w:cs="Courier"/>
          <w:color w:val="000000"/>
        </w:rPr>
        <w:br/>
      </w:r>
      <w:r>
        <w:rPr>
          <w:rFonts w:ascii="Courier" w:hAnsi="Courier" w:cs="Courier"/>
          <w:color w:val="000000"/>
        </w:rPr>
        <w:br/>
        <w:t>Pg. 25, Section 6.5.3, Figure 3 Title</w:t>
      </w:r>
      <w:r>
        <w:rPr>
          <w:rFonts w:ascii="Courier" w:hAnsi="Courier" w:cs="Courier"/>
          <w:color w:val="000000"/>
        </w:rPr>
        <w:br/>
        <w:t>- Does the figure represent clear enough the statement " … multiple VMs associated with a single vTPM?"</w:t>
      </w:r>
    </w:p>
  </w:comment>
  <w:comment w:id="677" w:author="Ariel Segall" w:date="2013-10-07T00:03:00Z" w:initials="AS">
    <w:p w14:paraId="5046D7DA" w14:textId="31ECDAF4" w:rsidR="00A702AE" w:rsidRDefault="00A702AE">
      <w:pPr>
        <w:pStyle w:val="CommentText"/>
      </w:pPr>
      <w:ins w:id="678" w:author="Ariel Segall" w:date="2013-10-07T00:03:00Z">
        <w:r>
          <w:rPr>
            <w:rStyle w:val="CommentReference"/>
          </w:rPr>
          <w:annotationRef/>
        </w:r>
      </w:ins>
      <w:r>
        <w:t>Clearly indicate virtual platforms with boxes in these diagrams, in addition to addressing the service-vPlatform comment</w:t>
      </w:r>
    </w:p>
  </w:comment>
  <w:comment w:id="680" w:author="IBM_ADMIN" w:date="2013-07-18T11:39:00Z" w:initials="LHW">
    <w:p w14:paraId="57250961" w14:textId="77777777" w:rsidR="00A702AE" w:rsidRDefault="00A702AE">
      <w:pPr>
        <w:pStyle w:val="CommentText"/>
      </w:pPr>
      <w:r>
        <w:rPr>
          <w:rStyle w:val="CommentReference"/>
        </w:rPr>
        <w:annotationRef/>
      </w:r>
      <w:r>
        <w:rPr>
          <w:rFonts w:ascii="Courier" w:hAnsi="Courier" w:cs="Courier"/>
          <w:color w:val="000000"/>
        </w:rPr>
        <w:t>(Chris Anderson comment) Pg. 26, Figure 4</w:t>
      </w:r>
      <w:r>
        <w:rPr>
          <w:rFonts w:ascii="Courier" w:hAnsi="Courier" w:cs="Courier"/>
          <w:color w:val="000000"/>
        </w:rPr>
        <w:br/>
        <w:t xml:space="preserve">- I found this confusing and do understand how the figure reflects a different architecture whereby "helper VPs operate as independent Virtual Platforms with their own vTPMs."  </w:t>
      </w:r>
    </w:p>
  </w:comment>
  <w:comment w:id="682" w:author="IBM_ADMIN" w:date="2013-06-25T15:41:00Z" w:initials="I">
    <w:p w14:paraId="42E5A515" w14:textId="77777777" w:rsidR="00A702AE" w:rsidRDefault="00A702AE">
      <w:pPr>
        <w:pStyle w:val="CommentText"/>
      </w:pPr>
      <w:r>
        <w:rPr>
          <w:rStyle w:val="CommentReference"/>
        </w:rPr>
        <w:annotationRef/>
      </w:r>
      <w:r>
        <w:t>Add: section on why non-migratable signing keys are important for factory and platform certification. Confirm against TPM 2.0.</w:t>
      </w:r>
    </w:p>
  </w:comment>
  <w:comment w:id="686" w:author="Challener, David C." w:date="2013-07-18T08:22:00Z" w:initials="CDC">
    <w:p w14:paraId="7EFADE1B" w14:textId="77777777" w:rsidR="00A702AE" w:rsidRDefault="00A702AE">
      <w:pPr>
        <w:pStyle w:val="CommentText"/>
      </w:pPr>
      <w:r>
        <w:rPr>
          <w:rStyle w:val="CommentReference"/>
        </w:rPr>
        <w:annotationRef/>
      </w:r>
      <w:r>
        <w:t>See 6.6.1.6</w:t>
      </w:r>
    </w:p>
  </w:comment>
  <w:comment w:id="684" w:author="IBM_ADMIN" w:date="2013-06-25T14:25:00Z" w:initials="I">
    <w:p w14:paraId="7927BCF3" w14:textId="77777777" w:rsidR="00A702AE" w:rsidRDefault="00A702AE">
      <w:pPr>
        <w:pStyle w:val="CommentText"/>
      </w:pPr>
      <w:r>
        <w:rPr>
          <w:rStyle w:val="CommentReference"/>
        </w:rPr>
        <w:annotationRef/>
      </w:r>
      <w:r>
        <w:t>Need descriptive text for each. LHW will do this.</w:t>
      </w:r>
    </w:p>
  </w:comment>
  <w:comment w:id="689" w:author="IBM_ADMIN" w:date="2013-06-25T15:29:00Z" w:initials="I">
    <w:p w14:paraId="04889BF6" w14:textId="77777777" w:rsidR="00A702AE" w:rsidRDefault="00A702AE">
      <w:pPr>
        <w:pStyle w:val="CommentText"/>
      </w:pPr>
      <w:r>
        <w:rPr>
          <w:rStyle w:val="CommentReference"/>
        </w:rPr>
        <w:annotationRef/>
      </w:r>
      <w:r>
        <w:t>We’ve added new threats on 6/25 – need to add new countermeasures fro threats. All countermeasures must include an internal document reference to another TCG, etc. specification.  (External specifications should be put in reference section – and in some cases in assumptions) or a pointer within the document to where the countermeasure is addressed.</w:t>
      </w:r>
    </w:p>
  </w:comment>
  <w:comment w:id="690" w:author="IBM_ADMIN" w:date="2013-06-25T14:34:00Z" w:initials="I">
    <w:p w14:paraId="07D3CC37" w14:textId="77777777" w:rsidR="00A702AE" w:rsidRDefault="00A702AE">
      <w:pPr>
        <w:pStyle w:val="CommentText"/>
      </w:pPr>
      <w:r>
        <w:rPr>
          <w:rStyle w:val="CommentReference"/>
        </w:rPr>
        <w:annotationRef/>
      </w:r>
      <w:r>
        <w:t>LHW will fix.  Preference is to refer to PC client specs, etc. to make clear how this is done.</w:t>
      </w:r>
    </w:p>
  </w:comment>
  <w:comment w:id="691" w:author="IBM_ADMIN" w:date="2013-06-25T14:32:00Z" w:initials="I">
    <w:p w14:paraId="634E1506" w14:textId="77777777" w:rsidR="00A702AE" w:rsidRDefault="00A702AE">
      <w:pPr>
        <w:pStyle w:val="CommentText"/>
      </w:pPr>
      <w:r>
        <w:rPr>
          <w:rStyle w:val="CommentReference"/>
        </w:rPr>
        <w:annotationRef/>
      </w:r>
      <w:r>
        <w:t>LHW will fix.</w:t>
      </w:r>
    </w:p>
  </w:comment>
  <w:comment w:id="697" w:author="IBM_ADMIN" w:date="2013-06-25T15:08:00Z" w:initials="I">
    <w:p w14:paraId="4589661D" w14:textId="77777777" w:rsidR="00A702AE" w:rsidRDefault="00A702AE">
      <w:pPr>
        <w:pStyle w:val="CommentText"/>
      </w:pPr>
      <w:r>
        <w:rPr>
          <w:rStyle w:val="CommentReference"/>
        </w:rPr>
        <w:annotationRef/>
      </w:r>
      <w:r>
        <w:t>The vTPM Manager is part of the TCB – so, it (as well as the VMM, etc.) has to be measured.</w:t>
      </w:r>
    </w:p>
  </w:comment>
  <w:comment w:id="698" w:author="IBM_ADMIN" w:date="2013-06-25T15:19:00Z" w:initials="I">
    <w:p w14:paraId="431F45B2" w14:textId="77777777" w:rsidR="00A702AE" w:rsidRDefault="00A702AE">
      <w:pPr>
        <w:pStyle w:val="CommentText"/>
      </w:pPr>
      <w:r>
        <w:rPr>
          <w:rStyle w:val="CommentReference"/>
        </w:rPr>
        <w:annotationRef/>
      </w:r>
      <w:r>
        <w:t>Fix.</w:t>
      </w:r>
    </w:p>
  </w:comment>
  <w:comment w:id="699" w:author="Rene Bourquin" w:date="2013-07-17T22:12:00Z" w:initials="RNB">
    <w:p w14:paraId="21C18B5E" w14:textId="77777777" w:rsidR="00A702AE" w:rsidRDefault="00A702AE">
      <w:pPr>
        <w:pStyle w:val="CommentText"/>
      </w:pPr>
      <w:r>
        <w:rPr>
          <w:rStyle w:val="CommentReference"/>
        </w:rPr>
        <w:annotationRef/>
      </w:r>
      <w:r>
        <w:t>Pretty specific implementation.  Is there some more implementation agnostic description that could be used?</w:t>
      </w:r>
    </w:p>
  </w:comment>
  <w:comment w:id="700" w:author="Rene Bourquin" w:date="2013-07-17T22:39:00Z" w:initials="RNB">
    <w:p w14:paraId="190C567D" w14:textId="77777777" w:rsidR="00A702AE" w:rsidRDefault="00A702AE">
      <w:pPr>
        <w:pStyle w:val="CommentText"/>
      </w:pPr>
      <w:r>
        <w:rPr>
          <w:rStyle w:val="CommentReference"/>
        </w:rPr>
        <w:annotationRef/>
      </w:r>
      <w:r>
        <w:t>Not sure I understand this countermeasure.</w:t>
      </w:r>
    </w:p>
  </w:comment>
  <w:comment w:id="701" w:author="Rene Bourquin" w:date="2013-07-17T22:48:00Z" w:initials="RNB">
    <w:p w14:paraId="095EBBE0" w14:textId="77777777" w:rsidR="00A702AE" w:rsidRDefault="00A702AE">
      <w:pPr>
        <w:pStyle w:val="CommentText"/>
      </w:pPr>
      <w:r>
        <w:rPr>
          <w:rStyle w:val="CommentReference"/>
        </w:rPr>
        <w:annotationRef/>
      </w:r>
      <w:r>
        <w:t>Do we want to limit the approaches?</w:t>
      </w:r>
    </w:p>
  </w:comment>
  <w:comment w:id="702" w:author="Rene Bourquin" w:date="2013-07-18T08:25:00Z" w:initials="RNB">
    <w:p w14:paraId="125A3846" w14:textId="77777777" w:rsidR="00A702AE" w:rsidRDefault="00A702AE">
      <w:pPr>
        <w:pStyle w:val="CommentText"/>
      </w:pPr>
      <w:r>
        <w:rPr>
          <w:rStyle w:val="CommentReference"/>
        </w:rPr>
        <w:annotationRef/>
      </w:r>
      <w:r>
        <w:t>Vt-d is just an example of an iommu implementation. Is iommu necessarily limited to drtm?</w:t>
      </w:r>
    </w:p>
    <w:p w14:paraId="2A2D9C3D" w14:textId="77777777" w:rsidR="00A702AE" w:rsidRDefault="00A702AE">
      <w:pPr>
        <w:pStyle w:val="CommentText"/>
      </w:pPr>
      <w:r>
        <w:t>Actually IOMMU is what AMD calls it, VT-d is what Intel calls it. (I think)</w:t>
      </w:r>
    </w:p>
  </w:comment>
  <w:comment w:id="711" w:author="IBM_ADMIN" w:date="2013-06-25T14:39:00Z" w:initials="I">
    <w:p w14:paraId="32CF9C97" w14:textId="77777777" w:rsidR="00A702AE" w:rsidRDefault="00A702AE">
      <w:pPr>
        <w:pStyle w:val="CommentText"/>
      </w:pPr>
      <w:r>
        <w:rPr>
          <w:rStyle w:val="CommentReference"/>
        </w:rPr>
        <w:annotationRef/>
      </w:r>
      <w:r>
        <w:t>Add RTM protection requirement.</w:t>
      </w:r>
    </w:p>
  </w:comment>
  <w:comment w:id="714" w:author="Ariel Segall" w:date="2013-10-08T16:39:00Z" w:initials="AS">
    <w:p w14:paraId="57DB5F33" w14:textId="6117569D" w:rsidR="00A702AE" w:rsidRDefault="00A702AE">
      <w:pPr>
        <w:pStyle w:val="CommentText"/>
      </w:pPr>
      <w:r>
        <w:rPr>
          <w:rStyle w:val="CommentReference"/>
        </w:rPr>
        <w:annotationRef/>
      </w:r>
      <w:r>
        <w:t xml:space="preserve">I couldn’t find any normative requirements in here except the now-moved monotonic counter, so I made it informative </w:t>
      </w:r>
      <w:proofErr w:type="gramStart"/>
      <w:r>
        <w:t>and  added</w:t>
      </w:r>
      <w:proofErr w:type="gramEnd"/>
      <w:r>
        <w:t xml:space="preserve"> a little more commentary.</w:t>
      </w:r>
    </w:p>
  </w:comment>
  <w:comment w:id="737" w:author="Ariel Segall" w:date="2013-10-09T17:06:00Z" w:initials="AS">
    <w:p w14:paraId="4B03F0F7" w14:textId="6FA39E11" w:rsidR="00A702AE" w:rsidRDefault="00A702AE">
      <w:pPr>
        <w:pStyle w:val="CommentText"/>
      </w:pPr>
      <w:ins w:id="742" w:author="Ariel Segall" w:date="2013-10-09T16:56:00Z">
        <w:r>
          <w:rPr>
            <w:rStyle w:val="CommentReference"/>
          </w:rPr>
          <w:annotationRef/>
        </w:r>
      </w:ins>
      <w:r>
        <w:t>New constraint, since I think it covers why this key is actually optional but a good idea; review would be appreciated.</w:t>
      </w:r>
    </w:p>
  </w:comment>
  <w:comment w:id="895" w:author="Ariel Segall" w:date="2013-10-11T14:46:00Z" w:initials="AS">
    <w:p w14:paraId="1DDBB711" w14:textId="3CA30651" w:rsidR="00A702AE" w:rsidRDefault="00A702AE">
      <w:pPr>
        <w:pStyle w:val="CommentText"/>
      </w:pPr>
      <w:ins w:id="897" w:author="Ariel Segall" w:date="2013-10-11T14:46:00Z">
        <w:r>
          <w:rPr>
            <w:rStyle w:val="CommentReference"/>
          </w:rPr>
          <w:annotationRef/>
        </w:r>
      </w:ins>
      <w:r>
        <w:t>New, but I think this is important, and we’ve been assuming it all over the place. Am I covering all cases?</w:t>
      </w:r>
    </w:p>
  </w:comment>
  <w:comment w:id="948" w:author="Ariel Segall" w:date="2013-08-01T13:26:00Z" w:initials="AS">
    <w:p w14:paraId="40B28155" w14:textId="123F00FD" w:rsidR="00A702AE" w:rsidRDefault="00A702AE">
      <w:pPr>
        <w:pStyle w:val="CommentText"/>
      </w:pPr>
      <w:ins w:id="950" w:author="Ariel Segall" w:date="2013-08-01T13:26:00Z">
        <w:r>
          <w:rPr>
            <w:rStyle w:val="CommentReference"/>
          </w:rPr>
          <w:annotationRef/>
        </w:r>
      </w:ins>
      <w:r>
        <w:t>Open question: we are using credentials and certificates interchangeably. Should we switch to a single one, and if so, which?</w:t>
      </w:r>
    </w:p>
  </w:comment>
  <w:comment w:id="1173" w:author="Ariel Segall" w:date="2013-10-10T18:05:00Z" w:initials="AS">
    <w:p w14:paraId="65CD280F" w14:textId="436BBDBD" w:rsidR="00A702AE" w:rsidRDefault="00A702AE">
      <w:pPr>
        <w:pStyle w:val="CommentText"/>
      </w:pPr>
      <w:r>
        <w:rPr>
          <w:rStyle w:val="CommentReference"/>
        </w:rPr>
        <w:annotationRef/>
      </w:r>
      <w:r>
        <w:t>This section has been heavily revised based on the separation between on-platform “migration engine” and potentially off-platform “migration authority” defined at the last face to face meeting. Please review with care!</w:t>
      </w:r>
    </w:p>
  </w:comment>
  <w:comment w:id="1226" w:author="IBM_ADMIN" w:date="2013-06-27T09:55:00Z" w:initials="I">
    <w:p w14:paraId="50917CA9" w14:textId="77777777" w:rsidR="00A702AE" w:rsidRDefault="00A702AE">
      <w:pPr>
        <w:pStyle w:val="CommentText"/>
      </w:pPr>
      <w:r>
        <w:rPr>
          <w:rStyle w:val="CommentReference"/>
        </w:rPr>
        <w:annotationRef/>
      </w:r>
      <w:r>
        <w:t>Our challenge is to create skeleton structures for policies that can be documented in our certificates.  These skeletons will capture the essentials which everyone will need and then OSVes, cloud providers etc. can customize.</w:t>
      </w:r>
    </w:p>
  </w:comment>
  <w:comment w:id="1236" w:author="Ariel Segall" w:date="2013-07-23T13:31:00Z" w:initials="AS">
    <w:p w14:paraId="11F3DF2C" w14:textId="58A3938E" w:rsidR="00A702AE" w:rsidRDefault="00A702AE">
      <w:pPr>
        <w:pStyle w:val="CommentText"/>
      </w:pPr>
      <w:r>
        <w:rPr>
          <w:rStyle w:val="CommentReference"/>
        </w:rPr>
        <w:annotationRef/>
      </w:r>
      <w:r>
        <w:t>Lee wants a section on virtual security launch policies, saying that they should be measured into the vTPM just as physical ones are measured into the pTPM. Maybe here, maybe in boot?</w:t>
      </w:r>
    </w:p>
  </w:comment>
  <w:comment w:id="1300" w:author="Ariel Segall" w:date="2013-10-11T14:37:00Z" w:initials="AS">
    <w:p w14:paraId="68638C29" w14:textId="2202E767" w:rsidR="00A702AE" w:rsidRDefault="00A702AE">
      <w:pPr>
        <w:pStyle w:val="CommentText"/>
      </w:pPr>
      <w:r>
        <w:rPr>
          <w:rStyle w:val="CommentReference"/>
        </w:rPr>
        <w:annotationRef/>
      </w:r>
      <w:r>
        <w:t xml:space="preserve"> Max also suggests fleshing this out, and that it’s not extra work, we’ll reuse that.  Good plan if time allows; put it in an appendix?</w:t>
      </w:r>
    </w:p>
  </w:comment>
  <w:comment w:id="1458" w:author="Ariel Segall" w:date="2013-09-03T13:41:00Z" w:initials="AS">
    <w:p w14:paraId="29E5594C" w14:textId="283FEA11" w:rsidR="00A702AE" w:rsidRDefault="00A702AE">
      <w:pPr>
        <w:pStyle w:val="CommentText"/>
      </w:pPr>
      <w:r>
        <w:rPr>
          <w:rStyle w:val="CommentReference"/>
        </w:rPr>
        <w:annotationRef/>
      </w:r>
      <w:r>
        <w:t xml:space="preserve">Switch references to vTPM data key to VDK. Make sure integrity protection hash is mentioned previously. </w:t>
      </w:r>
    </w:p>
  </w:comment>
  <w:comment w:id="1459" w:author="Ariel Segall" w:date="2013-09-03T13:48:00Z" w:initials="AS">
    <w:p w14:paraId="45A7EE60" w14:textId="2ABC1C04" w:rsidR="00A702AE" w:rsidRDefault="00A702AE">
      <w:pPr>
        <w:pStyle w:val="CommentText"/>
      </w:pPr>
      <w:r>
        <w:rPr>
          <w:rStyle w:val="CommentReference"/>
        </w:rPr>
        <w:annotationRef/>
      </w:r>
      <w:r>
        <w:t xml:space="preserve">Be consistent about use of VPM vs vPlatform Manager. Probably stick with manager, since we’re not using VPM much, are we? Also, the sealed data key is not unsealed on right side. </w:t>
      </w:r>
    </w:p>
  </w:comment>
  <w:comment w:id="1560" w:author="Ariel Segall" w:date="2013-09-12T16:33:00Z" w:initials="AS">
    <w:p w14:paraId="6FDB1250" w14:textId="13BA8DEF" w:rsidR="00A702AE" w:rsidRDefault="00A702AE">
      <w:pPr>
        <w:pStyle w:val="CommentText"/>
      </w:pPr>
      <w:r>
        <w:rPr>
          <w:rStyle w:val="CommentReference"/>
        </w:rPr>
        <w:annotationRef/>
      </w:r>
      <w:r>
        <w:t>Third block should also say “saves to disk”.</w:t>
      </w:r>
    </w:p>
  </w:comment>
  <w:comment w:id="1561" w:author="Ariel Segall" w:date="2013-09-12T16:26:00Z" w:initials="AS">
    <w:p w14:paraId="791097E6" w14:textId="1B139E7C" w:rsidR="00A702AE" w:rsidRDefault="00A702AE">
      <w:pPr>
        <w:pStyle w:val="CommentText"/>
      </w:pPr>
      <w:r>
        <w:rPr>
          <w:rStyle w:val="CommentReference"/>
        </w:rPr>
        <w:annotationRef/>
      </w:r>
      <w:r>
        <w:t>VPM should be removed from the document, let’s be consistent about using vPlatform Manager instead. Also typo check: both of these say “Manger”, not “Manager”.</w:t>
      </w:r>
    </w:p>
  </w:comment>
  <w:comment w:id="1620" w:author="IBM_ADMIN" w:date="2013-06-27T09:25:00Z" w:initials="I">
    <w:p w14:paraId="7470F369" w14:textId="77777777" w:rsidR="00A702AE" w:rsidRPr="00100D3C" w:rsidRDefault="00A702AE" w:rsidP="00100D3C">
      <w:pPr>
        <w:pStyle w:val="BodyText"/>
      </w:pPr>
      <w:r>
        <w:rPr>
          <w:rStyle w:val="CommentReference"/>
        </w:rPr>
        <w:annotationRef/>
      </w:r>
      <w:proofErr w:type="gramStart"/>
      <w:r>
        <w:t>vTPM</w:t>
      </w:r>
      <w:proofErr w:type="gramEnd"/>
      <w:r>
        <w:t xml:space="preserve"> backup, restoration and migration is essential to the effective lifecycle management of a platform.  Add a lifecycle management section to 9.8.</w:t>
      </w:r>
    </w:p>
    <w:p w14:paraId="2C36F20A" w14:textId="77777777" w:rsidR="00A702AE" w:rsidRDefault="00A702AE">
      <w:pPr>
        <w:pStyle w:val="CommentText"/>
      </w:pPr>
    </w:p>
  </w:comment>
  <w:comment w:id="1652" w:author="Ariel Segall" w:date="2013-10-11T22:46:00Z" w:initials="AS">
    <w:p w14:paraId="17E537B5" w14:textId="548C217D" w:rsidR="00A702AE" w:rsidRDefault="00A702AE">
      <w:pPr>
        <w:pStyle w:val="CommentText"/>
      </w:pPr>
      <w:r>
        <w:rPr>
          <w:rStyle w:val="CommentReference"/>
        </w:rPr>
        <w:annotationRef/>
      </w:r>
      <w:r>
        <w:t xml:space="preserve"> Lee would suggest graphics or something, since this is important. </w:t>
      </w:r>
    </w:p>
  </w:comment>
  <w:comment w:id="1702" w:author="Ariel Segall" w:date="2013-09-26T13:11:00Z" w:initials="AS">
    <w:p w14:paraId="34294567" w14:textId="0F463F3F" w:rsidR="00A702AE" w:rsidRDefault="00A702AE">
      <w:pPr>
        <w:pStyle w:val="CommentText"/>
      </w:pPr>
      <w:r>
        <w:rPr>
          <w:rStyle w:val="CommentReference"/>
        </w:rPr>
        <w:annotationRef/>
      </w:r>
      <w:r>
        <w:t>This really is the first approach with some augmentation. Reword to fit better in the flow.</w:t>
      </w:r>
    </w:p>
  </w:comment>
  <w:comment w:id="1704" w:author="Ariel Segall" w:date="2013-09-26T13:16:00Z" w:initials="AS">
    <w:p w14:paraId="75C68F4E" w14:textId="0BF6C40F" w:rsidR="00A702AE" w:rsidRDefault="00A702AE">
      <w:pPr>
        <w:pStyle w:val="CommentText"/>
      </w:pPr>
      <w:r>
        <w:rPr>
          <w:rStyle w:val="CommentReference"/>
        </w:rPr>
        <w:annotationRef/>
      </w:r>
      <w:r>
        <w:t xml:space="preserve">Contradicts 9-1; instead, reword this to explain why this is risky and why you want to be careful about running without rebooting, since we are allowing it as long as you’re explicit. Also mention runtime measurements briefly. </w:t>
      </w:r>
    </w:p>
  </w:comment>
  <w:comment w:id="1706" w:author="Ariel Segall" w:date="2013-07-30T13:15:00Z" w:initials="AS">
    <w:p w14:paraId="12A39847" w14:textId="2A5144E2" w:rsidR="00A702AE" w:rsidRDefault="00A702AE">
      <w:pPr>
        <w:pStyle w:val="CommentText"/>
      </w:pPr>
      <w:r>
        <w:rPr>
          <w:rStyle w:val="CommentReference"/>
        </w:rPr>
        <w:annotationRef/>
      </w:r>
      <w:r>
        <w:t>Dave’s text to be added (replacing FRU replacement section): In order to migrate to a new motherboard in the field, there is a necessity for the relying party to know that the system with the new motherboard is in an acceptable state.  This can be aided by the pre-provisioning of replacement motherboards’ TPMs with AIKs that are known / certified to the relying party.  At this point a deep quote can be used to establish the state of the system before migration takes place.</w:t>
      </w:r>
    </w:p>
  </w:comment>
  <w:comment w:id="1708" w:author="IBM_ADMIN" w:date="2013-06-27T11:55:00Z" w:initials="I">
    <w:p w14:paraId="225C7580" w14:textId="77777777" w:rsidR="00A702AE" w:rsidRDefault="00A702AE">
      <w:pPr>
        <w:pStyle w:val="CommentText"/>
      </w:pPr>
      <w:r>
        <w:rPr>
          <w:rStyle w:val="CommentReference"/>
        </w:rPr>
        <w:annotationRef/>
      </w:r>
      <w:r>
        <w:t>Make consistent references to backup and storage mechanisms in the document.</w:t>
      </w:r>
    </w:p>
    <w:p w14:paraId="5014831F" w14:textId="77777777" w:rsidR="00A702AE" w:rsidRPr="00414427" w:rsidRDefault="00A702AE">
      <w:pPr>
        <w:pStyle w:val="CommentText"/>
        <w:rPr>
          <w:b/>
          <w:sz w:val="22"/>
        </w:rPr>
      </w:pPr>
      <w:r w:rsidRPr="00414427">
        <w:rPr>
          <w:b/>
          <w:sz w:val="22"/>
        </w:rPr>
        <w:t>We are defining a new architectural component (tentatively called……..).  We want the Migration Authority to seal the key that encrypts the vTPM in motion – but not hold the actual key that was used to encrypt it – where is the key used to encrypt the vTPM held.  We discussed a “backup server” – but it is not clear that the key would be held there.  We need to work this out consistently with the architectural document.</w:t>
      </w:r>
    </w:p>
  </w:comment>
  <w:comment w:id="1716" w:author="Ariel Segall" w:date="2013-09-26T13:26:00Z" w:initials="AS">
    <w:p w14:paraId="1D38337D" w14:textId="1BD475B7" w:rsidR="00A702AE" w:rsidRDefault="00A702AE">
      <w:pPr>
        <w:pStyle w:val="CommentText"/>
      </w:pPr>
      <w:r>
        <w:rPr>
          <w:rStyle w:val="CommentReference"/>
        </w:rPr>
        <w:annotationRef/>
      </w:r>
      <w:r>
        <w:t xml:space="preserve">Revamp this section and make it neater, cleaner, and more simplified. </w:t>
      </w:r>
    </w:p>
  </w:comment>
  <w:comment w:id="1719" w:author="Ariel Segall" w:date="2013-08-06T13:17:00Z" w:initials="AS">
    <w:p w14:paraId="0145D34B" w14:textId="60AC78FD" w:rsidR="00A702AE" w:rsidRDefault="00A702AE">
      <w:pPr>
        <w:pStyle w:val="CommentText"/>
      </w:pPr>
      <w:r>
        <w:rPr>
          <w:rStyle w:val="CommentReference"/>
        </w:rPr>
        <w:annotationRef/>
      </w:r>
      <w:r>
        <w:t xml:space="preserve">Discuss failure conditions and checks, even though we don’t need to cover the full live migration </w:t>
      </w:r>
    </w:p>
  </w:comment>
  <w:comment w:id="1733" w:author="Ariel Segall" w:date="2013-08-06T13:55:00Z" w:initials="AS">
    <w:p w14:paraId="712F0657" w14:textId="28DC16F9" w:rsidR="00A702AE" w:rsidRDefault="00A702AE">
      <w:pPr>
        <w:pStyle w:val="CommentText"/>
      </w:pPr>
      <w:ins w:id="1736" w:author="Ariel Segall" w:date="2013-08-06T13:55:00Z">
        <w:r>
          <w:rPr>
            <w:rStyle w:val="CommentReference"/>
          </w:rPr>
          <w:annotationRef/>
        </w:r>
      </w:ins>
      <w:r>
        <w:t>If I have time, add a section on “don’t want to use PCA, certify straight to AIKs”</w:t>
      </w:r>
    </w:p>
  </w:comment>
  <w:comment w:id="1740" w:author="Ariel Segall" w:date="2013-10-11T23:17:00Z" w:initials="AS">
    <w:p w14:paraId="1129B857" w14:textId="5D764BDA" w:rsidR="00A702AE" w:rsidRDefault="00A702AE">
      <w:pPr>
        <w:pStyle w:val="CommentText"/>
      </w:pPr>
      <w:r>
        <w:rPr>
          <w:rStyle w:val="CommentReference"/>
        </w:rPr>
        <w:annotationRef/>
      </w:r>
      <w:r>
        <w:t>All of these should have a set of default options when we release, probably in an appendix.</w:t>
      </w:r>
    </w:p>
  </w:comment>
  <w:comment w:id="1747" w:author="Ariel Segall" w:date="2013-10-11T23:21:00Z" w:initials="AS">
    <w:p w14:paraId="75E630ED" w14:textId="7604026F" w:rsidR="00A702AE" w:rsidRDefault="00A702AE">
      <w:pPr>
        <w:pStyle w:val="CommentText"/>
      </w:pPr>
      <w:r>
        <w:rPr>
          <w:rStyle w:val="CommentReference"/>
        </w:rPr>
        <w:annotationRef/>
      </w:r>
      <w:r>
        <w:t>Broad comment: we’re going to need to provide context for how these certs are provided, and what the protocol for communicating all of this is. Verify against factory section?</w:t>
      </w:r>
    </w:p>
  </w:comment>
  <w:comment w:id="1752" w:author="IBM_ADMIN" w:date="2013-06-25T11:37:00Z" w:initials="I">
    <w:p w14:paraId="0C354D51" w14:textId="77777777" w:rsidR="00A702AE" w:rsidRDefault="00A702AE">
      <w:pPr>
        <w:pStyle w:val="CommentText"/>
      </w:pPr>
      <w:r>
        <w:rPr>
          <w:rStyle w:val="CommentReference"/>
        </w:rPr>
        <w:annotationRef/>
      </w:r>
      <w:r>
        <w:t xml:space="preserve">IWG specifies our certificate format – we need to define its </w:t>
      </w:r>
      <w:proofErr w:type="gramStart"/>
      <w:r>
        <w:t>contents  and</w:t>
      </w:r>
      <w:proofErr w:type="gramEnd"/>
      <w:r>
        <w:t xml:space="preserve"> hand over to IWG. Proper way to cite future spec? What to say in meantime?</w:t>
      </w:r>
    </w:p>
  </w:comment>
  <w:comment w:id="1753" w:author="Ariel Segall" w:date="2013-08-06T13:37:00Z" w:initials="AS">
    <w:p w14:paraId="4BEBC185" w14:textId="7A93D499" w:rsidR="00A702AE" w:rsidRDefault="00A702AE">
      <w:pPr>
        <w:pStyle w:val="CommentText"/>
      </w:pPr>
      <w:r>
        <w:rPr>
          <w:rStyle w:val="CommentReference"/>
        </w:rPr>
        <w:annotationRef/>
      </w:r>
      <w:r>
        <w:t>This sentence needs fixing!</w:t>
      </w:r>
    </w:p>
  </w:comment>
  <w:comment w:id="1766" w:author="Ariel Segall" w:date="2013-06-24T21:44:00Z" w:initials="AS">
    <w:p w14:paraId="066C39EE" w14:textId="77777777" w:rsidR="00A702AE" w:rsidRDefault="00A702AE">
      <w:pPr>
        <w:pStyle w:val="CommentText"/>
      </w:pPr>
      <w:r>
        <w:rPr>
          <w:rStyle w:val="CommentReference"/>
        </w:rPr>
        <w:annotationRef/>
      </w:r>
      <w:r>
        <w:t>Be sure to provide appropriate discussion, including putting in context as with vEC.</w:t>
      </w:r>
    </w:p>
  </w:comment>
  <w:comment w:id="1768" w:author="Ariel Segall" w:date="2013-08-06T13:53:00Z" w:initials="AS">
    <w:p w14:paraId="1B82A699" w14:textId="36206E24" w:rsidR="00A702AE" w:rsidRDefault="00A702AE">
      <w:pPr>
        <w:pStyle w:val="CommentText"/>
      </w:pPr>
      <w:r>
        <w:rPr>
          <w:rStyle w:val="CommentReference"/>
        </w:rPr>
        <w:annotationRef/>
      </w:r>
      <w:r>
        <w:t>Be much more explicit about this being for establishing the Platform Specification for the Virtual Platform, distinct from the chain that establishes trust in the vTPM itself. (</w:t>
      </w:r>
      <w:proofErr w:type="gramStart"/>
      <w:r>
        <w:t>vEC</w:t>
      </w:r>
      <w:proofErr w:type="gramEnd"/>
      <w:r>
        <w:t xml:space="preserve">  vs. vPC) </w:t>
      </w:r>
    </w:p>
  </w:comment>
  <w:comment w:id="1769" w:author="Ariel Segall" w:date="2013-06-25T11:50:00Z" w:initials="AS">
    <w:p w14:paraId="00F70B00" w14:textId="77777777" w:rsidR="00A702AE" w:rsidRDefault="00A702AE">
      <w:pPr>
        <w:pStyle w:val="CommentText"/>
      </w:pPr>
      <w:r>
        <w:rPr>
          <w:rStyle w:val="CommentReference"/>
        </w:rPr>
        <w:annotationRef/>
      </w:r>
      <w:r>
        <w:t>Requiring local creation because the manufacturer needs to certify that this is, e.g., a PC Client-compliant platform… and the mfr is the mgr.</w:t>
      </w:r>
    </w:p>
  </w:comment>
  <w:comment w:id="1770" w:author="Ariel Segall" w:date="2013-08-15T13:12:00Z" w:initials="AS">
    <w:p w14:paraId="1AE8BD3E" w14:textId="5336A221" w:rsidR="00A702AE" w:rsidRDefault="00A702AE">
      <w:pPr>
        <w:pStyle w:val="CommentText"/>
      </w:pPr>
      <w:r>
        <w:rPr>
          <w:rStyle w:val="CommentReference"/>
        </w:rPr>
        <w:annotationRef/>
      </w:r>
      <w:r>
        <w:t>Platform Specification should be explicitly listed here. (</w:t>
      </w:r>
      <w:proofErr w:type="gramStart"/>
      <w:r>
        <w:t>vPC</w:t>
      </w:r>
      <w:proofErr w:type="gramEnd"/>
      <w:r>
        <w:t xml:space="preserve"> includes the Platform Specification, either by reference/name or explicitly; Platform Specification must contain all of the following information. ) Definitely replaces type.</w:t>
      </w:r>
    </w:p>
  </w:comment>
  <w:comment w:id="1771" w:author="Ariel Segall" w:date="2013-08-15T13:12:00Z" w:initials="AS">
    <w:p w14:paraId="7E3B9A70" w14:textId="0279A2EE" w:rsidR="00A702AE" w:rsidRDefault="00A702AE">
      <w:pPr>
        <w:pStyle w:val="CommentText"/>
      </w:pPr>
      <w:r>
        <w:rPr>
          <w:rStyle w:val="CommentReference"/>
        </w:rPr>
        <w:annotationRef/>
      </w:r>
      <w:r>
        <w:t xml:space="preserve">Network policy? This isn’t part of either the platform manufacture or the vTPM manufacture, it’s environmental. Where does this go? This seems like a subcategory of a broader platform configuration policies. </w:t>
      </w:r>
    </w:p>
  </w:comment>
  <w:comment w:id="1772" w:author="Ariel Segall" w:date="2013-08-15T13:26:00Z" w:initials="AS">
    <w:p w14:paraId="6BE6E40F" w14:textId="7E8A5E93" w:rsidR="00A702AE" w:rsidRDefault="00A702AE">
      <w:pPr>
        <w:pStyle w:val="CommentText"/>
      </w:pPr>
      <w:r>
        <w:rPr>
          <w:rStyle w:val="CommentReference"/>
        </w:rPr>
        <w:annotationRef/>
      </w:r>
      <w:r>
        <w:t xml:space="preserve">IVC; (virtual) network; VM introspection; shared pages; none…. </w:t>
      </w:r>
    </w:p>
  </w:comment>
  <w:comment w:id="1774" w:author="Ariel Segall" w:date="2013-08-15T13:54:00Z" w:initials="AS">
    <w:p w14:paraId="495C5B6D" w14:textId="1E8BFEF4" w:rsidR="00A702AE" w:rsidRDefault="00A702AE">
      <w:pPr>
        <w:pStyle w:val="CommentText"/>
      </w:pPr>
      <w:r>
        <w:rPr>
          <w:rStyle w:val="CommentReference"/>
        </w:rPr>
        <w:annotationRef/>
      </w:r>
      <w:r>
        <w:t>This, plus all of the locality and platform-internal communications and PCRs, should just be in the Spacification. Note: If we do this, we’re committing to making a Virtual Platform Specification that uses</w:t>
      </w:r>
    </w:p>
  </w:comment>
  <w:comment w:id="1775" w:author="Ariel Segall" w:date="2013-08-15T14:00:00Z" w:initials="AS">
    <w:p w14:paraId="7BC0883D" w14:textId="243795CE" w:rsidR="00A702AE" w:rsidRDefault="00A702AE">
      <w:pPr>
        <w:pStyle w:val="CommentText"/>
      </w:pPr>
      <w:r>
        <w:rPr>
          <w:rStyle w:val="CommentReference"/>
        </w:rPr>
        <w:annotationRef/>
      </w:r>
      <w:r>
        <w:t>Big debate with dave about whether this needs to be specificed here or if the requirements elsewhere in the spec are sufficient.</w:t>
      </w:r>
    </w:p>
  </w:comment>
  <w:comment w:id="1778" w:author="Ariel Segall" w:date="2013-06-25T11:50:00Z" w:initials="AS">
    <w:p w14:paraId="28B5C2E7" w14:textId="77777777" w:rsidR="00A702AE" w:rsidRDefault="00A702AE">
      <w:pPr>
        <w:pStyle w:val="CommentText"/>
      </w:pPr>
      <w:r>
        <w:rPr>
          <w:rStyle w:val="CommentReference"/>
        </w:rPr>
        <w:annotationRef/>
      </w:r>
      <w:r>
        <w:t>Check to make sure all reqs above are suitably explained</w:t>
      </w:r>
    </w:p>
  </w:comment>
  <w:comment w:id="1804" w:author="Ariel Segall" w:date="2013-09-26T13:49:00Z" w:initials="AS">
    <w:p w14:paraId="6002F04B" w14:textId="5B278A94" w:rsidR="00A702AE" w:rsidRDefault="00A702AE">
      <w:pPr>
        <w:pStyle w:val="CommentText"/>
      </w:pPr>
      <w:r>
        <w:rPr>
          <w:rStyle w:val="CommentReference"/>
        </w:rPr>
        <w:annotationRef/>
      </w:r>
      <w:r>
        <w:t>Revisit this section looking at the updated vRTM requirements.</w:t>
      </w:r>
    </w:p>
  </w:comment>
  <w:comment w:id="1827" w:author="Ariel Segall" w:date="2013-09-26T13:53:00Z" w:initials="AS">
    <w:p w14:paraId="280BBA11" w14:textId="382FB1DD" w:rsidR="00A702AE" w:rsidRDefault="00A702AE">
      <w:pPr>
        <w:pStyle w:val="CommentText"/>
      </w:pPr>
      <w:r>
        <w:rPr>
          <w:rStyle w:val="CommentReference"/>
        </w:rPr>
        <w:annotationRef/>
      </w:r>
      <w:r>
        <w:t>Dave points out that if you do this, you also want to explicitly extend 0-5 in some fashion to make it clear what’s going on. (</w:t>
      </w:r>
      <w:proofErr w:type="gramStart"/>
      <w:r>
        <w:t>i</w:t>
      </w:r>
      <w:proofErr w:type="gramEnd"/>
      <w:r>
        <w:t>.e. cap it so that no one mistakes things.)</w:t>
      </w:r>
    </w:p>
  </w:comment>
  <w:comment w:id="1833" w:author="Ariel Segall" w:date="2013-09-26T13:54:00Z" w:initials="AS">
    <w:p w14:paraId="383D670E" w14:textId="7AFF5EF8" w:rsidR="00A702AE" w:rsidRDefault="00A702AE">
      <w:pPr>
        <w:pStyle w:val="CommentText"/>
      </w:pPr>
      <w:r>
        <w:rPr>
          <w:rStyle w:val="CommentReference"/>
        </w:rPr>
        <w:annotationRef/>
      </w:r>
      <w:r>
        <w:t>Make sure to add pictures fo all of these sections.</w:t>
      </w:r>
    </w:p>
  </w:comment>
  <w:comment w:id="1835" w:author="Ariel Segall" w:date="2013-09-26T13:56:00Z" w:initials="AS">
    <w:p w14:paraId="2AD80CE3" w14:textId="5BC4637C" w:rsidR="00A702AE" w:rsidRDefault="00A702AE">
      <w:pPr>
        <w:pStyle w:val="CommentText"/>
      </w:pPr>
      <w:r>
        <w:rPr>
          <w:rStyle w:val="CommentReference"/>
        </w:rPr>
        <w:annotationRef/>
      </w:r>
      <w:r>
        <w:t xml:space="preserve">Clarify the whole chain from vAIK down; also, be sure in the certificate section to mention that all of that </w:t>
      </w:r>
      <w:r w:rsidRPr="00DC500C">
        <w:rPr>
          <w:b/>
          <w:bCs/>
        </w:rPr>
        <w:t>critical</w:t>
      </w:r>
      <w:r>
        <w:t xml:space="preserve"> vEC information is mirrored in vAICs</w:t>
      </w:r>
    </w:p>
  </w:comment>
  <w:comment w:id="1839" w:author="Ariel Segall" w:date="2013-10-01T13:38:00Z" w:initials="AS">
    <w:p w14:paraId="0C5C3E54" w14:textId="377D5592" w:rsidR="00A702AE" w:rsidRDefault="00A702AE">
      <w:pPr>
        <w:pStyle w:val="CommentText"/>
      </w:pPr>
      <w:r>
        <w:rPr>
          <w:rStyle w:val="CommentReference"/>
        </w:rPr>
        <w:annotationRef/>
      </w:r>
      <w:r>
        <w:t xml:space="preserve">Include pictures. Including demonstrations of measurement VMs, shared measurement VM with platform-specific processes, Also including isolation, the danger of shared introspection VMs without isolation, and why splitting this is highly recommended. </w:t>
      </w:r>
    </w:p>
  </w:comment>
  <w:comment w:id="1843" w:author="Ariel Segall" w:date="2013-10-11T23:19:00Z" w:initials="AS">
    <w:p w14:paraId="4D0CCAEA" w14:textId="657809B8" w:rsidR="00A702AE" w:rsidRDefault="00A702AE">
      <w:pPr>
        <w:pStyle w:val="CommentText"/>
      </w:pPr>
      <w:r>
        <w:rPr>
          <w:rStyle w:val="CommentReference"/>
        </w:rPr>
        <w:annotationRef/>
      </w:r>
      <w:r>
        <w:t>Make sure we’re actually addressing service vPlatforms in here somewhere</w:t>
      </w:r>
    </w:p>
  </w:comment>
  <w:comment w:id="1845" w:author="Ariel Segall" w:date="2013-10-01T13:43:00Z" w:initials="AS">
    <w:p w14:paraId="6E5D2CBC" w14:textId="0EC1EDED" w:rsidR="00A702AE" w:rsidRDefault="00A702AE">
      <w:pPr>
        <w:pStyle w:val="CommentText"/>
      </w:pPr>
      <w:r>
        <w:rPr>
          <w:rStyle w:val="CommentReference"/>
        </w:rPr>
        <w:annotationRef/>
      </w:r>
      <w:r>
        <w:t xml:space="preserve">Make it clear that this requirement allows this to pass through intermediaries. </w:t>
      </w:r>
    </w:p>
  </w:comment>
  <w:comment w:id="1848" w:author="Ariel Segall" w:date="2013-06-24T21:55:00Z" w:initials="AS">
    <w:p w14:paraId="6BC963AB" w14:textId="77777777" w:rsidR="00A702AE" w:rsidRDefault="00A702AE">
      <w:pPr>
        <w:pStyle w:val="CommentText"/>
      </w:pPr>
      <w:r>
        <w:rPr>
          <w:rStyle w:val="CommentReference"/>
        </w:rPr>
        <w:annotationRef/>
      </w:r>
      <w:r>
        <w:t>It would be nice to have an example of such a protocol. Not happening this week. Maybe next version of the spec… do we want discussion in the meantime?</w:t>
      </w:r>
    </w:p>
  </w:comment>
  <w:comment w:id="1849" w:author="Ariel Segall" w:date="2013-10-01T13:51:00Z" w:initials="AS">
    <w:p w14:paraId="583BBF7F" w14:textId="1501FD88" w:rsidR="00A702AE" w:rsidRDefault="00A702AE">
      <w:pPr>
        <w:pStyle w:val="CommentText"/>
      </w:pPr>
      <w:r>
        <w:rPr>
          <w:rStyle w:val="CommentReference"/>
        </w:rPr>
        <w:annotationRef/>
      </w:r>
      <w:r>
        <w:t>Is this in the informative dissussion?</w:t>
      </w:r>
    </w:p>
  </w:comment>
  <w:comment w:id="1858" w:author="Ariel Segall" w:date="2013-06-19T16:30:00Z" w:initials="AS">
    <w:p w14:paraId="2801875E" w14:textId="77777777" w:rsidR="00A702AE" w:rsidRDefault="00A702AE">
      <w:pPr>
        <w:pStyle w:val="CommentText"/>
      </w:pPr>
      <w:r>
        <w:rPr>
          <w:rStyle w:val="CommentReference"/>
        </w:rPr>
        <w:annotationRef/>
      </w:r>
      <w:r>
        <w:t>Add “when to use the following, and when not to” tips. Note that these are not comprehensive; for example, a system which wants to do challenge-based runtime measurement at the hypervisor or vTPM Manager level will not be able to meaningfully use any of these protocols without modification.</w:t>
      </w:r>
    </w:p>
  </w:comment>
  <w:comment w:id="1860" w:author="Ariel Segall" w:date="2013-10-03T13:16:00Z" w:initials="AS">
    <w:p w14:paraId="4AC008CA" w14:textId="07FB7E30" w:rsidR="00A702AE" w:rsidRDefault="00A702AE">
      <w:pPr>
        <w:pStyle w:val="CommentText"/>
      </w:pPr>
      <w:r>
        <w:rPr>
          <w:rStyle w:val="CommentReference"/>
        </w:rPr>
        <w:annotationRef/>
      </w:r>
      <w:r>
        <w:t xml:space="preserve">Add a sentence or two explaining why this is relevant: sometimes the good behavior or a particular virtual platform is dependent on the behavior in VMs which are not in a Virtual Platform. (Also, we’re clearly going to need a section on what goes in a Virtual Platform, and why we don’t share VMs between virtual plaforms, and what we do about components linked to multiple virtual platforms (like network switches): make them separate VPs with their own vTPM so we can do attestations. </w:t>
      </w:r>
    </w:p>
  </w:comment>
  <w:comment w:id="1865" w:author="Ariel Segall" w:date="2013-10-03T13:30:00Z" w:initials="AS">
    <w:p w14:paraId="043E3434" w14:textId="6FD88206" w:rsidR="00A702AE" w:rsidRDefault="00A702AE">
      <w:pPr>
        <w:pStyle w:val="CommentText"/>
      </w:pPr>
      <w:r>
        <w:rPr>
          <w:rStyle w:val="CommentReference"/>
        </w:rPr>
        <w:annotationRef/>
      </w:r>
      <w:r>
        <w:t xml:space="preserve">Lee would like there to be a sentence in here with some hope that we can solve this problem in the future. Dave suggests </w:t>
      </w:r>
      <w:proofErr w:type="gramStart"/>
      <w:r>
        <w:t>starting  the</w:t>
      </w:r>
      <w:proofErr w:type="gramEnd"/>
      <w:r>
        <w:t xml:space="preserve"> selection sction with something simple as the core test: “exactly which measurements are necessary to determine whether the system is trustworthy”.</w:t>
      </w:r>
    </w:p>
  </w:comment>
  <w:comment w:id="1869" w:author="Ariel Segall" w:date="2013-10-03T13:33:00Z" w:initials="AS">
    <w:p w14:paraId="356FE0D9" w14:textId="62CCC9AA" w:rsidR="00A702AE" w:rsidRDefault="00A702AE">
      <w:pPr>
        <w:pStyle w:val="CommentText"/>
      </w:pPr>
      <w:r>
        <w:rPr>
          <w:rStyle w:val="CommentReference"/>
        </w:rPr>
        <w:annotationRef/>
      </w:r>
      <w:r>
        <w:t>Add pictures</w:t>
      </w:r>
    </w:p>
  </w:comment>
  <w:comment w:id="1870" w:author="Ariel Segall" w:date="2013-10-03T13:39:00Z" w:initials="AS">
    <w:p w14:paraId="2F2A8791" w14:textId="6BCEA934" w:rsidR="00A702AE" w:rsidRDefault="00A702AE">
      <w:pPr>
        <w:pStyle w:val="CommentText"/>
      </w:pPr>
      <w:r>
        <w:rPr>
          <w:rStyle w:val="CommentReference"/>
        </w:rPr>
        <w:annotationRef/>
      </w:r>
      <w:r>
        <w:t xml:space="preserve">Expand on this so it’s clearer. </w:t>
      </w:r>
    </w:p>
  </w:comment>
  <w:comment w:id="1874" w:author="Ariel Segall" w:date="2013-10-03T13:33:00Z" w:initials="AS">
    <w:p w14:paraId="65616DA6" w14:textId="701D4D47" w:rsidR="00A702AE" w:rsidRDefault="00A702AE">
      <w:pPr>
        <w:pStyle w:val="CommentText"/>
      </w:pPr>
      <w:r>
        <w:rPr>
          <w:rStyle w:val="CommentReference"/>
        </w:rPr>
        <w:annotationRef/>
      </w:r>
      <w:r>
        <w:t>Add pictures</w:t>
      </w:r>
    </w:p>
  </w:comment>
  <w:comment w:id="1875" w:author="Ariel Segall" w:date="2013-10-03T13:44:00Z" w:initials="AS">
    <w:p w14:paraId="1C0356AF" w14:textId="0C33934B" w:rsidR="00A702AE" w:rsidRDefault="00A702AE">
      <w:pPr>
        <w:pStyle w:val="CommentText"/>
      </w:pPr>
      <w:r>
        <w:rPr>
          <w:rStyle w:val="CommentReference"/>
        </w:rPr>
        <w:annotationRef/>
      </w:r>
      <w:r>
        <w:t>Dave suggests changing the name of this (and the section title) to “the vTPM Deep Quote Command”. (Given some of Lee’s comments, also add a sentence clarifying that this does not replace the Quote command; you call this instead when you want a deep attestation.)</w:t>
      </w:r>
    </w:p>
  </w:comment>
  <w:comment w:id="1876" w:author="Ariel Segall" w:date="2013-10-03T13:48:00Z" w:initials="AS">
    <w:p w14:paraId="484AC4D7" w14:textId="20D79E03" w:rsidR="00A702AE" w:rsidRDefault="00A702AE">
      <w:pPr>
        <w:pStyle w:val="CommentText"/>
      </w:pPr>
      <w:r>
        <w:rPr>
          <w:rStyle w:val="CommentReference"/>
        </w:rPr>
        <w:annotationRef/>
      </w:r>
      <w:r>
        <w:t>Add a statement somewhere in the description that this solution is probably not appropriate for solutions where you want to do deep attestation of other vPlatforms and vTPMs, not just the pTPM.</w:t>
      </w:r>
    </w:p>
    <w:p w14:paraId="7C6F63B6" w14:textId="77777777" w:rsidR="00A702AE" w:rsidRDefault="00A702AE">
      <w:pPr>
        <w:pStyle w:val="CommentText"/>
      </w:pPr>
    </w:p>
    <w:p w14:paraId="58514915" w14:textId="46F46676" w:rsidR="00A702AE" w:rsidRDefault="00A702AE">
      <w:pPr>
        <w:pStyle w:val="CommentText"/>
      </w:pPr>
      <w:r>
        <w:t>Dave brings up a very good point about privacy—either we should be using a static mask for the pTPM, or this command has an internal privacy policy, and there’s a new error code for “The requested pTPM mask violates the system privacy policy”.</w:t>
      </w:r>
    </w:p>
  </w:comment>
  <w:comment w:id="1878" w:author="Ariel Segall" w:date="2013-10-03T13:51:00Z" w:initials="AS">
    <w:p w14:paraId="2768D5DC" w14:textId="73193BCB" w:rsidR="00A702AE" w:rsidRDefault="00A702AE">
      <w:pPr>
        <w:pStyle w:val="CommentText"/>
      </w:pPr>
      <w:r>
        <w:rPr>
          <w:rStyle w:val="CommentReference"/>
        </w:rPr>
        <w:annotationRef/>
      </w:r>
      <w:r>
        <w:t>Work with Dave to turn this into a set of TPM quote commands in the TPM style, if possible.</w:t>
      </w:r>
    </w:p>
  </w:comment>
  <w:comment w:id="1885" w:author="Ariel Segall" w:date="2013-10-03T13:53:00Z" w:initials="AS">
    <w:p w14:paraId="755BBA2D" w14:textId="0057FFBD" w:rsidR="00A702AE" w:rsidRDefault="00A702AE">
      <w:pPr>
        <w:pStyle w:val="CommentText"/>
      </w:pPr>
      <w:r>
        <w:rPr>
          <w:rStyle w:val="CommentReference"/>
        </w:rPr>
        <w:annotationRef/>
      </w:r>
      <w:r>
        <w:t>Add picture</w:t>
      </w:r>
    </w:p>
  </w:comment>
  <w:comment w:id="1886" w:author="Ariel Segall" w:date="2013-10-03T13:55:00Z" w:initials="AS">
    <w:p w14:paraId="4AFAA6F6" w14:textId="25A53FEA" w:rsidR="00A702AE" w:rsidRDefault="00A702AE">
      <w:pPr>
        <w:pStyle w:val="CommentText"/>
      </w:pPr>
      <w:r>
        <w:rPr>
          <w:rStyle w:val="CommentReference"/>
        </w:rPr>
        <w:annotationRef/>
      </w:r>
      <w:r>
        <w:t>Lee requests that this be bulletized.</w:t>
      </w:r>
    </w:p>
  </w:comment>
  <w:comment w:id="1892" w:author="Ariel Segall" w:date="2013-10-03T14:07:00Z" w:initials="AS">
    <w:p w14:paraId="2C9095D0" w14:textId="7A4CC8AD" w:rsidR="00A702AE" w:rsidRDefault="00A702AE">
      <w:pPr>
        <w:pStyle w:val="CommentText"/>
      </w:pPr>
      <w:ins w:id="1896" w:author="Ariel Segall" w:date="2013-10-03T14:03:00Z">
        <w:r>
          <w:rPr>
            <w:rStyle w:val="CommentReference"/>
          </w:rPr>
          <w:annotationRef/>
        </w:r>
      </w:ins>
      <w:r>
        <w:t xml:space="preserve">Dave says that this isn’t quite the realistic threat, because if you’re doing Ken’s proper “anything that changes the pTPM PCRs changes the eAIK” architecture, </w:t>
      </w:r>
      <w:r w:rsidRPr="006050FC">
        <w:rPr>
          <w:b/>
          <w:bCs/>
        </w:rPr>
        <w:t>and</w:t>
      </w:r>
      <w:r>
        <w:t xml:space="preserve"> if the thing that is doing the </w:t>
      </w:r>
      <w:proofErr w:type="gramStart"/>
      <w:r>
        <w:t>remeasurement  of</w:t>
      </w:r>
      <w:proofErr w:type="gramEnd"/>
      <w:r>
        <w:t xml:space="preserve"> the vTPM Manager/manager updates will be able to put the updated values in the PCRs,  since PCR updating should require the vTPM Manager, then the Manager pretty much has to be good regardless or it just won’t update the PCRs. Put some thought into related threats, and whether they exist and need mentioning.</w:t>
      </w:r>
    </w:p>
  </w:comment>
  <w:comment w:id="1889" w:author="Ariel Segall" w:date="2013-10-03T14:00:00Z" w:initials="AS">
    <w:p w14:paraId="085F4355" w14:textId="11F62348" w:rsidR="00A702AE" w:rsidRDefault="00A702AE">
      <w:pPr>
        <w:pStyle w:val="CommentText"/>
      </w:pPr>
      <w:r>
        <w:rPr>
          <w:rStyle w:val="CommentReference"/>
        </w:rPr>
        <w:annotationRef/>
      </w:r>
      <w:r>
        <w:t>Dave suggests putting in a note that these are highly efficient in terms of use of the pTPM, which means they’ll be much faster than realtime attestations.</w:t>
      </w:r>
    </w:p>
  </w:comment>
  <w:comment w:id="1899" w:author="Ariel Segall" w:date="2013-10-08T13:12:00Z" w:initials="AS">
    <w:p w14:paraId="0FA57DDF" w14:textId="0E19463D" w:rsidR="00A702AE" w:rsidRDefault="00A702AE">
      <w:pPr>
        <w:pStyle w:val="CommentText"/>
      </w:pPr>
      <w:r>
        <w:rPr>
          <w:rStyle w:val="CommentReference"/>
        </w:rPr>
        <w:annotationRef/>
      </w:r>
      <w:r>
        <w:t xml:space="preserve">Make sure that fixed indexes are listed somewhere. </w:t>
      </w:r>
    </w:p>
  </w:comment>
  <w:comment w:id="1900" w:author="Ariel Segall" w:date="2013-10-08T13:10:00Z" w:initials="AS">
    <w:p w14:paraId="71458799" w14:textId="1AE7BEB9" w:rsidR="00A702AE" w:rsidRDefault="00A702AE">
      <w:pPr>
        <w:pStyle w:val="CommentText"/>
      </w:pPr>
      <w:r>
        <w:rPr>
          <w:rStyle w:val="CommentReference"/>
        </w:rPr>
        <w:annotationRef/>
      </w:r>
      <w:r>
        <w:t>Ask Dave what’s up with this comment? Can this phrase be cut, or replaced with “before it is made available for use”?</w:t>
      </w:r>
    </w:p>
  </w:comment>
  <w:comment w:id="1904" w:author="Ariel Segall" w:date="2013-10-08T13:12:00Z" w:initials="AS">
    <w:p w14:paraId="7AA84BED" w14:textId="32144FD2" w:rsidR="00A702AE" w:rsidRDefault="00A702AE">
      <w:pPr>
        <w:pStyle w:val="CommentText"/>
      </w:pPr>
      <w:r>
        <w:rPr>
          <w:rStyle w:val="CommentReference"/>
        </w:rPr>
        <w:annotationRef/>
      </w:r>
      <w:r>
        <w:t xml:space="preserve">Regeneration of a new eAIK should be mentioned in here too. </w:t>
      </w:r>
    </w:p>
  </w:comment>
  <w:comment w:id="1906" w:author="Ariel Segall" w:date="2013-10-08T13:17:00Z" w:initials="AS">
    <w:p w14:paraId="64D6AB1F" w14:textId="53B3ED99" w:rsidR="00A702AE" w:rsidRDefault="00A702AE">
      <w:pPr>
        <w:pStyle w:val="CommentText"/>
      </w:pPr>
      <w:ins w:id="1911" w:author="Ariel Segall" w:date="2013-10-08T13:16:00Z">
        <w:r>
          <w:rPr>
            <w:rStyle w:val="CommentReference"/>
          </w:rPr>
          <w:annotationRef/>
        </w:r>
      </w:ins>
      <w:r>
        <w:t xml:space="preserve">Note: this is the first time credentials are being dealt with, They’re important. We should fix this. </w:t>
      </w:r>
    </w:p>
  </w:comment>
  <w:comment w:id="1912" w:author="Ariel Segall" w:date="2013-10-08T13:19:00Z" w:initials="AS">
    <w:p w14:paraId="15C2A989" w14:textId="4A15F095" w:rsidR="00A702AE" w:rsidRDefault="00A702AE">
      <w:pPr>
        <w:pStyle w:val="CommentText"/>
      </w:pPr>
      <w:r>
        <w:rPr>
          <w:rStyle w:val="CommentReference"/>
        </w:rPr>
        <w:annotationRef/>
      </w:r>
      <w:r>
        <w:t xml:space="preserve">Clean up the wording here. This is awkward. </w:t>
      </w:r>
    </w:p>
  </w:comment>
  <w:comment w:id="1920" w:author="Ariel Segall" w:date="2013-10-08T13:25:00Z" w:initials="AS">
    <w:p w14:paraId="6F14022A" w14:textId="4DC1B2AC" w:rsidR="00A702AE" w:rsidRDefault="00A702AE">
      <w:pPr>
        <w:pStyle w:val="CommentText"/>
      </w:pPr>
      <w:r>
        <w:rPr>
          <w:rStyle w:val="CommentReference"/>
        </w:rPr>
        <w:annotationRef/>
      </w:r>
      <w:r>
        <w:t>This is awkward</w:t>
      </w:r>
      <w:proofErr w:type="gramStart"/>
      <w:r>
        <w:t>,,</w:t>
      </w:r>
      <w:proofErr w:type="gramEnd"/>
      <w:r>
        <w:t xml:space="preserve"> change to match previous sentence once fixed. And maybe add a note about why you shouldn’t include resettable PCRs which contain measujrements of, for example, other vTPMs… or really resettable PCRs in general.</w:t>
      </w:r>
    </w:p>
  </w:comment>
  <w:comment w:id="1926" w:author="Ariel Segall" w:date="2013-10-09T18:38:00Z" w:initials="AS">
    <w:p w14:paraId="5404DB37" w14:textId="452CAC3C" w:rsidR="00A702AE" w:rsidRDefault="00A702AE">
      <w:pPr>
        <w:pStyle w:val="CommentText"/>
      </w:pPr>
      <w:ins w:id="1931" w:author="Ariel Segall" w:date="2013-10-09T18:37:00Z">
        <w:r>
          <w:rPr>
            <w:rStyle w:val="CommentReference"/>
          </w:rPr>
          <w:annotationRef/>
        </w:r>
      </w:ins>
      <w:r>
        <w:t>This is new-ish, based on some rearrangements, but I think it’s something we should have. Opinions? Yes, this can leave us with no eAIK, but otherwise the measurements are deceptive...</w:t>
      </w:r>
    </w:p>
  </w:comment>
  <w:comment w:id="1932" w:author="Ariel Segall" w:date="2013-10-08T13:27:00Z" w:initials="AS">
    <w:p w14:paraId="6E60876A" w14:textId="310F5ADA" w:rsidR="00A702AE" w:rsidRDefault="00A702AE">
      <w:pPr>
        <w:pStyle w:val="CommentText"/>
      </w:pPr>
      <w:r>
        <w:rPr>
          <w:rStyle w:val="CommentReference"/>
        </w:rPr>
        <w:annotationRef/>
      </w:r>
      <w:r>
        <w:t xml:space="preserve">Credentials? Also, this command should only be callable by the Manager. </w:t>
      </w:r>
    </w:p>
  </w:comment>
  <w:comment w:id="1933" w:author="Ariel Segall" w:date="2013-06-20T00:56:00Z" w:initials="AS">
    <w:p w14:paraId="5DB2D885" w14:textId="77777777" w:rsidR="00A702AE" w:rsidRDefault="00A702AE">
      <w:pPr>
        <w:pStyle w:val="CommentText"/>
      </w:pPr>
      <w:r>
        <w:rPr>
          <w:rStyle w:val="CommentReference"/>
        </w:rPr>
        <w:annotationRef/>
      </w:r>
      <w:r>
        <w:t>Should add a requirement for certification by vTPM Manager here; certification section seems wrong for completely optional thing.</w:t>
      </w:r>
    </w:p>
  </w:comment>
  <w:comment w:id="1934" w:author="Ariel Segall" w:date="2013-10-08T13:30:00Z" w:initials="AS">
    <w:p w14:paraId="351D1A90" w14:textId="05B72E18" w:rsidR="00A702AE" w:rsidRDefault="00A702AE">
      <w:pPr>
        <w:pStyle w:val="CommentText"/>
      </w:pPr>
      <w:r>
        <w:rPr>
          <w:rStyle w:val="CommentReference"/>
        </w:rPr>
        <w:annotationRef/>
      </w:r>
      <w:r>
        <w:t xml:space="preserve">This belongs up in the previous section on “if this is supported, these are requirements”. Also, </w:t>
      </w:r>
      <w:r w:rsidRPr="00E94648">
        <w:rPr>
          <w:b/>
          <w:bCs/>
        </w:rPr>
        <w:t>critically important</w:t>
      </w:r>
      <w:r>
        <w:t xml:space="preserve">, we need to clearly indicate what is in an eAIK credential and how the PCRs are conveyed. </w:t>
      </w:r>
    </w:p>
  </w:comment>
  <w:comment w:id="1935" w:author="Ariel Segall" w:date="2013-10-08T13:32:00Z" w:initials="AS">
    <w:p w14:paraId="5F6FFE99" w14:textId="12FAA5CA" w:rsidR="00A702AE" w:rsidRDefault="00A702AE">
      <w:pPr>
        <w:pStyle w:val="CommentText"/>
      </w:pPr>
      <w:r>
        <w:rPr>
          <w:rStyle w:val="CommentReference"/>
        </w:rPr>
        <w:annotationRef/>
      </w:r>
      <w:r>
        <w:t>The eAIK really shouldn’t be kept around if the pPTM PCRs change! Either have a mechanism to have confidence that pTPM PCRs remain the same, or delete and regenerate as though PCRs have changed.</w:t>
      </w:r>
    </w:p>
  </w:comment>
  <w:comment w:id="1936" w:author="Ariel Segall" w:date="2013-10-08T13:35:00Z" w:initials="AS">
    <w:p w14:paraId="5C2382DA" w14:textId="438E092B" w:rsidR="00A702AE" w:rsidRDefault="00A702AE">
      <w:pPr>
        <w:pStyle w:val="CommentText"/>
      </w:pPr>
      <w:r>
        <w:rPr>
          <w:rStyle w:val="CommentReference"/>
        </w:rPr>
        <w:annotationRef/>
      </w:r>
      <w:r>
        <w:t xml:space="preserve">Revisit once I’ve reviewed certification.  Also, this seems more like </w:t>
      </w:r>
      <w:proofErr w:type="gramStart"/>
      <w:r>
        <w:t>commentary  than</w:t>
      </w:r>
      <w:proofErr w:type="gramEnd"/>
      <w:r>
        <w:t xml:space="preserve"> requirements. </w:t>
      </w:r>
    </w:p>
  </w:comment>
  <w:comment w:id="1938" w:author="Ariel Segall" w:date="2013-10-08T13:36:00Z" w:initials="AS">
    <w:p w14:paraId="3B028F43" w14:textId="62933ABC" w:rsidR="00A702AE" w:rsidRDefault="00A702AE">
      <w:pPr>
        <w:pStyle w:val="CommentText"/>
      </w:pPr>
      <w:r>
        <w:rPr>
          <w:rStyle w:val="CommentReference"/>
        </w:rPr>
        <w:annotationRef/>
      </w:r>
      <w:r>
        <w:t xml:space="preserve">Commentary? Plus Manager requirements, maybe, if eAIK is implemented. </w:t>
      </w:r>
    </w:p>
  </w:comment>
  <w:comment w:id="1939" w:author="Ariel Segall" w:date="2013-10-08T13:38:00Z" w:initials="AS">
    <w:p w14:paraId="45412300" w14:textId="759F3226" w:rsidR="00A702AE" w:rsidRDefault="00A702AE">
      <w:pPr>
        <w:pStyle w:val="CommentText"/>
      </w:pPr>
      <w:r>
        <w:rPr>
          <w:rStyle w:val="CommentReference"/>
        </w:rPr>
        <w:annotationRef/>
      </w:r>
      <w:r>
        <w:t xml:space="preserve">Commentary. And a question: I would like to delete this and leave the current “always create a new eAIK” requirement, but we need to be consistent, and I don’t know if this is an efficiency improvement that would matter. Ask dave? </w:t>
      </w:r>
    </w:p>
  </w:comment>
  <w:comment w:id="1940" w:author="Ariel Segall" w:date="2013-10-08T13:40:00Z" w:initials="AS">
    <w:p w14:paraId="723F5629" w14:textId="669C4058" w:rsidR="00A702AE" w:rsidRDefault="00A702AE">
      <w:pPr>
        <w:pStyle w:val="CommentText"/>
      </w:pPr>
      <w:r>
        <w:rPr>
          <w:rStyle w:val="CommentReference"/>
        </w:rPr>
        <w:annotationRef/>
      </w:r>
      <w:proofErr w:type="gramStart"/>
      <w:r>
        <w:t>This  looks</w:t>
      </w:r>
      <w:proofErr w:type="gramEnd"/>
      <w:r>
        <w:t xml:space="preserve"> totally out of date. Only the first two lines here are relevant. </w:t>
      </w:r>
    </w:p>
  </w:comment>
  <w:comment w:id="2015" w:author="Ariel Segall" w:date="2013-10-08T19:02:00Z" w:initials="AS">
    <w:p w14:paraId="1B938AC1" w14:textId="77777777" w:rsidR="00A702AE" w:rsidRDefault="00A702AE" w:rsidP="00D35FFF">
      <w:pPr>
        <w:pStyle w:val="CommentText"/>
      </w:pPr>
      <w:r>
        <w:rPr>
          <w:rStyle w:val="CommentReference"/>
        </w:rPr>
        <w:annotationRef/>
      </w:r>
      <w:r>
        <w:t>Do a document-wide check that all PCRs specify pTPM or vTPM</w:t>
      </w:r>
    </w:p>
  </w:comment>
  <w:comment w:id="2054" w:author="Ariel Segall" w:date="2013-10-11T23:05:00Z" w:initials="AS">
    <w:p w14:paraId="00FA7F8E" w14:textId="73289563" w:rsidR="00A702AE" w:rsidRDefault="00A702AE">
      <w:pPr>
        <w:pStyle w:val="CommentText"/>
      </w:pPr>
      <w:ins w:id="2059" w:author="Ariel Segall" w:date="2013-10-11T23:04:00Z">
        <w:r>
          <w:rPr>
            <w:rStyle w:val="CommentReference"/>
          </w:rPr>
          <w:annotationRef/>
        </w:r>
      </w:ins>
      <w:r>
        <w:t>I don’t think this is required, since the vdk won’t decrypt if it’s wrong, but I can see some people wanting to include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2D3E8" w14:textId="77777777" w:rsidR="00A702AE" w:rsidRDefault="00A702AE" w:rsidP="007C472D">
      <w:pPr>
        <w:spacing w:after="0" w:line="240" w:lineRule="auto"/>
      </w:pPr>
      <w:r>
        <w:separator/>
      </w:r>
    </w:p>
  </w:endnote>
  <w:endnote w:type="continuationSeparator" w:id="0">
    <w:p w14:paraId="7D682A88" w14:textId="77777777" w:rsidR="00A702AE" w:rsidRDefault="00A702AE" w:rsidP="007C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4A44A" w14:textId="77777777" w:rsidR="00A702AE" w:rsidRDefault="00A702A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8A309" w14:textId="77777777" w:rsidR="00A702AE" w:rsidRDefault="00A702A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BF495" w14:textId="77777777" w:rsidR="00A702AE" w:rsidRDefault="00A702AE"/>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9EA34" w14:textId="77777777" w:rsidR="00A702AE" w:rsidRDefault="00A702AE"/>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E5218" w14:textId="77777777" w:rsidR="00A702AE" w:rsidRDefault="00A702AE"/>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25CB8" w14:textId="77777777" w:rsidR="00A702AE" w:rsidRDefault="00A702AE"/>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1DB14" w14:textId="77777777" w:rsidR="00A702AE" w:rsidRDefault="00A702AE"/>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C3380" w14:textId="77777777" w:rsidR="00A702AE" w:rsidRDefault="00A702AE"/>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67E00" w14:textId="77777777" w:rsidR="00A702AE" w:rsidRDefault="00A702A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520D1" w14:textId="77777777" w:rsidR="00A702AE" w:rsidRDefault="00A702AE" w:rsidP="007C472D">
      <w:pPr>
        <w:spacing w:after="0" w:line="240" w:lineRule="auto"/>
      </w:pPr>
      <w:r>
        <w:separator/>
      </w:r>
    </w:p>
  </w:footnote>
  <w:footnote w:type="continuationSeparator" w:id="0">
    <w:p w14:paraId="4F8C0483" w14:textId="77777777" w:rsidR="00A702AE" w:rsidRDefault="00A702AE" w:rsidP="007C472D">
      <w:pPr>
        <w:spacing w:after="0" w:line="240" w:lineRule="auto"/>
      </w:pPr>
      <w:r>
        <w:continuationSeparator/>
      </w:r>
    </w:p>
  </w:footnote>
  <w:footnote w:id="1">
    <w:p w14:paraId="40CB3532" w14:textId="12229237" w:rsidR="00A702AE" w:rsidRDefault="00A702AE">
      <w:pPr>
        <w:pStyle w:val="FootnoteText"/>
      </w:pPr>
      <w:r>
        <w:rPr>
          <w:rStyle w:val="FootnoteReference"/>
        </w:rPr>
        <w:footnoteRef/>
      </w:r>
      <w:r>
        <w:t xml:space="preserve"> Although Virtual Platforms without vTPMs can certainly exist, they are not trusted</w:t>
      </w:r>
      <w:ins w:id="1012" w:author="Ariel Segall" w:date="2013-08-01T13:47:00Z">
        <w:r>
          <w:t xml:space="preserve"> V</w:t>
        </w:r>
      </w:ins>
      <w:r>
        <w:t xml:space="preserve">irtual </w:t>
      </w:r>
      <w:ins w:id="1013" w:author="Ariel Segall" w:date="2013-08-01T13:47:00Z">
        <w:r>
          <w:t>P</w:t>
        </w:r>
      </w:ins>
      <w:r>
        <w:t>latforms, and are not addressed in this specification.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E74EF" w14:textId="77777777" w:rsidR="00A702AE" w:rsidRDefault="00A702AE">
    <w:pPr>
      <w:pStyle w:val="Header"/>
      <w:tabs>
        <w:tab w:val="center" w:pos="4500"/>
        <w:tab w:val="right" w:pos="9180"/>
      </w:tabs>
      <w:rPr>
        <w:rFonts w:eastAsia="Arial"/>
      </w:rPr>
    </w:pPr>
    <w:r>
      <w:rPr>
        <w:rFonts w:eastAsia="Arial"/>
      </w:rPr>
      <w:t xml:space="preserve">  </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AE84F" w14:textId="77777777" w:rsidR="00A702AE" w:rsidRDefault="00A702A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CF1AB" w14:textId="77777777" w:rsidR="00A702AE" w:rsidRDefault="00A702A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394A" w14:textId="77777777" w:rsidR="00A702AE" w:rsidRDefault="00A702AE"/>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D405B" w14:textId="77777777" w:rsidR="00A702AE" w:rsidRDefault="00A702AE"/>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90CFA" w14:textId="77777777" w:rsidR="00A702AE" w:rsidRDefault="00A702AE"/>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B1C69" w14:textId="77777777" w:rsidR="00A702AE" w:rsidRDefault="00A702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F8F3E" w14:textId="77777777" w:rsidR="00A702AE" w:rsidRDefault="00A702AE"/>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FB802" w14:textId="77777777" w:rsidR="00A702AE" w:rsidRDefault="00A702AE"/>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E5C5E" w14:textId="77777777" w:rsidR="00A702AE" w:rsidRDefault="00A702A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426CD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3754DD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48"/>
        </w:tabs>
        <w:ind w:left="648" w:hanging="648"/>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648"/>
        </w:tabs>
        <w:ind w:left="648" w:hanging="648"/>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3"/>
    <w:multiLevelType w:val="multilevel"/>
    <w:tmpl w:val="00000003"/>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648"/>
        </w:tabs>
        <w:ind w:left="648" w:hanging="648"/>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4"/>
    <w:multiLevelType w:val="multilevel"/>
    <w:tmpl w:val="00000004"/>
    <w:name w:val="WW8Num3"/>
    <w:lvl w:ilvl="0">
      <w:start w:val="1"/>
      <w:numFmt w:val="decimal"/>
      <w:lvlText w:val="%1"/>
      <w:lvlJc w:val="left"/>
      <w:pPr>
        <w:tabs>
          <w:tab w:val="num" w:pos="432"/>
        </w:tabs>
        <w:ind w:left="432" w:hanging="432"/>
      </w:pPr>
    </w:lvl>
    <w:lvl w:ilvl="1">
      <w:start w:val="1"/>
      <w:numFmt w:val="decimal"/>
      <w:lvlText w:val="%1.%2"/>
      <w:lvlJc w:val="left"/>
      <w:pPr>
        <w:tabs>
          <w:tab w:val="num" w:pos="648"/>
        </w:tabs>
        <w:ind w:left="648" w:hanging="648"/>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0000005"/>
    <w:multiLevelType w:val="multilevel"/>
    <w:tmpl w:val="00000005"/>
    <w:name w:val="WW8Num4"/>
    <w:lvl w:ilvl="0">
      <w:start w:val="1"/>
      <w:numFmt w:val="decimal"/>
      <w:pStyle w:val="Heading2PageBreak"/>
      <w:lvlText w:val="%1"/>
      <w:lvlJc w:val="left"/>
      <w:pPr>
        <w:tabs>
          <w:tab w:val="num" w:pos="432"/>
        </w:tabs>
        <w:ind w:left="432" w:hanging="432"/>
      </w:pPr>
    </w:lvl>
    <w:lvl w:ilvl="1">
      <w:start w:val="1"/>
      <w:numFmt w:val="decimal"/>
      <w:lvlText w:val="%1.%2"/>
      <w:lvlJc w:val="left"/>
      <w:pPr>
        <w:tabs>
          <w:tab w:val="num" w:pos="648"/>
        </w:tabs>
        <w:ind w:left="648" w:hanging="648"/>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rPr>
    </w:lvl>
  </w:abstractNum>
  <w:abstractNum w:abstractNumId="7">
    <w:nsid w:val="00000007"/>
    <w:multiLevelType w:val="singleLevel"/>
    <w:tmpl w:val="00000007"/>
    <w:name w:val="WW8Num6"/>
    <w:lvl w:ilvl="0">
      <w:start w:val="1"/>
      <w:numFmt w:val="decimal"/>
      <w:lvlText w:val="[%1]"/>
      <w:lvlJc w:val="left"/>
      <w:pPr>
        <w:tabs>
          <w:tab w:val="num" w:pos="720"/>
        </w:tabs>
        <w:ind w:left="720" w:hanging="720"/>
      </w:pPr>
    </w:lvl>
  </w:abstractNum>
  <w:abstractNum w:abstractNumId="8">
    <w:nsid w:val="00000009"/>
    <w:multiLevelType w:val="multilevel"/>
    <w:tmpl w:val="00000009"/>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Arial"/>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Arial"/>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Arial"/>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A"/>
    <w:multiLevelType w:val="multilevel"/>
    <w:tmpl w:val="0000000A"/>
    <w:name w:val="WW8Num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10">
    <w:nsid w:val="0000000B"/>
    <w:multiLevelType w:val="singleLevel"/>
    <w:tmpl w:val="0000000B"/>
    <w:name w:val="WW8Num10"/>
    <w:lvl w:ilvl="0">
      <w:start w:val="1"/>
      <w:numFmt w:val="bullet"/>
      <w:lvlText w:val=""/>
      <w:lvlJc w:val="left"/>
      <w:pPr>
        <w:tabs>
          <w:tab w:val="num" w:pos="720"/>
        </w:tabs>
        <w:ind w:left="720" w:hanging="360"/>
      </w:pPr>
      <w:rPr>
        <w:rFonts w:ascii="Symbol" w:hAnsi="Symbol" w:cs="Symbol"/>
      </w:rPr>
    </w:lvl>
  </w:abstractNum>
  <w:abstractNum w:abstractNumId="11">
    <w:nsid w:val="0000000C"/>
    <w:multiLevelType w:val="singleLevel"/>
    <w:tmpl w:val="0000000C"/>
    <w:name w:val="WW8Num11"/>
    <w:lvl w:ilvl="0">
      <w:start w:val="1"/>
      <w:numFmt w:val="decimal"/>
      <w:lvlText w:val="%1."/>
      <w:lvlJc w:val="left"/>
      <w:pPr>
        <w:tabs>
          <w:tab w:val="num" w:pos="0"/>
        </w:tabs>
        <w:ind w:left="1080" w:hanging="360"/>
      </w:pPr>
    </w:lvl>
  </w:abstractNum>
  <w:abstractNum w:abstractNumId="12">
    <w:nsid w:val="0000000D"/>
    <w:multiLevelType w:val="singleLevel"/>
    <w:tmpl w:val="0000000D"/>
    <w:name w:val="WW8Num12"/>
    <w:lvl w:ilvl="0">
      <w:start w:val="1"/>
      <w:numFmt w:val="decimal"/>
      <w:lvlText w:val="%1)"/>
      <w:lvlJc w:val="left"/>
      <w:pPr>
        <w:tabs>
          <w:tab w:val="num" w:pos="0"/>
        </w:tabs>
        <w:ind w:left="1080" w:hanging="360"/>
      </w:pPr>
    </w:lvl>
  </w:abstractNum>
  <w:abstractNum w:abstractNumId="13">
    <w:nsid w:val="0000000E"/>
    <w:multiLevelType w:val="multilevel"/>
    <w:tmpl w:val="0000000E"/>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Arial"/>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Arial"/>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Arial"/>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0F"/>
    <w:multiLevelType w:val="multilevel"/>
    <w:tmpl w:val="0000000F"/>
    <w:name w:val="WW8Num14"/>
    <w:lvl w:ilvl="0">
      <w:start w:val="1"/>
      <w:numFmt w:val="bullet"/>
      <w:lvlText w:val=""/>
      <w:lvlJc w:val="left"/>
      <w:pPr>
        <w:tabs>
          <w:tab w:val="num" w:pos="432"/>
        </w:tabs>
        <w:ind w:left="432" w:hanging="432"/>
      </w:pPr>
      <w:rPr>
        <w:rFonts w:ascii="Symbol" w:hAnsi="Symbol" w:cs="Symbol"/>
      </w:rPr>
    </w:lvl>
    <w:lvl w:ilvl="1">
      <w:start w:val="1"/>
      <w:numFmt w:val="decimal"/>
      <w:lvlText w:val="%1.%2"/>
      <w:lvlJc w:val="left"/>
      <w:pPr>
        <w:tabs>
          <w:tab w:val="num" w:pos="648"/>
        </w:tabs>
        <w:ind w:left="648" w:hanging="648"/>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12"/>
    <w:multiLevelType w:val="multilevel"/>
    <w:tmpl w:val="00000012"/>
    <w:name w:val="WW8Num17"/>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16">
    <w:nsid w:val="00000014"/>
    <w:multiLevelType w:val="multilevel"/>
    <w:tmpl w:val="00000014"/>
    <w:name w:val="WW8Num19"/>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7">
    <w:nsid w:val="00000015"/>
    <w:multiLevelType w:val="singleLevel"/>
    <w:tmpl w:val="00000015"/>
    <w:name w:val="WW8Num20"/>
    <w:lvl w:ilvl="0">
      <w:start w:val="1"/>
      <w:numFmt w:val="bullet"/>
      <w:lvlText w:val=""/>
      <w:lvlJc w:val="left"/>
      <w:pPr>
        <w:tabs>
          <w:tab w:val="num" w:pos="720"/>
        </w:tabs>
        <w:ind w:left="720" w:hanging="360"/>
      </w:pPr>
      <w:rPr>
        <w:rFonts w:ascii="Symbol" w:hAnsi="Symbol" w:cs="Symbol"/>
      </w:rPr>
    </w:lvl>
  </w:abstractNum>
  <w:abstractNum w:abstractNumId="18">
    <w:nsid w:val="00000016"/>
    <w:multiLevelType w:val="singleLevel"/>
    <w:tmpl w:val="00000016"/>
    <w:name w:val="WW8Num21"/>
    <w:lvl w:ilvl="0">
      <w:start w:val="1"/>
      <w:numFmt w:val="bullet"/>
      <w:lvlText w:val=""/>
      <w:lvlJc w:val="left"/>
      <w:pPr>
        <w:tabs>
          <w:tab w:val="num" w:pos="720"/>
        </w:tabs>
        <w:ind w:left="720" w:hanging="360"/>
      </w:pPr>
      <w:rPr>
        <w:rFonts w:ascii="Symbol" w:hAnsi="Symbol"/>
        <w:b/>
        <w:i w:val="0"/>
      </w:rPr>
    </w:lvl>
  </w:abstractNum>
  <w:abstractNum w:abstractNumId="19">
    <w:nsid w:val="00000017"/>
    <w:multiLevelType w:val="singleLevel"/>
    <w:tmpl w:val="00000017"/>
    <w:name w:val="WW8Num22"/>
    <w:lvl w:ilvl="0">
      <w:start w:val="1"/>
      <w:numFmt w:val="decimal"/>
      <w:lvlText w:val="%1."/>
      <w:lvlJc w:val="left"/>
      <w:pPr>
        <w:tabs>
          <w:tab w:val="num" w:pos="0"/>
        </w:tabs>
        <w:ind w:left="1440" w:hanging="360"/>
      </w:pPr>
    </w:lvl>
  </w:abstractNum>
  <w:abstractNum w:abstractNumId="20">
    <w:nsid w:val="00000018"/>
    <w:multiLevelType w:val="multilevel"/>
    <w:tmpl w:val="00000018"/>
    <w:name w:val="WW8Num2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21">
    <w:nsid w:val="00000019"/>
    <w:multiLevelType w:val="singleLevel"/>
    <w:tmpl w:val="00000019"/>
    <w:name w:val="WW8Num24"/>
    <w:lvl w:ilvl="0">
      <w:start w:val="1"/>
      <w:numFmt w:val="bullet"/>
      <w:lvlText w:val=""/>
      <w:lvlJc w:val="left"/>
      <w:pPr>
        <w:tabs>
          <w:tab w:val="num" w:pos="0"/>
        </w:tabs>
        <w:ind w:left="1080" w:hanging="360"/>
      </w:pPr>
      <w:rPr>
        <w:rFonts w:ascii="Symbol" w:hAnsi="Symbol" w:cs="Symbol"/>
      </w:rPr>
    </w:lvl>
  </w:abstractNum>
  <w:abstractNum w:abstractNumId="22">
    <w:nsid w:val="0000001A"/>
    <w:multiLevelType w:val="singleLevel"/>
    <w:tmpl w:val="0000001A"/>
    <w:name w:val="WW8Num25"/>
    <w:lvl w:ilvl="0">
      <w:start w:val="1"/>
      <w:numFmt w:val="bullet"/>
      <w:lvlText w:val=""/>
      <w:lvlJc w:val="left"/>
      <w:pPr>
        <w:tabs>
          <w:tab w:val="num" w:pos="0"/>
        </w:tabs>
        <w:ind w:left="720" w:hanging="360"/>
      </w:pPr>
      <w:rPr>
        <w:rFonts w:ascii="Symbol" w:hAnsi="Symbol" w:cs="Symbol"/>
      </w:rPr>
    </w:lvl>
  </w:abstractNum>
  <w:abstractNum w:abstractNumId="23">
    <w:nsid w:val="0000001B"/>
    <w:multiLevelType w:val="multilevel"/>
    <w:tmpl w:val="0000001B"/>
    <w:name w:val="WW8Num2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Arial"/>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Arial"/>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Arial"/>
      </w:rPr>
    </w:lvl>
    <w:lvl w:ilvl="8">
      <w:start w:val="1"/>
      <w:numFmt w:val="bullet"/>
      <w:lvlText w:val=""/>
      <w:lvlJc w:val="left"/>
      <w:pPr>
        <w:tabs>
          <w:tab w:val="num" w:pos="0"/>
        </w:tabs>
        <w:ind w:left="6480" w:hanging="360"/>
      </w:pPr>
      <w:rPr>
        <w:rFonts w:ascii="Wingdings" w:hAnsi="Wingdings" w:cs="Wingdings"/>
      </w:rPr>
    </w:lvl>
  </w:abstractNum>
  <w:abstractNum w:abstractNumId="24">
    <w:nsid w:val="0000001C"/>
    <w:multiLevelType w:val="singleLevel"/>
    <w:tmpl w:val="0000001C"/>
    <w:name w:val="WW8Num27"/>
    <w:lvl w:ilvl="0">
      <w:start w:val="1"/>
      <w:numFmt w:val="bullet"/>
      <w:lvlText w:val=""/>
      <w:lvlJc w:val="left"/>
      <w:pPr>
        <w:tabs>
          <w:tab w:val="num" w:pos="0"/>
        </w:tabs>
        <w:ind w:left="1440" w:hanging="360"/>
      </w:pPr>
      <w:rPr>
        <w:rFonts w:ascii="Symbol" w:hAnsi="Symbol" w:cs="Symbol"/>
      </w:rPr>
    </w:lvl>
  </w:abstractNum>
  <w:abstractNum w:abstractNumId="25">
    <w:nsid w:val="0000001D"/>
    <w:multiLevelType w:val="multilevel"/>
    <w:tmpl w:val="0000001D"/>
    <w:name w:val="WW8Num2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nsid w:val="0000001E"/>
    <w:multiLevelType w:val="singleLevel"/>
    <w:tmpl w:val="0000001E"/>
    <w:name w:val="WW8Num29"/>
    <w:lvl w:ilvl="0">
      <w:start w:val="1"/>
      <w:numFmt w:val="bullet"/>
      <w:lvlText w:val=""/>
      <w:lvlJc w:val="left"/>
      <w:pPr>
        <w:tabs>
          <w:tab w:val="num" w:pos="0"/>
        </w:tabs>
        <w:ind w:left="780" w:hanging="360"/>
      </w:pPr>
      <w:rPr>
        <w:rFonts w:ascii="Symbol" w:hAnsi="Symbol" w:cs="Symbol"/>
      </w:rPr>
    </w:lvl>
  </w:abstractNum>
  <w:abstractNum w:abstractNumId="27">
    <w:nsid w:val="0000001F"/>
    <w:multiLevelType w:val="singleLevel"/>
    <w:tmpl w:val="0000001F"/>
    <w:name w:val="WW8Num30"/>
    <w:lvl w:ilvl="0">
      <w:start w:val="1"/>
      <w:numFmt w:val="bullet"/>
      <w:lvlText w:val=""/>
      <w:lvlJc w:val="left"/>
      <w:pPr>
        <w:tabs>
          <w:tab w:val="num" w:pos="0"/>
        </w:tabs>
        <w:ind w:left="720" w:hanging="360"/>
      </w:pPr>
      <w:rPr>
        <w:rFonts w:ascii="Symbol" w:hAnsi="Symbol" w:cs="Symbol"/>
      </w:rPr>
    </w:lvl>
  </w:abstractNum>
  <w:abstractNum w:abstractNumId="28">
    <w:nsid w:val="00000020"/>
    <w:multiLevelType w:val="singleLevel"/>
    <w:tmpl w:val="00000020"/>
    <w:name w:val="WW8Num31"/>
    <w:lvl w:ilvl="0">
      <w:start w:val="1"/>
      <w:numFmt w:val="bullet"/>
      <w:lvlText w:val=""/>
      <w:lvlJc w:val="left"/>
      <w:pPr>
        <w:tabs>
          <w:tab w:val="num" w:pos="0"/>
        </w:tabs>
        <w:ind w:left="1800" w:hanging="360"/>
      </w:pPr>
      <w:rPr>
        <w:rFonts w:ascii="Symbol" w:hAnsi="Symbol" w:cs="Symbol"/>
      </w:rPr>
    </w:lvl>
  </w:abstractNum>
  <w:abstractNum w:abstractNumId="29">
    <w:nsid w:val="00000021"/>
    <w:multiLevelType w:val="singleLevel"/>
    <w:tmpl w:val="00000021"/>
    <w:name w:val="WW8Num32"/>
    <w:lvl w:ilvl="0">
      <w:start w:val="1"/>
      <w:numFmt w:val="bullet"/>
      <w:lvlText w:val=""/>
      <w:lvlJc w:val="left"/>
      <w:pPr>
        <w:tabs>
          <w:tab w:val="num" w:pos="0"/>
        </w:tabs>
        <w:ind w:left="720" w:hanging="360"/>
      </w:pPr>
      <w:rPr>
        <w:rFonts w:ascii="Symbol" w:hAnsi="Symbol" w:cs="Symbol"/>
      </w:rPr>
    </w:lvl>
  </w:abstractNum>
  <w:abstractNum w:abstractNumId="30">
    <w:nsid w:val="00000022"/>
    <w:multiLevelType w:val="singleLevel"/>
    <w:tmpl w:val="00000022"/>
    <w:name w:val="WW8Num33"/>
    <w:lvl w:ilvl="0">
      <w:start w:val="1"/>
      <w:numFmt w:val="bullet"/>
      <w:lvlText w:val=""/>
      <w:lvlJc w:val="left"/>
      <w:pPr>
        <w:tabs>
          <w:tab w:val="num" w:pos="0"/>
        </w:tabs>
        <w:ind w:left="720" w:hanging="360"/>
      </w:pPr>
      <w:rPr>
        <w:rFonts w:ascii="Symbol" w:hAnsi="Symbol" w:cs="Courier New"/>
      </w:rPr>
    </w:lvl>
  </w:abstractNum>
  <w:abstractNum w:abstractNumId="31">
    <w:nsid w:val="00000023"/>
    <w:multiLevelType w:val="multilevel"/>
    <w:tmpl w:val="00000023"/>
    <w:name w:val="WW8Num3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2">
    <w:nsid w:val="00000024"/>
    <w:multiLevelType w:val="multilevel"/>
    <w:tmpl w:val="00000024"/>
    <w:name w:val="WW8Num3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3">
    <w:nsid w:val="00000025"/>
    <w:multiLevelType w:val="multilevel"/>
    <w:tmpl w:val="00000025"/>
    <w:name w:val="WW8Num3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4">
    <w:nsid w:val="00000026"/>
    <w:multiLevelType w:val="multilevel"/>
    <w:tmpl w:val="00000026"/>
    <w:name w:val="WW8Num3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5">
    <w:nsid w:val="00000027"/>
    <w:multiLevelType w:val="multilevel"/>
    <w:tmpl w:val="00000027"/>
    <w:name w:val="WW8Num3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36">
    <w:nsid w:val="00000028"/>
    <w:multiLevelType w:val="multilevel"/>
    <w:tmpl w:val="00000028"/>
    <w:name w:val="WW8Num3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7">
    <w:nsid w:val="00000029"/>
    <w:multiLevelType w:val="multilevel"/>
    <w:tmpl w:val="00000029"/>
    <w:name w:val="WW8Num4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8">
    <w:nsid w:val="0000002A"/>
    <w:multiLevelType w:val="multilevel"/>
    <w:tmpl w:val="0000002A"/>
    <w:name w:val="WW8Num4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9">
    <w:nsid w:val="0000002B"/>
    <w:multiLevelType w:val="multilevel"/>
    <w:tmpl w:val="0000002B"/>
    <w:name w:val="WW8Num4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40">
    <w:nsid w:val="0000002C"/>
    <w:multiLevelType w:val="multilevel"/>
    <w:tmpl w:val="0000002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1">
    <w:nsid w:val="01606FA5"/>
    <w:multiLevelType w:val="hybridMultilevel"/>
    <w:tmpl w:val="93FCB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8E4347F"/>
    <w:multiLevelType w:val="hybridMultilevel"/>
    <w:tmpl w:val="768423B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9C169C9"/>
    <w:multiLevelType w:val="hybridMultilevel"/>
    <w:tmpl w:val="162C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A0A5052"/>
    <w:multiLevelType w:val="hybridMultilevel"/>
    <w:tmpl w:val="50346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AF75F83"/>
    <w:multiLevelType w:val="hybridMultilevel"/>
    <w:tmpl w:val="E2E29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F6953BB"/>
    <w:multiLevelType w:val="hybridMultilevel"/>
    <w:tmpl w:val="BADE6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F7B120E"/>
    <w:multiLevelType w:val="hybridMultilevel"/>
    <w:tmpl w:val="C3B2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FF30201"/>
    <w:multiLevelType w:val="hybridMultilevel"/>
    <w:tmpl w:val="F822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0D15E9C"/>
    <w:multiLevelType w:val="hybridMultilevel"/>
    <w:tmpl w:val="88B626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545A3F"/>
    <w:multiLevelType w:val="hybridMultilevel"/>
    <w:tmpl w:val="F348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8035643"/>
    <w:multiLevelType w:val="hybridMultilevel"/>
    <w:tmpl w:val="18AC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91B4997"/>
    <w:multiLevelType w:val="hybridMultilevel"/>
    <w:tmpl w:val="DA0C8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1A1E1F29"/>
    <w:multiLevelType w:val="hybridMultilevel"/>
    <w:tmpl w:val="592E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AD51932"/>
    <w:multiLevelType w:val="hybridMultilevel"/>
    <w:tmpl w:val="95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B776314"/>
    <w:multiLevelType w:val="hybridMultilevel"/>
    <w:tmpl w:val="77B8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CC868A4"/>
    <w:multiLevelType w:val="hybridMultilevel"/>
    <w:tmpl w:val="45E24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0615354"/>
    <w:multiLevelType w:val="hybridMultilevel"/>
    <w:tmpl w:val="E3A27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25A7C5F"/>
    <w:multiLevelType w:val="hybridMultilevel"/>
    <w:tmpl w:val="37BC96BA"/>
    <w:lvl w:ilvl="0" w:tplc="04090003">
      <w:start w:val="1"/>
      <w:numFmt w:val="bullet"/>
      <w:lvlText w:val="o"/>
      <w:lvlJc w:val="left"/>
      <w:pPr>
        <w:ind w:left="1368" w:hanging="360"/>
      </w:pPr>
      <w:rPr>
        <w:rFonts w:ascii="Courier New" w:hAnsi="Courier New"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9">
    <w:nsid w:val="256010C6"/>
    <w:multiLevelType w:val="hybridMultilevel"/>
    <w:tmpl w:val="7E5E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9E45B9B"/>
    <w:multiLevelType w:val="hybridMultilevel"/>
    <w:tmpl w:val="2918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0C238D6"/>
    <w:multiLevelType w:val="hybridMultilevel"/>
    <w:tmpl w:val="7494CC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54A28B5"/>
    <w:multiLevelType w:val="hybridMultilevel"/>
    <w:tmpl w:val="B788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60E6BFA"/>
    <w:multiLevelType w:val="hybridMultilevel"/>
    <w:tmpl w:val="6B842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6201904"/>
    <w:multiLevelType w:val="hybridMultilevel"/>
    <w:tmpl w:val="EE26A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6307D40"/>
    <w:multiLevelType w:val="hybridMultilevel"/>
    <w:tmpl w:val="9B6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72302EB"/>
    <w:multiLevelType w:val="hybridMultilevel"/>
    <w:tmpl w:val="4C5840F2"/>
    <w:lvl w:ilvl="0" w:tplc="04090003">
      <w:start w:val="1"/>
      <w:numFmt w:val="bullet"/>
      <w:lvlText w:val="o"/>
      <w:lvlJc w:val="left"/>
      <w:pPr>
        <w:ind w:left="768" w:hanging="360"/>
      </w:pPr>
      <w:rPr>
        <w:rFonts w:ascii="Courier New" w:hAnsi="Courier New"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7">
    <w:nsid w:val="39775390"/>
    <w:multiLevelType w:val="hybridMultilevel"/>
    <w:tmpl w:val="09BC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F142AD2"/>
    <w:multiLevelType w:val="hybridMultilevel"/>
    <w:tmpl w:val="E0303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1285B0B"/>
    <w:multiLevelType w:val="hybridMultilevel"/>
    <w:tmpl w:val="EE026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3D6233D"/>
    <w:multiLevelType w:val="hybridMultilevel"/>
    <w:tmpl w:val="34C0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73C031B"/>
    <w:multiLevelType w:val="hybridMultilevel"/>
    <w:tmpl w:val="A016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DDF36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nsid w:val="4E293E9B"/>
    <w:multiLevelType w:val="hybridMultilevel"/>
    <w:tmpl w:val="EDB2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EE61B31"/>
    <w:multiLevelType w:val="hybridMultilevel"/>
    <w:tmpl w:val="CF826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502275DD"/>
    <w:multiLevelType w:val="hybridMultilevel"/>
    <w:tmpl w:val="ED60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06C7512"/>
    <w:multiLevelType w:val="hybridMultilevel"/>
    <w:tmpl w:val="2306E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0BB6992"/>
    <w:multiLevelType w:val="hybridMultilevel"/>
    <w:tmpl w:val="8CC0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DB07C03"/>
    <w:multiLevelType w:val="hybridMultilevel"/>
    <w:tmpl w:val="831C4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0124E0E"/>
    <w:multiLevelType w:val="hybridMultilevel"/>
    <w:tmpl w:val="7FA20F3E"/>
    <w:lvl w:ilvl="0" w:tplc="04090003">
      <w:start w:val="1"/>
      <w:numFmt w:val="bullet"/>
      <w:lvlText w:val="o"/>
      <w:lvlJc w:val="left"/>
      <w:pPr>
        <w:ind w:left="1008" w:hanging="360"/>
      </w:pPr>
      <w:rPr>
        <w:rFonts w:ascii="Courier New" w:hAnsi="Courier New"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0">
    <w:nsid w:val="62EC35B9"/>
    <w:multiLevelType w:val="hybridMultilevel"/>
    <w:tmpl w:val="5EA8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41F45E9"/>
    <w:multiLevelType w:val="hybridMultilevel"/>
    <w:tmpl w:val="704EEE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C3645A"/>
    <w:multiLevelType w:val="hybridMultilevel"/>
    <w:tmpl w:val="52B2F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C0D6A52"/>
    <w:multiLevelType w:val="hybridMultilevel"/>
    <w:tmpl w:val="22D24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730C6613"/>
    <w:multiLevelType w:val="hybridMultilevel"/>
    <w:tmpl w:val="523EA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40A7631"/>
    <w:multiLevelType w:val="hybridMultilevel"/>
    <w:tmpl w:val="1E76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59067C1"/>
    <w:multiLevelType w:val="hybridMultilevel"/>
    <w:tmpl w:val="4F42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853537F"/>
    <w:multiLevelType w:val="hybridMultilevel"/>
    <w:tmpl w:val="F19EE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93008F4"/>
    <w:multiLevelType w:val="hybridMultilevel"/>
    <w:tmpl w:val="3DC069E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BEF528F"/>
    <w:multiLevelType w:val="hybridMultilevel"/>
    <w:tmpl w:val="23DC1C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7"/>
  </w:num>
  <w:num w:numId="6">
    <w:abstractNumId w:val="9"/>
  </w:num>
  <w:num w:numId="7">
    <w:abstractNumId w:val="10"/>
  </w:num>
  <w:num w:numId="8">
    <w:abstractNumId w:val="11"/>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4"/>
  </w:num>
  <w:num w:numId="19">
    <w:abstractNumId w:val="25"/>
  </w:num>
  <w:num w:numId="20">
    <w:abstractNumId w:val="30"/>
  </w:num>
  <w:num w:numId="21">
    <w:abstractNumId w:val="34"/>
  </w:num>
  <w:num w:numId="22">
    <w:abstractNumId w:val="35"/>
  </w:num>
  <w:num w:numId="23">
    <w:abstractNumId w:val="36"/>
  </w:num>
  <w:num w:numId="24">
    <w:abstractNumId w:val="37"/>
  </w:num>
  <w:num w:numId="25">
    <w:abstractNumId w:val="38"/>
  </w:num>
  <w:num w:numId="26">
    <w:abstractNumId w:val="39"/>
  </w:num>
  <w:num w:numId="27">
    <w:abstractNumId w:val="40"/>
  </w:num>
  <w:num w:numId="28">
    <w:abstractNumId w:val="48"/>
  </w:num>
  <w:num w:numId="29">
    <w:abstractNumId w:val="47"/>
  </w:num>
  <w:num w:numId="30">
    <w:abstractNumId w:val="72"/>
  </w:num>
  <w:num w:numId="31">
    <w:abstractNumId w:val="75"/>
  </w:num>
  <w:num w:numId="32">
    <w:abstractNumId w:val="70"/>
  </w:num>
  <w:num w:numId="33">
    <w:abstractNumId w:val="53"/>
  </w:num>
  <w:num w:numId="34">
    <w:abstractNumId w:val="76"/>
  </w:num>
  <w:num w:numId="35">
    <w:abstractNumId w:val="41"/>
  </w:num>
  <w:num w:numId="36">
    <w:abstractNumId w:val="59"/>
  </w:num>
  <w:num w:numId="37">
    <w:abstractNumId w:val="56"/>
  </w:num>
  <w:num w:numId="38">
    <w:abstractNumId w:val="78"/>
  </w:num>
  <w:num w:numId="39">
    <w:abstractNumId w:val="60"/>
  </w:num>
  <w:num w:numId="40">
    <w:abstractNumId w:val="82"/>
  </w:num>
  <w:num w:numId="41">
    <w:abstractNumId w:val="84"/>
  </w:num>
  <w:num w:numId="42">
    <w:abstractNumId w:val="63"/>
  </w:num>
  <w:num w:numId="43">
    <w:abstractNumId w:val="43"/>
  </w:num>
  <w:num w:numId="44">
    <w:abstractNumId w:val="54"/>
  </w:num>
  <w:num w:numId="45">
    <w:abstractNumId w:val="65"/>
  </w:num>
  <w:num w:numId="46">
    <w:abstractNumId w:val="62"/>
  </w:num>
  <w:num w:numId="47">
    <w:abstractNumId w:val="83"/>
  </w:num>
  <w:num w:numId="48">
    <w:abstractNumId w:val="46"/>
  </w:num>
  <w:num w:numId="49">
    <w:abstractNumId w:val="69"/>
  </w:num>
  <w:num w:numId="50">
    <w:abstractNumId w:val="67"/>
  </w:num>
  <w:num w:numId="51">
    <w:abstractNumId w:val="74"/>
  </w:num>
  <w:num w:numId="52">
    <w:abstractNumId w:val="64"/>
  </w:num>
  <w:num w:numId="53">
    <w:abstractNumId w:val="80"/>
  </w:num>
  <w:num w:numId="54">
    <w:abstractNumId w:val="71"/>
  </w:num>
  <w:num w:numId="55">
    <w:abstractNumId w:val="73"/>
  </w:num>
  <w:num w:numId="56">
    <w:abstractNumId w:val="50"/>
  </w:num>
  <w:num w:numId="57">
    <w:abstractNumId w:val="86"/>
  </w:num>
  <w:num w:numId="58">
    <w:abstractNumId w:val="45"/>
  </w:num>
  <w:num w:numId="59">
    <w:abstractNumId w:val="44"/>
  </w:num>
  <w:num w:numId="60">
    <w:abstractNumId w:val="68"/>
  </w:num>
  <w:num w:numId="61">
    <w:abstractNumId w:val="52"/>
  </w:num>
  <w:num w:numId="62">
    <w:abstractNumId w:val="85"/>
  </w:num>
  <w:num w:numId="63">
    <w:abstractNumId w:val="0"/>
  </w:num>
  <w:num w:numId="64">
    <w:abstractNumId w:val="77"/>
  </w:num>
  <w:num w:numId="65">
    <w:abstractNumId w:val="51"/>
  </w:num>
  <w:num w:numId="66">
    <w:abstractNumId w:val="87"/>
  </w:num>
  <w:num w:numId="67">
    <w:abstractNumId w:val="55"/>
  </w:num>
  <w:num w:numId="68">
    <w:abstractNumId w:val="66"/>
  </w:num>
  <w:num w:numId="69">
    <w:abstractNumId w:val="49"/>
  </w:num>
  <w:num w:numId="70">
    <w:abstractNumId w:val="89"/>
  </w:num>
  <w:num w:numId="71">
    <w:abstractNumId w:val="79"/>
  </w:num>
  <w:num w:numId="72">
    <w:abstractNumId w:val="81"/>
  </w:num>
  <w:num w:numId="73">
    <w:abstractNumId w:val="88"/>
  </w:num>
  <w:num w:numId="74">
    <w:abstractNumId w:val="61"/>
  </w:num>
  <w:num w:numId="75">
    <w:abstractNumId w:val="58"/>
  </w:num>
  <w:num w:numId="76">
    <w:abstractNumId w:val="57"/>
  </w:num>
  <w:num w:numId="77">
    <w:abstractNumId w:val="4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2D"/>
    <w:rsid w:val="000021ED"/>
    <w:rsid w:val="000024C9"/>
    <w:rsid w:val="000035E2"/>
    <w:rsid w:val="000073CD"/>
    <w:rsid w:val="00007B60"/>
    <w:rsid w:val="00022F5E"/>
    <w:rsid w:val="0002366B"/>
    <w:rsid w:val="00026A2C"/>
    <w:rsid w:val="000277BA"/>
    <w:rsid w:val="00034274"/>
    <w:rsid w:val="00036384"/>
    <w:rsid w:val="00040406"/>
    <w:rsid w:val="000419F4"/>
    <w:rsid w:val="00042317"/>
    <w:rsid w:val="0004365A"/>
    <w:rsid w:val="00047893"/>
    <w:rsid w:val="00051AE9"/>
    <w:rsid w:val="00051E66"/>
    <w:rsid w:val="00053314"/>
    <w:rsid w:val="000547AA"/>
    <w:rsid w:val="00054C4C"/>
    <w:rsid w:val="00056661"/>
    <w:rsid w:val="000633CD"/>
    <w:rsid w:val="0006364C"/>
    <w:rsid w:val="00063C02"/>
    <w:rsid w:val="00071EDA"/>
    <w:rsid w:val="00072C39"/>
    <w:rsid w:val="00074345"/>
    <w:rsid w:val="000775B5"/>
    <w:rsid w:val="000825CF"/>
    <w:rsid w:val="000838EC"/>
    <w:rsid w:val="00084E0F"/>
    <w:rsid w:val="0008589B"/>
    <w:rsid w:val="0008769B"/>
    <w:rsid w:val="00091CEA"/>
    <w:rsid w:val="00092D80"/>
    <w:rsid w:val="000A2D7E"/>
    <w:rsid w:val="000B4751"/>
    <w:rsid w:val="000B51F4"/>
    <w:rsid w:val="000C190E"/>
    <w:rsid w:val="000C52F6"/>
    <w:rsid w:val="000C561F"/>
    <w:rsid w:val="000C6019"/>
    <w:rsid w:val="000C6052"/>
    <w:rsid w:val="000D0CB0"/>
    <w:rsid w:val="000E36B7"/>
    <w:rsid w:val="000E3D08"/>
    <w:rsid w:val="000E3DD1"/>
    <w:rsid w:val="000E425A"/>
    <w:rsid w:val="000F018D"/>
    <w:rsid w:val="000F1D30"/>
    <w:rsid w:val="000F5741"/>
    <w:rsid w:val="00100D3C"/>
    <w:rsid w:val="0011131B"/>
    <w:rsid w:val="001157C6"/>
    <w:rsid w:val="0011610C"/>
    <w:rsid w:val="00122146"/>
    <w:rsid w:val="001230B5"/>
    <w:rsid w:val="001267A5"/>
    <w:rsid w:val="00131A35"/>
    <w:rsid w:val="001329BD"/>
    <w:rsid w:val="0013629D"/>
    <w:rsid w:val="001377B2"/>
    <w:rsid w:val="00143A38"/>
    <w:rsid w:val="00151472"/>
    <w:rsid w:val="00153848"/>
    <w:rsid w:val="00162132"/>
    <w:rsid w:val="00162DBA"/>
    <w:rsid w:val="0016708D"/>
    <w:rsid w:val="00170212"/>
    <w:rsid w:val="001707BA"/>
    <w:rsid w:val="00172519"/>
    <w:rsid w:val="001757B7"/>
    <w:rsid w:val="00176530"/>
    <w:rsid w:val="00177DF3"/>
    <w:rsid w:val="0018014F"/>
    <w:rsid w:val="00182E0B"/>
    <w:rsid w:val="0019099D"/>
    <w:rsid w:val="00190E1A"/>
    <w:rsid w:val="0019213E"/>
    <w:rsid w:val="00192F3C"/>
    <w:rsid w:val="00193B5A"/>
    <w:rsid w:val="00197611"/>
    <w:rsid w:val="001A086A"/>
    <w:rsid w:val="001A14E3"/>
    <w:rsid w:val="001A163E"/>
    <w:rsid w:val="001A1BE2"/>
    <w:rsid w:val="001A3864"/>
    <w:rsid w:val="001A5902"/>
    <w:rsid w:val="001A6F4C"/>
    <w:rsid w:val="001B05A0"/>
    <w:rsid w:val="001B0D1E"/>
    <w:rsid w:val="001B1ED6"/>
    <w:rsid w:val="001B61FF"/>
    <w:rsid w:val="001C149C"/>
    <w:rsid w:val="001C48BA"/>
    <w:rsid w:val="001D17C0"/>
    <w:rsid w:val="001D3C27"/>
    <w:rsid w:val="001D65C1"/>
    <w:rsid w:val="001E090D"/>
    <w:rsid w:val="001E10A0"/>
    <w:rsid w:val="001E3FAD"/>
    <w:rsid w:val="001E599F"/>
    <w:rsid w:val="001E6D21"/>
    <w:rsid w:val="001F1459"/>
    <w:rsid w:val="001F1A96"/>
    <w:rsid w:val="001F3215"/>
    <w:rsid w:val="001F6A83"/>
    <w:rsid w:val="001F7C41"/>
    <w:rsid w:val="00202081"/>
    <w:rsid w:val="00204B9B"/>
    <w:rsid w:val="00205D21"/>
    <w:rsid w:val="00207A6A"/>
    <w:rsid w:val="00215DED"/>
    <w:rsid w:val="00217A67"/>
    <w:rsid w:val="00220A41"/>
    <w:rsid w:val="00223976"/>
    <w:rsid w:val="0022398D"/>
    <w:rsid w:val="00223DF1"/>
    <w:rsid w:val="00224D5A"/>
    <w:rsid w:val="002250D5"/>
    <w:rsid w:val="00232269"/>
    <w:rsid w:val="002342F1"/>
    <w:rsid w:val="00234CB0"/>
    <w:rsid w:val="002369C1"/>
    <w:rsid w:val="00236E9C"/>
    <w:rsid w:val="00243E1C"/>
    <w:rsid w:val="0024700D"/>
    <w:rsid w:val="00247E96"/>
    <w:rsid w:val="0025776A"/>
    <w:rsid w:val="00257B4C"/>
    <w:rsid w:val="002627D6"/>
    <w:rsid w:val="00263FA9"/>
    <w:rsid w:val="00264B95"/>
    <w:rsid w:val="002679E4"/>
    <w:rsid w:val="00267C9E"/>
    <w:rsid w:val="00271D9A"/>
    <w:rsid w:val="00274F69"/>
    <w:rsid w:val="00280207"/>
    <w:rsid w:val="00280C42"/>
    <w:rsid w:val="002825ED"/>
    <w:rsid w:val="00285001"/>
    <w:rsid w:val="002937F9"/>
    <w:rsid w:val="0029397B"/>
    <w:rsid w:val="002943BD"/>
    <w:rsid w:val="00297EB4"/>
    <w:rsid w:val="002A0468"/>
    <w:rsid w:val="002A0772"/>
    <w:rsid w:val="002A508F"/>
    <w:rsid w:val="002B1D0C"/>
    <w:rsid w:val="002B20A4"/>
    <w:rsid w:val="002B2691"/>
    <w:rsid w:val="002B2A53"/>
    <w:rsid w:val="002B6FE5"/>
    <w:rsid w:val="002C12B9"/>
    <w:rsid w:val="002C14C7"/>
    <w:rsid w:val="002C18DE"/>
    <w:rsid w:val="002C4896"/>
    <w:rsid w:val="002C7C64"/>
    <w:rsid w:val="002D05B3"/>
    <w:rsid w:val="002D3029"/>
    <w:rsid w:val="002D58B6"/>
    <w:rsid w:val="002D59CE"/>
    <w:rsid w:val="002D76C0"/>
    <w:rsid w:val="002D7801"/>
    <w:rsid w:val="002E00A3"/>
    <w:rsid w:val="002E0E62"/>
    <w:rsid w:val="002E15EB"/>
    <w:rsid w:val="002E2E41"/>
    <w:rsid w:val="002E37D8"/>
    <w:rsid w:val="002E6AC9"/>
    <w:rsid w:val="002E6E90"/>
    <w:rsid w:val="002F1DB9"/>
    <w:rsid w:val="002F2426"/>
    <w:rsid w:val="002F415E"/>
    <w:rsid w:val="002F4A66"/>
    <w:rsid w:val="002F4C8C"/>
    <w:rsid w:val="002F5148"/>
    <w:rsid w:val="00304220"/>
    <w:rsid w:val="00304666"/>
    <w:rsid w:val="003071BD"/>
    <w:rsid w:val="0031006E"/>
    <w:rsid w:val="00311C7E"/>
    <w:rsid w:val="00312BE2"/>
    <w:rsid w:val="00313760"/>
    <w:rsid w:val="003204F3"/>
    <w:rsid w:val="00321527"/>
    <w:rsid w:val="00322F9B"/>
    <w:rsid w:val="00323323"/>
    <w:rsid w:val="00323E0B"/>
    <w:rsid w:val="00326084"/>
    <w:rsid w:val="0032758C"/>
    <w:rsid w:val="003301B4"/>
    <w:rsid w:val="00331394"/>
    <w:rsid w:val="003326DC"/>
    <w:rsid w:val="00335929"/>
    <w:rsid w:val="00344A87"/>
    <w:rsid w:val="003465DD"/>
    <w:rsid w:val="0034790C"/>
    <w:rsid w:val="00351C99"/>
    <w:rsid w:val="003544F0"/>
    <w:rsid w:val="003574B3"/>
    <w:rsid w:val="00362CA6"/>
    <w:rsid w:val="00363344"/>
    <w:rsid w:val="00363892"/>
    <w:rsid w:val="00366975"/>
    <w:rsid w:val="00366EE7"/>
    <w:rsid w:val="00367877"/>
    <w:rsid w:val="003725AA"/>
    <w:rsid w:val="00372D8C"/>
    <w:rsid w:val="00376F4F"/>
    <w:rsid w:val="003822EE"/>
    <w:rsid w:val="003851F5"/>
    <w:rsid w:val="0038571C"/>
    <w:rsid w:val="00387A55"/>
    <w:rsid w:val="00390288"/>
    <w:rsid w:val="0039436E"/>
    <w:rsid w:val="00397504"/>
    <w:rsid w:val="003A1F94"/>
    <w:rsid w:val="003A3565"/>
    <w:rsid w:val="003A428E"/>
    <w:rsid w:val="003A42B1"/>
    <w:rsid w:val="003A503F"/>
    <w:rsid w:val="003B10CE"/>
    <w:rsid w:val="003B2488"/>
    <w:rsid w:val="003B4B0C"/>
    <w:rsid w:val="003B74D1"/>
    <w:rsid w:val="003C1FF2"/>
    <w:rsid w:val="003C6EF2"/>
    <w:rsid w:val="003C735A"/>
    <w:rsid w:val="003D1ACC"/>
    <w:rsid w:val="003D2D6D"/>
    <w:rsid w:val="003D30B8"/>
    <w:rsid w:val="003D4C81"/>
    <w:rsid w:val="003D7C23"/>
    <w:rsid w:val="003E043D"/>
    <w:rsid w:val="003E3396"/>
    <w:rsid w:val="003F3372"/>
    <w:rsid w:val="003F52D3"/>
    <w:rsid w:val="003F68DE"/>
    <w:rsid w:val="003F754D"/>
    <w:rsid w:val="00402CAB"/>
    <w:rsid w:val="004047BE"/>
    <w:rsid w:val="004049BA"/>
    <w:rsid w:val="00406025"/>
    <w:rsid w:val="0041198E"/>
    <w:rsid w:val="00414427"/>
    <w:rsid w:val="0041463F"/>
    <w:rsid w:val="00415C03"/>
    <w:rsid w:val="00417680"/>
    <w:rsid w:val="00423A18"/>
    <w:rsid w:val="004242CA"/>
    <w:rsid w:val="00424D72"/>
    <w:rsid w:val="00426C18"/>
    <w:rsid w:val="0043191F"/>
    <w:rsid w:val="00432622"/>
    <w:rsid w:val="00435740"/>
    <w:rsid w:val="00435E8A"/>
    <w:rsid w:val="004370BA"/>
    <w:rsid w:val="00442E25"/>
    <w:rsid w:val="00443B95"/>
    <w:rsid w:val="004502C7"/>
    <w:rsid w:val="004566CD"/>
    <w:rsid w:val="00460371"/>
    <w:rsid w:val="00462EC0"/>
    <w:rsid w:val="00463302"/>
    <w:rsid w:val="00466520"/>
    <w:rsid w:val="0046683C"/>
    <w:rsid w:val="00470D3C"/>
    <w:rsid w:val="00473FC7"/>
    <w:rsid w:val="004745B9"/>
    <w:rsid w:val="004747AD"/>
    <w:rsid w:val="00477B4A"/>
    <w:rsid w:val="00482B26"/>
    <w:rsid w:val="0048650E"/>
    <w:rsid w:val="00491386"/>
    <w:rsid w:val="004947BD"/>
    <w:rsid w:val="00495CDA"/>
    <w:rsid w:val="004A13B8"/>
    <w:rsid w:val="004A5052"/>
    <w:rsid w:val="004A51F1"/>
    <w:rsid w:val="004A5589"/>
    <w:rsid w:val="004B23FE"/>
    <w:rsid w:val="004B2502"/>
    <w:rsid w:val="004C0B31"/>
    <w:rsid w:val="004C2D63"/>
    <w:rsid w:val="004C64AB"/>
    <w:rsid w:val="004C6A17"/>
    <w:rsid w:val="004D35FD"/>
    <w:rsid w:val="004D5124"/>
    <w:rsid w:val="004D5DCA"/>
    <w:rsid w:val="004D7039"/>
    <w:rsid w:val="004D7390"/>
    <w:rsid w:val="004E4648"/>
    <w:rsid w:val="004E4BD2"/>
    <w:rsid w:val="004E4D88"/>
    <w:rsid w:val="004F7B09"/>
    <w:rsid w:val="00500490"/>
    <w:rsid w:val="00502B7F"/>
    <w:rsid w:val="005058AB"/>
    <w:rsid w:val="005059DB"/>
    <w:rsid w:val="005142F9"/>
    <w:rsid w:val="005145D9"/>
    <w:rsid w:val="00514B7F"/>
    <w:rsid w:val="0051583E"/>
    <w:rsid w:val="00522EA0"/>
    <w:rsid w:val="00523534"/>
    <w:rsid w:val="00524ED6"/>
    <w:rsid w:val="005329A4"/>
    <w:rsid w:val="00534470"/>
    <w:rsid w:val="00536714"/>
    <w:rsid w:val="005423BA"/>
    <w:rsid w:val="00542888"/>
    <w:rsid w:val="00547B08"/>
    <w:rsid w:val="00553559"/>
    <w:rsid w:val="00560208"/>
    <w:rsid w:val="00562C8B"/>
    <w:rsid w:val="00564807"/>
    <w:rsid w:val="00564B76"/>
    <w:rsid w:val="00564E0B"/>
    <w:rsid w:val="0056562F"/>
    <w:rsid w:val="00566733"/>
    <w:rsid w:val="00571D98"/>
    <w:rsid w:val="00572A79"/>
    <w:rsid w:val="00573F67"/>
    <w:rsid w:val="005759DE"/>
    <w:rsid w:val="005767A0"/>
    <w:rsid w:val="00577520"/>
    <w:rsid w:val="00580057"/>
    <w:rsid w:val="005819CF"/>
    <w:rsid w:val="00584DB9"/>
    <w:rsid w:val="00584E81"/>
    <w:rsid w:val="00585C74"/>
    <w:rsid w:val="00594040"/>
    <w:rsid w:val="005940AE"/>
    <w:rsid w:val="005A1EA8"/>
    <w:rsid w:val="005A3F17"/>
    <w:rsid w:val="005A4F07"/>
    <w:rsid w:val="005A5E42"/>
    <w:rsid w:val="005A627D"/>
    <w:rsid w:val="005B0BCC"/>
    <w:rsid w:val="005B60C9"/>
    <w:rsid w:val="005C0651"/>
    <w:rsid w:val="005C1B91"/>
    <w:rsid w:val="005C1C85"/>
    <w:rsid w:val="005C2A43"/>
    <w:rsid w:val="005C43FC"/>
    <w:rsid w:val="005C56A0"/>
    <w:rsid w:val="005C74E9"/>
    <w:rsid w:val="005D0EDA"/>
    <w:rsid w:val="005D10F4"/>
    <w:rsid w:val="005D1C28"/>
    <w:rsid w:val="005D2625"/>
    <w:rsid w:val="005D3416"/>
    <w:rsid w:val="005D50AE"/>
    <w:rsid w:val="005E00D1"/>
    <w:rsid w:val="005E0BE6"/>
    <w:rsid w:val="005E1887"/>
    <w:rsid w:val="005E2FB9"/>
    <w:rsid w:val="005F169D"/>
    <w:rsid w:val="005F25A2"/>
    <w:rsid w:val="005F76AF"/>
    <w:rsid w:val="005F7846"/>
    <w:rsid w:val="0060062A"/>
    <w:rsid w:val="00601F11"/>
    <w:rsid w:val="00602512"/>
    <w:rsid w:val="006048CA"/>
    <w:rsid w:val="0060499A"/>
    <w:rsid w:val="006050FC"/>
    <w:rsid w:val="006077BF"/>
    <w:rsid w:val="00610096"/>
    <w:rsid w:val="00611646"/>
    <w:rsid w:val="00613B0C"/>
    <w:rsid w:val="0062091D"/>
    <w:rsid w:val="0062265B"/>
    <w:rsid w:val="006232EF"/>
    <w:rsid w:val="00623599"/>
    <w:rsid w:val="00625B7F"/>
    <w:rsid w:val="0062799C"/>
    <w:rsid w:val="00634636"/>
    <w:rsid w:val="006355F2"/>
    <w:rsid w:val="00636FF4"/>
    <w:rsid w:val="00641708"/>
    <w:rsid w:val="00642A15"/>
    <w:rsid w:val="006435E5"/>
    <w:rsid w:val="006551FD"/>
    <w:rsid w:val="006615CB"/>
    <w:rsid w:val="006620C5"/>
    <w:rsid w:val="00662669"/>
    <w:rsid w:val="00662AA4"/>
    <w:rsid w:val="0066546D"/>
    <w:rsid w:val="006710F5"/>
    <w:rsid w:val="00671BC8"/>
    <w:rsid w:val="006720E1"/>
    <w:rsid w:val="0067439E"/>
    <w:rsid w:val="0067761F"/>
    <w:rsid w:val="00680F99"/>
    <w:rsid w:val="006957C0"/>
    <w:rsid w:val="006A31BE"/>
    <w:rsid w:val="006A3F41"/>
    <w:rsid w:val="006A48BE"/>
    <w:rsid w:val="006A7ABE"/>
    <w:rsid w:val="006B23A5"/>
    <w:rsid w:val="006B61AF"/>
    <w:rsid w:val="006C2852"/>
    <w:rsid w:val="006C63B6"/>
    <w:rsid w:val="006D1B4A"/>
    <w:rsid w:val="006D273D"/>
    <w:rsid w:val="006D2C19"/>
    <w:rsid w:val="006D6701"/>
    <w:rsid w:val="006E1A3F"/>
    <w:rsid w:val="006E2F2E"/>
    <w:rsid w:val="006F0A89"/>
    <w:rsid w:val="006F408A"/>
    <w:rsid w:val="006F51EA"/>
    <w:rsid w:val="006F5556"/>
    <w:rsid w:val="006F55C9"/>
    <w:rsid w:val="006F57D9"/>
    <w:rsid w:val="006F64C8"/>
    <w:rsid w:val="00700A72"/>
    <w:rsid w:val="007036EC"/>
    <w:rsid w:val="0071150A"/>
    <w:rsid w:val="00724C43"/>
    <w:rsid w:val="00725517"/>
    <w:rsid w:val="0072771B"/>
    <w:rsid w:val="007323D1"/>
    <w:rsid w:val="007345C9"/>
    <w:rsid w:val="00734BDA"/>
    <w:rsid w:val="00734E14"/>
    <w:rsid w:val="00747185"/>
    <w:rsid w:val="00750DD0"/>
    <w:rsid w:val="0075113E"/>
    <w:rsid w:val="007511BD"/>
    <w:rsid w:val="00757D99"/>
    <w:rsid w:val="00757E8A"/>
    <w:rsid w:val="00761716"/>
    <w:rsid w:val="00761994"/>
    <w:rsid w:val="00763077"/>
    <w:rsid w:val="00767696"/>
    <w:rsid w:val="00774AFC"/>
    <w:rsid w:val="00775ACE"/>
    <w:rsid w:val="00776939"/>
    <w:rsid w:val="007774C9"/>
    <w:rsid w:val="0078042A"/>
    <w:rsid w:val="00783CF4"/>
    <w:rsid w:val="007862A3"/>
    <w:rsid w:val="007921D1"/>
    <w:rsid w:val="007941DA"/>
    <w:rsid w:val="00795FC5"/>
    <w:rsid w:val="007A25D1"/>
    <w:rsid w:val="007A2ABD"/>
    <w:rsid w:val="007A666A"/>
    <w:rsid w:val="007B125D"/>
    <w:rsid w:val="007B477D"/>
    <w:rsid w:val="007B68F2"/>
    <w:rsid w:val="007C472D"/>
    <w:rsid w:val="007C5D58"/>
    <w:rsid w:val="007C735B"/>
    <w:rsid w:val="007D0595"/>
    <w:rsid w:val="007D39C7"/>
    <w:rsid w:val="007D594A"/>
    <w:rsid w:val="007E15E1"/>
    <w:rsid w:val="007E4237"/>
    <w:rsid w:val="007E5726"/>
    <w:rsid w:val="007E58B9"/>
    <w:rsid w:val="007E6B99"/>
    <w:rsid w:val="007F080F"/>
    <w:rsid w:val="007F1C6A"/>
    <w:rsid w:val="007F31BB"/>
    <w:rsid w:val="007F439C"/>
    <w:rsid w:val="00801E82"/>
    <w:rsid w:val="00802884"/>
    <w:rsid w:val="00803375"/>
    <w:rsid w:val="00810F0F"/>
    <w:rsid w:val="008115F5"/>
    <w:rsid w:val="00811B22"/>
    <w:rsid w:val="0081245C"/>
    <w:rsid w:val="0081264A"/>
    <w:rsid w:val="00817612"/>
    <w:rsid w:val="008177EC"/>
    <w:rsid w:val="00817EBE"/>
    <w:rsid w:val="00823FA6"/>
    <w:rsid w:val="00830213"/>
    <w:rsid w:val="0083092A"/>
    <w:rsid w:val="00831648"/>
    <w:rsid w:val="00831FDC"/>
    <w:rsid w:val="00832C3C"/>
    <w:rsid w:val="00835072"/>
    <w:rsid w:val="00841116"/>
    <w:rsid w:val="00841294"/>
    <w:rsid w:val="008429F3"/>
    <w:rsid w:val="00843342"/>
    <w:rsid w:val="00845726"/>
    <w:rsid w:val="0084689B"/>
    <w:rsid w:val="00847C62"/>
    <w:rsid w:val="00850478"/>
    <w:rsid w:val="008505A0"/>
    <w:rsid w:val="00850699"/>
    <w:rsid w:val="00851E0F"/>
    <w:rsid w:val="008538AB"/>
    <w:rsid w:val="00855D13"/>
    <w:rsid w:val="0085691D"/>
    <w:rsid w:val="00856FBE"/>
    <w:rsid w:val="008623A2"/>
    <w:rsid w:val="00866A03"/>
    <w:rsid w:val="00866DF3"/>
    <w:rsid w:val="0087559E"/>
    <w:rsid w:val="008770DC"/>
    <w:rsid w:val="00877CFE"/>
    <w:rsid w:val="00880AAF"/>
    <w:rsid w:val="008824B7"/>
    <w:rsid w:val="00884DC4"/>
    <w:rsid w:val="00887942"/>
    <w:rsid w:val="00893A73"/>
    <w:rsid w:val="00893F85"/>
    <w:rsid w:val="00894F38"/>
    <w:rsid w:val="00894F93"/>
    <w:rsid w:val="00896C49"/>
    <w:rsid w:val="008970B9"/>
    <w:rsid w:val="008A554E"/>
    <w:rsid w:val="008A57E5"/>
    <w:rsid w:val="008B1922"/>
    <w:rsid w:val="008B3CFD"/>
    <w:rsid w:val="008C036E"/>
    <w:rsid w:val="008C7706"/>
    <w:rsid w:val="008D1366"/>
    <w:rsid w:val="008D2D1D"/>
    <w:rsid w:val="008D5BB5"/>
    <w:rsid w:val="008E1331"/>
    <w:rsid w:val="008E2A72"/>
    <w:rsid w:val="008E2FAE"/>
    <w:rsid w:val="008E4C12"/>
    <w:rsid w:val="008F0547"/>
    <w:rsid w:val="008F2409"/>
    <w:rsid w:val="008F5B20"/>
    <w:rsid w:val="008F72A0"/>
    <w:rsid w:val="008F7A1C"/>
    <w:rsid w:val="0090214C"/>
    <w:rsid w:val="00902A59"/>
    <w:rsid w:val="00912901"/>
    <w:rsid w:val="00921B3A"/>
    <w:rsid w:val="009221F3"/>
    <w:rsid w:val="00927002"/>
    <w:rsid w:val="00931942"/>
    <w:rsid w:val="009405D0"/>
    <w:rsid w:val="00940AB3"/>
    <w:rsid w:val="00941711"/>
    <w:rsid w:val="00941BB6"/>
    <w:rsid w:val="0094408A"/>
    <w:rsid w:val="0094418C"/>
    <w:rsid w:val="00944C2A"/>
    <w:rsid w:val="0094598D"/>
    <w:rsid w:val="00945E38"/>
    <w:rsid w:val="009466A9"/>
    <w:rsid w:val="00952109"/>
    <w:rsid w:val="0095603D"/>
    <w:rsid w:val="009563AC"/>
    <w:rsid w:val="00971695"/>
    <w:rsid w:val="00982472"/>
    <w:rsid w:val="00982548"/>
    <w:rsid w:val="0098468A"/>
    <w:rsid w:val="00985E44"/>
    <w:rsid w:val="0099334C"/>
    <w:rsid w:val="00994378"/>
    <w:rsid w:val="009946AC"/>
    <w:rsid w:val="00994D56"/>
    <w:rsid w:val="009971FB"/>
    <w:rsid w:val="00997497"/>
    <w:rsid w:val="009A099C"/>
    <w:rsid w:val="009A0F2B"/>
    <w:rsid w:val="009A2ED7"/>
    <w:rsid w:val="009B00FF"/>
    <w:rsid w:val="009B0EFE"/>
    <w:rsid w:val="009B1AE0"/>
    <w:rsid w:val="009B2611"/>
    <w:rsid w:val="009B5268"/>
    <w:rsid w:val="009B716E"/>
    <w:rsid w:val="009C3F77"/>
    <w:rsid w:val="009C410E"/>
    <w:rsid w:val="009D1E5D"/>
    <w:rsid w:val="009D2661"/>
    <w:rsid w:val="009D4461"/>
    <w:rsid w:val="009D4F57"/>
    <w:rsid w:val="009D6C6D"/>
    <w:rsid w:val="009E16DF"/>
    <w:rsid w:val="009E1BB1"/>
    <w:rsid w:val="009E21FD"/>
    <w:rsid w:val="009E383A"/>
    <w:rsid w:val="009E4561"/>
    <w:rsid w:val="009E6338"/>
    <w:rsid w:val="009F2FF9"/>
    <w:rsid w:val="009F6255"/>
    <w:rsid w:val="009F6A2A"/>
    <w:rsid w:val="00A02F70"/>
    <w:rsid w:val="00A07865"/>
    <w:rsid w:val="00A07B7F"/>
    <w:rsid w:val="00A1085F"/>
    <w:rsid w:val="00A17583"/>
    <w:rsid w:val="00A26179"/>
    <w:rsid w:val="00A26F74"/>
    <w:rsid w:val="00A33D69"/>
    <w:rsid w:val="00A33FBF"/>
    <w:rsid w:val="00A3434C"/>
    <w:rsid w:val="00A36E95"/>
    <w:rsid w:val="00A375A3"/>
    <w:rsid w:val="00A40690"/>
    <w:rsid w:val="00A4185A"/>
    <w:rsid w:val="00A447A1"/>
    <w:rsid w:val="00A44FD4"/>
    <w:rsid w:val="00A4688E"/>
    <w:rsid w:val="00A512B8"/>
    <w:rsid w:val="00A5171B"/>
    <w:rsid w:val="00A51A9D"/>
    <w:rsid w:val="00A51E19"/>
    <w:rsid w:val="00A57A86"/>
    <w:rsid w:val="00A60FF9"/>
    <w:rsid w:val="00A6354E"/>
    <w:rsid w:val="00A63CDF"/>
    <w:rsid w:val="00A64BB8"/>
    <w:rsid w:val="00A659AF"/>
    <w:rsid w:val="00A666F4"/>
    <w:rsid w:val="00A702AE"/>
    <w:rsid w:val="00A70948"/>
    <w:rsid w:val="00A72087"/>
    <w:rsid w:val="00A765A8"/>
    <w:rsid w:val="00A81372"/>
    <w:rsid w:val="00A81778"/>
    <w:rsid w:val="00A84FB7"/>
    <w:rsid w:val="00A856D8"/>
    <w:rsid w:val="00A86C37"/>
    <w:rsid w:val="00A905ED"/>
    <w:rsid w:val="00A921D7"/>
    <w:rsid w:val="00A93959"/>
    <w:rsid w:val="00A9485D"/>
    <w:rsid w:val="00A95B3D"/>
    <w:rsid w:val="00A97061"/>
    <w:rsid w:val="00AA0B47"/>
    <w:rsid w:val="00AA255B"/>
    <w:rsid w:val="00AB0AA5"/>
    <w:rsid w:val="00AB3CB9"/>
    <w:rsid w:val="00AB602C"/>
    <w:rsid w:val="00AB7D2C"/>
    <w:rsid w:val="00AC052C"/>
    <w:rsid w:val="00AC1414"/>
    <w:rsid w:val="00AC4601"/>
    <w:rsid w:val="00AD1D2C"/>
    <w:rsid w:val="00AD5A20"/>
    <w:rsid w:val="00AE01CF"/>
    <w:rsid w:val="00AE06B9"/>
    <w:rsid w:val="00AE47AA"/>
    <w:rsid w:val="00AF06B2"/>
    <w:rsid w:val="00AF360C"/>
    <w:rsid w:val="00AF4D09"/>
    <w:rsid w:val="00AF6F15"/>
    <w:rsid w:val="00B0051B"/>
    <w:rsid w:val="00B01C2D"/>
    <w:rsid w:val="00B040E4"/>
    <w:rsid w:val="00B105DA"/>
    <w:rsid w:val="00B1186C"/>
    <w:rsid w:val="00B11BBA"/>
    <w:rsid w:val="00B139FC"/>
    <w:rsid w:val="00B14129"/>
    <w:rsid w:val="00B15C6C"/>
    <w:rsid w:val="00B17F86"/>
    <w:rsid w:val="00B20AE4"/>
    <w:rsid w:val="00B21071"/>
    <w:rsid w:val="00B21186"/>
    <w:rsid w:val="00B2395A"/>
    <w:rsid w:val="00B23AA3"/>
    <w:rsid w:val="00B26761"/>
    <w:rsid w:val="00B318B8"/>
    <w:rsid w:val="00B36315"/>
    <w:rsid w:val="00B4034E"/>
    <w:rsid w:val="00B47310"/>
    <w:rsid w:val="00B54BFA"/>
    <w:rsid w:val="00B6346F"/>
    <w:rsid w:val="00B6531A"/>
    <w:rsid w:val="00B67978"/>
    <w:rsid w:val="00B7291D"/>
    <w:rsid w:val="00B75049"/>
    <w:rsid w:val="00B75DE8"/>
    <w:rsid w:val="00B773F9"/>
    <w:rsid w:val="00B802B7"/>
    <w:rsid w:val="00B816E5"/>
    <w:rsid w:val="00B81C75"/>
    <w:rsid w:val="00B83EF7"/>
    <w:rsid w:val="00B84061"/>
    <w:rsid w:val="00B85B20"/>
    <w:rsid w:val="00B86703"/>
    <w:rsid w:val="00B86790"/>
    <w:rsid w:val="00B92390"/>
    <w:rsid w:val="00B95865"/>
    <w:rsid w:val="00B958C1"/>
    <w:rsid w:val="00BA0A5B"/>
    <w:rsid w:val="00BA234B"/>
    <w:rsid w:val="00BA380F"/>
    <w:rsid w:val="00BA60EF"/>
    <w:rsid w:val="00BA65E9"/>
    <w:rsid w:val="00BA6AC9"/>
    <w:rsid w:val="00BB269F"/>
    <w:rsid w:val="00BB3792"/>
    <w:rsid w:val="00BB4428"/>
    <w:rsid w:val="00BC20A9"/>
    <w:rsid w:val="00BC6626"/>
    <w:rsid w:val="00BD0266"/>
    <w:rsid w:val="00BD1077"/>
    <w:rsid w:val="00BD18E3"/>
    <w:rsid w:val="00BD2689"/>
    <w:rsid w:val="00BD4E1C"/>
    <w:rsid w:val="00BD563A"/>
    <w:rsid w:val="00BE0FC6"/>
    <w:rsid w:val="00BE43F6"/>
    <w:rsid w:val="00BE4582"/>
    <w:rsid w:val="00BE5298"/>
    <w:rsid w:val="00BE7613"/>
    <w:rsid w:val="00BF20A8"/>
    <w:rsid w:val="00BF2FD1"/>
    <w:rsid w:val="00BF6860"/>
    <w:rsid w:val="00BF7924"/>
    <w:rsid w:val="00C00FD2"/>
    <w:rsid w:val="00C04961"/>
    <w:rsid w:val="00C150F8"/>
    <w:rsid w:val="00C15B17"/>
    <w:rsid w:val="00C2409E"/>
    <w:rsid w:val="00C319A5"/>
    <w:rsid w:val="00C34545"/>
    <w:rsid w:val="00C354A5"/>
    <w:rsid w:val="00C366A3"/>
    <w:rsid w:val="00C402D4"/>
    <w:rsid w:val="00C402F6"/>
    <w:rsid w:val="00C40B88"/>
    <w:rsid w:val="00C45C44"/>
    <w:rsid w:val="00C466A6"/>
    <w:rsid w:val="00C46B00"/>
    <w:rsid w:val="00C47038"/>
    <w:rsid w:val="00C50ECE"/>
    <w:rsid w:val="00C5131E"/>
    <w:rsid w:val="00C51EF3"/>
    <w:rsid w:val="00C53548"/>
    <w:rsid w:val="00C53C42"/>
    <w:rsid w:val="00C55DFA"/>
    <w:rsid w:val="00C604CC"/>
    <w:rsid w:val="00C61BEE"/>
    <w:rsid w:val="00C71815"/>
    <w:rsid w:val="00C83E7B"/>
    <w:rsid w:val="00C90574"/>
    <w:rsid w:val="00C94657"/>
    <w:rsid w:val="00C96824"/>
    <w:rsid w:val="00C96B5C"/>
    <w:rsid w:val="00CA091B"/>
    <w:rsid w:val="00CA3BB1"/>
    <w:rsid w:val="00CA53DA"/>
    <w:rsid w:val="00CB4824"/>
    <w:rsid w:val="00CB5B5C"/>
    <w:rsid w:val="00CB6AED"/>
    <w:rsid w:val="00CB6D4B"/>
    <w:rsid w:val="00CB7F44"/>
    <w:rsid w:val="00CC26EF"/>
    <w:rsid w:val="00CC4595"/>
    <w:rsid w:val="00CC47CA"/>
    <w:rsid w:val="00CC7152"/>
    <w:rsid w:val="00CD337A"/>
    <w:rsid w:val="00CD3679"/>
    <w:rsid w:val="00CD4B35"/>
    <w:rsid w:val="00CD5372"/>
    <w:rsid w:val="00CE042B"/>
    <w:rsid w:val="00CE160C"/>
    <w:rsid w:val="00CE2A06"/>
    <w:rsid w:val="00CE5314"/>
    <w:rsid w:val="00CE57CF"/>
    <w:rsid w:val="00CF10C6"/>
    <w:rsid w:val="00CF23C7"/>
    <w:rsid w:val="00CF6205"/>
    <w:rsid w:val="00CF7684"/>
    <w:rsid w:val="00D0438C"/>
    <w:rsid w:val="00D05B33"/>
    <w:rsid w:val="00D109DA"/>
    <w:rsid w:val="00D10C72"/>
    <w:rsid w:val="00D14E02"/>
    <w:rsid w:val="00D1541F"/>
    <w:rsid w:val="00D20CF8"/>
    <w:rsid w:val="00D32EAE"/>
    <w:rsid w:val="00D33B0E"/>
    <w:rsid w:val="00D359E8"/>
    <w:rsid w:val="00D35FFF"/>
    <w:rsid w:val="00D3761E"/>
    <w:rsid w:val="00D3794D"/>
    <w:rsid w:val="00D42D6D"/>
    <w:rsid w:val="00D439FE"/>
    <w:rsid w:val="00D46CEC"/>
    <w:rsid w:val="00D473D5"/>
    <w:rsid w:val="00D50087"/>
    <w:rsid w:val="00D522EB"/>
    <w:rsid w:val="00D53A90"/>
    <w:rsid w:val="00D55846"/>
    <w:rsid w:val="00D56109"/>
    <w:rsid w:val="00D563F3"/>
    <w:rsid w:val="00D643C4"/>
    <w:rsid w:val="00D7007E"/>
    <w:rsid w:val="00D731F3"/>
    <w:rsid w:val="00D734F5"/>
    <w:rsid w:val="00D73946"/>
    <w:rsid w:val="00D7489E"/>
    <w:rsid w:val="00D776FC"/>
    <w:rsid w:val="00D8055A"/>
    <w:rsid w:val="00D82478"/>
    <w:rsid w:val="00D8561D"/>
    <w:rsid w:val="00D85F92"/>
    <w:rsid w:val="00D87508"/>
    <w:rsid w:val="00D930FE"/>
    <w:rsid w:val="00D93E53"/>
    <w:rsid w:val="00D95BA0"/>
    <w:rsid w:val="00D96F82"/>
    <w:rsid w:val="00D97B0A"/>
    <w:rsid w:val="00DB27F1"/>
    <w:rsid w:val="00DB2CF0"/>
    <w:rsid w:val="00DB3983"/>
    <w:rsid w:val="00DB4E23"/>
    <w:rsid w:val="00DC0DAE"/>
    <w:rsid w:val="00DC1B20"/>
    <w:rsid w:val="00DC500C"/>
    <w:rsid w:val="00DC7754"/>
    <w:rsid w:val="00DD00C1"/>
    <w:rsid w:val="00DD4AE7"/>
    <w:rsid w:val="00DD5389"/>
    <w:rsid w:val="00DD735C"/>
    <w:rsid w:val="00DD796B"/>
    <w:rsid w:val="00DE1855"/>
    <w:rsid w:val="00DE3CBF"/>
    <w:rsid w:val="00DE48E6"/>
    <w:rsid w:val="00DE52B6"/>
    <w:rsid w:val="00DF0A8B"/>
    <w:rsid w:val="00DF38F8"/>
    <w:rsid w:val="00DF40DF"/>
    <w:rsid w:val="00DF4881"/>
    <w:rsid w:val="00DF5E3D"/>
    <w:rsid w:val="00DF72DF"/>
    <w:rsid w:val="00DF76D6"/>
    <w:rsid w:val="00E006E4"/>
    <w:rsid w:val="00E02DF8"/>
    <w:rsid w:val="00E06C77"/>
    <w:rsid w:val="00E06E96"/>
    <w:rsid w:val="00E13B1C"/>
    <w:rsid w:val="00E13F49"/>
    <w:rsid w:val="00E169CD"/>
    <w:rsid w:val="00E21761"/>
    <w:rsid w:val="00E21B29"/>
    <w:rsid w:val="00E22081"/>
    <w:rsid w:val="00E221DF"/>
    <w:rsid w:val="00E22612"/>
    <w:rsid w:val="00E228F0"/>
    <w:rsid w:val="00E24ED9"/>
    <w:rsid w:val="00E2748D"/>
    <w:rsid w:val="00E27A51"/>
    <w:rsid w:val="00E34352"/>
    <w:rsid w:val="00E351E0"/>
    <w:rsid w:val="00E36157"/>
    <w:rsid w:val="00E37DDE"/>
    <w:rsid w:val="00E4019B"/>
    <w:rsid w:val="00E402D3"/>
    <w:rsid w:val="00E40667"/>
    <w:rsid w:val="00E41010"/>
    <w:rsid w:val="00E4314C"/>
    <w:rsid w:val="00E439AB"/>
    <w:rsid w:val="00E528CB"/>
    <w:rsid w:val="00E5560D"/>
    <w:rsid w:val="00E630F9"/>
    <w:rsid w:val="00E645F7"/>
    <w:rsid w:val="00E655A2"/>
    <w:rsid w:val="00E669F0"/>
    <w:rsid w:val="00E66CA1"/>
    <w:rsid w:val="00E74AAF"/>
    <w:rsid w:val="00E806B0"/>
    <w:rsid w:val="00E8096D"/>
    <w:rsid w:val="00E81917"/>
    <w:rsid w:val="00E8745B"/>
    <w:rsid w:val="00E94648"/>
    <w:rsid w:val="00E94C16"/>
    <w:rsid w:val="00E9755C"/>
    <w:rsid w:val="00EB2FA8"/>
    <w:rsid w:val="00EB6C60"/>
    <w:rsid w:val="00EC0B5C"/>
    <w:rsid w:val="00EC3676"/>
    <w:rsid w:val="00EC3921"/>
    <w:rsid w:val="00EC448D"/>
    <w:rsid w:val="00EC6B8E"/>
    <w:rsid w:val="00ED3A0D"/>
    <w:rsid w:val="00ED6D95"/>
    <w:rsid w:val="00EE29AA"/>
    <w:rsid w:val="00EF1567"/>
    <w:rsid w:val="00EF29E4"/>
    <w:rsid w:val="00EF5DC5"/>
    <w:rsid w:val="00F00FBD"/>
    <w:rsid w:val="00F05351"/>
    <w:rsid w:val="00F07BF4"/>
    <w:rsid w:val="00F14D38"/>
    <w:rsid w:val="00F14F2E"/>
    <w:rsid w:val="00F16740"/>
    <w:rsid w:val="00F1770F"/>
    <w:rsid w:val="00F178D7"/>
    <w:rsid w:val="00F20EC6"/>
    <w:rsid w:val="00F21C4E"/>
    <w:rsid w:val="00F22A22"/>
    <w:rsid w:val="00F27177"/>
    <w:rsid w:val="00F308C1"/>
    <w:rsid w:val="00F3332E"/>
    <w:rsid w:val="00F404A4"/>
    <w:rsid w:val="00F42826"/>
    <w:rsid w:val="00F43056"/>
    <w:rsid w:val="00F43B00"/>
    <w:rsid w:val="00F45C4D"/>
    <w:rsid w:val="00F556D2"/>
    <w:rsid w:val="00F5748C"/>
    <w:rsid w:val="00F61119"/>
    <w:rsid w:val="00F62EC3"/>
    <w:rsid w:val="00F67225"/>
    <w:rsid w:val="00F67485"/>
    <w:rsid w:val="00F7104F"/>
    <w:rsid w:val="00F71B93"/>
    <w:rsid w:val="00F73D98"/>
    <w:rsid w:val="00F76DAC"/>
    <w:rsid w:val="00F83654"/>
    <w:rsid w:val="00F86780"/>
    <w:rsid w:val="00F87692"/>
    <w:rsid w:val="00F91D94"/>
    <w:rsid w:val="00F9285B"/>
    <w:rsid w:val="00F9363C"/>
    <w:rsid w:val="00F93C5D"/>
    <w:rsid w:val="00F94141"/>
    <w:rsid w:val="00F943DA"/>
    <w:rsid w:val="00F94CDF"/>
    <w:rsid w:val="00F95807"/>
    <w:rsid w:val="00F970F5"/>
    <w:rsid w:val="00FA14CB"/>
    <w:rsid w:val="00FA3ACC"/>
    <w:rsid w:val="00FA5D1E"/>
    <w:rsid w:val="00FB2379"/>
    <w:rsid w:val="00FB24A0"/>
    <w:rsid w:val="00FB5815"/>
    <w:rsid w:val="00FB65B3"/>
    <w:rsid w:val="00FC7777"/>
    <w:rsid w:val="00FD153A"/>
    <w:rsid w:val="00FE1A87"/>
    <w:rsid w:val="00FF1847"/>
    <w:rsid w:val="00FF43FE"/>
    <w:rsid w:val="00FF5D24"/>
    <w:rsid w:val="00FF6009"/>
    <w:rsid w:val="00FF7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9E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HTML Code" w:uiPriority="0"/>
    <w:lsdException w:name="HTML Keyboard"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C62"/>
    <w:pPr>
      <w:spacing w:after="200" w:line="276" w:lineRule="auto"/>
    </w:pPr>
    <w:rPr>
      <w:sz w:val="22"/>
      <w:szCs w:val="22"/>
    </w:rPr>
  </w:style>
  <w:style w:type="paragraph" w:styleId="Heading1">
    <w:name w:val="heading 1"/>
    <w:basedOn w:val="Normal"/>
    <w:next w:val="BodyText"/>
    <w:link w:val="Heading1Char"/>
    <w:qFormat/>
    <w:rsid w:val="007C472D"/>
    <w:pPr>
      <w:keepNext/>
      <w:keepLines/>
      <w:pageBreakBefore/>
      <w:widowControl w:val="0"/>
      <w:numPr>
        <w:numId w:val="1"/>
      </w:numPr>
      <w:suppressAutoHyphens/>
      <w:spacing w:after="60" w:line="240" w:lineRule="auto"/>
      <w:jc w:val="both"/>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7C472D"/>
    <w:pPr>
      <w:keepNext/>
      <w:keepLines/>
      <w:widowControl w:val="0"/>
      <w:numPr>
        <w:ilvl w:val="1"/>
        <w:numId w:val="1"/>
      </w:numPr>
      <w:suppressAutoHyphens/>
      <w:spacing w:before="240" w:after="60" w:line="240" w:lineRule="auto"/>
      <w:jc w:val="both"/>
      <w:outlineLvl w:val="1"/>
    </w:pPr>
    <w:rPr>
      <w:rFonts w:ascii="Arial" w:eastAsia="Times New Roman" w:hAnsi="Arial" w:cs="Arial"/>
      <w:b/>
      <w:bCs/>
      <w:iCs/>
      <w:sz w:val="28"/>
      <w:szCs w:val="28"/>
      <w:lang w:eastAsia="ar-SA"/>
    </w:rPr>
  </w:style>
  <w:style w:type="paragraph" w:styleId="Heading3">
    <w:name w:val="heading 3"/>
    <w:basedOn w:val="Heading2"/>
    <w:next w:val="BodyText"/>
    <w:link w:val="Heading3Char"/>
    <w:qFormat/>
    <w:rsid w:val="007C472D"/>
    <w:pPr>
      <w:numPr>
        <w:ilvl w:val="2"/>
      </w:numPr>
      <w:spacing w:before="180"/>
      <w:jc w:val="left"/>
      <w:outlineLvl w:val="2"/>
    </w:pPr>
    <w:rPr>
      <w:bCs w:val="0"/>
      <w:sz w:val="24"/>
      <w:szCs w:val="26"/>
    </w:rPr>
  </w:style>
  <w:style w:type="paragraph" w:styleId="Heading4">
    <w:name w:val="heading 4"/>
    <w:basedOn w:val="Normal"/>
    <w:next w:val="BodyText"/>
    <w:link w:val="Heading4Char"/>
    <w:qFormat/>
    <w:rsid w:val="007C472D"/>
    <w:pPr>
      <w:keepNext/>
      <w:widowControl w:val="0"/>
      <w:numPr>
        <w:ilvl w:val="3"/>
        <w:numId w:val="1"/>
      </w:numPr>
      <w:suppressAutoHyphens/>
      <w:spacing w:before="120" w:after="60" w:line="240" w:lineRule="auto"/>
      <w:jc w:val="both"/>
      <w:outlineLvl w:val="3"/>
    </w:pPr>
    <w:rPr>
      <w:rFonts w:ascii="Arial" w:eastAsia="Times New Roman" w:hAnsi="Arial" w:cs="Arial"/>
      <w:b/>
      <w:bCs/>
      <w:szCs w:val="28"/>
      <w:lang w:eastAsia="ar-SA"/>
    </w:rPr>
  </w:style>
  <w:style w:type="paragraph" w:styleId="Heading5">
    <w:name w:val="heading 5"/>
    <w:basedOn w:val="Normal"/>
    <w:next w:val="BodyText"/>
    <w:link w:val="Heading5Char"/>
    <w:qFormat/>
    <w:rsid w:val="007C472D"/>
    <w:pPr>
      <w:widowControl w:val="0"/>
      <w:numPr>
        <w:ilvl w:val="4"/>
        <w:numId w:val="1"/>
      </w:numPr>
      <w:suppressAutoHyphens/>
      <w:spacing w:before="240" w:after="60" w:line="240" w:lineRule="auto"/>
      <w:jc w:val="both"/>
      <w:outlineLvl w:val="4"/>
    </w:pPr>
    <w:rPr>
      <w:rFonts w:ascii="Arial" w:eastAsia="Times New Roman" w:hAnsi="Arial" w:cs="Arial"/>
      <w:b/>
      <w:bCs/>
      <w:i/>
      <w:iCs/>
      <w:szCs w:val="26"/>
      <w:lang w:eastAsia="ar-SA"/>
    </w:rPr>
  </w:style>
  <w:style w:type="paragraph" w:styleId="Heading6">
    <w:name w:val="heading 6"/>
    <w:basedOn w:val="Normal"/>
    <w:next w:val="BodyText"/>
    <w:link w:val="Heading6Char"/>
    <w:qFormat/>
    <w:rsid w:val="007C472D"/>
    <w:pPr>
      <w:widowControl w:val="0"/>
      <w:numPr>
        <w:ilvl w:val="5"/>
        <w:numId w:val="1"/>
      </w:numPr>
      <w:suppressAutoHyphens/>
      <w:spacing w:before="240" w:after="60" w:line="240" w:lineRule="auto"/>
      <w:jc w:val="both"/>
      <w:outlineLvl w:val="5"/>
    </w:pPr>
    <w:rPr>
      <w:rFonts w:ascii="Arial" w:eastAsia="Times New Roman" w:hAnsi="Arial" w:cs="Arial"/>
      <w:b/>
      <w:bCs/>
      <w:sz w:val="20"/>
      <w:lang w:eastAsia="ar-SA"/>
    </w:rPr>
  </w:style>
  <w:style w:type="paragraph" w:styleId="Heading7">
    <w:name w:val="heading 7"/>
    <w:basedOn w:val="Normal"/>
    <w:next w:val="BodyText"/>
    <w:link w:val="Heading7Char"/>
    <w:qFormat/>
    <w:rsid w:val="007C472D"/>
    <w:pPr>
      <w:widowControl w:val="0"/>
      <w:numPr>
        <w:ilvl w:val="6"/>
        <w:numId w:val="1"/>
      </w:numPr>
      <w:suppressAutoHyphens/>
      <w:spacing w:before="240" w:after="60" w:line="240" w:lineRule="auto"/>
      <w:jc w:val="both"/>
      <w:outlineLvl w:val="6"/>
    </w:pPr>
    <w:rPr>
      <w:rFonts w:ascii="Arial" w:eastAsia="Times New Roman" w:hAnsi="Arial" w:cs="Arial"/>
      <w:sz w:val="20"/>
      <w:szCs w:val="20"/>
      <w:lang w:eastAsia="ar-SA"/>
    </w:rPr>
  </w:style>
  <w:style w:type="paragraph" w:styleId="Heading8">
    <w:name w:val="heading 8"/>
    <w:basedOn w:val="Normal"/>
    <w:next w:val="BodyText"/>
    <w:link w:val="Heading8Char"/>
    <w:qFormat/>
    <w:rsid w:val="007C472D"/>
    <w:pPr>
      <w:widowControl w:val="0"/>
      <w:numPr>
        <w:ilvl w:val="7"/>
        <w:numId w:val="1"/>
      </w:numPr>
      <w:suppressAutoHyphens/>
      <w:spacing w:before="240" w:after="60" w:line="240" w:lineRule="auto"/>
      <w:jc w:val="both"/>
      <w:outlineLvl w:val="7"/>
    </w:pPr>
    <w:rPr>
      <w:rFonts w:ascii="Arial" w:eastAsia="Times New Roman" w:hAnsi="Arial" w:cs="Arial"/>
      <w:i/>
      <w:iCs/>
      <w:sz w:val="20"/>
      <w:szCs w:val="20"/>
      <w:lang w:eastAsia="ar-SA"/>
    </w:rPr>
  </w:style>
  <w:style w:type="paragraph" w:styleId="Heading9">
    <w:name w:val="heading 9"/>
    <w:basedOn w:val="Normal"/>
    <w:next w:val="BodyText"/>
    <w:link w:val="Heading9Char"/>
    <w:qFormat/>
    <w:rsid w:val="007C472D"/>
    <w:pPr>
      <w:widowControl w:val="0"/>
      <w:numPr>
        <w:ilvl w:val="8"/>
        <w:numId w:val="1"/>
      </w:numPr>
      <w:suppressAutoHyphens/>
      <w:spacing w:before="240" w:after="60" w:line="240" w:lineRule="auto"/>
      <w:jc w:val="both"/>
      <w:outlineLvl w:val="8"/>
    </w:pPr>
    <w:rPr>
      <w:rFonts w:ascii="Arial" w:eastAsia="Times New Roman"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C472D"/>
    <w:rPr>
      <w:rFonts w:ascii="Arial" w:eastAsia="Times New Roman" w:hAnsi="Arial" w:cs="Arial"/>
      <w:b/>
      <w:bCs/>
      <w:kern w:val="1"/>
      <w:sz w:val="32"/>
      <w:szCs w:val="32"/>
      <w:lang w:eastAsia="ar-SA"/>
    </w:rPr>
  </w:style>
  <w:style w:type="character" w:customStyle="1" w:styleId="Heading2Char">
    <w:name w:val="Heading 2 Char"/>
    <w:link w:val="Heading2"/>
    <w:rsid w:val="007C472D"/>
    <w:rPr>
      <w:rFonts w:ascii="Arial" w:eastAsia="Times New Roman" w:hAnsi="Arial" w:cs="Arial"/>
      <w:b/>
      <w:bCs/>
      <w:iCs/>
      <w:sz w:val="28"/>
      <w:szCs w:val="28"/>
      <w:lang w:eastAsia="ar-SA"/>
    </w:rPr>
  </w:style>
  <w:style w:type="character" w:customStyle="1" w:styleId="Heading3Char">
    <w:name w:val="Heading 3 Char"/>
    <w:link w:val="Heading3"/>
    <w:rsid w:val="007C472D"/>
    <w:rPr>
      <w:rFonts w:ascii="Arial" w:eastAsia="Times New Roman" w:hAnsi="Arial" w:cs="Arial"/>
      <w:b/>
      <w:iCs/>
      <w:sz w:val="24"/>
      <w:szCs w:val="26"/>
      <w:lang w:eastAsia="ar-SA"/>
    </w:rPr>
  </w:style>
  <w:style w:type="character" w:customStyle="1" w:styleId="Heading4Char">
    <w:name w:val="Heading 4 Char"/>
    <w:link w:val="Heading4"/>
    <w:rsid w:val="007C472D"/>
    <w:rPr>
      <w:rFonts w:ascii="Arial" w:eastAsia="Times New Roman" w:hAnsi="Arial" w:cs="Arial"/>
      <w:b/>
      <w:bCs/>
      <w:sz w:val="22"/>
      <w:szCs w:val="28"/>
      <w:lang w:eastAsia="ar-SA"/>
    </w:rPr>
  </w:style>
  <w:style w:type="character" w:customStyle="1" w:styleId="Heading5Char">
    <w:name w:val="Heading 5 Char"/>
    <w:link w:val="Heading5"/>
    <w:rsid w:val="007C472D"/>
    <w:rPr>
      <w:rFonts w:ascii="Arial" w:eastAsia="Times New Roman" w:hAnsi="Arial" w:cs="Arial"/>
      <w:b/>
      <w:bCs/>
      <w:i/>
      <w:iCs/>
      <w:sz w:val="22"/>
      <w:szCs w:val="26"/>
      <w:lang w:eastAsia="ar-SA"/>
    </w:rPr>
  </w:style>
  <w:style w:type="character" w:customStyle="1" w:styleId="Heading6Char">
    <w:name w:val="Heading 6 Char"/>
    <w:link w:val="Heading6"/>
    <w:rsid w:val="007C472D"/>
    <w:rPr>
      <w:rFonts w:ascii="Arial" w:eastAsia="Times New Roman" w:hAnsi="Arial" w:cs="Arial"/>
      <w:b/>
      <w:bCs/>
      <w:szCs w:val="22"/>
      <w:lang w:eastAsia="ar-SA"/>
    </w:rPr>
  </w:style>
  <w:style w:type="character" w:customStyle="1" w:styleId="Heading7Char">
    <w:name w:val="Heading 7 Char"/>
    <w:link w:val="Heading7"/>
    <w:rsid w:val="007C472D"/>
    <w:rPr>
      <w:rFonts w:ascii="Arial" w:eastAsia="Times New Roman" w:hAnsi="Arial" w:cs="Arial"/>
      <w:lang w:eastAsia="ar-SA"/>
    </w:rPr>
  </w:style>
  <w:style w:type="character" w:customStyle="1" w:styleId="Heading8Char">
    <w:name w:val="Heading 8 Char"/>
    <w:link w:val="Heading8"/>
    <w:rsid w:val="007C472D"/>
    <w:rPr>
      <w:rFonts w:ascii="Arial" w:eastAsia="Times New Roman" w:hAnsi="Arial" w:cs="Arial"/>
      <w:i/>
      <w:iCs/>
      <w:lang w:eastAsia="ar-SA"/>
    </w:rPr>
  </w:style>
  <w:style w:type="character" w:customStyle="1" w:styleId="Heading9Char">
    <w:name w:val="Heading 9 Char"/>
    <w:link w:val="Heading9"/>
    <w:rsid w:val="007C472D"/>
    <w:rPr>
      <w:rFonts w:ascii="Arial" w:eastAsia="Times New Roman" w:hAnsi="Arial" w:cs="Arial"/>
      <w:sz w:val="22"/>
      <w:szCs w:val="22"/>
      <w:lang w:eastAsia="ar-SA"/>
    </w:rPr>
  </w:style>
  <w:style w:type="character" w:customStyle="1" w:styleId="WW8Num5z0">
    <w:name w:val="WW8Num5z0"/>
    <w:rsid w:val="007C472D"/>
    <w:rPr>
      <w:rFonts w:ascii="Symbol" w:hAnsi="Symbol" w:cs="Symbol"/>
    </w:rPr>
  </w:style>
  <w:style w:type="character" w:customStyle="1" w:styleId="WW8Num7z0">
    <w:name w:val="WW8Num7z0"/>
    <w:rsid w:val="007C472D"/>
    <w:rPr>
      <w:rFonts w:ascii="Symbol" w:hAnsi="Symbol" w:cs="Symbol"/>
    </w:rPr>
  </w:style>
  <w:style w:type="character" w:customStyle="1" w:styleId="WW8Num8z0">
    <w:name w:val="WW8Num8z0"/>
    <w:rsid w:val="007C472D"/>
    <w:rPr>
      <w:rFonts w:ascii="Symbol" w:hAnsi="Symbol" w:cs="Symbol"/>
    </w:rPr>
  </w:style>
  <w:style w:type="character" w:customStyle="1" w:styleId="WW8Num8z1">
    <w:name w:val="WW8Num8z1"/>
    <w:rsid w:val="007C472D"/>
    <w:rPr>
      <w:rFonts w:ascii="Courier New" w:hAnsi="Courier New" w:cs="Arial"/>
    </w:rPr>
  </w:style>
  <w:style w:type="character" w:customStyle="1" w:styleId="WW8Num8z2">
    <w:name w:val="WW8Num8z2"/>
    <w:rsid w:val="007C472D"/>
    <w:rPr>
      <w:rFonts w:ascii="Wingdings" w:hAnsi="Wingdings" w:cs="Wingdings"/>
    </w:rPr>
  </w:style>
  <w:style w:type="character" w:customStyle="1" w:styleId="WW8Num10z0">
    <w:name w:val="WW8Num10z0"/>
    <w:rsid w:val="007C472D"/>
    <w:rPr>
      <w:rFonts w:ascii="Symbol" w:hAnsi="Symbol" w:cs="Symbol"/>
    </w:rPr>
  </w:style>
  <w:style w:type="character" w:customStyle="1" w:styleId="WW8Num13z0">
    <w:name w:val="WW8Num13z0"/>
    <w:rsid w:val="007C472D"/>
    <w:rPr>
      <w:rFonts w:ascii="Symbol" w:hAnsi="Symbol" w:cs="Symbol"/>
    </w:rPr>
  </w:style>
  <w:style w:type="character" w:customStyle="1" w:styleId="WW8Num13z1">
    <w:name w:val="WW8Num13z1"/>
    <w:rsid w:val="007C472D"/>
    <w:rPr>
      <w:rFonts w:ascii="Courier New" w:hAnsi="Courier New" w:cs="Arial"/>
    </w:rPr>
  </w:style>
  <w:style w:type="character" w:customStyle="1" w:styleId="WW8Num13z2">
    <w:name w:val="WW8Num13z2"/>
    <w:rsid w:val="007C472D"/>
    <w:rPr>
      <w:rFonts w:ascii="Wingdings" w:hAnsi="Wingdings" w:cs="Wingdings"/>
    </w:rPr>
  </w:style>
  <w:style w:type="character" w:customStyle="1" w:styleId="WW8Num14z0">
    <w:name w:val="WW8Num14z0"/>
    <w:rsid w:val="007C472D"/>
    <w:rPr>
      <w:rFonts w:ascii="Symbol" w:hAnsi="Symbol" w:cs="Symbol"/>
    </w:rPr>
  </w:style>
  <w:style w:type="character" w:customStyle="1" w:styleId="WW8Num15z0">
    <w:name w:val="WW8Num15z0"/>
    <w:rsid w:val="007C472D"/>
    <w:rPr>
      <w:rFonts w:ascii="Symbol" w:hAnsi="Symbol" w:cs="Symbol"/>
    </w:rPr>
  </w:style>
  <w:style w:type="character" w:customStyle="1" w:styleId="WW8Num15z1">
    <w:name w:val="WW8Num15z1"/>
    <w:rsid w:val="007C472D"/>
    <w:rPr>
      <w:rFonts w:ascii="Courier New" w:hAnsi="Courier New" w:cs="Arial"/>
    </w:rPr>
  </w:style>
  <w:style w:type="character" w:customStyle="1" w:styleId="WW8Num15z2">
    <w:name w:val="WW8Num15z2"/>
    <w:rsid w:val="007C472D"/>
    <w:rPr>
      <w:rFonts w:ascii="Wingdings" w:hAnsi="Wingdings" w:cs="Wingdings"/>
    </w:rPr>
  </w:style>
  <w:style w:type="character" w:customStyle="1" w:styleId="WW8Num17z0">
    <w:name w:val="WW8Num17z0"/>
    <w:rsid w:val="007C472D"/>
    <w:rPr>
      <w:rFonts w:ascii="Symbol" w:hAnsi="Symbol" w:cs="Symbol"/>
    </w:rPr>
  </w:style>
  <w:style w:type="character" w:customStyle="1" w:styleId="WW8Num17z1">
    <w:name w:val="WW8Num17z1"/>
    <w:rsid w:val="007C472D"/>
    <w:rPr>
      <w:rFonts w:ascii="Courier New" w:hAnsi="Courier New" w:cs="Courier New"/>
    </w:rPr>
  </w:style>
  <w:style w:type="character" w:customStyle="1" w:styleId="WW8Num17z2">
    <w:name w:val="WW8Num17z2"/>
    <w:rsid w:val="007C472D"/>
    <w:rPr>
      <w:rFonts w:ascii="Wingdings" w:hAnsi="Wingdings" w:cs="Wingdings"/>
    </w:rPr>
  </w:style>
  <w:style w:type="character" w:customStyle="1" w:styleId="WW8Num18z0">
    <w:name w:val="WW8Num18z0"/>
    <w:rsid w:val="007C472D"/>
    <w:rPr>
      <w:rFonts w:ascii="Courier New" w:hAnsi="Courier New" w:cs="Arial"/>
    </w:rPr>
  </w:style>
  <w:style w:type="character" w:customStyle="1" w:styleId="WW8Num19z0">
    <w:name w:val="WW8Num19z0"/>
    <w:rsid w:val="007C472D"/>
    <w:rPr>
      <w:rFonts w:ascii="Symbol" w:hAnsi="Symbol" w:cs="Symbol"/>
    </w:rPr>
  </w:style>
  <w:style w:type="character" w:customStyle="1" w:styleId="WW8Num19z1">
    <w:name w:val="WW8Num19z1"/>
    <w:rsid w:val="007C472D"/>
    <w:rPr>
      <w:rFonts w:ascii="Courier New" w:hAnsi="Courier New" w:cs="Courier New"/>
    </w:rPr>
  </w:style>
  <w:style w:type="character" w:customStyle="1" w:styleId="WW8Num19z2">
    <w:name w:val="WW8Num19z2"/>
    <w:rsid w:val="007C472D"/>
    <w:rPr>
      <w:rFonts w:ascii="Wingdings" w:hAnsi="Wingdings" w:cs="Wingdings"/>
    </w:rPr>
  </w:style>
  <w:style w:type="character" w:customStyle="1" w:styleId="WW8Num20z0">
    <w:name w:val="WW8Num20z0"/>
    <w:rsid w:val="007C472D"/>
    <w:rPr>
      <w:rFonts w:ascii="Symbol" w:hAnsi="Symbol" w:cs="Symbol"/>
    </w:rPr>
  </w:style>
  <w:style w:type="character" w:customStyle="1" w:styleId="WW8Num21z0">
    <w:name w:val="WW8Num21z0"/>
    <w:rsid w:val="007C472D"/>
    <w:rPr>
      <w:b/>
      <w:i w:val="0"/>
    </w:rPr>
  </w:style>
  <w:style w:type="character" w:customStyle="1" w:styleId="WW8Num24z0">
    <w:name w:val="WW8Num24z0"/>
    <w:rsid w:val="007C472D"/>
    <w:rPr>
      <w:rFonts w:ascii="Symbol" w:hAnsi="Symbol" w:cs="Symbol"/>
    </w:rPr>
  </w:style>
  <w:style w:type="character" w:customStyle="1" w:styleId="WW8Num25z0">
    <w:name w:val="WW8Num25z0"/>
    <w:rsid w:val="007C472D"/>
    <w:rPr>
      <w:rFonts w:ascii="Symbol" w:hAnsi="Symbol" w:cs="Symbol"/>
    </w:rPr>
  </w:style>
  <w:style w:type="character" w:customStyle="1" w:styleId="WW8Num26z0">
    <w:name w:val="WW8Num26z0"/>
    <w:rsid w:val="007C472D"/>
    <w:rPr>
      <w:rFonts w:ascii="Symbol" w:hAnsi="Symbol" w:cs="Symbol"/>
    </w:rPr>
  </w:style>
  <w:style w:type="character" w:customStyle="1" w:styleId="WW8Num26z1">
    <w:name w:val="WW8Num26z1"/>
    <w:rsid w:val="007C472D"/>
    <w:rPr>
      <w:rFonts w:ascii="Courier New" w:hAnsi="Courier New" w:cs="Arial"/>
    </w:rPr>
  </w:style>
  <w:style w:type="character" w:customStyle="1" w:styleId="WW8Num26z2">
    <w:name w:val="WW8Num26z2"/>
    <w:rsid w:val="007C472D"/>
    <w:rPr>
      <w:rFonts w:ascii="Wingdings" w:hAnsi="Wingdings" w:cs="Wingdings"/>
    </w:rPr>
  </w:style>
  <w:style w:type="character" w:customStyle="1" w:styleId="WW8Num27z0">
    <w:name w:val="WW8Num27z0"/>
    <w:rsid w:val="007C472D"/>
    <w:rPr>
      <w:rFonts w:ascii="Symbol" w:hAnsi="Symbol" w:cs="Symbol"/>
    </w:rPr>
  </w:style>
  <w:style w:type="character" w:customStyle="1" w:styleId="WW8Num28z1">
    <w:name w:val="WW8Num28z1"/>
    <w:rsid w:val="007C472D"/>
    <w:rPr>
      <w:rFonts w:ascii="Courier New" w:hAnsi="Courier New" w:cs="Courier New"/>
    </w:rPr>
  </w:style>
  <w:style w:type="character" w:customStyle="1" w:styleId="WW8Num28z2">
    <w:name w:val="WW8Num28z2"/>
    <w:rsid w:val="007C472D"/>
    <w:rPr>
      <w:rFonts w:ascii="Wingdings" w:hAnsi="Wingdings" w:cs="Wingdings"/>
    </w:rPr>
  </w:style>
  <w:style w:type="character" w:customStyle="1" w:styleId="WW8Num28z3">
    <w:name w:val="WW8Num28z3"/>
    <w:rsid w:val="007C472D"/>
    <w:rPr>
      <w:rFonts w:ascii="Symbol" w:hAnsi="Symbol"/>
    </w:rPr>
  </w:style>
  <w:style w:type="character" w:customStyle="1" w:styleId="WW8Num29z0">
    <w:name w:val="WW8Num29z0"/>
    <w:rsid w:val="007C472D"/>
    <w:rPr>
      <w:rFonts w:ascii="Symbol" w:hAnsi="Symbol" w:cs="Symbol"/>
    </w:rPr>
  </w:style>
  <w:style w:type="character" w:customStyle="1" w:styleId="WW8Num30z0">
    <w:name w:val="WW8Num30z0"/>
    <w:rsid w:val="007C472D"/>
    <w:rPr>
      <w:rFonts w:ascii="Symbol" w:hAnsi="Symbol" w:cs="Symbol"/>
    </w:rPr>
  </w:style>
  <w:style w:type="character" w:customStyle="1" w:styleId="WW8Num31z0">
    <w:name w:val="WW8Num31z0"/>
    <w:rsid w:val="007C472D"/>
    <w:rPr>
      <w:rFonts w:ascii="Symbol" w:hAnsi="Symbol" w:cs="Symbol"/>
    </w:rPr>
  </w:style>
  <w:style w:type="character" w:customStyle="1" w:styleId="WW8Num32z0">
    <w:name w:val="WW8Num32z0"/>
    <w:rsid w:val="007C472D"/>
    <w:rPr>
      <w:rFonts w:ascii="Symbol" w:hAnsi="Symbol" w:cs="Symbol"/>
    </w:rPr>
  </w:style>
  <w:style w:type="character" w:customStyle="1" w:styleId="WW8Num33z0">
    <w:name w:val="WW8Num33z0"/>
    <w:rsid w:val="007C472D"/>
    <w:rPr>
      <w:rFonts w:ascii="Courier New" w:hAnsi="Courier New" w:cs="Courier New"/>
    </w:rPr>
  </w:style>
  <w:style w:type="character" w:customStyle="1" w:styleId="WW8Num34z0">
    <w:name w:val="WW8Num34z0"/>
    <w:rsid w:val="007C472D"/>
    <w:rPr>
      <w:rFonts w:ascii="Symbol" w:hAnsi="Symbol" w:cs="Symbol"/>
    </w:rPr>
  </w:style>
  <w:style w:type="character" w:customStyle="1" w:styleId="WW8Num35z0">
    <w:name w:val="WW8Num35z0"/>
    <w:rsid w:val="007C472D"/>
    <w:rPr>
      <w:rFonts w:ascii="Symbol" w:hAnsi="Symbol" w:cs="Symbol"/>
    </w:rPr>
  </w:style>
  <w:style w:type="character" w:customStyle="1" w:styleId="WW8Num36z0">
    <w:name w:val="WW8Num36z0"/>
    <w:rsid w:val="007C472D"/>
    <w:rPr>
      <w:rFonts w:ascii="Symbol" w:hAnsi="Symbol" w:cs="Symbol"/>
    </w:rPr>
  </w:style>
  <w:style w:type="character" w:customStyle="1" w:styleId="WW8Num37z0">
    <w:name w:val="WW8Num37z0"/>
    <w:rsid w:val="007C472D"/>
    <w:rPr>
      <w:rFonts w:ascii="Symbol" w:hAnsi="Symbol" w:cs="Symbol"/>
    </w:rPr>
  </w:style>
  <w:style w:type="character" w:customStyle="1" w:styleId="WW8Num38z0">
    <w:name w:val="WW8Num38z0"/>
    <w:rsid w:val="007C472D"/>
    <w:rPr>
      <w:rFonts w:ascii="Courier New" w:hAnsi="Courier New" w:cs="Arial"/>
    </w:rPr>
  </w:style>
  <w:style w:type="character" w:customStyle="1" w:styleId="WW8Num39z0">
    <w:name w:val="WW8Num39z0"/>
    <w:rsid w:val="007C472D"/>
    <w:rPr>
      <w:rFonts w:ascii="Symbol" w:hAnsi="Symbol" w:cs="Symbol"/>
    </w:rPr>
  </w:style>
  <w:style w:type="character" w:customStyle="1" w:styleId="WW8Num40z0">
    <w:name w:val="WW8Num40z0"/>
    <w:rsid w:val="007C472D"/>
    <w:rPr>
      <w:rFonts w:ascii="Symbol" w:hAnsi="Symbol"/>
    </w:rPr>
  </w:style>
  <w:style w:type="character" w:customStyle="1" w:styleId="WW8Num41z0">
    <w:name w:val="WW8Num41z0"/>
    <w:rsid w:val="007C472D"/>
    <w:rPr>
      <w:rFonts w:ascii="Symbol" w:hAnsi="Symbol" w:cs="OpenSymbol"/>
    </w:rPr>
  </w:style>
  <w:style w:type="character" w:customStyle="1" w:styleId="WW8Num42z0">
    <w:name w:val="WW8Num42z0"/>
    <w:rsid w:val="007C472D"/>
    <w:rPr>
      <w:rFonts w:ascii="Symbol" w:hAnsi="Symbol" w:cs="Symbol"/>
    </w:rPr>
  </w:style>
  <w:style w:type="character" w:customStyle="1" w:styleId="Absatz-Standardschriftart">
    <w:name w:val="Absatz-Standardschriftart"/>
    <w:rsid w:val="007C472D"/>
  </w:style>
  <w:style w:type="character" w:customStyle="1" w:styleId="WW-Absatz-Standardschriftart">
    <w:name w:val="WW-Absatz-Standardschriftart"/>
    <w:rsid w:val="007C472D"/>
  </w:style>
  <w:style w:type="character" w:customStyle="1" w:styleId="WW-Absatz-Standardschriftart1">
    <w:name w:val="WW-Absatz-Standardschriftart1"/>
    <w:rsid w:val="007C472D"/>
  </w:style>
  <w:style w:type="character" w:customStyle="1" w:styleId="WW8Num6z0">
    <w:name w:val="WW8Num6z0"/>
    <w:rsid w:val="007C472D"/>
    <w:rPr>
      <w:rFonts w:ascii="Symbol" w:hAnsi="Symbol" w:cs="Symbol"/>
    </w:rPr>
  </w:style>
  <w:style w:type="character" w:customStyle="1" w:styleId="WW8Num9z0">
    <w:name w:val="WW8Num9z0"/>
    <w:rsid w:val="007C472D"/>
    <w:rPr>
      <w:rFonts w:ascii="Symbol" w:hAnsi="Symbol" w:cs="Symbol"/>
    </w:rPr>
  </w:style>
  <w:style w:type="character" w:customStyle="1" w:styleId="WW8Num9z1">
    <w:name w:val="WW8Num9z1"/>
    <w:rsid w:val="007C472D"/>
    <w:rPr>
      <w:rFonts w:ascii="Wingdings" w:hAnsi="Wingdings" w:cs="Wingdings"/>
    </w:rPr>
  </w:style>
  <w:style w:type="character" w:customStyle="1" w:styleId="WW8Num9z2">
    <w:name w:val="WW8Num9z2"/>
    <w:rsid w:val="007C472D"/>
    <w:rPr>
      <w:rFonts w:ascii="Wingdings" w:hAnsi="Wingdings" w:cs="Wingdings"/>
    </w:rPr>
  </w:style>
  <w:style w:type="character" w:customStyle="1" w:styleId="WW8Num11z0">
    <w:name w:val="WW8Num11z0"/>
    <w:rsid w:val="007C472D"/>
    <w:rPr>
      <w:rFonts w:ascii="Symbol" w:hAnsi="Symbol" w:cs="Symbol"/>
    </w:rPr>
  </w:style>
  <w:style w:type="character" w:customStyle="1" w:styleId="WW8Num14z1">
    <w:name w:val="WW8Num14z1"/>
    <w:rsid w:val="007C472D"/>
    <w:rPr>
      <w:rFonts w:ascii="Courier New" w:hAnsi="Courier New" w:cs="Arial"/>
    </w:rPr>
  </w:style>
  <w:style w:type="character" w:customStyle="1" w:styleId="WW8Num14z2">
    <w:name w:val="WW8Num14z2"/>
    <w:rsid w:val="007C472D"/>
    <w:rPr>
      <w:rFonts w:ascii="Wingdings" w:hAnsi="Wingdings" w:cs="Wingdings"/>
    </w:rPr>
  </w:style>
  <w:style w:type="character" w:customStyle="1" w:styleId="WW8Num16z0">
    <w:name w:val="WW8Num16z0"/>
    <w:rsid w:val="007C472D"/>
    <w:rPr>
      <w:rFonts w:ascii="Symbol" w:hAnsi="Symbol" w:cs="Symbol"/>
    </w:rPr>
  </w:style>
  <w:style w:type="character" w:customStyle="1" w:styleId="WW8Num16z1">
    <w:name w:val="WW8Num16z1"/>
    <w:rsid w:val="007C472D"/>
    <w:rPr>
      <w:rFonts w:ascii="Courier New" w:hAnsi="Courier New" w:cs="Courier New"/>
    </w:rPr>
  </w:style>
  <w:style w:type="character" w:customStyle="1" w:styleId="WW8Num16z2">
    <w:name w:val="WW8Num16z2"/>
    <w:rsid w:val="007C472D"/>
    <w:rPr>
      <w:rFonts w:ascii="Wingdings" w:hAnsi="Wingdings" w:cs="Wingdings"/>
    </w:rPr>
  </w:style>
  <w:style w:type="character" w:customStyle="1" w:styleId="WW8Num18z1">
    <w:name w:val="WW8Num18z1"/>
    <w:rsid w:val="007C472D"/>
    <w:rPr>
      <w:rFonts w:ascii="Courier New" w:hAnsi="Courier New" w:cs="Arial"/>
    </w:rPr>
  </w:style>
  <w:style w:type="character" w:customStyle="1" w:styleId="WW8Num18z2">
    <w:name w:val="WW8Num18z2"/>
    <w:rsid w:val="007C472D"/>
    <w:rPr>
      <w:rFonts w:ascii="Wingdings" w:hAnsi="Wingdings" w:cs="Wingdings"/>
    </w:rPr>
  </w:style>
  <w:style w:type="character" w:customStyle="1" w:styleId="WW8Num20z1">
    <w:name w:val="WW8Num20z1"/>
    <w:rsid w:val="007C472D"/>
    <w:rPr>
      <w:rFonts w:ascii="Courier New" w:hAnsi="Courier New" w:cs="Courier New"/>
    </w:rPr>
  </w:style>
  <w:style w:type="character" w:customStyle="1" w:styleId="WW8Num20z2">
    <w:name w:val="WW8Num20z2"/>
    <w:rsid w:val="007C472D"/>
    <w:rPr>
      <w:rFonts w:ascii="Wingdings" w:hAnsi="Wingdings" w:cs="Wingdings"/>
    </w:rPr>
  </w:style>
  <w:style w:type="character" w:customStyle="1" w:styleId="WW8Num22z0">
    <w:name w:val="WW8Num22z0"/>
    <w:rsid w:val="007C472D"/>
    <w:rPr>
      <w:rFonts w:ascii="Symbol" w:hAnsi="Symbol" w:cs="Symbol"/>
    </w:rPr>
  </w:style>
  <w:style w:type="character" w:customStyle="1" w:styleId="WW8Num27z1">
    <w:name w:val="WW8Num27z1"/>
    <w:rsid w:val="007C472D"/>
    <w:rPr>
      <w:rFonts w:ascii="Courier New" w:hAnsi="Courier New" w:cs="Courier New"/>
    </w:rPr>
  </w:style>
  <w:style w:type="character" w:customStyle="1" w:styleId="WW8Num27z2">
    <w:name w:val="WW8Num27z2"/>
    <w:rsid w:val="007C472D"/>
    <w:rPr>
      <w:rFonts w:ascii="Wingdings" w:hAnsi="Wingdings" w:cs="Wingdings"/>
    </w:rPr>
  </w:style>
  <w:style w:type="character" w:customStyle="1" w:styleId="WW8Num28z0">
    <w:name w:val="WW8Num28z0"/>
    <w:rsid w:val="007C472D"/>
    <w:rPr>
      <w:rFonts w:ascii="Symbol" w:hAnsi="Symbol" w:cs="Symbol"/>
    </w:rPr>
  </w:style>
  <w:style w:type="character" w:customStyle="1" w:styleId="WW8Num29z1">
    <w:name w:val="WW8Num29z1"/>
    <w:rsid w:val="007C472D"/>
    <w:rPr>
      <w:rFonts w:ascii="Courier New" w:hAnsi="Courier New" w:cs="Arial"/>
    </w:rPr>
  </w:style>
  <w:style w:type="character" w:customStyle="1" w:styleId="WW8Num29z2">
    <w:name w:val="WW8Num29z2"/>
    <w:rsid w:val="007C472D"/>
    <w:rPr>
      <w:rFonts w:ascii="Wingdings" w:hAnsi="Wingdings" w:cs="Wingdings"/>
    </w:rPr>
  </w:style>
  <w:style w:type="character" w:customStyle="1" w:styleId="WW8Num29z3">
    <w:name w:val="WW8Num29z3"/>
    <w:rsid w:val="007C472D"/>
    <w:rPr>
      <w:rFonts w:ascii="Symbol" w:hAnsi="Symbol"/>
    </w:rPr>
  </w:style>
  <w:style w:type="character" w:customStyle="1" w:styleId="WW-Absatz-Standardschriftart11">
    <w:name w:val="WW-Absatz-Standardschriftart11"/>
    <w:rsid w:val="007C472D"/>
  </w:style>
  <w:style w:type="character" w:customStyle="1" w:styleId="WW-Absatz-Standardschriftart111">
    <w:name w:val="WW-Absatz-Standardschriftart111"/>
    <w:rsid w:val="007C472D"/>
  </w:style>
  <w:style w:type="character" w:customStyle="1" w:styleId="WW8Num4z0">
    <w:name w:val="WW8Num4z0"/>
    <w:rsid w:val="007C472D"/>
    <w:rPr>
      <w:b/>
      <w:i w:val="0"/>
    </w:rPr>
  </w:style>
  <w:style w:type="character" w:customStyle="1" w:styleId="WW8Num7z1">
    <w:name w:val="WW8Num7z1"/>
    <w:rsid w:val="007C472D"/>
    <w:rPr>
      <w:rFonts w:ascii="Courier New" w:hAnsi="Courier New" w:cs="Arial"/>
    </w:rPr>
  </w:style>
  <w:style w:type="character" w:customStyle="1" w:styleId="WW8Num7z2">
    <w:name w:val="WW8Num7z2"/>
    <w:rsid w:val="007C472D"/>
    <w:rPr>
      <w:rFonts w:ascii="Wingdings" w:hAnsi="Wingdings" w:cs="Wingdings"/>
    </w:rPr>
  </w:style>
  <w:style w:type="character" w:customStyle="1" w:styleId="WW8Num12z0">
    <w:name w:val="WW8Num12z0"/>
    <w:rsid w:val="007C472D"/>
    <w:rPr>
      <w:rFonts w:ascii="Symbol" w:hAnsi="Symbol" w:cs="Symbol"/>
    </w:rPr>
  </w:style>
  <w:style w:type="character" w:customStyle="1" w:styleId="WW8Num12z1">
    <w:name w:val="WW8Num12z1"/>
    <w:rsid w:val="007C472D"/>
    <w:rPr>
      <w:rFonts w:ascii="Courier New" w:hAnsi="Courier New" w:cs="Courier New"/>
    </w:rPr>
  </w:style>
  <w:style w:type="character" w:customStyle="1" w:styleId="WW8Num12z2">
    <w:name w:val="WW8Num12z2"/>
    <w:rsid w:val="007C472D"/>
    <w:rPr>
      <w:rFonts w:ascii="Wingdings" w:hAnsi="Wingdings" w:cs="Wingdings"/>
    </w:rPr>
  </w:style>
  <w:style w:type="character" w:customStyle="1" w:styleId="WW8Num23z0">
    <w:name w:val="WW8Num23z0"/>
    <w:rsid w:val="007C472D"/>
    <w:rPr>
      <w:rFonts w:ascii="Symbol" w:hAnsi="Symbol" w:cs="Symbol"/>
    </w:rPr>
  </w:style>
  <w:style w:type="character" w:customStyle="1" w:styleId="WW8Num25z1">
    <w:name w:val="WW8Num25z1"/>
    <w:rsid w:val="007C472D"/>
    <w:rPr>
      <w:rFonts w:ascii="Courier New" w:hAnsi="Courier New" w:cs="Arial"/>
    </w:rPr>
  </w:style>
  <w:style w:type="character" w:customStyle="1" w:styleId="WW8Num25z2">
    <w:name w:val="WW8Num25z2"/>
    <w:rsid w:val="007C472D"/>
    <w:rPr>
      <w:rFonts w:ascii="Wingdings" w:hAnsi="Wingdings" w:cs="Wingdings"/>
    </w:rPr>
  </w:style>
  <w:style w:type="character" w:customStyle="1" w:styleId="WW8Num27z3">
    <w:name w:val="WW8Num27z3"/>
    <w:rsid w:val="007C472D"/>
    <w:rPr>
      <w:rFonts w:ascii="Symbol" w:hAnsi="Symbol"/>
    </w:rPr>
  </w:style>
  <w:style w:type="character" w:customStyle="1" w:styleId="WW-Absatz-Standardschriftart1111">
    <w:name w:val="WW-Absatz-Standardschriftart1111"/>
    <w:rsid w:val="007C472D"/>
  </w:style>
  <w:style w:type="character" w:customStyle="1" w:styleId="WW8Num1z0">
    <w:name w:val="WW8Num1z0"/>
    <w:rsid w:val="007C472D"/>
    <w:rPr>
      <w:rFonts w:ascii="Symbol" w:hAnsi="Symbol"/>
    </w:rPr>
  </w:style>
  <w:style w:type="character" w:customStyle="1" w:styleId="WW8Num1z2">
    <w:name w:val="WW8Num1z2"/>
    <w:rsid w:val="007C472D"/>
    <w:rPr>
      <w:rFonts w:ascii="Courier New" w:hAnsi="Courier New" w:cs="Courier New"/>
    </w:rPr>
  </w:style>
  <w:style w:type="character" w:customStyle="1" w:styleId="WW8Num1z3">
    <w:name w:val="WW8Num1z3"/>
    <w:rsid w:val="007C472D"/>
    <w:rPr>
      <w:rFonts w:ascii="Wingdings" w:hAnsi="Wingdings"/>
    </w:rPr>
  </w:style>
  <w:style w:type="character" w:customStyle="1" w:styleId="WW8Num21z1">
    <w:name w:val="WW8Num21z1"/>
    <w:rsid w:val="007C472D"/>
    <w:rPr>
      <w:rFonts w:ascii="Courier New" w:hAnsi="Courier New" w:cs="Courier New"/>
    </w:rPr>
  </w:style>
  <w:style w:type="character" w:customStyle="1" w:styleId="WW8Num21z2">
    <w:name w:val="WW8Num21z2"/>
    <w:rsid w:val="007C472D"/>
    <w:rPr>
      <w:rFonts w:ascii="Wingdings" w:hAnsi="Wingdings" w:cs="Wingdings"/>
    </w:rPr>
  </w:style>
  <w:style w:type="character" w:customStyle="1" w:styleId="WW8Num23z1">
    <w:name w:val="WW8Num23z1"/>
    <w:rsid w:val="007C472D"/>
    <w:rPr>
      <w:rFonts w:ascii="Courier New" w:hAnsi="Courier New" w:cs="Courier New"/>
    </w:rPr>
  </w:style>
  <w:style w:type="character" w:customStyle="1" w:styleId="WW8Num23z2">
    <w:name w:val="WW8Num23z2"/>
    <w:rsid w:val="007C472D"/>
    <w:rPr>
      <w:rFonts w:ascii="Wingdings" w:hAnsi="Wingdings" w:cs="Wingdings"/>
    </w:rPr>
  </w:style>
  <w:style w:type="character" w:customStyle="1" w:styleId="WW8Num31z1">
    <w:name w:val="WW8Num31z1"/>
    <w:rsid w:val="007C472D"/>
    <w:rPr>
      <w:rFonts w:ascii="Courier New" w:hAnsi="Courier New" w:cs="Courier New"/>
    </w:rPr>
  </w:style>
  <w:style w:type="character" w:customStyle="1" w:styleId="WW8Num31z2">
    <w:name w:val="WW8Num31z2"/>
    <w:rsid w:val="007C472D"/>
    <w:rPr>
      <w:rFonts w:ascii="Wingdings" w:hAnsi="Wingdings" w:cs="Wingdings"/>
    </w:rPr>
  </w:style>
  <w:style w:type="character" w:customStyle="1" w:styleId="WW8Num32z1">
    <w:name w:val="WW8Num32z1"/>
    <w:rsid w:val="007C472D"/>
    <w:rPr>
      <w:rFonts w:ascii="Courier New" w:hAnsi="Courier New" w:cs="Arial"/>
    </w:rPr>
  </w:style>
  <w:style w:type="character" w:customStyle="1" w:styleId="WW8Num32z2">
    <w:name w:val="WW8Num32z2"/>
    <w:rsid w:val="007C472D"/>
    <w:rPr>
      <w:rFonts w:ascii="Wingdings" w:hAnsi="Wingdings" w:cs="Wingdings"/>
    </w:rPr>
  </w:style>
  <w:style w:type="character" w:customStyle="1" w:styleId="WW8Num33z1">
    <w:name w:val="WW8Num33z1"/>
    <w:rsid w:val="007C472D"/>
    <w:rPr>
      <w:rFonts w:ascii="Courier New" w:hAnsi="Courier New" w:cs="Courier New"/>
    </w:rPr>
  </w:style>
  <w:style w:type="character" w:customStyle="1" w:styleId="WW8Num33z2">
    <w:name w:val="WW8Num33z2"/>
    <w:rsid w:val="007C472D"/>
    <w:rPr>
      <w:rFonts w:ascii="Wingdings" w:hAnsi="Wingdings"/>
    </w:rPr>
  </w:style>
  <w:style w:type="character" w:customStyle="1" w:styleId="WW8Num34z1">
    <w:name w:val="WW8Num34z1"/>
    <w:rsid w:val="007C472D"/>
    <w:rPr>
      <w:rFonts w:ascii="Courier New" w:hAnsi="Courier New" w:cs="Arial"/>
    </w:rPr>
  </w:style>
  <w:style w:type="character" w:customStyle="1" w:styleId="WW8Num34z2">
    <w:name w:val="WW8Num34z2"/>
    <w:rsid w:val="007C472D"/>
    <w:rPr>
      <w:rFonts w:ascii="Wingdings" w:hAnsi="Wingdings" w:cs="Wingdings"/>
    </w:rPr>
  </w:style>
  <w:style w:type="character" w:customStyle="1" w:styleId="WW8Num35z1">
    <w:name w:val="WW8Num35z1"/>
    <w:rsid w:val="007C472D"/>
    <w:rPr>
      <w:rFonts w:ascii="Courier New" w:hAnsi="Courier New"/>
    </w:rPr>
  </w:style>
  <w:style w:type="character" w:customStyle="1" w:styleId="WW8Num35z2">
    <w:name w:val="WW8Num35z2"/>
    <w:rsid w:val="007C472D"/>
    <w:rPr>
      <w:rFonts w:ascii="Wingdings" w:hAnsi="Wingdings"/>
    </w:rPr>
  </w:style>
  <w:style w:type="character" w:customStyle="1" w:styleId="WW8Num36z1">
    <w:name w:val="WW8Num36z1"/>
    <w:rsid w:val="007C472D"/>
    <w:rPr>
      <w:rFonts w:ascii="Courier New" w:hAnsi="Courier New" w:cs="Arial"/>
    </w:rPr>
  </w:style>
  <w:style w:type="character" w:customStyle="1" w:styleId="WW8Num36z2">
    <w:name w:val="WW8Num36z2"/>
    <w:rsid w:val="007C472D"/>
    <w:rPr>
      <w:rFonts w:ascii="Wingdings" w:hAnsi="Wingdings" w:cs="Wingdings"/>
    </w:rPr>
  </w:style>
  <w:style w:type="character" w:customStyle="1" w:styleId="WW8Num36z3">
    <w:name w:val="WW8Num36z3"/>
    <w:rsid w:val="007C472D"/>
    <w:rPr>
      <w:rFonts w:ascii="Symbol" w:hAnsi="Symbol"/>
    </w:rPr>
  </w:style>
  <w:style w:type="character" w:customStyle="1" w:styleId="WW8Num38z1">
    <w:name w:val="WW8Num38z1"/>
    <w:rsid w:val="007C472D"/>
    <w:rPr>
      <w:rFonts w:ascii="Courier New" w:hAnsi="Courier New" w:cs="Courier New"/>
    </w:rPr>
  </w:style>
  <w:style w:type="character" w:customStyle="1" w:styleId="WW8Num38z2">
    <w:name w:val="WW8Num38z2"/>
    <w:rsid w:val="007C472D"/>
    <w:rPr>
      <w:rFonts w:ascii="Wingdings" w:hAnsi="Wingdings" w:cs="Wingdings"/>
    </w:rPr>
  </w:style>
  <w:style w:type="character" w:customStyle="1" w:styleId="WW8Num40z1">
    <w:name w:val="WW8Num40z1"/>
    <w:rsid w:val="007C472D"/>
    <w:rPr>
      <w:rFonts w:ascii="Courier New" w:hAnsi="Courier New" w:cs="Courier New"/>
    </w:rPr>
  </w:style>
  <w:style w:type="character" w:customStyle="1" w:styleId="WW8Num40z2">
    <w:name w:val="WW8Num40z2"/>
    <w:rsid w:val="007C472D"/>
    <w:rPr>
      <w:rFonts w:ascii="Wingdings" w:hAnsi="Wingdings"/>
    </w:rPr>
  </w:style>
  <w:style w:type="character" w:customStyle="1" w:styleId="WW8Num42z1">
    <w:name w:val="WW8Num42z1"/>
    <w:rsid w:val="007C472D"/>
    <w:rPr>
      <w:rFonts w:ascii="Courier New" w:hAnsi="Courier New" w:cs="Courier New"/>
    </w:rPr>
  </w:style>
  <w:style w:type="character" w:customStyle="1" w:styleId="WW8Num42z2">
    <w:name w:val="WW8Num42z2"/>
    <w:rsid w:val="007C472D"/>
    <w:rPr>
      <w:rFonts w:ascii="Wingdings" w:hAnsi="Wingdings" w:cs="Wingdings"/>
    </w:rPr>
  </w:style>
  <w:style w:type="character" w:customStyle="1" w:styleId="WW8Num43z0">
    <w:name w:val="WW8Num43z0"/>
    <w:rsid w:val="007C472D"/>
    <w:rPr>
      <w:rFonts w:ascii="Symbol" w:hAnsi="Symbol" w:cs="Symbol"/>
    </w:rPr>
  </w:style>
  <w:style w:type="character" w:customStyle="1" w:styleId="WW8Num43z1">
    <w:name w:val="WW8Num43z1"/>
    <w:rsid w:val="007C472D"/>
    <w:rPr>
      <w:rFonts w:ascii="Courier New" w:hAnsi="Courier New" w:cs="Courier New"/>
    </w:rPr>
  </w:style>
  <w:style w:type="character" w:customStyle="1" w:styleId="WW8Num43z2">
    <w:name w:val="WW8Num43z2"/>
    <w:rsid w:val="007C472D"/>
    <w:rPr>
      <w:rFonts w:ascii="Wingdings" w:hAnsi="Wingdings" w:cs="Wingdings"/>
    </w:rPr>
  </w:style>
  <w:style w:type="character" w:customStyle="1" w:styleId="WW8Num45z0">
    <w:name w:val="WW8Num45z0"/>
    <w:rsid w:val="007C472D"/>
    <w:rPr>
      <w:rFonts w:ascii="Symbol" w:hAnsi="Symbol"/>
    </w:rPr>
  </w:style>
  <w:style w:type="character" w:customStyle="1" w:styleId="WW8Num45z1">
    <w:name w:val="WW8Num45z1"/>
    <w:rsid w:val="007C472D"/>
    <w:rPr>
      <w:rFonts w:ascii="Courier New" w:hAnsi="Courier New" w:cs="Courier New"/>
    </w:rPr>
  </w:style>
  <w:style w:type="character" w:customStyle="1" w:styleId="WW8Num45z2">
    <w:name w:val="WW8Num45z2"/>
    <w:rsid w:val="007C472D"/>
    <w:rPr>
      <w:rFonts w:ascii="Wingdings" w:hAnsi="Wingdings"/>
    </w:rPr>
  </w:style>
  <w:style w:type="character" w:customStyle="1" w:styleId="WW8Num2z0">
    <w:name w:val="WW8Num2z0"/>
    <w:rsid w:val="007C472D"/>
    <w:rPr>
      <w:rFonts w:ascii="Symbol" w:hAnsi="Symbol" w:cs="Symbol"/>
    </w:rPr>
  </w:style>
  <w:style w:type="character" w:customStyle="1" w:styleId="WW8Num3z0">
    <w:name w:val="WW8Num3z0"/>
    <w:rsid w:val="007C472D"/>
    <w:rPr>
      <w:rFonts w:ascii="Symbol" w:hAnsi="Symbol" w:cs="Symbol"/>
    </w:rPr>
  </w:style>
  <w:style w:type="character" w:customStyle="1" w:styleId="WW8Num11z1">
    <w:name w:val="WW8Num11z1"/>
    <w:rsid w:val="007C472D"/>
    <w:rPr>
      <w:rFonts w:ascii="Courier New" w:hAnsi="Courier New" w:cs="Arial"/>
    </w:rPr>
  </w:style>
  <w:style w:type="character" w:customStyle="1" w:styleId="WW8Num11z2">
    <w:name w:val="WW8Num11z2"/>
    <w:rsid w:val="007C472D"/>
    <w:rPr>
      <w:rFonts w:ascii="Wingdings" w:hAnsi="Wingdings" w:cs="Wingdings"/>
    </w:rPr>
  </w:style>
  <w:style w:type="character" w:customStyle="1" w:styleId="WW8Num22z1">
    <w:name w:val="WW8Num22z1"/>
    <w:rsid w:val="007C472D"/>
    <w:rPr>
      <w:rFonts w:ascii="Courier New" w:hAnsi="Courier New" w:cs="Courier New"/>
    </w:rPr>
  </w:style>
  <w:style w:type="character" w:customStyle="1" w:styleId="WW8Num22z2">
    <w:name w:val="WW8Num22z2"/>
    <w:rsid w:val="007C472D"/>
    <w:rPr>
      <w:rFonts w:ascii="Wingdings" w:hAnsi="Wingdings" w:cs="Wingdings"/>
    </w:rPr>
  </w:style>
  <w:style w:type="character" w:customStyle="1" w:styleId="WW8Num24z1">
    <w:name w:val="WW8Num24z1"/>
    <w:rsid w:val="007C472D"/>
    <w:rPr>
      <w:rFonts w:ascii="Courier New" w:hAnsi="Courier New" w:cs="Arial"/>
    </w:rPr>
  </w:style>
  <w:style w:type="character" w:customStyle="1" w:styleId="WW8Num24z2">
    <w:name w:val="WW8Num24z2"/>
    <w:rsid w:val="007C472D"/>
    <w:rPr>
      <w:rFonts w:ascii="Wingdings" w:hAnsi="Wingdings" w:cs="Wingdings"/>
    </w:rPr>
  </w:style>
  <w:style w:type="character" w:customStyle="1" w:styleId="WW-DefaultParagraphFont">
    <w:name w:val="WW-Default Paragraph Font"/>
    <w:rsid w:val="007C472D"/>
  </w:style>
  <w:style w:type="character" w:customStyle="1" w:styleId="WW8Num13z4">
    <w:name w:val="WW8Num13z4"/>
    <w:rsid w:val="007C472D"/>
    <w:rPr>
      <w:rFonts w:ascii="Courier New" w:hAnsi="Courier New" w:cs="Arial"/>
    </w:rPr>
  </w:style>
  <w:style w:type="character" w:customStyle="1" w:styleId="WW8Num18z3">
    <w:name w:val="WW8Num18z3"/>
    <w:rsid w:val="007C472D"/>
    <w:rPr>
      <w:rFonts w:ascii="Symbol" w:hAnsi="Symbol" w:cs="Symbol"/>
    </w:rPr>
  </w:style>
  <w:style w:type="character" w:customStyle="1" w:styleId="WW8Num19z3">
    <w:name w:val="WW8Num19z3"/>
    <w:rsid w:val="007C472D"/>
    <w:rPr>
      <w:rFonts w:ascii="Symbol" w:hAnsi="Symbol" w:cs="Symbol"/>
    </w:rPr>
  </w:style>
  <w:style w:type="character" w:customStyle="1" w:styleId="WW8Num30z1">
    <w:name w:val="WW8Num30z1"/>
    <w:rsid w:val="007C472D"/>
    <w:rPr>
      <w:rFonts w:ascii="Courier New" w:hAnsi="Courier New" w:cs="Arial"/>
    </w:rPr>
  </w:style>
  <w:style w:type="character" w:customStyle="1" w:styleId="WW8Num30z2">
    <w:name w:val="WW8Num30z2"/>
    <w:rsid w:val="007C472D"/>
    <w:rPr>
      <w:rFonts w:ascii="Wingdings" w:hAnsi="Wingdings" w:cs="Wingdings"/>
    </w:rPr>
  </w:style>
  <w:style w:type="character" w:customStyle="1" w:styleId="WW8Num37z1">
    <w:name w:val="WW8Num37z1"/>
    <w:rsid w:val="007C472D"/>
    <w:rPr>
      <w:rFonts w:ascii="Courier New" w:hAnsi="Courier New" w:cs="Arial"/>
    </w:rPr>
  </w:style>
  <w:style w:type="character" w:customStyle="1" w:styleId="WW8Num37z2">
    <w:name w:val="WW8Num37z2"/>
    <w:rsid w:val="007C472D"/>
    <w:rPr>
      <w:rFonts w:ascii="Wingdings" w:hAnsi="Wingdings" w:cs="Wingdings"/>
    </w:rPr>
  </w:style>
  <w:style w:type="character" w:customStyle="1" w:styleId="WW8Num39z1">
    <w:name w:val="WW8Num39z1"/>
    <w:rsid w:val="007C472D"/>
    <w:rPr>
      <w:rFonts w:ascii="Courier New" w:hAnsi="Courier New" w:cs="Arial"/>
    </w:rPr>
  </w:style>
  <w:style w:type="character" w:customStyle="1" w:styleId="WW8Num39z2">
    <w:name w:val="WW8Num39z2"/>
    <w:rsid w:val="007C472D"/>
    <w:rPr>
      <w:rFonts w:ascii="Wingdings" w:hAnsi="Wingdings" w:cs="Wingdings"/>
    </w:rPr>
  </w:style>
  <w:style w:type="character" w:customStyle="1" w:styleId="WW8Num47z0">
    <w:name w:val="WW8Num47z0"/>
    <w:rsid w:val="007C472D"/>
    <w:rPr>
      <w:rFonts w:ascii="Symbol" w:hAnsi="Symbol" w:cs="Symbol"/>
    </w:rPr>
  </w:style>
  <w:style w:type="character" w:customStyle="1" w:styleId="WW8Num47z1">
    <w:name w:val="WW8Num47z1"/>
    <w:rsid w:val="007C472D"/>
    <w:rPr>
      <w:rFonts w:ascii="Courier New" w:hAnsi="Courier New" w:cs="Arial"/>
    </w:rPr>
  </w:style>
  <w:style w:type="character" w:customStyle="1" w:styleId="WW8Num47z2">
    <w:name w:val="WW8Num47z2"/>
    <w:rsid w:val="007C472D"/>
    <w:rPr>
      <w:rFonts w:ascii="Wingdings" w:hAnsi="Wingdings" w:cs="Wingdings"/>
    </w:rPr>
  </w:style>
  <w:style w:type="character" w:customStyle="1" w:styleId="WW8Num49z0">
    <w:name w:val="WW8Num49z0"/>
    <w:rsid w:val="007C472D"/>
    <w:rPr>
      <w:rFonts w:ascii="Symbol" w:hAnsi="Symbol" w:cs="Symbol"/>
    </w:rPr>
  </w:style>
  <w:style w:type="character" w:customStyle="1" w:styleId="WW8Num49z1">
    <w:name w:val="WW8Num49z1"/>
    <w:rsid w:val="007C472D"/>
    <w:rPr>
      <w:rFonts w:ascii="Courier New" w:hAnsi="Courier New" w:cs="Courier New"/>
    </w:rPr>
  </w:style>
  <w:style w:type="character" w:customStyle="1" w:styleId="WW8Num49z2">
    <w:name w:val="WW8Num49z2"/>
    <w:rsid w:val="007C472D"/>
    <w:rPr>
      <w:rFonts w:ascii="Wingdings" w:hAnsi="Wingdings" w:cs="Wingdings"/>
    </w:rPr>
  </w:style>
  <w:style w:type="character" w:customStyle="1" w:styleId="WW8Num50z0">
    <w:name w:val="WW8Num50z0"/>
    <w:rsid w:val="007C472D"/>
    <w:rPr>
      <w:rFonts w:ascii="Symbol" w:hAnsi="Symbol" w:cs="Symbol"/>
    </w:rPr>
  </w:style>
  <w:style w:type="character" w:customStyle="1" w:styleId="WW8Num50z1">
    <w:name w:val="WW8Num50z1"/>
    <w:rsid w:val="007C472D"/>
    <w:rPr>
      <w:rFonts w:ascii="Courier New" w:hAnsi="Courier New" w:cs="Courier New"/>
    </w:rPr>
  </w:style>
  <w:style w:type="character" w:customStyle="1" w:styleId="WW8Num50z2">
    <w:name w:val="WW8Num50z2"/>
    <w:rsid w:val="007C472D"/>
    <w:rPr>
      <w:rFonts w:ascii="Wingdings" w:hAnsi="Wingdings" w:cs="Wingdings"/>
    </w:rPr>
  </w:style>
  <w:style w:type="character" w:customStyle="1" w:styleId="WW8Num51z0">
    <w:name w:val="WW8Num51z0"/>
    <w:rsid w:val="007C472D"/>
    <w:rPr>
      <w:rFonts w:ascii="Symbol" w:hAnsi="Symbol" w:cs="Symbol"/>
    </w:rPr>
  </w:style>
  <w:style w:type="character" w:customStyle="1" w:styleId="WW8Num51z1">
    <w:name w:val="WW8Num51z1"/>
    <w:rsid w:val="007C472D"/>
    <w:rPr>
      <w:rFonts w:ascii="Courier New" w:hAnsi="Courier New" w:cs="Arial"/>
    </w:rPr>
  </w:style>
  <w:style w:type="character" w:customStyle="1" w:styleId="WW8Num51z2">
    <w:name w:val="WW8Num51z2"/>
    <w:rsid w:val="007C472D"/>
    <w:rPr>
      <w:rFonts w:ascii="Wingdings" w:hAnsi="Wingdings" w:cs="Wingdings"/>
    </w:rPr>
  </w:style>
  <w:style w:type="character" w:customStyle="1" w:styleId="WW8Num53z0">
    <w:name w:val="WW8Num53z0"/>
    <w:rsid w:val="007C472D"/>
    <w:rPr>
      <w:rFonts w:ascii="Courier New" w:hAnsi="Courier New" w:cs="Arial"/>
    </w:rPr>
  </w:style>
  <w:style w:type="character" w:customStyle="1" w:styleId="WW8Num53z1">
    <w:name w:val="WW8Num53z1"/>
    <w:rsid w:val="007C472D"/>
    <w:rPr>
      <w:rFonts w:ascii="Courier New" w:hAnsi="Courier New" w:cs="Courier New"/>
    </w:rPr>
  </w:style>
  <w:style w:type="character" w:customStyle="1" w:styleId="WW8Num53z2">
    <w:name w:val="WW8Num53z2"/>
    <w:rsid w:val="007C472D"/>
    <w:rPr>
      <w:rFonts w:ascii="Wingdings" w:hAnsi="Wingdings" w:cs="Wingdings"/>
    </w:rPr>
  </w:style>
  <w:style w:type="character" w:customStyle="1" w:styleId="WW8Num53z3">
    <w:name w:val="WW8Num53z3"/>
    <w:rsid w:val="007C472D"/>
    <w:rPr>
      <w:rFonts w:ascii="Symbol" w:hAnsi="Symbol" w:cs="Symbol"/>
    </w:rPr>
  </w:style>
  <w:style w:type="character" w:customStyle="1" w:styleId="WW8Num54z0">
    <w:name w:val="WW8Num54z0"/>
    <w:rsid w:val="007C472D"/>
    <w:rPr>
      <w:rFonts w:ascii="Symbol" w:hAnsi="Symbol" w:cs="Symbol"/>
    </w:rPr>
  </w:style>
  <w:style w:type="character" w:customStyle="1" w:styleId="WW8Num54z1">
    <w:name w:val="WW8Num54z1"/>
    <w:rsid w:val="007C472D"/>
    <w:rPr>
      <w:rFonts w:ascii="Courier New" w:hAnsi="Courier New" w:cs="Arial"/>
    </w:rPr>
  </w:style>
  <w:style w:type="character" w:customStyle="1" w:styleId="WW8Num54z2">
    <w:name w:val="WW8Num54z2"/>
    <w:rsid w:val="007C472D"/>
    <w:rPr>
      <w:rFonts w:ascii="Wingdings" w:hAnsi="Wingdings" w:cs="Wingdings"/>
    </w:rPr>
  </w:style>
  <w:style w:type="character" w:customStyle="1" w:styleId="WW8Num56z0">
    <w:name w:val="WW8Num56z0"/>
    <w:rsid w:val="007C472D"/>
    <w:rPr>
      <w:rFonts w:ascii="Arial" w:eastAsia="Times New Roman" w:hAnsi="Arial" w:cs="Arial"/>
    </w:rPr>
  </w:style>
  <w:style w:type="character" w:customStyle="1" w:styleId="WW8Num56z1">
    <w:name w:val="WW8Num56z1"/>
    <w:rsid w:val="007C472D"/>
    <w:rPr>
      <w:rFonts w:ascii="Courier New" w:hAnsi="Courier New" w:cs="Courier New"/>
    </w:rPr>
  </w:style>
  <w:style w:type="character" w:customStyle="1" w:styleId="WW8Num56z2">
    <w:name w:val="WW8Num56z2"/>
    <w:rsid w:val="007C472D"/>
    <w:rPr>
      <w:rFonts w:ascii="Wingdings" w:hAnsi="Wingdings" w:cs="Wingdings"/>
    </w:rPr>
  </w:style>
  <w:style w:type="character" w:customStyle="1" w:styleId="WW8Num56z3">
    <w:name w:val="WW8Num56z3"/>
    <w:rsid w:val="007C472D"/>
    <w:rPr>
      <w:rFonts w:ascii="Symbol" w:hAnsi="Symbol" w:cs="Symbol"/>
    </w:rPr>
  </w:style>
  <w:style w:type="character" w:customStyle="1" w:styleId="WW8NumSt2z0">
    <w:name w:val="WW8NumSt2z0"/>
    <w:rsid w:val="007C472D"/>
    <w:rPr>
      <w:rFonts w:ascii="Symbol" w:hAnsi="Symbol" w:cs="Symbol"/>
    </w:rPr>
  </w:style>
  <w:style w:type="character" w:customStyle="1" w:styleId="WW-DefaultParagraphFont1">
    <w:name w:val="WW-Default Paragraph Font1"/>
    <w:rsid w:val="007C472D"/>
  </w:style>
  <w:style w:type="character" w:customStyle="1" w:styleId="BodyTextChar1">
    <w:name w:val="Body Text Char1"/>
    <w:rsid w:val="007C472D"/>
    <w:rPr>
      <w:rFonts w:ascii="Arial" w:hAnsi="Arial" w:cs="Arial"/>
      <w:lang w:val="en-US" w:eastAsia="ar-SA" w:bidi="ar-SA"/>
    </w:rPr>
  </w:style>
  <w:style w:type="character" w:customStyle="1" w:styleId="FootnoteCharacters">
    <w:name w:val="Footnote Characters"/>
    <w:rsid w:val="007C472D"/>
    <w:rPr>
      <w:rFonts w:ascii="Book Antiqua" w:hAnsi="Book Antiqua" w:cs="Book Antiqua"/>
      <w:strike w:val="0"/>
      <w:dstrike w:val="0"/>
      <w:color w:val="000000"/>
      <w:sz w:val="18"/>
      <w:vertAlign w:val="superscript"/>
    </w:rPr>
  </w:style>
  <w:style w:type="character" w:customStyle="1" w:styleId="BodyTextIndentChar">
    <w:name w:val="Body Text Indent Char"/>
    <w:rsid w:val="007C472D"/>
    <w:rPr>
      <w:rFonts w:ascii="Arial" w:hAnsi="Arial" w:cs="Arial"/>
    </w:rPr>
  </w:style>
  <w:style w:type="character" w:styleId="Hyperlink">
    <w:name w:val="Hyperlink"/>
    <w:rsid w:val="007C472D"/>
    <w:rPr>
      <w:color w:val="0000FF"/>
      <w:u w:val="single"/>
    </w:rPr>
  </w:style>
  <w:style w:type="character" w:styleId="PageNumber">
    <w:name w:val="page number"/>
    <w:rsid w:val="007C472D"/>
  </w:style>
  <w:style w:type="character" w:styleId="Emphasis">
    <w:name w:val="Emphasis"/>
    <w:qFormat/>
    <w:rsid w:val="007C472D"/>
    <w:rPr>
      <w:i/>
      <w:iCs/>
    </w:rPr>
  </w:style>
  <w:style w:type="character" w:customStyle="1" w:styleId="BodyBulletCharCharChar">
    <w:name w:val="Body Bullet Char Char Char"/>
    <w:rsid w:val="007C472D"/>
    <w:rPr>
      <w:rFonts w:ascii="Arial" w:hAnsi="Arial" w:cs="Arial"/>
      <w:kern w:val="1"/>
      <w:lang w:val="en-US" w:eastAsia="ar-SA" w:bidi="ar-SA"/>
    </w:rPr>
  </w:style>
  <w:style w:type="character" w:customStyle="1" w:styleId="BodyBulletInformativeCharChar">
    <w:name w:val="Body Bullet Informative Char Char"/>
    <w:rsid w:val="007C472D"/>
    <w:rPr>
      <w:rFonts w:ascii="Arial" w:hAnsi="Arial" w:cs="Arial"/>
      <w:kern w:val="1"/>
      <w:lang w:val="en-GB" w:eastAsia="ar-SA" w:bidi="ar-SA"/>
    </w:rPr>
  </w:style>
  <w:style w:type="character" w:customStyle="1" w:styleId="HeaderChar">
    <w:name w:val="Header Char"/>
    <w:rsid w:val="007C472D"/>
    <w:rPr>
      <w:rFonts w:ascii="Arial" w:hAnsi="Arial" w:cs="Arial"/>
      <w:lang w:val="en-US" w:eastAsia="ar-SA" w:bidi="ar-SA"/>
    </w:rPr>
  </w:style>
  <w:style w:type="character" w:styleId="FollowedHyperlink">
    <w:name w:val="FollowedHyperlink"/>
    <w:rsid w:val="007C472D"/>
    <w:rPr>
      <w:color w:val="800080"/>
      <w:u w:val="single"/>
    </w:rPr>
  </w:style>
  <w:style w:type="character" w:styleId="CommentReference">
    <w:name w:val="annotation reference"/>
    <w:rsid w:val="007C472D"/>
    <w:rPr>
      <w:sz w:val="16"/>
      <w:szCs w:val="16"/>
    </w:rPr>
  </w:style>
  <w:style w:type="character" w:customStyle="1" w:styleId="CommentTextChar">
    <w:name w:val="Comment Text Char"/>
    <w:rsid w:val="007C472D"/>
    <w:rPr>
      <w:rFonts w:ascii="Arial" w:hAnsi="Arial" w:cs="Arial"/>
      <w:lang w:val="en-US" w:eastAsia="ar-SA" w:bidi="ar-SA"/>
    </w:rPr>
  </w:style>
  <w:style w:type="character" w:styleId="HTMLCode">
    <w:name w:val="HTML Code"/>
    <w:rsid w:val="007C472D"/>
    <w:rPr>
      <w:rFonts w:ascii="Courier New" w:hAnsi="Courier New" w:cs="Courier New"/>
      <w:sz w:val="20"/>
      <w:szCs w:val="20"/>
    </w:rPr>
  </w:style>
  <w:style w:type="character" w:customStyle="1" w:styleId="BodyBulletCharCharChar1">
    <w:name w:val="Body Bullet Char Char Char1"/>
    <w:rsid w:val="007C472D"/>
    <w:rPr>
      <w:rFonts w:ascii="Arial" w:hAnsi="Arial" w:cs="Arial"/>
      <w:kern w:val="1"/>
      <w:lang w:val="en-US" w:eastAsia="ar-SA" w:bidi="ar-SA"/>
    </w:rPr>
  </w:style>
  <w:style w:type="character" w:customStyle="1" w:styleId="BodyTextChar">
    <w:name w:val="Body Text Char"/>
    <w:rsid w:val="007C472D"/>
    <w:rPr>
      <w:rFonts w:ascii="Arial" w:hAnsi="Arial" w:cs="Arial"/>
      <w:lang w:val="en-US" w:eastAsia="ar-SA" w:bidi="ar-SA"/>
    </w:rPr>
  </w:style>
  <w:style w:type="character" w:customStyle="1" w:styleId="CodeChar">
    <w:name w:val="Code Char"/>
    <w:rsid w:val="007C472D"/>
    <w:rPr>
      <w:rFonts w:ascii="Courier New" w:hAnsi="Courier New" w:cs="Courier New"/>
      <w:lang w:val="en-US" w:eastAsia="ar-SA" w:bidi="ar-SA"/>
    </w:rPr>
  </w:style>
  <w:style w:type="character" w:styleId="HTMLKeyboard">
    <w:name w:val="HTML Keyboard"/>
    <w:rsid w:val="007C472D"/>
    <w:rPr>
      <w:rFonts w:ascii="Courier New" w:hAnsi="Courier New" w:cs="Courier New"/>
      <w:sz w:val="20"/>
      <w:szCs w:val="20"/>
    </w:rPr>
  </w:style>
  <w:style w:type="character" w:customStyle="1" w:styleId="TextbodyChar">
    <w:name w:val="Text body Char"/>
    <w:rsid w:val="007C472D"/>
    <w:rPr>
      <w:rFonts w:ascii="Bookman Old Style" w:eastAsia="Arial Unicode MS" w:hAnsi="Bookman Old Style" w:cs="Bookman Old Style"/>
      <w:lang w:val="de-DE" w:eastAsia="ar-SA" w:bidi="ar-SA"/>
    </w:rPr>
  </w:style>
  <w:style w:type="character" w:customStyle="1" w:styleId="StandardChar">
    <w:name w:val="Standard Char"/>
    <w:rsid w:val="007C472D"/>
    <w:rPr>
      <w:rFonts w:ascii="Bookman Old Style" w:eastAsia="Arial Unicode MS" w:hAnsi="Bookman Old Style" w:cs="Bookman Old Style"/>
      <w:lang w:val="en-US" w:eastAsia="ar-SA" w:bidi="ar-SA"/>
    </w:rPr>
  </w:style>
  <w:style w:type="character" w:customStyle="1" w:styleId="CharChar1">
    <w:name w:val="Char Char1"/>
    <w:rsid w:val="007C472D"/>
    <w:rPr>
      <w:rFonts w:ascii="Arial" w:hAnsi="Arial" w:cs="Arial"/>
      <w:lang w:val="en-US" w:eastAsia="ar-SA" w:bidi="ar-SA"/>
    </w:rPr>
  </w:style>
  <w:style w:type="character" w:customStyle="1" w:styleId="ListBulletChar">
    <w:name w:val="List Bullet Char"/>
    <w:rsid w:val="007C472D"/>
    <w:rPr>
      <w:rFonts w:ascii="Arial" w:hAnsi="Arial" w:cs="Arial"/>
      <w:lang w:val="en-US" w:eastAsia="ar-SA" w:bidi="ar-SA"/>
    </w:rPr>
  </w:style>
  <w:style w:type="character" w:styleId="Strong">
    <w:name w:val="Strong"/>
    <w:qFormat/>
    <w:rsid w:val="007C472D"/>
    <w:rPr>
      <w:b/>
      <w:bCs/>
    </w:rPr>
  </w:style>
  <w:style w:type="character" w:customStyle="1" w:styleId="DocumentMapChar">
    <w:name w:val="Document Map Char"/>
    <w:rsid w:val="007C472D"/>
    <w:rPr>
      <w:rFonts w:ascii="Tahoma" w:hAnsi="Tahoma" w:cs="Tahoma"/>
      <w:sz w:val="16"/>
      <w:szCs w:val="16"/>
    </w:rPr>
  </w:style>
  <w:style w:type="character" w:customStyle="1" w:styleId="NumberingSymbols">
    <w:name w:val="Numbering Symbols"/>
    <w:rsid w:val="007C472D"/>
  </w:style>
  <w:style w:type="character" w:customStyle="1" w:styleId="Bullets">
    <w:name w:val="Bullets"/>
    <w:rsid w:val="007C472D"/>
    <w:rPr>
      <w:rFonts w:ascii="OpenSymbol" w:eastAsia="OpenSymbol" w:hAnsi="OpenSymbol" w:cs="OpenSymbol"/>
    </w:rPr>
  </w:style>
  <w:style w:type="paragraph" w:customStyle="1" w:styleId="Heading">
    <w:name w:val="Heading"/>
    <w:basedOn w:val="Normal"/>
    <w:next w:val="BodyText"/>
    <w:rsid w:val="007C472D"/>
    <w:pPr>
      <w:keepNext/>
      <w:widowControl w:val="0"/>
      <w:suppressAutoHyphens/>
      <w:spacing w:before="240" w:after="120" w:line="240" w:lineRule="auto"/>
      <w:jc w:val="both"/>
    </w:pPr>
    <w:rPr>
      <w:rFonts w:ascii="Arial" w:eastAsia="MS Mincho" w:hAnsi="Arial" w:cs="Tahoma"/>
      <w:sz w:val="28"/>
      <w:szCs w:val="28"/>
      <w:lang w:eastAsia="ar-SA"/>
    </w:rPr>
  </w:style>
  <w:style w:type="paragraph" w:styleId="BodyText">
    <w:name w:val="Body Text"/>
    <w:basedOn w:val="Normal"/>
    <w:link w:val="BodyTextChar2"/>
    <w:rsid w:val="007C472D"/>
    <w:pPr>
      <w:widowControl w:val="0"/>
      <w:suppressAutoHyphens/>
      <w:spacing w:after="120" w:line="240" w:lineRule="auto"/>
      <w:jc w:val="both"/>
    </w:pPr>
    <w:rPr>
      <w:rFonts w:ascii="Arial" w:eastAsia="Times New Roman" w:hAnsi="Arial" w:cs="Arial"/>
      <w:sz w:val="20"/>
      <w:szCs w:val="20"/>
      <w:lang w:eastAsia="ar-SA"/>
    </w:rPr>
  </w:style>
  <w:style w:type="character" w:customStyle="1" w:styleId="BodyTextChar2">
    <w:name w:val="Body Text Char2"/>
    <w:link w:val="BodyText"/>
    <w:rsid w:val="007C472D"/>
    <w:rPr>
      <w:rFonts w:ascii="Arial" w:eastAsia="Times New Roman" w:hAnsi="Arial" w:cs="Arial"/>
      <w:sz w:val="20"/>
      <w:szCs w:val="20"/>
      <w:lang w:eastAsia="ar-SA"/>
    </w:rPr>
  </w:style>
  <w:style w:type="paragraph" w:styleId="List">
    <w:name w:val="List"/>
    <w:basedOn w:val="BodyText"/>
    <w:rsid w:val="007C472D"/>
    <w:rPr>
      <w:rFonts w:cs="Tahoma"/>
    </w:rPr>
  </w:style>
  <w:style w:type="paragraph" w:styleId="Caption">
    <w:name w:val="caption"/>
    <w:basedOn w:val="Normal"/>
    <w:next w:val="Normal"/>
    <w:qFormat/>
    <w:rsid w:val="007C472D"/>
    <w:pPr>
      <w:widowControl w:val="0"/>
      <w:suppressAutoHyphens/>
      <w:spacing w:before="120" w:after="120" w:line="240" w:lineRule="auto"/>
      <w:jc w:val="center"/>
    </w:pPr>
    <w:rPr>
      <w:rFonts w:ascii="Arial" w:eastAsia="Times New Roman" w:hAnsi="Arial" w:cs="Arial"/>
      <w:b/>
      <w:bCs/>
      <w:sz w:val="20"/>
      <w:szCs w:val="20"/>
      <w:lang w:eastAsia="ar-SA"/>
    </w:rPr>
  </w:style>
  <w:style w:type="paragraph" w:customStyle="1" w:styleId="Index">
    <w:name w:val="Index"/>
    <w:basedOn w:val="Normal"/>
    <w:rsid w:val="007C472D"/>
    <w:pPr>
      <w:widowControl w:val="0"/>
      <w:suppressLineNumbers/>
      <w:suppressAutoHyphens/>
      <w:spacing w:after="0" w:line="240" w:lineRule="auto"/>
      <w:jc w:val="both"/>
    </w:pPr>
    <w:rPr>
      <w:rFonts w:ascii="Arial" w:eastAsia="Times New Roman" w:hAnsi="Arial" w:cs="Tahoma"/>
      <w:sz w:val="20"/>
      <w:szCs w:val="20"/>
      <w:lang w:eastAsia="ar-SA"/>
    </w:rPr>
  </w:style>
  <w:style w:type="paragraph" w:customStyle="1" w:styleId="abstracttext">
    <w:name w:val="abstract text"/>
    <w:basedOn w:val="Normal"/>
    <w:rsid w:val="007C472D"/>
    <w:pPr>
      <w:widowControl w:val="0"/>
      <w:suppressAutoHyphens/>
      <w:spacing w:after="0" w:line="240" w:lineRule="auto"/>
      <w:ind w:left="720" w:right="720"/>
      <w:jc w:val="both"/>
    </w:pPr>
    <w:rPr>
      <w:rFonts w:ascii="Garamond" w:eastAsia="Times New Roman" w:hAnsi="Garamond" w:cs="Arial"/>
      <w:sz w:val="20"/>
      <w:szCs w:val="20"/>
      <w:lang w:eastAsia="ar-SA"/>
    </w:rPr>
  </w:style>
  <w:style w:type="paragraph" w:customStyle="1" w:styleId="Keywords">
    <w:name w:val="Keywords"/>
    <w:basedOn w:val="Normal"/>
    <w:rsid w:val="007C472D"/>
    <w:pPr>
      <w:keepNext/>
      <w:widowControl w:val="0"/>
      <w:suppressAutoHyphens/>
      <w:spacing w:before="240" w:after="240" w:line="240" w:lineRule="atLeast"/>
      <w:ind w:firstLine="360"/>
      <w:jc w:val="both"/>
    </w:pPr>
    <w:rPr>
      <w:rFonts w:ascii="Garamond" w:eastAsia="Times New Roman" w:hAnsi="Garamond" w:cs="Garamond"/>
      <w:szCs w:val="20"/>
      <w:lang w:eastAsia="ar-SA"/>
    </w:rPr>
  </w:style>
  <w:style w:type="paragraph" w:styleId="FootnoteText">
    <w:name w:val="footnote text"/>
    <w:basedOn w:val="Normal"/>
    <w:link w:val="FootnoteTextChar"/>
    <w:rsid w:val="007C472D"/>
    <w:pPr>
      <w:widowControl w:val="0"/>
      <w:suppressAutoHyphens/>
      <w:spacing w:after="0" w:line="240" w:lineRule="auto"/>
      <w:ind w:firstLine="216"/>
      <w:jc w:val="both"/>
    </w:pPr>
    <w:rPr>
      <w:rFonts w:ascii="Arial" w:eastAsia="Times New Roman" w:hAnsi="Arial" w:cs="Arial"/>
      <w:sz w:val="20"/>
      <w:szCs w:val="20"/>
      <w:lang w:eastAsia="ar-SA"/>
    </w:rPr>
  </w:style>
  <w:style w:type="character" w:customStyle="1" w:styleId="FootnoteTextChar">
    <w:name w:val="Footnote Text Char"/>
    <w:link w:val="FootnoteText"/>
    <w:rsid w:val="007C472D"/>
    <w:rPr>
      <w:rFonts w:ascii="Arial" w:eastAsia="Times New Roman" w:hAnsi="Arial" w:cs="Arial"/>
      <w:sz w:val="20"/>
      <w:szCs w:val="20"/>
      <w:lang w:eastAsia="ar-SA"/>
    </w:rPr>
  </w:style>
  <w:style w:type="paragraph" w:styleId="Footer">
    <w:name w:val="footer"/>
    <w:basedOn w:val="Normal"/>
    <w:link w:val="FooterChar"/>
    <w:rsid w:val="007C472D"/>
    <w:pPr>
      <w:widowControl w:val="0"/>
      <w:suppressAutoHyphens/>
      <w:spacing w:after="0" w:line="240" w:lineRule="auto"/>
      <w:jc w:val="both"/>
    </w:pPr>
    <w:rPr>
      <w:rFonts w:ascii="Arial" w:eastAsia="Times New Roman" w:hAnsi="Arial" w:cs="Arial"/>
      <w:sz w:val="20"/>
      <w:szCs w:val="20"/>
      <w:lang w:eastAsia="ar-SA"/>
    </w:rPr>
  </w:style>
  <w:style w:type="character" w:customStyle="1" w:styleId="FooterChar">
    <w:name w:val="Footer Char"/>
    <w:link w:val="Footer"/>
    <w:rsid w:val="007C472D"/>
    <w:rPr>
      <w:rFonts w:ascii="Arial" w:eastAsia="Times New Roman" w:hAnsi="Arial" w:cs="Arial"/>
      <w:sz w:val="20"/>
      <w:szCs w:val="20"/>
      <w:lang w:eastAsia="ar-SA"/>
    </w:rPr>
  </w:style>
  <w:style w:type="paragraph" w:customStyle="1" w:styleId="WW-Footnote">
    <w:name w:val="WW-Footnote"/>
    <w:basedOn w:val="Footer"/>
    <w:rsid w:val="007C472D"/>
    <w:rPr>
      <w:rFonts w:ascii="Book Antiqua" w:hAnsi="Book Antiqua" w:cs="Book Antiqua"/>
      <w:sz w:val="22"/>
    </w:rPr>
  </w:style>
  <w:style w:type="paragraph" w:customStyle="1" w:styleId="FootnoteText2">
    <w:name w:val="Footnote Text2"/>
    <w:basedOn w:val="FootnoteText"/>
    <w:rsid w:val="007C472D"/>
  </w:style>
  <w:style w:type="paragraph" w:styleId="BodyTextIndent">
    <w:name w:val="Body Text Indent"/>
    <w:basedOn w:val="Normal"/>
    <w:link w:val="BodyTextIndentChar1"/>
    <w:rsid w:val="007C472D"/>
    <w:pPr>
      <w:widowControl w:val="0"/>
      <w:suppressAutoHyphens/>
      <w:spacing w:after="120" w:line="240" w:lineRule="auto"/>
      <w:ind w:left="360"/>
      <w:jc w:val="both"/>
    </w:pPr>
    <w:rPr>
      <w:rFonts w:ascii="Arial" w:eastAsia="Times New Roman" w:hAnsi="Arial" w:cs="Arial"/>
      <w:sz w:val="20"/>
      <w:szCs w:val="20"/>
      <w:lang w:eastAsia="ar-SA"/>
    </w:rPr>
  </w:style>
  <w:style w:type="character" w:customStyle="1" w:styleId="BodyTextIndentChar1">
    <w:name w:val="Body Text Indent Char1"/>
    <w:link w:val="BodyTextIndent"/>
    <w:rsid w:val="007C472D"/>
    <w:rPr>
      <w:rFonts w:ascii="Arial" w:eastAsia="Times New Roman" w:hAnsi="Arial" w:cs="Arial"/>
      <w:sz w:val="20"/>
      <w:szCs w:val="20"/>
      <w:lang w:eastAsia="ar-SA"/>
    </w:rPr>
  </w:style>
  <w:style w:type="paragraph" w:customStyle="1" w:styleId="StyleBodyTextIndentNotBold">
    <w:name w:val="Style Body Text Indent + Not Bold"/>
    <w:basedOn w:val="BodyTextIndent"/>
    <w:rsid w:val="007C472D"/>
    <w:pPr>
      <w:spacing w:after="0"/>
      <w:ind w:hanging="360"/>
    </w:pPr>
    <w:rPr>
      <w:spacing w:val="6"/>
    </w:rPr>
  </w:style>
  <w:style w:type="paragraph" w:customStyle="1" w:styleId="BodyText2">
    <w:name w:val="Body Text2"/>
    <w:basedOn w:val="BodyTextIndent"/>
    <w:rsid w:val="007C472D"/>
    <w:pPr>
      <w:spacing w:after="0"/>
      <w:ind w:hanging="360"/>
    </w:pPr>
    <w:rPr>
      <w:spacing w:val="6"/>
    </w:rPr>
  </w:style>
  <w:style w:type="paragraph" w:customStyle="1" w:styleId="Style1">
    <w:name w:val="Style1"/>
    <w:basedOn w:val="FootnoteText"/>
    <w:rsid w:val="007C472D"/>
  </w:style>
  <w:style w:type="paragraph" w:customStyle="1" w:styleId="FootnoteTextdup">
    <w:name w:val="Footnote Text dup"/>
    <w:basedOn w:val="FootnoteText"/>
    <w:rsid w:val="007C472D"/>
  </w:style>
  <w:style w:type="paragraph" w:styleId="Header">
    <w:name w:val="header"/>
    <w:basedOn w:val="Normal"/>
    <w:link w:val="HeaderChar1"/>
    <w:rsid w:val="007C472D"/>
    <w:pPr>
      <w:widowControl w:val="0"/>
      <w:suppressAutoHyphens/>
      <w:spacing w:after="0" w:line="240" w:lineRule="auto"/>
      <w:jc w:val="both"/>
    </w:pPr>
    <w:rPr>
      <w:rFonts w:ascii="Arial" w:eastAsia="Times New Roman" w:hAnsi="Arial" w:cs="Arial"/>
      <w:sz w:val="20"/>
      <w:szCs w:val="20"/>
      <w:lang w:eastAsia="ar-SA"/>
    </w:rPr>
  </w:style>
  <w:style w:type="character" w:customStyle="1" w:styleId="HeaderChar1">
    <w:name w:val="Header Char1"/>
    <w:link w:val="Header"/>
    <w:rsid w:val="007C472D"/>
    <w:rPr>
      <w:rFonts w:ascii="Arial" w:eastAsia="Times New Roman" w:hAnsi="Arial" w:cs="Arial"/>
      <w:sz w:val="20"/>
      <w:szCs w:val="20"/>
      <w:lang w:eastAsia="ar-SA"/>
    </w:rPr>
  </w:style>
  <w:style w:type="paragraph" w:customStyle="1" w:styleId="BodyBulletCharChar">
    <w:name w:val="Body Bullet Char Char"/>
    <w:basedOn w:val="Normal"/>
    <w:rsid w:val="007C472D"/>
    <w:pPr>
      <w:widowControl w:val="0"/>
      <w:suppressAutoHyphens/>
      <w:overflowPunct w:val="0"/>
      <w:autoSpaceDE w:val="0"/>
      <w:spacing w:after="0" w:line="240" w:lineRule="auto"/>
      <w:jc w:val="both"/>
      <w:textAlignment w:val="baseline"/>
    </w:pPr>
    <w:rPr>
      <w:rFonts w:ascii="Arial" w:eastAsia="Times New Roman" w:hAnsi="Arial" w:cs="Arial"/>
      <w:kern w:val="1"/>
      <w:sz w:val="20"/>
      <w:szCs w:val="20"/>
      <w:lang w:eastAsia="ar-SA"/>
    </w:rPr>
  </w:style>
  <w:style w:type="paragraph" w:customStyle="1" w:styleId="BodyTextInformative">
    <w:name w:val="Body Text Informative"/>
    <w:basedOn w:val="BodyText"/>
    <w:rsid w:val="007C472D"/>
    <w:pPr>
      <w:shd w:val="clear" w:color="auto" w:fill="CCCCCC"/>
      <w:overflowPunct w:val="0"/>
      <w:autoSpaceDE w:val="0"/>
      <w:textAlignment w:val="baseline"/>
    </w:pPr>
    <w:rPr>
      <w:kern w:val="1"/>
    </w:rPr>
  </w:style>
  <w:style w:type="paragraph" w:customStyle="1" w:styleId="BodyBulletInformativeChar">
    <w:name w:val="Body Bullet Informative Char"/>
    <w:basedOn w:val="BodyBulletCharChar"/>
    <w:rsid w:val="007C472D"/>
    <w:pPr>
      <w:shd w:val="clear" w:color="auto" w:fill="CCCCCC"/>
    </w:pPr>
    <w:rPr>
      <w:lang w:val="en-GB"/>
    </w:rPr>
  </w:style>
  <w:style w:type="paragraph" w:customStyle="1" w:styleId="CoverNormal">
    <w:name w:val="Cover Normal"/>
    <w:basedOn w:val="Normal"/>
    <w:rsid w:val="007C472D"/>
    <w:pPr>
      <w:widowControl w:val="0"/>
      <w:suppressAutoHyphens/>
      <w:spacing w:after="0" w:line="240" w:lineRule="auto"/>
      <w:ind w:left="1440"/>
    </w:pPr>
    <w:rPr>
      <w:rFonts w:ascii="Arial" w:eastAsia="Times New Roman" w:hAnsi="Arial" w:cs="Arial"/>
      <w:kern w:val="1"/>
      <w:sz w:val="24"/>
      <w:szCs w:val="20"/>
      <w:lang w:eastAsia="ar-SA"/>
    </w:rPr>
  </w:style>
  <w:style w:type="paragraph" w:customStyle="1" w:styleId="CoverVersion">
    <w:name w:val="Cover Version"/>
    <w:basedOn w:val="CoverNormal"/>
    <w:next w:val="CoverNormal"/>
    <w:rsid w:val="007C472D"/>
    <w:rPr>
      <w:b/>
    </w:rPr>
  </w:style>
  <w:style w:type="paragraph" w:customStyle="1" w:styleId="CoverTitle">
    <w:name w:val="Cover Title"/>
    <w:basedOn w:val="CoverNormal"/>
    <w:next w:val="CoverNormal"/>
    <w:rsid w:val="007C472D"/>
    <w:rPr>
      <w:b/>
      <w:sz w:val="44"/>
    </w:rPr>
  </w:style>
  <w:style w:type="paragraph" w:customStyle="1" w:styleId="CoverDate">
    <w:name w:val="Cover Date"/>
    <w:basedOn w:val="CoverNormal"/>
    <w:next w:val="CoverNormal"/>
    <w:rsid w:val="007C472D"/>
    <w:rPr>
      <w:b/>
    </w:rPr>
  </w:style>
  <w:style w:type="paragraph" w:customStyle="1" w:styleId="TBD">
    <w:name w:val="TBD"/>
    <w:basedOn w:val="Normal"/>
    <w:next w:val="Normal"/>
    <w:rsid w:val="007C472D"/>
    <w:pPr>
      <w:widowControl w:val="0"/>
      <w:shd w:val="clear" w:color="auto" w:fill="FFFF00"/>
      <w:suppressAutoHyphens/>
      <w:spacing w:before="160" w:after="40" w:line="240" w:lineRule="auto"/>
    </w:pPr>
    <w:rPr>
      <w:rFonts w:ascii="Comic Sans MS" w:eastAsia="Times New Roman" w:hAnsi="Comic Sans MS" w:cs="Comic Sans MS"/>
      <w:sz w:val="18"/>
      <w:szCs w:val="20"/>
      <w:lang w:eastAsia="ar-SA"/>
    </w:rPr>
  </w:style>
  <w:style w:type="paragraph" w:customStyle="1" w:styleId="CoverSpecVersion">
    <w:name w:val="CoverSpecVersion"/>
    <w:basedOn w:val="CoverNormal"/>
    <w:rsid w:val="007C472D"/>
    <w:rPr>
      <w:b/>
    </w:rPr>
  </w:style>
  <w:style w:type="paragraph" w:customStyle="1" w:styleId="CoverStatus">
    <w:name w:val="CoverStatus"/>
    <w:basedOn w:val="CoverVersion"/>
    <w:rsid w:val="007C472D"/>
  </w:style>
  <w:style w:type="paragraph" w:customStyle="1" w:styleId="CoverConfid">
    <w:name w:val="CoverConfid"/>
    <w:basedOn w:val="CoverNormal"/>
    <w:rsid w:val="007C472D"/>
    <w:rPr>
      <w:rFonts w:ascii="Arial Rounded MT Bold" w:hAnsi="Arial Rounded MT Bold" w:cs="Arial Rounded MT Bold"/>
      <w:b/>
      <w:spacing w:val="30"/>
      <w:sz w:val="44"/>
    </w:rPr>
  </w:style>
  <w:style w:type="paragraph" w:customStyle="1" w:styleId="TableCell">
    <w:name w:val="Table Cell"/>
    <w:basedOn w:val="Normal"/>
    <w:rsid w:val="007C472D"/>
    <w:pPr>
      <w:widowControl w:val="0"/>
      <w:suppressAutoHyphens/>
      <w:spacing w:before="40" w:after="20" w:line="240" w:lineRule="auto"/>
    </w:pPr>
    <w:rPr>
      <w:rFonts w:ascii="Times New Roman" w:eastAsia="Times New Roman" w:hAnsi="Times New Roman"/>
      <w:szCs w:val="20"/>
      <w:lang w:eastAsia="ar-SA"/>
    </w:rPr>
  </w:style>
  <w:style w:type="paragraph" w:customStyle="1" w:styleId="CoverSubTitle">
    <w:name w:val="CoverSubTitle"/>
    <w:basedOn w:val="CoverTitle"/>
    <w:rsid w:val="007C472D"/>
  </w:style>
  <w:style w:type="paragraph" w:styleId="CommentText">
    <w:name w:val="annotation text"/>
    <w:basedOn w:val="Normal"/>
    <w:link w:val="CommentTextChar1"/>
    <w:rsid w:val="007C472D"/>
    <w:pPr>
      <w:widowControl w:val="0"/>
      <w:suppressAutoHyphens/>
      <w:spacing w:after="0" w:line="240" w:lineRule="auto"/>
      <w:jc w:val="both"/>
    </w:pPr>
    <w:rPr>
      <w:rFonts w:ascii="Arial" w:eastAsia="Times New Roman" w:hAnsi="Arial" w:cs="Arial"/>
      <w:sz w:val="20"/>
      <w:szCs w:val="20"/>
      <w:lang w:eastAsia="ar-SA"/>
    </w:rPr>
  </w:style>
  <w:style w:type="character" w:customStyle="1" w:styleId="CommentTextChar1">
    <w:name w:val="Comment Text Char1"/>
    <w:link w:val="CommentText"/>
    <w:rsid w:val="007C472D"/>
    <w:rPr>
      <w:rFonts w:ascii="Arial" w:eastAsia="Times New Roman" w:hAnsi="Arial" w:cs="Arial"/>
      <w:sz w:val="20"/>
      <w:szCs w:val="20"/>
      <w:lang w:eastAsia="ar-SA"/>
    </w:rPr>
  </w:style>
  <w:style w:type="paragraph" w:styleId="CommentSubject">
    <w:name w:val="annotation subject"/>
    <w:basedOn w:val="CommentText"/>
    <w:next w:val="CommentText"/>
    <w:link w:val="CommentSubjectChar"/>
    <w:rsid w:val="007C472D"/>
    <w:rPr>
      <w:b/>
      <w:bCs/>
    </w:rPr>
  </w:style>
  <w:style w:type="character" w:customStyle="1" w:styleId="CommentSubjectChar">
    <w:name w:val="Comment Subject Char"/>
    <w:link w:val="CommentSubject"/>
    <w:rsid w:val="007C472D"/>
    <w:rPr>
      <w:rFonts w:ascii="Arial" w:eastAsia="Times New Roman" w:hAnsi="Arial" w:cs="Arial"/>
      <w:b/>
      <w:bCs/>
      <w:sz w:val="20"/>
      <w:szCs w:val="20"/>
      <w:lang w:eastAsia="ar-SA"/>
    </w:rPr>
  </w:style>
  <w:style w:type="paragraph" w:styleId="BalloonText">
    <w:name w:val="Balloon Text"/>
    <w:basedOn w:val="Normal"/>
    <w:link w:val="BalloonTextChar"/>
    <w:rsid w:val="007C472D"/>
    <w:pPr>
      <w:widowControl w:val="0"/>
      <w:suppressAutoHyphens/>
      <w:spacing w:after="0" w:line="240" w:lineRule="auto"/>
      <w:jc w:val="both"/>
    </w:pPr>
    <w:rPr>
      <w:rFonts w:ascii="Tahoma" w:eastAsia="Times New Roman" w:hAnsi="Tahoma" w:cs="Tahoma"/>
      <w:sz w:val="16"/>
      <w:szCs w:val="16"/>
      <w:lang w:eastAsia="ar-SA"/>
    </w:rPr>
  </w:style>
  <w:style w:type="character" w:customStyle="1" w:styleId="BalloonTextChar">
    <w:name w:val="Balloon Text Char"/>
    <w:link w:val="BalloonText"/>
    <w:rsid w:val="007C472D"/>
    <w:rPr>
      <w:rFonts w:ascii="Tahoma" w:eastAsia="Times New Roman" w:hAnsi="Tahoma" w:cs="Tahoma"/>
      <w:sz w:val="16"/>
      <w:szCs w:val="16"/>
      <w:lang w:eastAsia="ar-SA"/>
    </w:rPr>
  </w:style>
  <w:style w:type="paragraph" w:styleId="TOC1">
    <w:name w:val="toc 1"/>
    <w:basedOn w:val="Normal"/>
    <w:next w:val="Normal"/>
    <w:uiPriority w:val="39"/>
    <w:rsid w:val="007C472D"/>
    <w:pPr>
      <w:widowControl w:val="0"/>
      <w:suppressAutoHyphens/>
      <w:spacing w:after="0" w:line="240" w:lineRule="auto"/>
    </w:pPr>
    <w:rPr>
      <w:rFonts w:ascii="Arial" w:eastAsia="Times New Roman" w:hAnsi="Arial" w:cs="Arial"/>
      <w:b/>
      <w:sz w:val="24"/>
      <w:szCs w:val="20"/>
      <w:lang w:eastAsia="ar-SA"/>
    </w:rPr>
  </w:style>
  <w:style w:type="paragraph" w:styleId="TOC2">
    <w:name w:val="toc 2"/>
    <w:basedOn w:val="Normal"/>
    <w:next w:val="Normal"/>
    <w:uiPriority w:val="39"/>
    <w:rsid w:val="007C472D"/>
    <w:pPr>
      <w:widowControl w:val="0"/>
      <w:suppressAutoHyphens/>
      <w:spacing w:after="0" w:line="240" w:lineRule="auto"/>
      <w:ind w:left="200"/>
      <w:jc w:val="both"/>
    </w:pPr>
    <w:rPr>
      <w:rFonts w:ascii="Arial" w:eastAsia="Times New Roman" w:hAnsi="Arial" w:cs="Arial"/>
      <w:sz w:val="20"/>
      <w:szCs w:val="20"/>
      <w:lang w:eastAsia="ar-SA"/>
    </w:rPr>
  </w:style>
  <w:style w:type="paragraph" w:styleId="TOC3">
    <w:name w:val="toc 3"/>
    <w:basedOn w:val="Normal"/>
    <w:next w:val="Normal"/>
    <w:uiPriority w:val="39"/>
    <w:rsid w:val="007C472D"/>
    <w:pPr>
      <w:widowControl w:val="0"/>
      <w:suppressAutoHyphens/>
      <w:spacing w:after="0" w:line="240" w:lineRule="auto"/>
      <w:ind w:left="400"/>
      <w:jc w:val="both"/>
    </w:pPr>
    <w:rPr>
      <w:rFonts w:ascii="Arial" w:eastAsia="Times New Roman" w:hAnsi="Arial" w:cs="Arial"/>
      <w:sz w:val="20"/>
      <w:szCs w:val="20"/>
      <w:lang w:eastAsia="ar-SA"/>
    </w:rPr>
  </w:style>
  <w:style w:type="paragraph" w:styleId="HTMLPreformatted">
    <w:name w:val="HTML Preformatted"/>
    <w:basedOn w:val="Normal"/>
    <w:link w:val="HTMLPreformattedChar"/>
    <w:rsid w:val="007C472D"/>
    <w:pPr>
      <w:widowControl w:val="0"/>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link w:val="HTMLPreformatted"/>
    <w:rsid w:val="007C472D"/>
    <w:rPr>
      <w:rFonts w:ascii="Courier New" w:eastAsia="Times New Roman" w:hAnsi="Courier New" w:cs="Courier New"/>
      <w:sz w:val="20"/>
      <w:szCs w:val="20"/>
      <w:lang w:eastAsia="ar-SA"/>
    </w:rPr>
  </w:style>
  <w:style w:type="paragraph" w:customStyle="1" w:styleId="Code">
    <w:name w:val="Code"/>
    <w:basedOn w:val="BodyText"/>
    <w:rsid w:val="007C472D"/>
    <w:rPr>
      <w:rFonts w:ascii="Courier New" w:hAnsi="Courier New" w:cs="Courier New"/>
    </w:rPr>
  </w:style>
  <w:style w:type="paragraph" w:customStyle="1" w:styleId="UseCaseStep">
    <w:name w:val="Use Case Step"/>
    <w:basedOn w:val="BodyText"/>
    <w:rsid w:val="007C472D"/>
  </w:style>
  <w:style w:type="paragraph" w:customStyle="1" w:styleId="UseCaseSubstep">
    <w:name w:val="Use Case Substep"/>
    <w:basedOn w:val="UseCaseStep"/>
    <w:rsid w:val="007C472D"/>
    <w:pPr>
      <w:ind w:left="360"/>
    </w:pPr>
  </w:style>
  <w:style w:type="paragraph" w:styleId="BodyTextIndent3">
    <w:name w:val="Body Text Indent 3"/>
    <w:basedOn w:val="Normal"/>
    <w:link w:val="BodyTextIndent3Char"/>
    <w:rsid w:val="007C472D"/>
    <w:pPr>
      <w:widowControl w:val="0"/>
      <w:suppressAutoHyphens/>
      <w:spacing w:after="120" w:line="240" w:lineRule="auto"/>
      <w:ind w:left="360"/>
      <w:jc w:val="both"/>
    </w:pPr>
    <w:rPr>
      <w:rFonts w:ascii="Arial" w:eastAsia="Times New Roman" w:hAnsi="Arial" w:cs="Arial"/>
      <w:sz w:val="16"/>
      <w:szCs w:val="16"/>
      <w:lang w:eastAsia="ar-SA"/>
    </w:rPr>
  </w:style>
  <w:style w:type="character" w:customStyle="1" w:styleId="BodyTextIndent3Char">
    <w:name w:val="Body Text Indent 3 Char"/>
    <w:link w:val="BodyTextIndent3"/>
    <w:rsid w:val="007C472D"/>
    <w:rPr>
      <w:rFonts w:ascii="Arial" w:eastAsia="Times New Roman" w:hAnsi="Arial" w:cs="Arial"/>
      <w:sz w:val="16"/>
      <w:szCs w:val="16"/>
      <w:lang w:eastAsia="ar-SA"/>
    </w:rPr>
  </w:style>
  <w:style w:type="paragraph" w:customStyle="1" w:styleId="Heading2PageBreak">
    <w:name w:val="Heading 2 Page Break"/>
    <w:basedOn w:val="Heading2"/>
    <w:next w:val="Normal"/>
    <w:rsid w:val="007C472D"/>
    <w:pPr>
      <w:pageBreakBefore/>
      <w:numPr>
        <w:ilvl w:val="0"/>
        <w:numId w:val="3"/>
      </w:numPr>
    </w:pPr>
  </w:style>
  <w:style w:type="paragraph" w:customStyle="1" w:styleId="WW-Textbody">
    <w:name w:val="WW-Text body"/>
    <w:basedOn w:val="Normal"/>
    <w:rsid w:val="007C472D"/>
    <w:pPr>
      <w:widowControl w:val="0"/>
      <w:suppressAutoHyphens/>
      <w:spacing w:after="120" w:line="240" w:lineRule="auto"/>
      <w:jc w:val="both"/>
    </w:pPr>
    <w:rPr>
      <w:rFonts w:ascii="Bookman Old Style" w:eastAsia="Arial Unicode MS" w:hAnsi="Bookman Old Style" w:cs="Bookman Old Style"/>
      <w:sz w:val="20"/>
      <w:szCs w:val="20"/>
      <w:lang w:val="de-DE" w:eastAsia="ar-SA"/>
    </w:rPr>
  </w:style>
  <w:style w:type="paragraph" w:customStyle="1" w:styleId="TableContents">
    <w:name w:val="Table Contents"/>
    <w:basedOn w:val="Normal"/>
    <w:rsid w:val="007C472D"/>
    <w:pPr>
      <w:widowControl w:val="0"/>
      <w:suppressLineNumbers/>
      <w:suppressAutoHyphens/>
      <w:spacing w:after="0" w:line="240" w:lineRule="auto"/>
      <w:jc w:val="both"/>
    </w:pPr>
    <w:rPr>
      <w:rFonts w:ascii="Bookman Old Style" w:eastAsia="Arial Unicode MS" w:hAnsi="Bookman Old Style" w:cs="Bookman Old Style"/>
      <w:sz w:val="20"/>
      <w:szCs w:val="20"/>
      <w:lang w:val="de-DE" w:eastAsia="ar-SA"/>
    </w:rPr>
  </w:style>
  <w:style w:type="paragraph" w:customStyle="1" w:styleId="Informative">
    <w:name w:val="Informative"/>
    <w:basedOn w:val="Normal"/>
    <w:rsid w:val="007C472D"/>
    <w:pPr>
      <w:widowControl w:val="0"/>
      <w:suppressAutoHyphens/>
      <w:spacing w:after="0" w:line="240" w:lineRule="auto"/>
      <w:jc w:val="both"/>
    </w:pPr>
    <w:rPr>
      <w:rFonts w:ascii="Bookman Old Style" w:eastAsia="Arial Unicode MS" w:hAnsi="Bookman Old Style" w:cs="Bookman Old Style"/>
      <w:sz w:val="20"/>
      <w:szCs w:val="20"/>
      <w:lang w:val="de-DE" w:eastAsia="ar-SA"/>
    </w:rPr>
  </w:style>
  <w:style w:type="paragraph" w:customStyle="1" w:styleId="Standard">
    <w:name w:val="Standard"/>
    <w:rsid w:val="007C472D"/>
    <w:pPr>
      <w:widowControl w:val="0"/>
      <w:suppressAutoHyphens/>
      <w:jc w:val="both"/>
    </w:pPr>
    <w:rPr>
      <w:rFonts w:ascii="Bookman Old Style" w:eastAsia="Arial Unicode MS" w:hAnsi="Bookman Old Style" w:cs="Bookman Old Style"/>
      <w:lang w:eastAsia="ar-SA"/>
    </w:rPr>
  </w:style>
  <w:style w:type="paragraph" w:customStyle="1" w:styleId="ColorfulList-Accent11">
    <w:name w:val="Colorful List - Accent 11"/>
    <w:basedOn w:val="Normal"/>
    <w:rsid w:val="007C472D"/>
    <w:pPr>
      <w:widowControl w:val="0"/>
      <w:suppressAutoHyphens/>
      <w:spacing w:after="0" w:line="240" w:lineRule="auto"/>
      <w:ind w:left="720"/>
      <w:jc w:val="both"/>
    </w:pPr>
    <w:rPr>
      <w:rFonts w:ascii="Arial" w:eastAsia="Times New Roman" w:hAnsi="Arial" w:cs="Arial"/>
      <w:sz w:val="20"/>
      <w:szCs w:val="20"/>
      <w:lang w:eastAsia="ar-SA"/>
    </w:rPr>
  </w:style>
  <w:style w:type="paragraph" w:customStyle="1" w:styleId="ColorfulShading-Accent11">
    <w:name w:val="Colorful Shading - Accent 11"/>
    <w:rsid w:val="007C472D"/>
    <w:pPr>
      <w:widowControl w:val="0"/>
      <w:suppressAutoHyphens/>
    </w:pPr>
    <w:rPr>
      <w:rFonts w:ascii="Arial" w:eastAsia="Arial" w:hAnsi="Arial" w:cs="Arial"/>
      <w:lang w:eastAsia="ar-SA"/>
    </w:rPr>
  </w:style>
  <w:style w:type="paragraph" w:styleId="TOC4">
    <w:name w:val="toc 4"/>
    <w:basedOn w:val="Normal"/>
    <w:next w:val="Normal"/>
    <w:uiPriority w:val="39"/>
    <w:rsid w:val="007C472D"/>
    <w:pPr>
      <w:widowControl w:val="0"/>
      <w:suppressAutoHyphens/>
      <w:spacing w:after="100"/>
      <w:ind w:left="660"/>
    </w:pPr>
    <w:rPr>
      <w:rFonts w:eastAsia="Times New Roman"/>
      <w:lang w:eastAsia="ar-SA"/>
    </w:rPr>
  </w:style>
  <w:style w:type="paragraph" w:styleId="TOC5">
    <w:name w:val="toc 5"/>
    <w:basedOn w:val="Normal"/>
    <w:next w:val="Normal"/>
    <w:uiPriority w:val="39"/>
    <w:rsid w:val="007C472D"/>
    <w:pPr>
      <w:widowControl w:val="0"/>
      <w:suppressAutoHyphens/>
      <w:spacing w:after="100"/>
      <w:ind w:left="880"/>
    </w:pPr>
    <w:rPr>
      <w:rFonts w:eastAsia="Times New Roman"/>
      <w:lang w:eastAsia="ar-SA"/>
    </w:rPr>
  </w:style>
  <w:style w:type="paragraph" w:styleId="TOC6">
    <w:name w:val="toc 6"/>
    <w:basedOn w:val="Normal"/>
    <w:next w:val="Normal"/>
    <w:uiPriority w:val="39"/>
    <w:rsid w:val="007C472D"/>
    <w:pPr>
      <w:widowControl w:val="0"/>
      <w:suppressAutoHyphens/>
      <w:spacing w:after="100"/>
      <w:ind w:left="1100"/>
    </w:pPr>
    <w:rPr>
      <w:rFonts w:eastAsia="Times New Roman"/>
      <w:lang w:eastAsia="ar-SA"/>
    </w:rPr>
  </w:style>
  <w:style w:type="paragraph" w:styleId="TOC7">
    <w:name w:val="toc 7"/>
    <w:basedOn w:val="Normal"/>
    <w:next w:val="Normal"/>
    <w:uiPriority w:val="39"/>
    <w:rsid w:val="007C472D"/>
    <w:pPr>
      <w:widowControl w:val="0"/>
      <w:suppressAutoHyphens/>
      <w:spacing w:after="100"/>
      <w:ind w:left="1320"/>
    </w:pPr>
    <w:rPr>
      <w:rFonts w:eastAsia="Times New Roman"/>
      <w:lang w:eastAsia="ar-SA"/>
    </w:rPr>
  </w:style>
  <w:style w:type="paragraph" w:styleId="TOC8">
    <w:name w:val="toc 8"/>
    <w:basedOn w:val="Normal"/>
    <w:next w:val="Normal"/>
    <w:uiPriority w:val="39"/>
    <w:rsid w:val="007C472D"/>
    <w:pPr>
      <w:widowControl w:val="0"/>
      <w:suppressAutoHyphens/>
      <w:spacing w:after="100"/>
      <w:ind w:left="1540"/>
    </w:pPr>
    <w:rPr>
      <w:rFonts w:eastAsia="Times New Roman"/>
      <w:lang w:eastAsia="ar-SA"/>
    </w:rPr>
  </w:style>
  <w:style w:type="paragraph" w:styleId="TOC9">
    <w:name w:val="toc 9"/>
    <w:basedOn w:val="Normal"/>
    <w:next w:val="Normal"/>
    <w:uiPriority w:val="39"/>
    <w:rsid w:val="007C472D"/>
    <w:pPr>
      <w:widowControl w:val="0"/>
      <w:suppressAutoHyphens/>
      <w:spacing w:after="100"/>
      <w:ind w:left="1760"/>
    </w:pPr>
    <w:rPr>
      <w:rFonts w:eastAsia="Times New Roman"/>
      <w:lang w:eastAsia="ar-SA"/>
    </w:rPr>
  </w:style>
  <w:style w:type="paragraph" w:customStyle="1" w:styleId="Framecontents">
    <w:name w:val="Frame contents"/>
    <w:basedOn w:val="BodyText"/>
    <w:rsid w:val="007C472D"/>
  </w:style>
  <w:style w:type="paragraph" w:customStyle="1" w:styleId="TableHeading">
    <w:name w:val="Table Heading"/>
    <w:basedOn w:val="TableContents"/>
    <w:rsid w:val="007C472D"/>
    <w:pPr>
      <w:jc w:val="center"/>
    </w:pPr>
    <w:rPr>
      <w:b/>
      <w:bCs/>
    </w:rPr>
  </w:style>
  <w:style w:type="paragraph" w:customStyle="1" w:styleId="Contents10">
    <w:name w:val="Contents 10"/>
    <w:basedOn w:val="Index"/>
    <w:rsid w:val="007C472D"/>
    <w:pPr>
      <w:ind w:left="2547"/>
    </w:pPr>
  </w:style>
  <w:style w:type="paragraph" w:styleId="DocumentMap">
    <w:name w:val="Document Map"/>
    <w:basedOn w:val="Normal"/>
    <w:link w:val="DocumentMapChar1"/>
    <w:rsid w:val="007C472D"/>
    <w:pPr>
      <w:widowControl w:val="0"/>
      <w:suppressAutoHyphens/>
      <w:spacing w:after="0" w:line="240" w:lineRule="auto"/>
      <w:jc w:val="both"/>
    </w:pPr>
    <w:rPr>
      <w:rFonts w:ascii="Tahoma" w:eastAsia="Times New Roman" w:hAnsi="Tahoma" w:cs="Tahoma"/>
      <w:sz w:val="16"/>
      <w:szCs w:val="16"/>
      <w:lang w:eastAsia="ar-SA"/>
    </w:rPr>
  </w:style>
  <w:style w:type="character" w:customStyle="1" w:styleId="DocumentMapChar1">
    <w:name w:val="Document Map Char1"/>
    <w:link w:val="DocumentMap"/>
    <w:rsid w:val="007C472D"/>
    <w:rPr>
      <w:rFonts w:ascii="Tahoma" w:eastAsia="Times New Roman" w:hAnsi="Tahoma" w:cs="Tahoma"/>
      <w:sz w:val="16"/>
      <w:szCs w:val="16"/>
      <w:lang w:eastAsia="ar-SA"/>
    </w:rPr>
  </w:style>
  <w:style w:type="paragraph" w:customStyle="1" w:styleId="WW-Textbody1">
    <w:name w:val="WW-Text body1"/>
    <w:basedOn w:val="Normal"/>
    <w:rsid w:val="007C472D"/>
    <w:pPr>
      <w:widowControl w:val="0"/>
      <w:suppressAutoHyphens/>
      <w:spacing w:after="120" w:line="240" w:lineRule="auto"/>
      <w:jc w:val="both"/>
    </w:pPr>
    <w:rPr>
      <w:rFonts w:ascii="Bookman Old Style" w:eastAsia="Arial Unicode MS" w:hAnsi="Bookman Old Style" w:cs="Bookman Old Style"/>
      <w:sz w:val="20"/>
      <w:szCs w:val="20"/>
      <w:lang w:val="de-DE" w:eastAsia="ar-SA"/>
    </w:rPr>
  </w:style>
  <w:style w:type="paragraph" w:customStyle="1" w:styleId="TOCHeading1">
    <w:name w:val="TOC Heading1"/>
    <w:basedOn w:val="Heading1"/>
    <w:next w:val="Normal"/>
    <w:qFormat/>
    <w:rsid w:val="007C472D"/>
    <w:pPr>
      <w:pageBreakBefore w:val="0"/>
      <w:numPr>
        <w:numId w:val="0"/>
      </w:numPr>
      <w:suppressAutoHyphens w:val="0"/>
      <w:spacing w:before="480" w:after="0" w:line="276" w:lineRule="auto"/>
      <w:jc w:val="left"/>
    </w:pPr>
    <w:rPr>
      <w:rFonts w:ascii="Cambria" w:eastAsia="MS Gothic" w:hAnsi="Cambria" w:cs="Times New Roman"/>
      <w:color w:val="365F91"/>
      <w:sz w:val="28"/>
      <w:szCs w:val="28"/>
    </w:rPr>
  </w:style>
  <w:style w:type="paragraph" w:customStyle="1" w:styleId="Heading10">
    <w:name w:val="Heading 10"/>
    <w:basedOn w:val="Heading"/>
    <w:next w:val="BodyText"/>
    <w:rsid w:val="007C472D"/>
    <w:pPr>
      <w:numPr>
        <w:numId w:val="2"/>
      </w:numPr>
    </w:pPr>
    <w:rPr>
      <w:b/>
      <w:bCs/>
      <w:sz w:val="21"/>
      <w:szCs w:val="21"/>
    </w:rPr>
  </w:style>
  <w:style w:type="paragraph" w:styleId="NormalWeb">
    <w:name w:val="Normal (Web)"/>
    <w:basedOn w:val="Normal"/>
    <w:uiPriority w:val="99"/>
    <w:semiHidden/>
    <w:unhideWhenUsed/>
    <w:rsid w:val="007C472D"/>
    <w:pPr>
      <w:spacing w:before="100" w:beforeAutospacing="1" w:after="100" w:afterAutospacing="1" w:line="240" w:lineRule="auto"/>
    </w:pPr>
    <w:rPr>
      <w:rFonts w:ascii="Times" w:eastAsia="MS Mincho" w:hAnsi="Times"/>
      <w:sz w:val="20"/>
      <w:szCs w:val="20"/>
    </w:rPr>
  </w:style>
  <w:style w:type="character" w:styleId="FootnoteReference">
    <w:name w:val="footnote reference"/>
    <w:uiPriority w:val="99"/>
    <w:unhideWhenUsed/>
    <w:rsid w:val="007C472D"/>
    <w:rPr>
      <w:vertAlign w:val="superscript"/>
    </w:rPr>
  </w:style>
  <w:style w:type="character" w:customStyle="1" w:styleId="IntenseEmphasis1">
    <w:name w:val="Intense Emphasis1"/>
    <w:uiPriority w:val="21"/>
    <w:qFormat/>
    <w:rsid w:val="009E6338"/>
    <w:rPr>
      <w:b/>
      <w:bCs/>
      <w:i/>
      <w:iCs/>
      <w:color w:val="4F81BD"/>
    </w:rPr>
  </w:style>
  <w:style w:type="paragraph" w:styleId="Revision">
    <w:name w:val="Revision"/>
    <w:hidden/>
    <w:uiPriority w:val="99"/>
    <w:semiHidden/>
    <w:rsid w:val="00224D5A"/>
    <w:rPr>
      <w:sz w:val="22"/>
      <w:szCs w:val="22"/>
    </w:rPr>
  </w:style>
  <w:style w:type="paragraph" w:styleId="ListParagraph">
    <w:name w:val="List Paragraph"/>
    <w:basedOn w:val="Normal"/>
    <w:uiPriority w:val="34"/>
    <w:qFormat/>
    <w:rsid w:val="001230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HTML Code" w:uiPriority="0"/>
    <w:lsdException w:name="HTML Keyboard"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C62"/>
    <w:pPr>
      <w:spacing w:after="200" w:line="276" w:lineRule="auto"/>
    </w:pPr>
    <w:rPr>
      <w:sz w:val="22"/>
      <w:szCs w:val="22"/>
    </w:rPr>
  </w:style>
  <w:style w:type="paragraph" w:styleId="Heading1">
    <w:name w:val="heading 1"/>
    <w:basedOn w:val="Normal"/>
    <w:next w:val="BodyText"/>
    <w:link w:val="Heading1Char"/>
    <w:qFormat/>
    <w:rsid w:val="007C472D"/>
    <w:pPr>
      <w:keepNext/>
      <w:keepLines/>
      <w:pageBreakBefore/>
      <w:widowControl w:val="0"/>
      <w:numPr>
        <w:numId w:val="1"/>
      </w:numPr>
      <w:suppressAutoHyphens/>
      <w:spacing w:after="60" w:line="240" w:lineRule="auto"/>
      <w:jc w:val="both"/>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7C472D"/>
    <w:pPr>
      <w:keepNext/>
      <w:keepLines/>
      <w:widowControl w:val="0"/>
      <w:numPr>
        <w:ilvl w:val="1"/>
        <w:numId w:val="1"/>
      </w:numPr>
      <w:suppressAutoHyphens/>
      <w:spacing w:before="240" w:after="60" w:line="240" w:lineRule="auto"/>
      <w:jc w:val="both"/>
      <w:outlineLvl w:val="1"/>
    </w:pPr>
    <w:rPr>
      <w:rFonts w:ascii="Arial" w:eastAsia="Times New Roman" w:hAnsi="Arial" w:cs="Arial"/>
      <w:b/>
      <w:bCs/>
      <w:iCs/>
      <w:sz w:val="28"/>
      <w:szCs w:val="28"/>
      <w:lang w:eastAsia="ar-SA"/>
    </w:rPr>
  </w:style>
  <w:style w:type="paragraph" w:styleId="Heading3">
    <w:name w:val="heading 3"/>
    <w:basedOn w:val="Heading2"/>
    <w:next w:val="BodyText"/>
    <w:link w:val="Heading3Char"/>
    <w:qFormat/>
    <w:rsid w:val="007C472D"/>
    <w:pPr>
      <w:numPr>
        <w:ilvl w:val="2"/>
      </w:numPr>
      <w:spacing w:before="180"/>
      <w:jc w:val="left"/>
      <w:outlineLvl w:val="2"/>
    </w:pPr>
    <w:rPr>
      <w:bCs w:val="0"/>
      <w:sz w:val="24"/>
      <w:szCs w:val="26"/>
    </w:rPr>
  </w:style>
  <w:style w:type="paragraph" w:styleId="Heading4">
    <w:name w:val="heading 4"/>
    <w:basedOn w:val="Normal"/>
    <w:next w:val="BodyText"/>
    <w:link w:val="Heading4Char"/>
    <w:qFormat/>
    <w:rsid w:val="007C472D"/>
    <w:pPr>
      <w:keepNext/>
      <w:widowControl w:val="0"/>
      <w:numPr>
        <w:ilvl w:val="3"/>
        <w:numId w:val="1"/>
      </w:numPr>
      <w:suppressAutoHyphens/>
      <w:spacing w:before="120" w:after="60" w:line="240" w:lineRule="auto"/>
      <w:jc w:val="both"/>
      <w:outlineLvl w:val="3"/>
    </w:pPr>
    <w:rPr>
      <w:rFonts w:ascii="Arial" w:eastAsia="Times New Roman" w:hAnsi="Arial" w:cs="Arial"/>
      <w:b/>
      <w:bCs/>
      <w:szCs w:val="28"/>
      <w:lang w:eastAsia="ar-SA"/>
    </w:rPr>
  </w:style>
  <w:style w:type="paragraph" w:styleId="Heading5">
    <w:name w:val="heading 5"/>
    <w:basedOn w:val="Normal"/>
    <w:next w:val="BodyText"/>
    <w:link w:val="Heading5Char"/>
    <w:qFormat/>
    <w:rsid w:val="007C472D"/>
    <w:pPr>
      <w:widowControl w:val="0"/>
      <w:numPr>
        <w:ilvl w:val="4"/>
        <w:numId w:val="1"/>
      </w:numPr>
      <w:suppressAutoHyphens/>
      <w:spacing w:before="240" w:after="60" w:line="240" w:lineRule="auto"/>
      <w:jc w:val="both"/>
      <w:outlineLvl w:val="4"/>
    </w:pPr>
    <w:rPr>
      <w:rFonts w:ascii="Arial" w:eastAsia="Times New Roman" w:hAnsi="Arial" w:cs="Arial"/>
      <w:b/>
      <w:bCs/>
      <w:i/>
      <w:iCs/>
      <w:szCs w:val="26"/>
      <w:lang w:eastAsia="ar-SA"/>
    </w:rPr>
  </w:style>
  <w:style w:type="paragraph" w:styleId="Heading6">
    <w:name w:val="heading 6"/>
    <w:basedOn w:val="Normal"/>
    <w:next w:val="BodyText"/>
    <w:link w:val="Heading6Char"/>
    <w:qFormat/>
    <w:rsid w:val="007C472D"/>
    <w:pPr>
      <w:widowControl w:val="0"/>
      <w:numPr>
        <w:ilvl w:val="5"/>
        <w:numId w:val="1"/>
      </w:numPr>
      <w:suppressAutoHyphens/>
      <w:spacing w:before="240" w:after="60" w:line="240" w:lineRule="auto"/>
      <w:jc w:val="both"/>
      <w:outlineLvl w:val="5"/>
    </w:pPr>
    <w:rPr>
      <w:rFonts w:ascii="Arial" w:eastAsia="Times New Roman" w:hAnsi="Arial" w:cs="Arial"/>
      <w:b/>
      <w:bCs/>
      <w:sz w:val="20"/>
      <w:lang w:eastAsia="ar-SA"/>
    </w:rPr>
  </w:style>
  <w:style w:type="paragraph" w:styleId="Heading7">
    <w:name w:val="heading 7"/>
    <w:basedOn w:val="Normal"/>
    <w:next w:val="BodyText"/>
    <w:link w:val="Heading7Char"/>
    <w:qFormat/>
    <w:rsid w:val="007C472D"/>
    <w:pPr>
      <w:widowControl w:val="0"/>
      <w:numPr>
        <w:ilvl w:val="6"/>
        <w:numId w:val="1"/>
      </w:numPr>
      <w:suppressAutoHyphens/>
      <w:spacing w:before="240" w:after="60" w:line="240" w:lineRule="auto"/>
      <w:jc w:val="both"/>
      <w:outlineLvl w:val="6"/>
    </w:pPr>
    <w:rPr>
      <w:rFonts w:ascii="Arial" w:eastAsia="Times New Roman" w:hAnsi="Arial" w:cs="Arial"/>
      <w:sz w:val="20"/>
      <w:szCs w:val="20"/>
      <w:lang w:eastAsia="ar-SA"/>
    </w:rPr>
  </w:style>
  <w:style w:type="paragraph" w:styleId="Heading8">
    <w:name w:val="heading 8"/>
    <w:basedOn w:val="Normal"/>
    <w:next w:val="BodyText"/>
    <w:link w:val="Heading8Char"/>
    <w:qFormat/>
    <w:rsid w:val="007C472D"/>
    <w:pPr>
      <w:widowControl w:val="0"/>
      <w:numPr>
        <w:ilvl w:val="7"/>
        <w:numId w:val="1"/>
      </w:numPr>
      <w:suppressAutoHyphens/>
      <w:spacing w:before="240" w:after="60" w:line="240" w:lineRule="auto"/>
      <w:jc w:val="both"/>
      <w:outlineLvl w:val="7"/>
    </w:pPr>
    <w:rPr>
      <w:rFonts w:ascii="Arial" w:eastAsia="Times New Roman" w:hAnsi="Arial" w:cs="Arial"/>
      <w:i/>
      <w:iCs/>
      <w:sz w:val="20"/>
      <w:szCs w:val="20"/>
      <w:lang w:eastAsia="ar-SA"/>
    </w:rPr>
  </w:style>
  <w:style w:type="paragraph" w:styleId="Heading9">
    <w:name w:val="heading 9"/>
    <w:basedOn w:val="Normal"/>
    <w:next w:val="BodyText"/>
    <w:link w:val="Heading9Char"/>
    <w:qFormat/>
    <w:rsid w:val="007C472D"/>
    <w:pPr>
      <w:widowControl w:val="0"/>
      <w:numPr>
        <w:ilvl w:val="8"/>
        <w:numId w:val="1"/>
      </w:numPr>
      <w:suppressAutoHyphens/>
      <w:spacing w:before="240" w:after="60" w:line="240" w:lineRule="auto"/>
      <w:jc w:val="both"/>
      <w:outlineLvl w:val="8"/>
    </w:pPr>
    <w:rPr>
      <w:rFonts w:ascii="Arial" w:eastAsia="Times New Roman"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C472D"/>
    <w:rPr>
      <w:rFonts w:ascii="Arial" w:eastAsia="Times New Roman" w:hAnsi="Arial" w:cs="Arial"/>
      <w:b/>
      <w:bCs/>
      <w:kern w:val="1"/>
      <w:sz w:val="32"/>
      <w:szCs w:val="32"/>
      <w:lang w:eastAsia="ar-SA"/>
    </w:rPr>
  </w:style>
  <w:style w:type="character" w:customStyle="1" w:styleId="Heading2Char">
    <w:name w:val="Heading 2 Char"/>
    <w:link w:val="Heading2"/>
    <w:rsid w:val="007C472D"/>
    <w:rPr>
      <w:rFonts w:ascii="Arial" w:eastAsia="Times New Roman" w:hAnsi="Arial" w:cs="Arial"/>
      <w:b/>
      <w:bCs/>
      <w:iCs/>
      <w:sz w:val="28"/>
      <w:szCs w:val="28"/>
      <w:lang w:eastAsia="ar-SA"/>
    </w:rPr>
  </w:style>
  <w:style w:type="character" w:customStyle="1" w:styleId="Heading3Char">
    <w:name w:val="Heading 3 Char"/>
    <w:link w:val="Heading3"/>
    <w:rsid w:val="007C472D"/>
    <w:rPr>
      <w:rFonts w:ascii="Arial" w:eastAsia="Times New Roman" w:hAnsi="Arial" w:cs="Arial"/>
      <w:b/>
      <w:iCs/>
      <w:sz w:val="24"/>
      <w:szCs w:val="26"/>
      <w:lang w:eastAsia="ar-SA"/>
    </w:rPr>
  </w:style>
  <w:style w:type="character" w:customStyle="1" w:styleId="Heading4Char">
    <w:name w:val="Heading 4 Char"/>
    <w:link w:val="Heading4"/>
    <w:rsid w:val="007C472D"/>
    <w:rPr>
      <w:rFonts w:ascii="Arial" w:eastAsia="Times New Roman" w:hAnsi="Arial" w:cs="Arial"/>
      <w:b/>
      <w:bCs/>
      <w:sz w:val="22"/>
      <w:szCs w:val="28"/>
      <w:lang w:eastAsia="ar-SA"/>
    </w:rPr>
  </w:style>
  <w:style w:type="character" w:customStyle="1" w:styleId="Heading5Char">
    <w:name w:val="Heading 5 Char"/>
    <w:link w:val="Heading5"/>
    <w:rsid w:val="007C472D"/>
    <w:rPr>
      <w:rFonts w:ascii="Arial" w:eastAsia="Times New Roman" w:hAnsi="Arial" w:cs="Arial"/>
      <w:b/>
      <w:bCs/>
      <w:i/>
      <w:iCs/>
      <w:sz w:val="22"/>
      <w:szCs w:val="26"/>
      <w:lang w:eastAsia="ar-SA"/>
    </w:rPr>
  </w:style>
  <w:style w:type="character" w:customStyle="1" w:styleId="Heading6Char">
    <w:name w:val="Heading 6 Char"/>
    <w:link w:val="Heading6"/>
    <w:rsid w:val="007C472D"/>
    <w:rPr>
      <w:rFonts w:ascii="Arial" w:eastAsia="Times New Roman" w:hAnsi="Arial" w:cs="Arial"/>
      <w:b/>
      <w:bCs/>
      <w:szCs w:val="22"/>
      <w:lang w:eastAsia="ar-SA"/>
    </w:rPr>
  </w:style>
  <w:style w:type="character" w:customStyle="1" w:styleId="Heading7Char">
    <w:name w:val="Heading 7 Char"/>
    <w:link w:val="Heading7"/>
    <w:rsid w:val="007C472D"/>
    <w:rPr>
      <w:rFonts w:ascii="Arial" w:eastAsia="Times New Roman" w:hAnsi="Arial" w:cs="Arial"/>
      <w:lang w:eastAsia="ar-SA"/>
    </w:rPr>
  </w:style>
  <w:style w:type="character" w:customStyle="1" w:styleId="Heading8Char">
    <w:name w:val="Heading 8 Char"/>
    <w:link w:val="Heading8"/>
    <w:rsid w:val="007C472D"/>
    <w:rPr>
      <w:rFonts w:ascii="Arial" w:eastAsia="Times New Roman" w:hAnsi="Arial" w:cs="Arial"/>
      <w:i/>
      <w:iCs/>
      <w:lang w:eastAsia="ar-SA"/>
    </w:rPr>
  </w:style>
  <w:style w:type="character" w:customStyle="1" w:styleId="Heading9Char">
    <w:name w:val="Heading 9 Char"/>
    <w:link w:val="Heading9"/>
    <w:rsid w:val="007C472D"/>
    <w:rPr>
      <w:rFonts w:ascii="Arial" w:eastAsia="Times New Roman" w:hAnsi="Arial" w:cs="Arial"/>
      <w:sz w:val="22"/>
      <w:szCs w:val="22"/>
      <w:lang w:eastAsia="ar-SA"/>
    </w:rPr>
  </w:style>
  <w:style w:type="character" w:customStyle="1" w:styleId="WW8Num5z0">
    <w:name w:val="WW8Num5z0"/>
    <w:rsid w:val="007C472D"/>
    <w:rPr>
      <w:rFonts w:ascii="Symbol" w:hAnsi="Symbol" w:cs="Symbol"/>
    </w:rPr>
  </w:style>
  <w:style w:type="character" w:customStyle="1" w:styleId="WW8Num7z0">
    <w:name w:val="WW8Num7z0"/>
    <w:rsid w:val="007C472D"/>
    <w:rPr>
      <w:rFonts w:ascii="Symbol" w:hAnsi="Symbol" w:cs="Symbol"/>
    </w:rPr>
  </w:style>
  <w:style w:type="character" w:customStyle="1" w:styleId="WW8Num8z0">
    <w:name w:val="WW8Num8z0"/>
    <w:rsid w:val="007C472D"/>
    <w:rPr>
      <w:rFonts w:ascii="Symbol" w:hAnsi="Symbol" w:cs="Symbol"/>
    </w:rPr>
  </w:style>
  <w:style w:type="character" w:customStyle="1" w:styleId="WW8Num8z1">
    <w:name w:val="WW8Num8z1"/>
    <w:rsid w:val="007C472D"/>
    <w:rPr>
      <w:rFonts w:ascii="Courier New" w:hAnsi="Courier New" w:cs="Arial"/>
    </w:rPr>
  </w:style>
  <w:style w:type="character" w:customStyle="1" w:styleId="WW8Num8z2">
    <w:name w:val="WW8Num8z2"/>
    <w:rsid w:val="007C472D"/>
    <w:rPr>
      <w:rFonts w:ascii="Wingdings" w:hAnsi="Wingdings" w:cs="Wingdings"/>
    </w:rPr>
  </w:style>
  <w:style w:type="character" w:customStyle="1" w:styleId="WW8Num10z0">
    <w:name w:val="WW8Num10z0"/>
    <w:rsid w:val="007C472D"/>
    <w:rPr>
      <w:rFonts w:ascii="Symbol" w:hAnsi="Symbol" w:cs="Symbol"/>
    </w:rPr>
  </w:style>
  <w:style w:type="character" w:customStyle="1" w:styleId="WW8Num13z0">
    <w:name w:val="WW8Num13z0"/>
    <w:rsid w:val="007C472D"/>
    <w:rPr>
      <w:rFonts w:ascii="Symbol" w:hAnsi="Symbol" w:cs="Symbol"/>
    </w:rPr>
  </w:style>
  <w:style w:type="character" w:customStyle="1" w:styleId="WW8Num13z1">
    <w:name w:val="WW8Num13z1"/>
    <w:rsid w:val="007C472D"/>
    <w:rPr>
      <w:rFonts w:ascii="Courier New" w:hAnsi="Courier New" w:cs="Arial"/>
    </w:rPr>
  </w:style>
  <w:style w:type="character" w:customStyle="1" w:styleId="WW8Num13z2">
    <w:name w:val="WW8Num13z2"/>
    <w:rsid w:val="007C472D"/>
    <w:rPr>
      <w:rFonts w:ascii="Wingdings" w:hAnsi="Wingdings" w:cs="Wingdings"/>
    </w:rPr>
  </w:style>
  <w:style w:type="character" w:customStyle="1" w:styleId="WW8Num14z0">
    <w:name w:val="WW8Num14z0"/>
    <w:rsid w:val="007C472D"/>
    <w:rPr>
      <w:rFonts w:ascii="Symbol" w:hAnsi="Symbol" w:cs="Symbol"/>
    </w:rPr>
  </w:style>
  <w:style w:type="character" w:customStyle="1" w:styleId="WW8Num15z0">
    <w:name w:val="WW8Num15z0"/>
    <w:rsid w:val="007C472D"/>
    <w:rPr>
      <w:rFonts w:ascii="Symbol" w:hAnsi="Symbol" w:cs="Symbol"/>
    </w:rPr>
  </w:style>
  <w:style w:type="character" w:customStyle="1" w:styleId="WW8Num15z1">
    <w:name w:val="WW8Num15z1"/>
    <w:rsid w:val="007C472D"/>
    <w:rPr>
      <w:rFonts w:ascii="Courier New" w:hAnsi="Courier New" w:cs="Arial"/>
    </w:rPr>
  </w:style>
  <w:style w:type="character" w:customStyle="1" w:styleId="WW8Num15z2">
    <w:name w:val="WW8Num15z2"/>
    <w:rsid w:val="007C472D"/>
    <w:rPr>
      <w:rFonts w:ascii="Wingdings" w:hAnsi="Wingdings" w:cs="Wingdings"/>
    </w:rPr>
  </w:style>
  <w:style w:type="character" w:customStyle="1" w:styleId="WW8Num17z0">
    <w:name w:val="WW8Num17z0"/>
    <w:rsid w:val="007C472D"/>
    <w:rPr>
      <w:rFonts w:ascii="Symbol" w:hAnsi="Symbol" w:cs="Symbol"/>
    </w:rPr>
  </w:style>
  <w:style w:type="character" w:customStyle="1" w:styleId="WW8Num17z1">
    <w:name w:val="WW8Num17z1"/>
    <w:rsid w:val="007C472D"/>
    <w:rPr>
      <w:rFonts w:ascii="Courier New" w:hAnsi="Courier New" w:cs="Courier New"/>
    </w:rPr>
  </w:style>
  <w:style w:type="character" w:customStyle="1" w:styleId="WW8Num17z2">
    <w:name w:val="WW8Num17z2"/>
    <w:rsid w:val="007C472D"/>
    <w:rPr>
      <w:rFonts w:ascii="Wingdings" w:hAnsi="Wingdings" w:cs="Wingdings"/>
    </w:rPr>
  </w:style>
  <w:style w:type="character" w:customStyle="1" w:styleId="WW8Num18z0">
    <w:name w:val="WW8Num18z0"/>
    <w:rsid w:val="007C472D"/>
    <w:rPr>
      <w:rFonts w:ascii="Courier New" w:hAnsi="Courier New" w:cs="Arial"/>
    </w:rPr>
  </w:style>
  <w:style w:type="character" w:customStyle="1" w:styleId="WW8Num19z0">
    <w:name w:val="WW8Num19z0"/>
    <w:rsid w:val="007C472D"/>
    <w:rPr>
      <w:rFonts w:ascii="Symbol" w:hAnsi="Symbol" w:cs="Symbol"/>
    </w:rPr>
  </w:style>
  <w:style w:type="character" w:customStyle="1" w:styleId="WW8Num19z1">
    <w:name w:val="WW8Num19z1"/>
    <w:rsid w:val="007C472D"/>
    <w:rPr>
      <w:rFonts w:ascii="Courier New" w:hAnsi="Courier New" w:cs="Courier New"/>
    </w:rPr>
  </w:style>
  <w:style w:type="character" w:customStyle="1" w:styleId="WW8Num19z2">
    <w:name w:val="WW8Num19z2"/>
    <w:rsid w:val="007C472D"/>
    <w:rPr>
      <w:rFonts w:ascii="Wingdings" w:hAnsi="Wingdings" w:cs="Wingdings"/>
    </w:rPr>
  </w:style>
  <w:style w:type="character" w:customStyle="1" w:styleId="WW8Num20z0">
    <w:name w:val="WW8Num20z0"/>
    <w:rsid w:val="007C472D"/>
    <w:rPr>
      <w:rFonts w:ascii="Symbol" w:hAnsi="Symbol" w:cs="Symbol"/>
    </w:rPr>
  </w:style>
  <w:style w:type="character" w:customStyle="1" w:styleId="WW8Num21z0">
    <w:name w:val="WW8Num21z0"/>
    <w:rsid w:val="007C472D"/>
    <w:rPr>
      <w:b/>
      <w:i w:val="0"/>
    </w:rPr>
  </w:style>
  <w:style w:type="character" w:customStyle="1" w:styleId="WW8Num24z0">
    <w:name w:val="WW8Num24z0"/>
    <w:rsid w:val="007C472D"/>
    <w:rPr>
      <w:rFonts w:ascii="Symbol" w:hAnsi="Symbol" w:cs="Symbol"/>
    </w:rPr>
  </w:style>
  <w:style w:type="character" w:customStyle="1" w:styleId="WW8Num25z0">
    <w:name w:val="WW8Num25z0"/>
    <w:rsid w:val="007C472D"/>
    <w:rPr>
      <w:rFonts w:ascii="Symbol" w:hAnsi="Symbol" w:cs="Symbol"/>
    </w:rPr>
  </w:style>
  <w:style w:type="character" w:customStyle="1" w:styleId="WW8Num26z0">
    <w:name w:val="WW8Num26z0"/>
    <w:rsid w:val="007C472D"/>
    <w:rPr>
      <w:rFonts w:ascii="Symbol" w:hAnsi="Symbol" w:cs="Symbol"/>
    </w:rPr>
  </w:style>
  <w:style w:type="character" w:customStyle="1" w:styleId="WW8Num26z1">
    <w:name w:val="WW8Num26z1"/>
    <w:rsid w:val="007C472D"/>
    <w:rPr>
      <w:rFonts w:ascii="Courier New" w:hAnsi="Courier New" w:cs="Arial"/>
    </w:rPr>
  </w:style>
  <w:style w:type="character" w:customStyle="1" w:styleId="WW8Num26z2">
    <w:name w:val="WW8Num26z2"/>
    <w:rsid w:val="007C472D"/>
    <w:rPr>
      <w:rFonts w:ascii="Wingdings" w:hAnsi="Wingdings" w:cs="Wingdings"/>
    </w:rPr>
  </w:style>
  <w:style w:type="character" w:customStyle="1" w:styleId="WW8Num27z0">
    <w:name w:val="WW8Num27z0"/>
    <w:rsid w:val="007C472D"/>
    <w:rPr>
      <w:rFonts w:ascii="Symbol" w:hAnsi="Symbol" w:cs="Symbol"/>
    </w:rPr>
  </w:style>
  <w:style w:type="character" w:customStyle="1" w:styleId="WW8Num28z1">
    <w:name w:val="WW8Num28z1"/>
    <w:rsid w:val="007C472D"/>
    <w:rPr>
      <w:rFonts w:ascii="Courier New" w:hAnsi="Courier New" w:cs="Courier New"/>
    </w:rPr>
  </w:style>
  <w:style w:type="character" w:customStyle="1" w:styleId="WW8Num28z2">
    <w:name w:val="WW8Num28z2"/>
    <w:rsid w:val="007C472D"/>
    <w:rPr>
      <w:rFonts w:ascii="Wingdings" w:hAnsi="Wingdings" w:cs="Wingdings"/>
    </w:rPr>
  </w:style>
  <w:style w:type="character" w:customStyle="1" w:styleId="WW8Num28z3">
    <w:name w:val="WW8Num28z3"/>
    <w:rsid w:val="007C472D"/>
    <w:rPr>
      <w:rFonts w:ascii="Symbol" w:hAnsi="Symbol"/>
    </w:rPr>
  </w:style>
  <w:style w:type="character" w:customStyle="1" w:styleId="WW8Num29z0">
    <w:name w:val="WW8Num29z0"/>
    <w:rsid w:val="007C472D"/>
    <w:rPr>
      <w:rFonts w:ascii="Symbol" w:hAnsi="Symbol" w:cs="Symbol"/>
    </w:rPr>
  </w:style>
  <w:style w:type="character" w:customStyle="1" w:styleId="WW8Num30z0">
    <w:name w:val="WW8Num30z0"/>
    <w:rsid w:val="007C472D"/>
    <w:rPr>
      <w:rFonts w:ascii="Symbol" w:hAnsi="Symbol" w:cs="Symbol"/>
    </w:rPr>
  </w:style>
  <w:style w:type="character" w:customStyle="1" w:styleId="WW8Num31z0">
    <w:name w:val="WW8Num31z0"/>
    <w:rsid w:val="007C472D"/>
    <w:rPr>
      <w:rFonts w:ascii="Symbol" w:hAnsi="Symbol" w:cs="Symbol"/>
    </w:rPr>
  </w:style>
  <w:style w:type="character" w:customStyle="1" w:styleId="WW8Num32z0">
    <w:name w:val="WW8Num32z0"/>
    <w:rsid w:val="007C472D"/>
    <w:rPr>
      <w:rFonts w:ascii="Symbol" w:hAnsi="Symbol" w:cs="Symbol"/>
    </w:rPr>
  </w:style>
  <w:style w:type="character" w:customStyle="1" w:styleId="WW8Num33z0">
    <w:name w:val="WW8Num33z0"/>
    <w:rsid w:val="007C472D"/>
    <w:rPr>
      <w:rFonts w:ascii="Courier New" w:hAnsi="Courier New" w:cs="Courier New"/>
    </w:rPr>
  </w:style>
  <w:style w:type="character" w:customStyle="1" w:styleId="WW8Num34z0">
    <w:name w:val="WW8Num34z0"/>
    <w:rsid w:val="007C472D"/>
    <w:rPr>
      <w:rFonts w:ascii="Symbol" w:hAnsi="Symbol" w:cs="Symbol"/>
    </w:rPr>
  </w:style>
  <w:style w:type="character" w:customStyle="1" w:styleId="WW8Num35z0">
    <w:name w:val="WW8Num35z0"/>
    <w:rsid w:val="007C472D"/>
    <w:rPr>
      <w:rFonts w:ascii="Symbol" w:hAnsi="Symbol" w:cs="Symbol"/>
    </w:rPr>
  </w:style>
  <w:style w:type="character" w:customStyle="1" w:styleId="WW8Num36z0">
    <w:name w:val="WW8Num36z0"/>
    <w:rsid w:val="007C472D"/>
    <w:rPr>
      <w:rFonts w:ascii="Symbol" w:hAnsi="Symbol" w:cs="Symbol"/>
    </w:rPr>
  </w:style>
  <w:style w:type="character" w:customStyle="1" w:styleId="WW8Num37z0">
    <w:name w:val="WW8Num37z0"/>
    <w:rsid w:val="007C472D"/>
    <w:rPr>
      <w:rFonts w:ascii="Symbol" w:hAnsi="Symbol" w:cs="Symbol"/>
    </w:rPr>
  </w:style>
  <w:style w:type="character" w:customStyle="1" w:styleId="WW8Num38z0">
    <w:name w:val="WW8Num38z0"/>
    <w:rsid w:val="007C472D"/>
    <w:rPr>
      <w:rFonts w:ascii="Courier New" w:hAnsi="Courier New" w:cs="Arial"/>
    </w:rPr>
  </w:style>
  <w:style w:type="character" w:customStyle="1" w:styleId="WW8Num39z0">
    <w:name w:val="WW8Num39z0"/>
    <w:rsid w:val="007C472D"/>
    <w:rPr>
      <w:rFonts w:ascii="Symbol" w:hAnsi="Symbol" w:cs="Symbol"/>
    </w:rPr>
  </w:style>
  <w:style w:type="character" w:customStyle="1" w:styleId="WW8Num40z0">
    <w:name w:val="WW8Num40z0"/>
    <w:rsid w:val="007C472D"/>
    <w:rPr>
      <w:rFonts w:ascii="Symbol" w:hAnsi="Symbol"/>
    </w:rPr>
  </w:style>
  <w:style w:type="character" w:customStyle="1" w:styleId="WW8Num41z0">
    <w:name w:val="WW8Num41z0"/>
    <w:rsid w:val="007C472D"/>
    <w:rPr>
      <w:rFonts w:ascii="Symbol" w:hAnsi="Symbol" w:cs="OpenSymbol"/>
    </w:rPr>
  </w:style>
  <w:style w:type="character" w:customStyle="1" w:styleId="WW8Num42z0">
    <w:name w:val="WW8Num42z0"/>
    <w:rsid w:val="007C472D"/>
    <w:rPr>
      <w:rFonts w:ascii="Symbol" w:hAnsi="Symbol" w:cs="Symbol"/>
    </w:rPr>
  </w:style>
  <w:style w:type="character" w:customStyle="1" w:styleId="Absatz-Standardschriftart">
    <w:name w:val="Absatz-Standardschriftart"/>
    <w:rsid w:val="007C472D"/>
  </w:style>
  <w:style w:type="character" w:customStyle="1" w:styleId="WW-Absatz-Standardschriftart">
    <w:name w:val="WW-Absatz-Standardschriftart"/>
    <w:rsid w:val="007C472D"/>
  </w:style>
  <w:style w:type="character" w:customStyle="1" w:styleId="WW-Absatz-Standardschriftart1">
    <w:name w:val="WW-Absatz-Standardschriftart1"/>
    <w:rsid w:val="007C472D"/>
  </w:style>
  <w:style w:type="character" w:customStyle="1" w:styleId="WW8Num6z0">
    <w:name w:val="WW8Num6z0"/>
    <w:rsid w:val="007C472D"/>
    <w:rPr>
      <w:rFonts w:ascii="Symbol" w:hAnsi="Symbol" w:cs="Symbol"/>
    </w:rPr>
  </w:style>
  <w:style w:type="character" w:customStyle="1" w:styleId="WW8Num9z0">
    <w:name w:val="WW8Num9z0"/>
    <w:rsid w:val="007C472D"/>
    <w:rPr>
      <w:rFonts w:ascii="Symbol" w:hAnsi="Symbol" w:cs="Symbol"/>
    </w:rPr>
  </w:style>
  <w:style w:type="character" w:customStyle="1" w:styleId="WW8Num9z1">
    <w:name w:val="WW8Num9z1"/>
    <w:rsid w:val="007C472D"/>
    <w:rPr>
      <w:rFonts w:ascii="Wingdings" w:hAnsi="Wingdings" w:cs="Wingdings"/>
    </w:rPr>
  </w:style>
  <w:style w:type="character" w:customStyle="1" w:styleId="WW8Num9z2">
    <w:name w:val="WW8Num9z2"/>
    <w:rsid w:val="007C472D"/>
    <w:rPr>
      <w:rFonts w:ascii="Wingdings" w:hAnsi="Wingdings" w:cs="Wingdings"/>
    </w:rPr>
  </w:style>
  <w:style w:type="character" w:customStyle="1" w:styleId="WW8Num11z0">
    <w:name w:val="WW8Num11z0"/>
    <w:rsid w:val="007C472D"/>
    <w:rPr>
      <w:rFonts w:ascii="Symbol" w:hAnsi="Symbol" w:cs="Symbol"/>
    </w:rPr>
  </w:style>
  <w:style w:type="character" w:customStyle="1" w:styleId="WW8Num14z1">
    <w:name w:val="WW8Num14z1"/>
    <w:rsid w:val="007C472D"/>
    <w:rPr>
      <w:rFonts w:ascii="Courier New" w:hAnsi="Courier New" w:cs="Arial"/>
    </w:rPr>
  </w:style>
  <w:style w:type="character" w:customStyle="1" w:styleId="WW8Num14z2">
    <w:name w:val="WW8Num14z2"/>
    <w:rsid w:val="007C472D"/>
    <w:rPr>
      <w:rFonts w:ascii="Wingdings" w:hAnsi="Wingdings" w:cs="Wingdings"/>
    </w:rPr>
  </w:style>
  <w:style w:type="character" w:customStyle="1" w:styleId="WW8Num16z0">
    <w:name w:val="WW8Num16z0"/>
    <w:rsid w:val="007C472D"/>
    <w:rPr>
      <w:rFonts w:ascii="Symbol" w:hAnsi="Symbol" w:cs="Symbol"/>
    </w:rPr>
  </w:style>
  <w:style w:type="character" w:customStyle="1" w:styleId="WW8Num16z1">
    <w:name w:val="WW8Num16z1"/>
    <w:rsid w:val="007C472D"/>
    <w:rPr>
      <w:rFonts w:ascii="Courier New" w:hAnsi="Courier New" w:cs="Courier New"/>
    </w:rPr>
  </w:style>
  <w:style w:type="character" w:customStyle="1" w:styleId="WW8Num16z2">
    <w:name w:val="WW8Num16z2"/>
    <w:rsid w:val="007C472D"/>
    <w:rPr>
      <w:rFonts w:ascii="Wingdings" w:hAnsi="Wingdings" w:cs="Wingdings"/>
    </w:rPr>
  </w:style>
  <w:style w:type="character" w:customStyle="1" w:styleId="WW8Num18z1">
    <w:name w:val="WW8Num18z1"/>
    <w:rsid w:val="007C472D"/>
    <w:rPr>
      <w:rFonts w:ascii="Courier New" w:hAnsi="Courier New" w:cs="Arial"/>
    </w:rPr>
  </w:style>
  <w:style w:type="character" w:customStyle="1" w:styleId="WW8Num18z2">
    <w:name w:val="WW8Num18z2"/>
    <w:rsid w:val="007C472D"/>
    <w:rPr>
      <w:rFonts w:ascii="Wingdings" w:hAnsi="Wingdings" w:cs="Wingdings"/>
    </w:rPr>
  </w:style>
  <w:style w:type="character" w:customStyle="1" w:styleId="WW8Num20z1">
    <w:name w:val="WW8Num20z1"/>
    <w:rsid w:val="007C472D"/>
    <w:rPr>
      <w:rFonts w:ascii="Courier New" w:hAnsi="Courier New" w:cs="Courier New"/>
    </w:rPr>
  </w:style>
  <w:style w:type="character" w:customStyle="1" w:styleId="WW8Num20z2">
    <w:name w:val="WW8Num20z2"/>
    <w:rsid w:val="007C472D"/>
    <w:rPr>
      <w:rFonts w:ascii="Wingdings" w:hAnsi="Wingdings" w:cs="Wingdings"/>
    </w:rPr>
  </w:style>
  <w:style w:type="character" w:customStyle="1" w:styleId="WW8Num22z0">
    <w:name w:val="WW8Num22z0"/>
    <w:rsid w:val="007C472D"/>
    <w:rPr>
      <w:rFonts w:ascii="Symbol" w:hAnsi="Symbol" w:cs="Symbol"/>
    </w:rPr>
  </w:style>
  <w:style w:type="character" w:customStyle="1" w:styleId="WW8Num27z1">
    <w:name w:val="WW8Num27z1"/>
    <w:rsid w:val="007C472D"/>
    <w:rPr>
      <w:rFonts w:ascii="Courier New" w:hAnsi="Courier New" w:cs="Courier New"/>
    </w:rPr>
  </w:style>
  <w:style w:type="character" w:customStyle="1" w:styleId="WW8Num27z2">
    <w:name w:val="WW8Num27z2"/>
    <w:rsid w:val="007C472D"/>
    <w:rPr>
      <w:rFonts w:ascii="Wingdings" w:hAnsi="Wingdings" w:cs="Wingdings"/>
    </w:rPr>
  </w:style>
  <w:style w:type="character" w:customStyle="1" w:styleId="WW8Num28z0">
    <w:name w:val="WW8Num28z0"/>
    <w:rsid w:val="007C472D"/>
    <w:rPr>
      <w:rFonts w:ascii="Symbol" w:hAnsi="Symbol" w:cs="Symbol"/>
    </w:rPr>
  </w:style>
  <w:style w:type="character" w:customStyle="1" w:styleId="WW8Num29z1">
    <w:name w:val="WW8Num29z1"/>
    <w:rsid w:val="007C472D"/>
    <w:rPr>
      <w:rFonts w:ascii="Courier New" w:hAnsi="Courier New" w:cs="Arial"/>
    </w:rPr>
  </w:style>
  <w:style w:type="character" w:customStyle="1" w:styleId="WW8Num29z2">
    <w:name w:val="WW8Num29z2"/>
    <w:rsid w:val="007C472D"/>
    <w:rPr>
      <w:rFonts w:ascii="Wingdings" w:hAnsi="Wingdings" w:cs="Wingdings"/>
    </w:rPr>
  </w:style>
  <w:style w:type="character" w:customStyle="1" w:styleId="WW8Num29z3">
    <w:name w:val="WW8Num29z3"/>
    <w:rsid w:val="007C472D"/>
    <w:rPr>
      <w:rFonts w:ascii="Symbol" w:hAnsi="Symbol"/>
    </w:rPr>
  </w:style>
  <w:style w:type="character" w:customStyle="1" w:styleId="WW-Absatz-Standardschriftart11">
    <w:name w:val="WW-Absatz-Standardschriftart11"/>
    <w:rsid w:val="007C472D"/>
  </w:style>
  <w:style w:type="character" w:customStyle="1" w:styleId="WW-Absatz-Standardschriftart111">
    <w:name w:val="WW-Absatz-Standardschriftart111"/>
    <w:rsid w:val="007C472D"/>
  </w:style>
  <w:style w:type="character" w:customStyle="1" w:styleId="WW8Num4z0">
    <w:name w:val="WW8Num4z0"/>
    <w:rsid w:val="007C472D"/>
    <w:rPr>
      <w:b/>
      <w:i w:val="0"/>
    </w:rPr>
  </w:style>
  <w:style w:type="character" w:customStyle="1" w:styleId="WW8Num7z1">
    <w:name w:val="WW8Num7z1"/>
    <w:rsid w:val="007C472D"/>
    <w:rPr>
      <w:rFonts w:ascii="Courier New" w:hAnsi="Courier New" w:cs="Arial"/>
    </w:rPr>
  </w:style>
  <w:style w:type="character" w:customStyle="1" w:styleId="WW8Num7z2">
    <w:name w:val="WW8Num7z2"/>
    <w:rsid w:val="007C472D"/>
    <w:rPr>
      <w:rFonts w:ascii="Wingdings" w:hAnsi="Wingdings" w:cs="Wingdings"/>
    </w:rPr>
  </w:style>
  <w:style w:type="character" w:customStyle="1" w:styleId="WW8Num12z0">
    <w:name w:val="WW8Num12z0"/>
    <w:rsid w:val="007C472D"/>
    <w:rPr>
      <w:rFonts w:ascii="Symbol" w:hAnsi="Symbol" w:cs="Symbol"/>
    </w:rPr>
  </w:style>
  <w:style w:type="character" w:customStyle="1" w:styleId="WW8Num12z1">
    <w:name w:val="WW8Num12z1"/>
    <w:rsid w:val="007C472D"/>
    <w:rPr>
      <w:rFonts w:ascii="Courier New" w:hAnsi="Courier New" w:cs="Courier New"/>
    </w:rPr>
  </w:style>
  <w:style w:type="character" w:customStyle="1" w:styleId="WW8Num12z2">
    <w:name w:val="WW8Num12z2"/>
    <w:rsid w:val="007C472D"/>
    <w:rPr>
      <w:rFonts w:ascii="Wingdings" w:hAnsi="Wingdings" w:cs="Wingdings"/>
    </w:rPr>
  </w:style>
  <w:style w:type="character" w:customStyle="1" w:styleId="WW8Num23z0">
    <w:name w:val="WW8Num23z0"/>
    <w:rsid w:val="007C472D"/>
    <w:rPr>
      <w:rFonts w:ascii="Symbol" w:hAnsi="Symbol" w:cs="Symbol"/>
    </w:rPr>
  </w:style>
  <w:style w:type="character" w:customStyle="1" w:styleId="WW8Num25z1">
    <w:name w:val="WW8Num25z1"/>
    <w:rsid w:val="007C472D"/>
    <w:rPr>
      <w:rFonts w:ascii="Courier New" w:hAnsi="Courier New" w:cs="Arial"/>
    </w:rPr>
  </w:style>
  <w:style w:type="character" w:customStyle="1" w:styleId="WW8Num25z2">
    <w:name w:val="WW8Num25z2"/>
    <w:rsid w:val="007C472D"/>
    <w:rPr>
      <w:rFonts w:ascii="Wingdings" w:hAnsi="Wingdings" w:cs="Wingdings"/>
    </w:rPr>
  </w:style>
  <w:style w:type="character" w:customStyle="1" w:styleId="WW8Num27z3">
    <w:name w:val="WW8Num27z3"/>
    <w:rsid w:val="007C472D"/>
    <w:rPr>
      <w:rFonts w:ascii="Symbol" w:hAnsi="Symbol"/>
    </w:rPr>
  </w:style>
  <w:style w:type="character" w:customStyle="1" w:styleId="WW-Absatz-Standardschriftart1111">
    <w:name w:val="WW-Absatz-Standardschriftart1111"/>
    <w:rsid w:val="007C472D"/>
  </w:style>
  <w:style w:type="character" w:customStyle="1" w:styleId="WW8Num1z0">
    <w:name w:val="WW8Num1z0"/>
    <w:rsid w:val="007C472D"/>
    <w:rPr>
      <w:rFonts w:ascii="Symbol" w:hAnsi="Symbol"/>
    </w:rPr>
  </w:style>
  <w:style w:type="character" w:customStyle="1" w:styleId="WW8Num1z2">
    <w:name w:val="WW8Num1z2"/>
    <w:rsid w:val="007C472D"/>
    <w:rPr>
      <w:rFonts w:ascii="Courier New" w:hAnsi="Courier New" w:cs="Courier New"/>
    </w:rPr>
  </w:style>
  <w:style w:type="character" w:customStyle="1" w:styleId="WW8Num1z3">
    <w:name w:val="WW8Num1z3"/>
    <w:rsid w:val="007C472D"/>
    <w:rPr>
      <w:rFonts w:ascii="Wingdings" w:hAnsi="Wingdings"/>
    </w:rPr>
  </w:style>
  <w:style w:type="character" w:customStyle="1" w:styleId="WW8Num21z1">
    <w:name w:val="WW8Num21z1"/>
    <w:rsid w:val="007C472D"/>
    <w:rPr>
      <w:rFonts w:ascii="Courier New" w:hAnsi="Courier New" w:cs="Courier New"/>
    </w:rPr>
  </w:style>
  <w:style w:type="character" w:customStyle="1" w:styleId="WW8Num21z2">
    <w:name w:val="WW8Num21z2"/>
    <w:rsid w:val="007C472D"/>
    <w:rPr>
      <w:rFonts w:ascii="Wingdings" w:hAnsi="Wingdings" w:cs="Wingdings"/>
    </w:rPr>
  </w:style>
  <w:style w:type="character" w:customStyle="1" w:styleId="WW8Num23z1">
    <w:name w:val="WW8Num23z1"/>
    <w:rsid w:val="007C472D"/>
    <w:rPr>
      <w:rFonts w:ascii="Courier New" w:hAnsi="Courier New" w:cs="Courier New"/>
    </w:rPr>
  </w:style>
  <w:style w:type="character" w:customStyle="1" w:styleId="WW8Num23z2">
    <w:name w:val="WW8Num23z2"/>
    <w:rsid w:val="007C472D"/>
    <w:rPr>
      <w:rFonts w:ascii="Wingdings" w:hAnsi="Wingdings" w:cs="Wingdings"/>
    </w:rPr>
  </w:style>
  <w:style w:type="character" w:customStyle="1" w:styleId="WW8Num31z1">
    <w:name w:val="WW8Num31z1"/>
    <w:rsid w:val="007C472D"/>
    <w:rPr>
      <w:rFonts w:ascii="Courier New" w:hAnsi="Courier New" w:cs="Courier New"/>
    </w:rPr>
  </w:style>
  <w:style w:type="character" w:customStyle="1" w:styleId="WW8Num31z2">
    <w:name w:val="WW8Num31z2"/>
    <w:rsid w:val="007C472D"/>
    <w:rPr>
      <w:rFonts w:ascii="Wingdings" w:hAnsi="Wingdings" w:cs="Wingdings"/>
    </w:rPr>
  </w:style>
  <w:style w:type="character" w:customStyle="1" w:styleId="WW8Num32z1">
    <w:name w:val="WW8Num32z1"/>
    <w:rsid w:val="007C472D"/>
    <w:rPr>
      <w:rFonts w:ascii="Courier New" w:hAnsi="Courier New" w:cs="Arial"/>
    </w:rPr>
  </w:style>
  <w:style w:type="character" w:customStyle="1" w:styleId="WW8Num32z2">
    <w:name w:val="WW8Num32z2"/>
    <w:rsid w:val="007C472D"/>
    <w:rPr>
      <w:rFonts w:ascii="Wingdings" w:hAnsi="Wingdings" w:cs="Wingdings"/>
    </w:rPr>
  </w:style>
  <w:style w:type="character" w:customStyle="1" w:styleId="WW8Num33z1">
    <w:name w:val="WW8Num33z1"/>
    <w:rsid w:val="007C472D"/>
    <w:rPr>
      <w:rFonts w:ascii="Courier New" w:hAnsi="Courier New" w:cs="Courier New"/>
    </w:rPr>
  </w:style>
  <w:style w:type="character" w:customStyle="1" w:styleId="WW8Num33z2">
    <w:name w:val="WW8Num33z2"/>
    <w:rsid w:val="007C472D"/>
    <w:rPr>
      <w:rFonts w:ascii="Wingdings" w:hAnsi="Wingdings"/>
    </w:rPr>
  </w:style>
  <w:style w:type="character" w:customStyle="1" w:styleId="WW8Num34z1">
    <w:name w:val="WW8Num34z1"/>
    <w:rsid w:val="007C472D"/>
    <w:rPr>
      <w:rFonts w:ascii="Courier New" w:hAnsi="Courier New" w:cs="Arial"/>
    </w:rPr>
  </w:style>
  <w:style w:type="character" w:customStyle="1" w:styleId="WW8Num34z2">
    <w:name w:val="WW8Num34z2"/>
    <w:rsid w:val="007C472D"/>
    <w:rPr>
      <w:rFonts w:ascii="Wingdings" w:hAnsi="Wingdings" w:cs="Wingdings"/>
    </w:rPr>
  </w:style>
  <w:style w:type="character" w:customStyle="1" w:styleId="WW8Num35z1">
    <w:name w:val="WW8Num35z1"/>
    <w:rsid w:val="007C472D"/>
    <w:rPr>
      <w:rFonts w:ascii="Courier New" w:hAnsi="Courier New"/>
    </w:rPr>
  </w:style>
  <w:style w:type="character" w:customStyle="1" w:styleId="WW8Num35z2">
    <w:name w:val="WW8Num35z2"/>
    <w:rsid w:val="007C472D"/>
    <w:rPr>
      <w:rFonts w:ascii="Wingdings" w:hAnsi="Wingdings"/>
    </w:rPr>
  </w:style>
  <w:style w:type="character" w:customStyle="1" w:styleId="WW8Num36z1">
    <w:name w:val="WW8Num36z1"/>
    <w:rsid w:val="007C472D"/>
    <w:rPr>
      <w:rFonts w:ascii="Courier New" w:hAnsi="Courier New" w:cs="Arial"/>
    </w:rPr>
  </w:style>
  <w:style w:type="character" w:customStyle="1" w:styleId="WW8Num36z2">
    <w:name w:val="WW8Num36z2"/>
    <w:rsid w:val="007C472D"/>
    <w:rPr>
      <w:rFonts w:ascii="Wingdings" w:hAnsi="Wingdings" w:cs="Wingdings"/>
    </w:rPr>
  </w:style>
  <w:style w:type="character" w:customStyle="1" w:styleId="WW8Num36z3">
    <w:name w:val="WW8Num36z3"/>
    <w:rsid w:val="007C472D"/>
    <w:rPr>
      <w:rFonts w:ascii="Symbol" w:hAnsi="Symbol"/>
    </w:rPr>
  </w:style>
  <w:style w:type="character" w:customStyle="1" w:styleId="WW8Num38z1">
    <w:name w:val="WW8Num38z1"/>
    <w:rsid w:val="007C472D"/>
    <w:rPr>
      <w:rFonts w:ascii="Courier New" w:hAnsi="Courier New" w:cs="Courier New"/>
    </w:rPr>
  </w:style>
  <w:style w:type="character" w:customStyle="1" w:styleId="WW8Num38z2">
    <w:name w:val="WW8Num38z2"/>
    <w:rsid w:val="007C472D"/>
    <w:rPr>
      <w:rFonts w:ascii="Wingdings" w:hAnsi="Wingdings" w:cs="Wingdings"/>
    </w:rPr>
  </w:style>
  <w:style w:type="character" w:customStyle="1" w:styleId="WW8Num40z1">
    <w:name w:val="WW8Num40z1"/>
    <w:rsid w:val="007C472D"/>
    <w:rPr>
      <w:rFonts w:ascii="Courier New" w:hAnsi="Courier New" w:cs="Courier New"/>
    </w:rPr>
  </w:style>
  <w:style w:type="character" w:customStyle="1" w:styleId="WW8Num40z2">
    <w:name w:val="WW8Num40z2"/>
    <w:rsid w:val="007C472D"/>
    <w:rPr>
      <w:rFonts w:ascii="Wingdings" w:hAnsi="Wingdings"/>
    </w:rPr>
  </w:style>
  <w:style w:type="character" w:customStyle="1" w:styleId="WW8Num42z1">
    <w:name w:val="WW8Num42z1"/>
    <w:rsid w:val="007C472D"/>
    <w:rPr>
      <w:rFonts w:ascii="Courier New" w:hAnsi="Courier New" w:cs="Courier New"/>
    </w:rPr>
  </w:style>
  <w:style w:type="character" w:customStyle="1" w:styleId="WW8Num42z2">
    <w:name w:val="WW8Num42z2"/>
    <w:rsid w:val="007C472D"/>
    <w:rPr>
      <w:rFonts w:ascii="Wingdings" w:hAnsi="Wingdings" w:cs="Wingdings"/>
    </w:rPr>
  </w:style>
  <w:style w:type="character" w:customStyle="1" w:styleId="WW8Num43z0">
    <w:name w:val="WW8Num43z0"/>
    <w:rsid w:val="007C472D"/>
    <w:rPr>
      <w:rFonts w:ascii="Symbol" w:hAnsi="Symbol" w:cs="Symbol"/>
    </w:rPr>
  </w:style>
  <w:style w:type="character" w:customStyle="1" w:styleId="WW8Num43z1">
    <w:name w:val="WW8Num43z1"/>
    <w:rsid w:val="007C472D"/>
    <w:rPr>
      <w:rFonts w:ascii="Courier New" w:hAnsi="Courier New" w:cs="Courier New"/>
    </w:rPr>
  </w:style>
  <w:style w:type="character" w:customStyle="1" w:styleId="WW8Num43z2">
    <w:name w:val="WW8Num43z2"/>
    <w:rsid w:val="007C472D"/>
    <w:rPr>
      <w:rFonts w:ascii="Wingdings" w:hAnsi="Wingdings" w:cs="Wingdings"/>
    </w:rPr>
  </w:style>
  <w:style w:type="character" w:customStyle="1" w:styleId="WW8Num45z0">
    <w:name w:val="WW8Num45z0"/>
    <w:rsid w:val="007C472D"/>
    <w:rPr>
      <w:rFonts w:ascii="Symbol" w:hAnsi="Symbol"/>
    </w:rPr>
  </w:style>
  <w:style w:type="character" w:customStyle="1" w:styleId="WW8Num45z1">
    <w:name w:val="WW8Num45z1"/>
    <w:rsid w:val="007C472D"/>
    <w:rPr>
      <w:rFonts w:ascii="Courier New" w:hAnsi="Courier New" w:cs="Courier New"/>
    </w:rPr>
  </w:style>
  <w:style w:type="character" w:customStyle="1" w:styleId="WW8Num45z2">
    <w:name w:val="WW8Num45z2"/>
    <w:rsid w:val="007C472D"/>
    <w:rPr>
      <w:rFonts w:ascii="Wingdings" w:hAnsi="Wingdings"/>
    </w:rPr>
  </w:style>
  <w:style w:type="character" w:customStyle="1" w:styleId="WW8Num2z0">
    <w:name w:val="WW8Num2z0"/>
    <w:rsid w:val="007C472D"/>
    <w:rPr>
      <w:rFonts w:ascii="Symbol" w:hAnsi="Symbol" w:cs="Symbol"/>
    </w:rPr>
  </w:style>
  <w:style w:type="character" w:customStyle="1" w:styleId="WW8Num3z0">
    <w:name w:val="WW8Num3z0"/>
    <w:rsid w:val="007C472D"/>
    <w:rPr>
      <w:rFonts w:ascii="Symbol" w:hAnsi="Symbol" w:cs="Symbol"/>
    </w:rPr>
  </w:style>
  <w:style w:type="character" w:customStyle="1" w:styleId="WW8Num11z1">
    <w:name w:val="WW8Num11z1"/>
    <w:rsid w:val="007C472D"/>
    <w:rPr>
      <w:rFonts w:ascii="Courier New" w:hAnsi="Courier New" w:cs="Arial"/>
    </w:rPr>
  </w:style>
  <w:style w:type="character" w:customStyle="1" w:styleId="WW8Num11z2">
    <w:name w:val="WW8Num11z2"/>
    <w:rsid w:val="007C472D"/>
    <w:rPr>
      <w:rFonts w:ascii="Wingdings" w:hAnsi="Wingdings" w:cs="Wingdings"/>
    </w:rPr>
  </w:style>
  <w:style w:type="character" w:customStyle="1" w:styleId="WW8Num22z1">
    <w:name w:val="WW8Num22z1"/>
    <w:rsid w:val="007C472D"/>
    <w:rPr>
      <w:rFonts w:ascii="Courier New" w:hAnsi="Courier New" w:cs="Courier New"/>
    </w:rPr>
  </w:style>
  <w:style w:type="character" w:customStyle="1" w:styleId="WW8Num22z2">
    <w:name w:val="WW8Num22z2"/>
    <w:rsid w:val="007C472D"/>
    <w:rPr>
      <w:rFonts w:ascii="Wingdings" w:hAnsi="Wingdings" w:cs="Wingdings"/>
    </w:rPr>
  </w:style>
  <w:style w:type="character" w:customStyle="1" w:styleId="WW8Num24z1">
    <w:name w:val="WW8Num24z1"/>
    <w:rsid w:val="007C472D"/>
    <w:rPr>
      <w:rFonts w:ascii="Courier New" w:hAnsi="Courier New" w:cs="Arial"/>
    </w:rPr>
  </w:style>
  <w:style w:type="character" w:customStyle="1" w:styleId="WW8Num24z2">
    <w:name w:val="WW8Num24z2"/>
    <w:rsid w:val="007C472D"/>
    <w:rPr>
      <w:rFonts w:ascii="Wingdings" w:hAnsi="Wingdings" w:cs="Wingdings"/>
    </w:rPr>
  </w:style>
  <w:style w:type="character" w:customStyle="1" w:styleId="WW-DefaultParagraphFont">
    <w:name w:val="WW-Default Paragraph Font"/>
    <w:rsid w:val="007C472D"/>
  </w:style>
  <w:style w:type="character" w:customStyle="1" w:styleId="WW8Num13z4">
    <w:name w:val="WW8Num13z4"/>
    <w:rsid w:val="007C472D"/>
    <w:rPr>
      <w:rFonts w:ascii="Courier New" w:hAnsi="Courier New" w:cs="Arial"/>
    </w:rPr>
  </w:style>
  <w:style w:type="character" w:customStyle="1" w:styleId="WW8Num18z3">
    <w:name w:val="WW8Num18z3"/>
    <w:rsid w:val="007C472D"/>
    <w:rPr>
      <w:rFonts w:ascii="Symbol" w:hAnsi="Symbol" w:cs="Symbol"/>
    </w:rPr>
  </w:style>
  <w:style w:type="character" w:customStyle="1" w:styleId="WW8Num19z3">
    <w:name w:val="WW8Num19z3"/>
    <w:rsid w:val="007C472D"/>
    <w:rPr>
      <w:rFonts w:ascii="Symbol" w:hAnsi="Symbol" w:cs="Symbol"/>
    </w:rPr>
  </w:style>
  <w:style w:type="character" w:customStyle="1" w:styleId="WW8Num30z1">
    <w:name w:val="WW8Num30z1"/>
    <w:rsid w:val="007C472D"/>
    <w:rPr>
      <w:rFonts w:ascii="Courier New" w:hAnsi="Courier New" w:cs="Arial"/>
    </w:rPr>
  </w:style>
  <w:style w:type="character" w:customStyle="1" w:styleId="WW8Num30z2">
    <w:name w:val="WW8Num30z2"/>
    <w:rsid w:val="007C472D"/>
    <w:rPr>
      <w:rFonts w:ascii="Wingdings" w:hAnsi="Wingdings" w:cs="Wingdings"/>
    </w:rPr>
  </w:style>
  <w:style w:type="character" w:customStyle="1" w:styleId="WW8Num37z1">
    <w:name w:val="WW8Num37z1"/>
    <w:rsid w:val="007C472D"/>
    <w:rPr>
      <w:rFonts w:ascii="Courier New" w:hAnsi="Courier New" w:cs="Arial"/>
    </w:rPr>
  </w:style>
  <w:style w:type="character" w:customStyle="1" w:styleId="WW8Num37z2">
    <w:name w:val="WW8Num37z2"/>
    <w:rsid w:val="007C472D"/>
    <w:rPr>
      <w:rFonts w:ascii="Wingdings" w:hAnsi="Wingdings" w:cs="Wingdings"/>
    </w:rPr>
  </w:style>
  <w:style w:type="character" w:customStyle="1" w:styleId="WW8Num39z1">
    <w:name w:val="WW8Num39z1"/>
    <w:rsid w:val="007C472D"/>
    <w:rPr>
      <w:rFonts w:ascii="Courier New" w:hAnsi="Courier New" w:cs="Arial"/>
    </w:rPr>
  </w:style>
  <w:style w:type="character" w:customStyle="1" w:styleId="WW8Num39z2">
    <w:name w:val="WW8Num39z2"/>
    <w:rsid w:val="007C472D"/>
    <w:rPr>
      <w:rFonts w:ascii="Wingdings" w:hAnsi="Wingdings" w:cs="Wingdings"/>
    </w:rPr>
  </w:style>
  <w:style w:type="character" w:customStyle="1" w:styleId="WW8Num47z0">
    <w:name w:val="WW8Num47z0"/>
    <w:rsid w:val="007C472D"/>
    <w:rPr>
      <w:rFonts w:ascii="Symbol" w:hAnsi="Symbol" w:cs="Symbol"/>
    </w:rPr>
  </w:style>
  <w:style w:type="character" w:customStyle="1" w:styleId="WW8Num47z1">
    <w:name w:val="WW8Num47z1"/>
    <w:rsid w:val="007C472D"/>
    <w:rPr>
      <w:rFonts w:ascii="Courier New" w:hAnsi="Courier New" w:cs="Arial"/>
    </w:rPr>
  </w:style>
  <w:style w:type="character" w:customStyle="1" w:styleId="WW8Num47z2">
    <w:name w:val="WW8Num47z2"/>
    <w:rsid w:val="007C472D"/>
    <w:rPr>
      <w:rFonts w:ascii="Wingdings" w:hAnsi="Wingdings" w:cs="Wingdings"/>
    </w:rPr>
  </w:style>
  <w:style w:type="character" w:customStyle="1" w:styleId="WW8Num49z0">
    <w:name w:val="WW8Num49z0"/>
    <w:rsid w:val="007C472D"/>
    <w:rPr>
      <w:rFonts w:ascii="Symbol" w:hAnsi="Symbol" w:cs="Symbol"/>
    </w:rPr>
  </w:style>
  <w:style w:type="character" w:customStyle="1" w:styleId="WW8Num49z1">
    <w:name w:val="WW8Num49z1"/>
    <w:rsid w:val="007C472D"/>
    <w:rPr>
      <w:rFonts w:ascii="Courier New" w:hAnsi="Courier New" w:cs="Courier New"/>
    </w:rPr>
  </w:style>
  <w:style w:type="character" w:customStyle="1" w:styleId="WW8Num49z2">
    <w:name w:val="WW8Num49z2"/>
    <w:rsid w:val="007C472D"/>
    <w:rPr>
      <w:rFonts w:ascii="Wingdings" w:hAnsi="Wingdings" w:cs="Wingdings"/>
    </w:rPr>
  </w:style>
  <w:style w:type="character" w:customStyle="1" w:styleId="WW8Num50z0">
    <w:name w:val="WW8Num50z0"/>
    <w:rsid w:val="007C472D"/>
    <w:rPr>
      <w:rFonts w:ascii="Symbol" w:hAnsi="Symbol" w:cs="Symbol"/>
    </w:rPr>
  </w:style>
  <w:style w:type="character" w:customStyle="1" w:styleId="WW8Num50z1">
    <w:name w:val="WW8Num50z1"/>
    <w:rsid w:val="007C472D"/>
    <w:rPr>
      <w:rFonts w:ascii="Courier New" w:hAnsi="Courier New" w:cs="Courier New"/>
    </w:rPr>
  </w:style>
  <w:style w:type="character" w:customStyle="1" w:styleId="WW8Num50z2">
    <w:name w:val="WW8Num50z2"/>
    <w:rsid w:val="007C472D"/>
    <w:rPr>
      <w:rFonts w:ascii="Wingdings" w:hAnsi="Wingdings" w:cs="Wingdings"/>
    </w:rPr>
  </w:style>
  <w:style w:type="character" w:customStyle="1" w:styleId="WW8Num51z0">
    <w:name w:val="WW8Num51z0"/>
    <w:rsid w:val="007C472D"/>
    <w:rPr>
      <w:rFonts w:ascii="Symbol" w:hAnsi="Symbol" w:cs="Symbol"/>
    </w:rPr>
  </w:style>
  <w:style w:type="character" w:customStyle="1" w:styleId="WW8Num51z1">
    <w:name w:val="WW8Num51z1"/>
    <w:rsid w:val="007C472D"/>
    <w:rPr>
      <w:rFonts w:ascii="Courier New" w:hAnsi="Courier New" w:cs="Arial"/>
    </w:rPr>
  </w:style>
  <w:style w:type="character" w:customStyle="1" w:styleId="WW8Num51z2">
    <w:name w:val="WW8Num51z2"/>
    <w:rsid w:val="007C472D"/>
    <w:rPr>
      <w:rFonts w:ascii="Wingdings" w:hAnsi="Wingdings" w:cs="Wingdings"/>
    </w:rPr>
  </w:style>
  <w:style w:type="character" w:customStyle="1" w:styleId="WW8Num53z0">
    <w:name w:val="WW8Num53z0"/>
    <w:rsid w:val="007C472D"/>
    <w:rPr>
      <w:rFonts w:ascii="Courier New" w:hAnsi="Courier New" w:cs="Arial"/>
    </w:rPr>
  </w:style>
  <w:style w:type="character" w:customStyle="1" w:styleId="WW8Num53z1">
    <w:name w:val="WW8Num53z1"/>
    <w:rsid w:val="007C472D"/>
    <w:rPr>
      <w:rFonts w:ascii="Courier New" w:hAnsi="Courier New" w:cs="Courier New"/>
    </w:rPr>
  </w:style>
  <w:style w:type="character" w:customStyle="1" w:styleId="WW8Num53z2">
    <w:name w:val="WW8Num53z2"/>
    <w:rsid w:val="007C472D"/>
    <w:rPr>
      <w:rFonts w:ascii="Wingdings" w:hAnsi="Wingdings" w:cs="Wingdings"/>
    </w:rPr>
  </w:style>
  <w:style w:type="character" w:customStyle="1" w:styleId="WW8Num53z3">
    <w:name w:val="WW8Num53z3"/>
    <w:rsid w:val="007C472D"/>
    <w:rPr>
      <w:rFonts w:ascii="Symbol" w:hAnsi="Symbol" w:cs="Symbol"/>
    </w:rPr>
  </w:style>
  <w:style w:type="character" w:customStyle="1" w:styleId="WW8Num54z0">
    <w:name w:val="WW8Num54z0"/>
    <w:rsid w:val="007C472D"/>
    <w:rPr>
      <w:rFonts w:ascii="Symbol" w:hAnsi="Symbol" w:cs="Symbol"/>
    </w:rPr>
  </w:style>
  <w:style w:type="character" w:customStyle="1" w:styleId="WW8Num54z1">
    <w:name w:val="WW8Num54z1"/>
    <w:rsid w:val="007C472D"/>
    <w:rPr>
      <w:rFonts w:ascii="Courier New" w:hAnsi="Courier New" w:cs="Arial"/>
    </w:rPr>
  </w:style>
  <w:style w:type="character" w:customStyle="1" w:styleId="WW8Num54z2">
    <w:name w:val="WW8Num54z2"/>
    <w:rsid w:val="007C472D"/>
    <w:rPr>
      <w:rFonts w:ascii="Wingdings" w:hAnsi="Wingdings" w:cs="Wingdings"/>
    </w:rPr>
  </w:style>
  <w:style w:type="character" w:customStyle="1" w:styleId="WW8Num56z0">
    <w:name w:val="WW8Num56z0"/>
    <w:rsid w:val="007C472D"/>
    <w:rPr>
      <w:rFonts w:ascii="Arial" w:eastAsia="Times New Roman" w:hAnsi="Arial" w:cs="Arial"/>
    </w:rPr>
  </w:style>
  <w:style w:type="character" w:customStyle="1" w:styleId="WW8Num56z1">
    <w:name w:val="WW8Num56z1"/>
    <w:rsid w:val="007C472D"/>
    <w:rPr>
      <w:rFonts w:ascii="Courier New" w:hAnsi="Courier New" w:cs="Courier New"/>
    </w:rPr>
  </w:style>
  <w:style w:type="character" w:customStyle="1" w:styleId="WW8Num56z2">
    <w:name w:val="WW8Num56z2"/>
    <w:rsid w:val="007C472D"/>
    <w:rPr>
      <w:rFonts w:ascii="Wingdings" w:hAnsi="Wingdings" w:cs="Wingdings"/>
    </w:rPr>
  </w:style>
  <w:style w:type="character" w:customStyle="1" w:styleId="WW8Num56z3">
    <w:name w:val="WW8Num56z3"/>
    <w:rsid w:val="007C472D"/>
    <w:rPr>
      <w:rFonts w:ascii="Symbol" w:hAnsi="Symbol" w:cs="Symbol"/>
    </w:rPr>
  </w:style>
  <w:style w:type="character" w:customStyle="1" w:styleId="WW8NumSt2z0">
    <w:name w:val="WW8NumSt2z0"/>
    <w:rsid w:val="007C472D"/>
    <w:rPr>
      <w:rFonts w:ascii="Symbol" w:hAnsi="Symbol" w:cs="Symbol"/>
    </w:rPr>
  </w:style>
  <w:style w:type="character" w:customStyle="1" w:styleId="WW-DefaultParagraphFont1">
    <w:name w:val="WW-Default Paragraph Font1"/>
    <w:rsid w:val="007C472D"/>
  </w:style>
  <w:style w:type="character" w:customStyle="1" w:styleId="BodyTextChar1">
    <w:name w:val="Body Text Char1"/>
    <w:rsid w:val="007C472D"/>
    <w:rPr>
      <w:rFonts w:ascii="Arial" w:hAnsi="Arial" w:cs="Arial"/>
      <w:lang w:val="en-US" w:eastAsia="ar-SA" w:bidi="ar-SA"/>
    </w:rPr>
  </w:style>
  <w:style w:type="character" w:customStyle="1" w:styleId="FootnoteCharacters">
    <w:name w:val="Footnote Characters"/>
    <w:rsid w:val="007C472D"/>
    <w:rPr>
      <w:rFonts w:ascii="Book Antiqua" w:hAnsi="Book Antiqua" w:cs="Book Antiqua"/>
      <w:strike w:val="0"/>
      <w:dstrike w:val="0"/>
      <w:color w:val="000000"/>
      <w:sz w:val="18"/>
      <w:vertAlign w:val="superscript"/>
    </w:rPr>
  </w:style>
  <w:style w:type="character" w:customStyle="1" w:styleId="BodyTextIndentChar">
    <w:name w:val="Body Text Indent Char"/>
    <w:rsid w:val="007C472D"/>
    <w:rPr>
      <w:rFonts w:ascii="Arial" w:hAnsi="Arial" w:cs="Arial"/>
    </w:rPr>
  </w:style>
  <w:style w:type="character" w:styleId="Hyperlink">
    <w:name w:val="Hyperlink"/>
    <w:rsid w:val="007C472D"/>
    <w:rPr>
      <w:color w:val="0000FF"/>
      <w:u w:val="single"/>
    </w:rPr>
  </w:style>
  <w:style w:type="character" w:styleId="PageNumber">
    <w:name w:val="page number"/>
    <w:rsid w:val="007C472D"/>
  </w:style>
  <w:style w:type="character" w:styleId="Emphasis">
    <w:name w:val="Emphasis"/>
    <w:qFormat/>
    <w:rsid w:val="007C472D"/>
    <w:rPr>
      <w:i/>
      <w:iCs/>
    </w:rPr>
  </w:style>
  <w:style w:type="character" w:customStyle="1" w:styleId="BodyBulletCharCharChar">
    <w:name w:val="Body Bullet Char Char Char"/>
    <w:rsid w:val="007C472D"/>
    <w:rPr>
      <w:rFonts w:ascii="Arial" w:hAnsi="Arial" w:cs="Arial"/>
      <w:kern w:val="1"/>
      <w:lang w:val="en-US" w:eastAsia="ar-SA" w:bidi="ar-SA"/>
    </w:rPr>
  </w:style>
  <w:style w:type="character" w:customStyle="1" w:styleId="BodyBulletInformativeCharChar">
    <w:name w:val="Body Bullet Informative Char Char"/>
    <w:rsid w:val="007C472D"/>
    <w:rPr>
      <w:rFonts w:ascii="Arial" w:hAnsi="Arial" w:cs="Arial"/>
      <w:kern w:val="1"/>
      <w:lang w:val="en-GB" w:eastAsia="ar-SA" w:bidi="ar-SA"/>
    </w:rPr>
  </w:style>
  <w:style w:type="character" w:customStyle="1" w:styleId="HeaderChar">
    <w:name w:val="Header Char"/>
    <w:rsid w:val="007C472D"/>
    <w:rPr>
      <w:rFonts w:ascii="Arial" w:hAnsi="Arial" w:cs="Arial"/>
      <w:lang w:val="en-US" w:eastAsia="ar-SA" w:bidi="ar-SA"/>
    </w:rPr>
  </w:style>
  <w:style w:type="character" w:styleId="FollowedHyperlink">
    <w:name w:val="FollowedHyperlink"/>
    <w:rsid w:val="007C472D"/>
    <w:rPr>
      <w:color w:val="800080"/>
      <w:u w:val="single"/>
    </w:rPr>
  </w:style>
  <w:style w:type="character" w:styleId="CommentReference">
    <w:name w:val="annotation reference"/>
    <w:rsid w:val="007C472D"/>
    <w:rPr>
      <w:sz w:val="16"/>
      <w:szCs w:val="16"/>
    </w:rPr>
  </w:style>
  <w:style w:type="character" w:customStyle="1" w:styleId="CommentTextChar">
    <w:name w:val="Comment Text Char"/>
    <w:rsid w:val="007C472D"/>
    <w:rPr>
      <w:rFonts w:ascii="Arial" w:hAnsi="Arial" w:cs="Arial"/>
      <w:lang w:val="en-US" w:eastAsia="ar-SA" w:bidi="ar-SA"/>
    </w:rPr>
  </w:style>
  <w:style w:type="character" w:styleId="HTMLCode">
    <w:name w:val="HTML Code"/>
    <w:rsid w:val="007C472D"/>
    <w:rPr>
      <w:rFonts w:ascii="Courier New" w:hAnsi="Courier New" w:cs="Courier New"/>
      <w:sz w:val="20"/>
      <w:szCs w:val="20"/>
    </w:rPr>
  </w:style>
  <w:style w:type="character" w:customStyle="1" w:styleId="BodyBulletCharCharChar1">
    <w:name w:val="Body Bullet Char Char Char1"/>
    <w:rsid w:val="007C472D"/>
    <w:rPr>
      <w:rFonts w:ascii="Arial" w:hAnsi="Arial" w:cs="Arial"/>
      <w:kern w:val="1"/>
      <w:lang w:val="en-US" w:eastAsia="ar-SA" w:bidi="ar-SA"/>
    </w:rPr>
  </w:style>
  <w:style w:type="character" w:customStyle="1" w:styleId="BodyTextChar">
    <w:name w:val="Body Text Char"/>
    <w:rsid w:val="007C472D"/>
    <w:rPr>
      <w:rFonts w:ascii="Arial" w:hAnsi="Arial" w:cs="Arial"/>
      <w:lang w:val="en-US" w:eastAsia="ar-SA" w:bidi="ar-SA"/>
    </w:rPr>
  </w:style>
  <w:style w:type="character" w:customStyle="1" w:styleId="CodeChar">
    <w:name w:val="Code Char"/>
    <w:rsid w:val="007C472D"/>
    <w:rPr>
      <w:rFonts w:ascii="Courier New" w:hAnsi="Courier New" w:cs="Courier New"/>
      <w:lang w:val="en-US" w:eastAsia="ar-SA" w:bidi="ar-SA"/>
    </w:rPr>
  </w:style>
  <w:style w:type="character" w:styleId="HTMLKeyboard">
    <w:name w:val="HTML Keyboard"/>
    <w:rsid w:val="007C472D"/>
    <w:rPr>
      <w:rFonts w:ascii="Courier New" w:hAnsi="Courier New" w:cs="Courier New"/>
      <w:sz w:val="20"/>
      <w:szCs w:val="20"/>
    </w:rPr>
  </w:style>
  <w:style w:type="character" w:customStyle="1" w:styleId="TextbodyChar">
    <w:name w:val="Text body Char"/>
    <w:rsid w:val="007C472D"/>
    <w:rPr>
      <w:rFonts w:ascii="Bookman Old Style" w:eastAsia="Arial Unicode MS" w:hAnsi="Bookman Old Style" w:cs="Bookman Old Style"/>
      <w:lang w:val="de-DE" w:eastAsia="ar-SA" w:bidi="ar-SA"/>
    </w:rPr>
  </w:style>
  <w:style w:type="character" w:customStyle="1" w:styleId="StandardChar">
    <w:name w:val="Standard Char"/>
    <w:rsid w:val="007C472D"/>
    <w:rPr>
      <w:rFonts w:ascii="Bookman Old Style" w:eastAsia="Arial Unicode MS" w:hAnsi="Bookman Old Style" w:cs="Bookman Old Style"/>
      <w:lang w:val="en-US" w:eastAsia="ar-SA" w:bidi="ar-SA"/>
    </w:rPr>
  </w:style>
  <w:style w:type="character" w:customStyle="1" w:styleId="CharChar1">
    <w:name w:val="Char Char1"/>
    <w:rsid w:val="007C472D"/>
    <w:rPr>
      <w:rFonts w:ascii="Arial" w:hAnsi="Arial" w:cs="Arial"/>
      <w:lang w:val="en-US" w:eastAsia="ar-SA" w:bidi="ar-SA"/>
    </w:rPr>
  </w:style>
  <w:style w:type="character" w:customStyle="1" w:styleId="ListBulletChar">
    <w:name w:val="List Bullet Char"/>
    <w:rsid w:val="007C472D"/>
    <w:rPr>
      <w:rFonts w:ascii="Arial" w:hAnsi="Arial" w:cs="Arial"/>
      <w:lang w:val="en-US" w:eastAsia="ar-SA" w:bidi="ar-SA"/>
    </w:rPr>
  </w:style>
  <w:style w:type="character" w:styleId="Strong">
    <w:name w:val="Strong"/>
    <w:qFormat/>
    <w:rsid w:val="007C472D"/>
    <w:rPr>
      <w:b/>
      <w:bCs/>
    </w:rPr>
  </w:style>
  <w:style w:type="character" w:customStyle="1" w:styleId="DocumentMapChar">
    <w:name w:val="Document Map Char"/>
    <w:rsid w:val="007C472D"/>
    <w:rPr>
      <w:rFonts w:ascii="Tahoma" w:hAnsi="Tahoma" w:cs="Tahoma"/>
      <w:sz w:val="16"/>
      <w:szCs w:val="16"/>
    </w:rPr>
  </w:style>
  <w:style w:type="character" w:customStyle="1" w:styleId="NumberingSymbols">
    <w:name w:val="Numbering Symbols"/>
    <w:rsid w:val="007C472D"/>
  </w:style>
  <w:style w:type="character" w:customStyle="1" w:styleId="Bullets">
    <w:name w:val="Bullets"/>
    <w:rsid w:val="007C472D"/>
    <w:rPr>
      <w:rFonts w:ascii="OpenSymbol" w:eastAsia="OpenSymbol" w:hAnsi="OpenSymbol" w:cs="OpenSymbol"/>
    </w:rPr>
  </w:style>
  <w:style w:type="paragraph" w:customStyle="1" w:styleId="Heading">
    <w:name w:val="Heading"/>
    <w:basedOn w:val="Normal"/>
    <w:next w:val="BodyText"/>
    <w:rsid w:val="007C472D"/>
    <w:pPr>
      <w:keepNext/>
      <w:widowControl w:val="0"/>
      <w:suppressAutoHyphens/>
      <w:spacing w:before="240" w:after="120" w:line="240" w:lineRule="auto"/>
      <w:jc w:val="both"/>
    </w:pPr>
    <w:rPr>
      <w:rFonts w:ascii="Arial" w:eastAsia="MS Mincho" w:hAnsi="Arial" w:cs="Tahoma"/>
      <w:sz w:val="28"/>
      <w:szCs w:val="28"/>
      <w:lang w:eastAsia="ar-SA"/>
    </w:rPr>
  </w:style>
  <w:style w:type="paragraph" w:styleId="BodyText">
    <w:name w:val="Body Text"/>
    <w:basedOn w:val="Normal"/>
    <w:link w:val="BodyTextChar2"/>
    <w:rsid w:val="007C472D"/>
    <w:pPr>
      <w:widowControl w:val="0"/>
      <w:suppressAutoHyphens/>
      <w:spacing w:after="120" w:line="240" w:lineRule="auto"/>
      <w:jc w:val="both"/>
    </w:pPr>
    <w:rPr>
      <w:rFonts w:ascii="Arial" w:eastAsia="Times New Roman" w:hAnsi="Arial" w:cs="Arial"/>
      <w:sz w:val="20"/>
      <w:szCs w:val="20"/>
      <w:lang w:eastAsia="ar-SA"/>
    </w:rPr>
  </w:style>
  <w:style w:type="character" w:customStyle="1" w:styleId="BodyTextChar2">
    <w:name w:val="Body Text Char2"/>
    <w:link w:val="BodyText"/>
    <w:rsid w:val="007C472D"/>
    <w:rPr>
      <w:rFonts w:ascii="Arial" w:eastAsia="Times New Roman" w:hAnsi="Arial" w:cs="Arial"/>
      <w:sz w:val="20"/>
      <w:szCs w:val="20"/>
      <w:lang w:eastAsia="ar-SA"/>
    </w:rPr>
  </w:style>
  <w:style w:type="paragraph" w:styleId="List">
    <w:name w:val="List"/>
    <w:basedOn w:val="BodyText"/>
    <w:rsid w:val="007C472D"/>
    <w:rPr>
      <w:rFonts w:cs="Tahoma"/>
    </w:rPr>
  </w:style>
  <w:style w:type="paragraph" w:styleId="Caption">
    <w:name w:val="caption"/>
    <w:basedOn w:val="Normal"/>
    <w:next w:val="Normal"/>
    <w:qFormat/>
    <w:rsid w:val="007C472D"/>
    <w:pPr>
      <w:widowControl w:val="0"/>
      <w:suppressAutoHyphens/>
      <w:spacing w:before="120" w:after="120" w:line="240" w:lineRule="auto"/>
      <w:jc w:val="center"/>
    </w:pPr>
    <w:rPr>
      <w:rFonts w:ascii="Arial" w:eastAsia="Times New Roman" w:hAnsi="Arial" w:cs="Arial"/>
      <w:b/>
      <w:bCs/>
      <w:sz w:val="20"/>
      <w:szCs w:val="20"/>
      <w:lang w:eastAsia="ar-SA"/>
    </w:rPr>
  </w:style>
  <w:style w:type="paragraph" w:customStyle="1" w:styleId="Index">
    <w:name w:val="Index"/>
    <w:basedOn w:val="Normal"/>
    <w:rsid w:val="007C472D"/>
    <w:pPr>
      <w:widowControl w:val="0"/>
      <w:suppressLineNumbers/>
      <w:suppressAutoHyphens/>
      <w:spacing w:after="0" w:line="240" w:lineRule="auto"/>
      <w:jc w:val="both"/>
    </w:pPr>
    <w:rPr>
      <w:rFonts w:ascii="Arial" w:eastAsia="Times New Roman" w:hAnsi="Arial" w:cs="Tahoma"/>
      <w:sz w:val="20"/>
      <w:szCs w:val="20"/>
      <w:lang w:eastAsia="ar-SA"/>
    </w:rPr>
  </w:style>
  <w:style w:type="paragraph" w:customStyle="1" w:styleId="abstracttext">
    <w:name w:val="abstract text"/>
    <w:basedOn w:val="Normal"/>
    <w:rsid w:val="007C472D"/>
    <w:pPr>
      <w:widowControl w:val="0"/>
      <w:suppressAutoHyphens/>
      <w:spacing w:after="0" w:line="240" w:lineRule="auto"/>
      <w:ind w:left="720" w:right="720"/>
      <w:jc w:val="both"/>
    </w:pPr>
    <w:rPr>
      <w:rFonts w:ascii="Garamond" w:eastAsia="Times New Roman" w:hAnsi="Garamond" w:cs="Arial"/>
      <w:sz w:val="20"/>
      <w:szCs w:val="20"/>
      <w:lang w:eastAsia="ar-SA"/>
    </w:rPr>
  </w:style>
  <w:style w:type="paragraph" w:customStyle="1" w:styleId="Keywords">
    <w:name w:val="Keywords"/>
    <w:basedOn w:val="Normal"/>
    <w:rsid w:val="007C472D"/>
    <w:pPr>
      <w:keepNext/>
      <w:widowControl w:val="0"/>
      <w:suppressAutoHyphens/>
      <w:spacing w:before="240" w:after="240" w:line="240" w:lineRule="atLeast"/>
      <w:ind w:firstLine="360"/>
      <w:jc w:val="both"/>
    </w:pPr>
    <w:rPr>
      <w:rFonts w:ascii="Garamond" w:eastAsia="Times New Roman" w:hAnsi="Garamond" w:cs="Garamond"/>
      <w:szCs w:val="20"/>
      <w:lang w:eastAsia="ar-SA"/>
    </w:rPr>
  </w:style>
  <w:style w:type="paragraph" w:styleId="FootnoteText">
    <w:name w:val="footnote text"/>
    <w:basedOn w:val="Normal"/>
    <w:link w:val="FootnoteTextChar"/>
    <w:rsid w:val="007C472D"/>
    <w:pPr>
      <w:widowControl w:val="0"/>
      <w:suppressAutoHyphens/>
      <w:spacing w:after="0" w:line="240" w:lineRule="auto"/>
      <w:ind w:firstLine="216"/>
      <w:jc w:val="both"/>
    </w:pPr>
    <w:rPr>
      <w:rFonts w:ascii="Arial" w:eastAsia="Times New Roman" w:hAnsi="Arial" w:cs="Arial"/>
      <w:sz w:val="20"/>
      <w:szCs w:val="20"/>
      <w:lang w:eastAsia="ar-SA"/>
    </w:rPr>
  </w:style>
  <w:style w:type="character" w:customStyle="1" w:styleId="FootnoteTextChar">
    <w:name w:val="Footnote Text Char"/>
    <w:link w:val="FootnoteText"/>
    <w:rsid w:val="007C472D"/>
    <w:rPr>
      <w:rFonts w:ascii="Arial" w:eastAsia="Times New Roman" w:hAnsi="Arial" w:cs="Arial"/>
      <w:sz w:val="20"/>
      <w:szCs w:val="20"/>
      <w:lang w:eastAsia="ar-SA"/>
    </w:rPr>
  </w:style>
  <w:style w:type="paragraph" w:styleId="Footer">
    <w:name w:val="footer"/>
    <w:basedOn w:val="Normal"/>
    <w:link w:val="FooterChar"/>
    <w:rsid w:val="007C472D"/>
    <w:pPr>
      <w:widowControl w:val="0"/>
      <w:suppressAutoHyphens/>
      <w:spacing w:after="0" w:line="240" w:lineRule="auto"/>
      <w:jc w:val="both"/>
    </w:pPr>
    <w:rPr>
      <w:rFonts w:ascii="Arial" w:eastAsia="Times New Roman" w:hAnsi="Arial" w:cs="Arial"/>
      <w:sz w:val="20"/>
      <w:szCs w:val="20"/>
      <w:lang w:eastAsia="ar-SA"/>
    </w:rPr>
  </w:style>
  <w:style w:type="character" w:customStyle="1" w:styleId="FooterChar">
    <w:name w:val="Footer Char"/>
    <w:link w:val="Footer"/>
    <w:rsid w:val="007C472D"/>
    <w:rPr>
      <w:rFonts w:ascii="Arial" w:eastAsia="Times New Roman" w:hAnsi="Arial" w:cs="Arial"/>
      <w:sz w:val="20"/>
      <w:szCs w:val="20"/>
      <w:lang w:eastAsia="ar-SA"/>
    </w:rPr>
  </w:style>
  <w:style w:type="paragraph" w:customStyle="1" w:styleId="WW-Footnote">
    <w:name w:val="WW-Footnote"/>
    <w:basedOn w:val="Footer"/>
    <w:rsid w:val="007C472D"/>
    <w:rPr>
      <w:rFonts w:ascii="Book Antiqua" w:hAnsi="Book Antiqua" w:cs="Book Antiqua"/>
      <w:sz w:val="22"/>
    </w:rPr>
  </w:style>
  <w:style w:type="paragraph" w:customStyle="1" w:styleId="FootnoteText2">
    <w:name w:val="Footnote Text2"/>
    <w:basedOn w:val="FootnoteText"/>
    <w:rsid w:val="007C472D"/>
  </w:style>
  <w:style w:type="paragraph" w:styleId="BodyTextIndent">
    <w:name w:val="Body Text Indent"/>
    <w:basedOn w:val="Normal"/>
    <w:link w:val="BodyTextIndentChar1"/>
    <w:rsid w:val="007C472D"/>
    <w:pPr>
      <w:widowControl w:val="0"/>
      <w:suppressAutoHyphens/>
      <w:spacing w:after="120" w:line="240" w:lineRule="auto"/>
      <w:ind w:left="360"/>
      <w:jc w:val="both"/>
    </w:pPr>
    <w:rPr>
      <w:rFonts w:ascii="Arial" w:eastAsia="Times New Roman" w:hAnsi="Arial" w:cs="Arial"/>
      <w:sz w:val="20"/>
      <w:szCs w:val="20"/>
      <w:lang w:eastAsia="ar-SA"/>
    </w:rPr>
  </w:style>
  <w:style w:type="character" w:customStyle="1" w:styleId="BodyTextIndentChar1">
    <w:name w:val="Body Text Indent Char1"/>
    <w:link w:val="BodyTextIndent"/>
    <w:rsid w:val="007C472D"/>
    <w:rPr>
      <w:rFonts w:ascii="Arial" w:eastAsia="Times New Roman" w:hAnsi="Arial" w:cs="Arial"/>
      <w:sz w:val="20"/>
      <w:szCs w:val="20"/>
      <w:lang w:eastAsia="ar-SA"/>
    </w:rPr>
  </w:style>
  <w:style w:type="paragraph" w:customStyle="1" w:styleId="StyleBodyTextIndentNotBold">
    <w:name w:val="Style Body Text Indent + Not Bold"/>
    <w:basedOn w:val="BodyTextIndent"/>
    <w:rsid w:val="007C472D"/>
    <w:pPr>
      <w:spacing w:after="0"/>
      <w:ind w:hanging="360"/>
    </w:pPr>
    <w:rPr>
      <w:spacing w:val="6"/>
    </w:rPr>
  </w:style>
  <w:style w:type="paragraph" w:customStyle="1" w:styleId="BodyText2">
    <w:name w:val="Body Text2"/>
    <w:basedOn w:val="BodyTextIndent"/>
    <w:rsid w:val="007C472D"/>
    <w:pPr>
      <w:spacing w:after="0"/>
      <w:ind w:hanging="360"/>
    </w:pPr>
    <w:rPr>
      <w:spacing w:val="6"/>
    </w:rPr>
  </w:style>
  <w:style w:type="paragraph" w:customStyle="1" w:styleId="Style1">
    <w:name w:val="Style1"/>
    <w:basedOn w:val="FootnoteText"/>
    <w:rsid w:val="007C472D"/>
  </w:style>
  <w:style w:type="paragraph" w:customStyle="1" w:styleId="FootnoteTextdup">
    <w:name w:val="Footnote Text dup"/>
    <w:basedOn w:val="FootnoteText"/>
    <w:rsid w:val="007C472D"/>
  </w:style>
  <w:style w:type="paragraph" w:styleId="Header">
    <w:name w:val="header"/>
    <w:basedOn w:val="Normal"/>
    <w:link w:val="HeaderChar1"/>
    <w:rsid w:val="007C472D"/>
    <w:pPr>
      <w:widowControl w:val="0"/>
      <w:suppressAutoHyphens/>
      <w:spacing w:after="0" w:line="240" w:lineRule="auto"/>
      <w:jc w:val="both"/>
    </w:pPr>
    <w:rPr>
      <w:rFonts w:ascii="Arial" w:eastAsia="Times New Roman" w:hAnsi="Arial" w:cs="Arial"/>
      <w:sz w:val="20"/>
      <w:szCs w:val="20"/>
      <w:lang w:eastAsia="ar-SA"/>
    </w:rPr>
  </w:style>
  <w:style w:type="character" w:customStyle="1" w:styleId="HeaderChar1">
    <w:name w:val="Header Char1"/>
    <w:link w:val="Header"/>
    <w:rsid w:val="007C472D"/>
    <w:rPr>
      <w:rFonts w:ascii="Arial" w:eastAsia="Times New Roman" w:hAnsi="Arial" w:cs="Arial"/>
      <w:sz w:val="20"/>
      <w:szCs w:val="20"/>
      <w:lang w:eastAsia="ar-SA"/>
    </w:rPr>
  </w:style>
  <w:style w:type="paragraph" w:customStyle="1" w:styleId="BodyBulletCharChar">
    <w:name w:val="Body Bullet Char Char"/>
    <w:basedOn w:val="Normal"/>
    <w:rsid w:val="007C472D"/>
    <w:pPr>
      <w:widowControl w:val="0"/>
      <w:suppressAutoHyphens/>
      <w:overflowPunct w:val="0"/>
      <w:autoSpaceDE w:val="0"/>
      <w:spacing w:after="0" w:line="240" w:lineRule="auto"/>
      <w:jc w:val="both"/>
      <w:textAlignment w:val="baseline"/>
    </w:pPr>
    <w:rPr>
      <w:rFonts w:ascii="Arial" w:eastAsia="Times New Roman" w:hAnsi="Arial" w:cs="Arial"/>
      <w:kern w:val="1"/>
      <w:sz w:val="20"/>
      <w:szCs w:val="20"/>
      <w:lang w:eastAsia="ar-SA"/>
    </w:rPr>
  </w:style>
  <w:style w:type="paragraph" w:customStyle="1" w:styleId="BodyTextInformative">
    <w:name w:val="Body Text Informative"/>
    <w:basedOn w:val="BodyText"/>
    <w:rsid w:val="007C472D"/>
    <w:pPr>
      <w:shd w:val="clear" w:color="auto" w:fill="CCCCCC"/>
      <w:overflowPunct w:val="0"/>
      <w:autoSpaceDE w:val="0"/>
      <w:textAlignment w:val="baseline"/>
    </w:pPr>
    <w:rPr>
      <w:kern w:val="1"/>
    </w:rPr>
  </w:style>
  <w:style w:type="paragraph" w:customStyle="1" w:styleId="BodyBulletInformativeChar">
    <w:name w:val="Body Bullet Informative Char"/>
    <w:basedOn w:val="BodyBulletCharChar"/>
    <w:rsid w:val="007C472D"/>
    <w:pPr>
      <w:shd w:val="clear" w:color="auto" w:fill="CCCCCC"/>
    </w:pPr>
    <w:rPr>
      <w:lang w:val="en-GB"/>
    </w:rPr>
  </w:style>
  <w:style w:type="paragraph" w:customStyle="1" w:styleId="CoverNormal">
    <w:name w:val="Cover Normal"/>
    <w:basedOn w:val="Normal"/>
    <w:rsid w:val="007C472D"/>
    <w:pPr>
      <w:widowControl w:val="0"/>
      <w:suppressAutoHyphens/>
      <w:spacing w:after="0" w:line="240" w:lineRule="auto"/>
      <w:ind w:left="1440"/>
    </w:pPr>
    <w:rPr>
      <w:rFonts w:ascii="Arial" w:eastAsia="Times New Roman" w:hAnsi="Arial" w:cs="Arial"/>
      <w:kern w:val="1"/>
      <w:sz w:val="24"/>
      <w:szCs w:val="20"/>
      <w:lang w:eastAsia="ar-SA"/>
    </w:rPr>
  </w:style>
  <w:style w:type="paragraph" w:customStyle="1" w:styleId="CoverVersion">
    <w:name w:val="Cover Version"/>
    <w:basedOn w:val="CoverNormal"/>
    <w:next w:val="CoverNormal"/>
    <w:rsid w:val="007C472D"/>
    <w:rPr>
      <w:b/>
    </w:rPr>
  </w:style>
  <w:style w:type="paragraph" w:customStyle="1" w:styleId="CoverTitle">
    <w:name w:val="Cover Title"/>
    <w:basedOn w:val="CoverNormal"/>
    <w:next w:val="CoverNormal"/>
    <w:rsid w:val="007C472D"/>
    <w:rPr>
      <w:b/>
      <w:sz w:val="44"/>
    </w:rPr>
  </w:style>
  <w:style w:type="paragraph" w:customStyle="1" w:styleId="CoverDate">
    <w:name w:val="Cover Date"/>
    <w:basedOn w:val="CoverNormal"/>
    <w:next w:val="CoverNormal"/>
    <w:rsid w:val="007C472D"/>
    <w:rPr>
      <w:b/>
    </w:rPr>
  </w:style>
  <w:style w:type="paragraph" w:customStyle="1" w:styleId="TBD">
    <w:name w:val="TBD"/>
    <w:basedOn w:val="Normal"/>
    <w:next w:val="Normal"/>
    <w:rsid w:val="007C472D"/>
    <w:pPr>
      <w:widowControl w:val="0"/>
      <w:shd w:val="clear" w:color="auto" w:fill="FFFF00"/>
      <w:suppressAutoHyphens/>
      <w:spacing w:before="160" w:after="40" w:line="240" w:lineRule="auto"/>
    </w:pPr>
    <w:rPr>
      <w:rFonts w:ascii="Comic Sans MS" w:eastAsia="Times New Roman" w:hAnsi="Comic Sans MS" w:cs="Comic Sans MS"/>
      <w:sz w:val="18"/>
      <w:szCs w:val="20"/>
      <w:lang w:eastAsia="ar-SA"/>
    </w:rPr>
  </w:style>
  <w:style w:type="paragraph" w:customStyle="1" w:styleId="CoverSpecVersion">
    <w:name w:val="CoverSpecVersion"/>
    <w:basedOn w:val="CoverNormal"/>
    <w:rsid w:val="007C472D"/>
    <w:rPr>
      <w:b/>
    </w:rPr>
  </w:style>
  <w:style w:type="paragraph" w:customStyle="1" w:styleId="CoverStatus">
    <w:name w:val="CoverStatus"/>
    <w:basedOn w:val="CoverVersion"/>
    <w:rsid w:val="007C472D"/>
  </w:style>
  <w:style w:type="paragraph" w:customStyle="1" w:styleId="CoverConfid">
    <w:name w:val="CoverConfid"/>
    <w:basedOn w:val="CoverNormal"/>
    <w:rsid w:val="007C472D"/>
    <w:rPr>
      <w:rFonts w:ascii="Arial Rounded MT Bold" w:hAnsi="Arial Rounded MT Bold" w:cs="Arial Rounded MT Bold"/>
      <w:b/>
      <w:spacing w:val="30"/>
      <w:sz w:val="44"/>
    </w:rPr>
  </w:style>
  <w:style w:type="paragraph" w:customStyle="1" w:styleId="TableCell">
    <w:name w:val="Table Cell"/>
    <w:basedOn w:val="Normal"/>
    <w:rsid w:val="007C472D"/>
    <w:pPr>
      <w:widowControl w:val="0"/>
      <w:suppressAutoHyphens/>
      <w:spacing w:before="40" w:after="20" w:line="240" w:lineRule="auto"/>
    </w:pPr>
    <w:rPr>
      <w:rFonts w:ascii="Times New Roman" w:eastAsia="Times New Roman" w:hAnsi="Times New Roman"/>
      <w:szCs w:val="20"/>
      <w:lang w:eastAsia="ar-SA"/>
    </w:rPr>
  </w:style>
  <w:style w:type="paragraph" w:customStyle="1" w:styleId="CoverSubTitle">
    <w:name w:val="CoverSubTitle"/>
    <w:basedOn w:val="CoverTitle"/>
    <w:rsid w:val="007C472D"/>
  </w:style>
  <w:style w:type="paragraph" w:styleId="CommentText">
    <w:name w:val="annotation text"/>
    <w:basedOn w:val="Normal"/>
    <w:link w:val="CommentTextChar1"/>
    <w:rsid w:val="007C472D"/>
    <w:pPr>
      <w:widowControl w:val="0"/>
      <w:suppressAutoHyphens/>
      <w:spacing w:after="0" w:line="240" w:lineRule="auto"/>
      <w:jc w:val="both"/>
    </w:pPr>
    <w:rPr>
      <w:rFonts w:ascii="Arial" w:eastAsia="Times New Roman" w:hAnsi="Arial" w:cs="Arial"/>
      <w:sz w:val="20"/>
      <w:szCs w:val="20"/>
      <w:lang w:eastAsia="ar-SA"/>
    </w:rPr>
  </w:style>
  <w:style w:type="character" w:customStyle="1" w:styleId="CommentTextChar1">
    <w:name w:val="Comment Text Char1"/>
    <w:link w:val="CommentText"/>
    <w:rsid w:val="007C472D"/>
    <w:rPr>
      <w:rFonts w:ascii="Arial" w:eastAsia="Times New Roman" w:hAnsi="Arial" w:cs="Arial"/>
      <w:sz w:val="20"/>
      <w:szCs w:val="20"/>
      <w:lang w:eastAsia="ar-SA"/>
    </w:rPr>
  </w:style>
  <w:style w:type="paragraph" w:styleId="CommentSubject">
    <w:name w:val="annotation subject"/>
    <w:basedOn w:val="CommentText"/>
    <w:next w:val="CommentText"/>
    <w:link w:val="CommentSubjectChar"/>
    <w:rsid w:val="007C472D"/>
    <w:rPr>
      <w:b/>
      <w:bCs/>
    </w:rPr>
  </w:style>
  <w:style w:type="character" w:customStyle="1" w:styleId="CommentSubjectChar">
    <w:name w:val="Comment Subject Char"/>
    <w:link w:val="CommentSubject"/>
    <w:rsid w:val="007C472D"/>
    <w:rPr>
      <w:rFonts w:ascii="Arial" w:eastAsia="Times New Roman" w:hAnsi="Arial" w:cs="Arial"/>
      <w:b/>
      <w:bCs/>
      <w:sz w:val="20"/>
      <w:szCs w:val="20"/>
      <w:lang w:eastAsia="ar-SA"/>
    </w:rPr>
  </w:style>
  <w:style w:type="paragraph" w:styleId="BalloonText">
    <w:name w:val="Balloon Text"/>
    <w:basedOn w:val="Normal"/>
    <w:link w:val="BalloonTextChar"/>
    <w:rsid w:val="007C472D"/>
    <w:pPr>
      <w:widowControl w:val="0"/>
      <w:suppressAutoHyphens/>
      <w:spacing w:after="0" w:line="240" w:lineRule="auto"/>
      <w:jc w:val="both"/>
    </w:pPr>
    <w:rPr>
      <w:rFonts w:ascii="Tahoma" w:eastAsia="Times New Roman" w:hAnsi="Tahoma" w:cs="Tahoma"/>
      <w:sz w:val="16"/>
      <w:szCs w:val="16"/>
      <w:lang w:eastAsia="ar-SA"/>
    </w:rPr>
  </w:style>
  <w:style w:type="character" w:customStyle="1" w:styleId="BalloonTextChar">
    <w:name w:val="Balloon Text Char"/>
    <w:link w:val="BalloonText"/>
    <w:rsid w:val="007C472D"/>
    <w:rPr>
      <w:rFonts w:ascii="Tahoma" w:eastAsia="Times New Roman" w:hAnsi="Tahoma" w:cs="Tahoma"/>
      <w:sz w:val="16"/>
      <w:szCs w:val="16"/>
      <w:lang w:eastAsia="ar-SA"/>
    </w:rPr>
  </w:style>
  <w:style w:type="paragraph" w:styleId="TOC1">
    <w:name w:val="toc 1"/>
    <w:basedOn w:val="Normal"/>
    <w:next w:val="Normal"/>
    <w:uiPriority w:val="39"/>
    <w:rsid w:val="007C472D"/>
    <w:pPr>
      <w:widowControl w:val="0"/>
      <w:suppressAutoHyphens/>
      <w:spacing w:after="0" w:line="240" w:lineRule="auto"/>
    </w:pPr>
    <w:rPr>
      <w:rFonts w:ascii="Arial" w:eastAsia="Times New Roman" w:hAnsi="Arial" w:cs="Arial"/>
      <w:b/>
      <w:sz w:val="24"/>
      <w:szCs w:val="20"/>
      <w:lang w:eastAsia="ar-SA"/>
    </w:rPr>
  </w:style>
  <w:style w:type="paragraph" w:styleId="TOC2">
    <w:name w:val="toc 2"/>
    <w:basedOn w:val="Normal"/>
    <w:next w:val="Normal"/>
    <w:uiPriority w:val="39"/>
    <w:rsid w:val="007C472D"/>
    <w:pPr>
      <w:widowControl w:val="0"/>
      <w:suppressAutoHyphens/>
      <w:spacing w:after="0" w:line="240" w:lineRule="auto"/>
      <w:ind w:left="200"/>
      <w:jc w:val="both"/>
    </w:pPr>
    <w:rPr>
      <w:rFonts w:ascii="Arial" w:eastAsia="Times New Roman" w:hAnsi="Arial" w:cs="Arial"/>
      <w:sz w:val="20"/>
      <w:szCs w:val="20"/>
      <w:lang w:eastAsia="ar-SA"/>
    </w:rPr>
  </w:style>
  <w:style w:type="paragraph" w:styleId="TOC3">
    <w:name w:val="toc 3"/>
    <w:basedOn w:val="Normal"/>
    <w:next w:val="Normal"/>
    <w:uiPriority w:val="39"/>
    <w:rsid w:val="007C472D"/>
    <w:pPr>
      <w:widowControl w:val="0"/>
      <w:suppressAutoHyphens/>
      <w:spacing w:after="0" w:line="240" w:lineRule="auto"/>
      <w:ind w:left="400"/>
      <w:jc w:val="both"/>
    </w:pPr>
    <w:rPr>
      <w:rFonts w:ascii="Arial" w:eastAsia="Times New Roman" w:hAnsi="Arial" w:cs="Arial"/>
      <w:sz w:val="20"/>
      <w:szCs w:val="20"/>
      <w:lang w:eastAsia="ar-SA"/>
    </w:rPr>
  </w:style>
  <w:style w:type="paragraph" w:styleId="HTMLPreformatted">
    <w:name w:val="HTML Preformatted"/>
    <w:basedOn w:val="Normal"/>
    <w:link w:val="HTMLPreformattedChar"/>
    <w:rsid w:val="007C472D"/>
    <w:pPr>
      <w:widowControl w:val="0"/>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link w:val="HTMLPreformatted"/>
    <w:rsid w:val="007C472D"/>
    <w:rPr>
      <w:rFonts w:ascii="Courier New" w:eastAsia="Times New Roman" w:hAnsi="Courier New" w:cs="Courier New"/>
      <w:sz w:val="20"/>
      <w:szCs w:val="20"/>
      <w:lang w:eastAsia="ar-SA"/>
    </w:rPr>
  </w:style>
  <w:style w:type="paragraph" w:customStyle="1" w:styleId="Code">
    <w:name w:val="Code"/>
    <w:basedOn w:val="BodyText"/>
    <w:rsid w:val="007C472D"/>
    <w:rPr>
      <w:rFonts w:ascii="Courier New" w:hAnsi="Courier New" w:cs="Courier New"/>
    </w:rPr>
  </w:style>
  <w:style w:type="paragraph" w:customStyle="1" w:styleId="UseCaseStep">
    <w:name w:val="Use Case Step"/>
    <w:basedOn w:val="BodyText"/>
    <w:rsid w:val="007C472D"/>
  </w:style>
  <w:style w:type="paragraph" w:customStyle="1" w:styleId="UseCaseSubstep">
    <w:name w:val="Use Case Substep"/>
    <w:basedOn w:val="UseCaseStep"/>
    <w:rsid w:val="007C472D"/>
    <w:pPr>
      <w:ind w:left="360"/>
    </w:pPr>
  </w:style>
  <w:style w:type="paragraph" w:styleId="BodyTextIndent3">
    <w:name w:val="Body Text Indent 3"/>
    <w:basedOn w:val="Normal"/>
    <w:link w:val="BodyTextIndent3Char"/>
    <w:rsid w:val="007C472D"/>
    <w:pPr>
      <w:widowControl w:val="0"/>
      <w:suppressAutoHyphens/>
      <w:spacing w:after="120" w:line="240" w:lineRule="auto"/>
      <w:ind w:left="360"/>
      <w:jc w:val="both"/>
    </w:pPr>
    <w:rPr>
      <w:rFonts w:ascii="Arial" w:eastAsia="Times New Roman" w:hAnsi="Arial" w:cs="Arial"/>
      <w:sz w:val="16"/>
      <w:szCs w:val="16"/>
      <w:lang w:eastAsia="ar-SA"/>
    </w:rPr>
  </w:style>
  <w:style w:type="character" w:customStyle="1" w:styleId="BodyTextIndent3Char">
    <w:name w:val="Body Text Indent 3 Char"/>
    <w:link w:val="BodyTextIndent3"/>
    <w:rsid w:val="007C472D"/>
    <w:rPr>
      <w:rFonts w:ascii="Arial" w:eastAsia="Times New Roman" w:hAnsi="Arial" w:cs="Arial"/>
      <w:sz w:val="16"/>
      <w:szCs w:val="16"/>
      <w:lang w:eastAsia="ar-SA"/>
    </w:rPr>
  </w:style>
  <w:style w:type="paragraph" w:customStyle="1" w:styleId="Heading2PageBreak">
    <w:name w:val="Heading 2 Page Break"/>
    <w:basedOn w:val="Heading2"/>
    <w:next w:val="Normal"/>
    <w:rsid w:val="007C472D"/>
    <w:pPr>
      <w:pageBreakBefore/>
      <w:numPr>
        <w:ilvl w:val="0"/>
        <w:numId w:val="3"/>
      </w:numPr>
    </w:pPr>
  </w:style>
  <w:style w:type="paragraph" w:customStyle="1" w:styleId="WW-Textbody">
    <w:name w:val="WW-Text body"/>
    <w:basedOn w:val="Normal"/>
    <w:rsid w:val="007C472D"/>
    <w:pPr>
      <w:widowControl w:val="0"/>
      <w:suppressAutoHyphens/>
      <w:spacing w:after="120" w:line="240" w:lineRule="auto"/>
      <w:jc w:val="both"/>
    </w:pPr>
    <w:rPr>
      <w:rFonts w:ascii="Bookman Old Style" w:eastAsia="Arial Unicode MS" w:hAnsi="Bookman Old Style" w:cs="Bookman Old Style"/>
      <w:sz w:val="20"/>
      <w:szCs w:val="20"/>
      <w:lang w:val="de-DE" w:eastAsia="ar-SA"/>
    </w:rPr>
  </w:style>
  <w:style w:type="paragraph" w:customStyle="1" w:styleId="TableContents">
    <w:name w:val="Table Contents"/>
    <w:basedOn w:val="Normal"/>
    <w:rsid w:val="007C472D"/>
    <w:pPr>
      <w:widowControl w:val="0"/>
      <w:suppressLineNumbers/>
      <w:suppressAutoHyphens/>
      <w:spacing w:after="0" w:line="240" w:lineRule="auto"/>
      <w:jc w:val="both"/>
    </w:pPr>
    <w:rPr>
      <w:rFonts w:ascii="Bookman Old Style" w:eastAsia="Arial Unicode MS" w:hAnsi="Bookman Old Style" w:cs="Bookman Old Style"/>
      <w:sz w:val="20"/>
      <w:szCs w:val="20"/>
      <w:lang w:val="de-DE" w:eastAsia="ar-SA"/>
    </w:rPr>
  </w:style>
  <w:style w:type="paragraph" w:customStyle="1" w:styleId="Informative">
    <w:name w:val="Informative"/>
    <w:basedOn w:val="Normal"/>
    <w:rsid w:val="007C472D"/>
    <w:pPr>
      <w:widowControl w:val="0"/>
      <w:suppressAutoHyphens/>
      <w:spacing w:after="0" w:line="240" w:lineRule="auto"/>
      <w:jc w:val="both"/>
    </w:pPr>
    <w:rPr>
      <w:rFonts w:ascii="Bookman Old Style" w:eastAsia="Arial Unicode MS" w:hAnsi="Bookman Old Style" w:cs="Bookman Old Style"/>
      <w:sz w:val="20"/>
      <w:szCs w:val="20"/>
      <w:lang w:val="de-DE" w:eastAsia="ar-SA"/>
    </w:rPr>
  </w:style>
  <w:style w:type="paragraph" w:customStyle="1" w:styleId="Standard">
    <w:name w:val="Standard"/>
    <w:rsid w:val="007C472D"/>
    <w:pPr>
      <w:widowControl w:val="0"/>
      <w:suppressAutoHyphens/>
      <w:jc w:val="both"/>
    </w:pPr>
    <w:rPr>
      <w:rFonts w:ascii="Bookman Old Style" w:eastAsia="Arial Unicode MS" w:hAnsi="Bookman Old Style" w:cs="Bookman Old Style"/>
      <w:lang w:eastAsia="ar-SA"/>
    </w:rPr>
  </w:style>
  <w:style w:type="paragraph" w:customStyle="1" w:styleId="ColorfulList-Accent11">
    <w:name w:val="Colorful List - Accent 11"/>
    <w:basedOn w:val="Normal"/>
    <w:rsid w:val="007C472D"/>
    <w:pPr>
      <w:widowControl w:val="0"/>
      <w:suppressAutoHyphens/>
      <w:spacing w:after="0" w:line="240" w:lineRule="auto"/>
      <w:ind w:left="720"/>
      <w:jc w:val="both"/>
    </w:pPr>
    <w:rPr>
      <w:rFonts w:ascii="Arial" w:eastAsia="Times New Roman" w:hAnsi="Arial" w:cs="Arial"/>
      <w:sz w:val="20"/>
      <w:szCs w:val="20"/>
      <w:lang w:eastAsia="ar-SA"/>
    </w:rPr>
  </w:style>
  <w:style w:type="paragraph" w:customStyle="1" w:styleId="ColorfulShading-Accent11">
    <w:name w:val="Colorful Shading - Accent 11"/>
    <w:rsid w:val="007C472D"/>
    <w:pPr>
      <w:widowControl w:val="0"/>
      <w:suppressAutoHyphens/>
    </w:pPr>
    <w:rPr>
      <w:rFonts w:ascii="Arial" w:eastAsia="Arial" w:hAnsi="Arial" w:cs="Arial"/>
      <w:lang w:eastAsia="ar-SA"/>
    </w:rPr>
  </w:style>
  <w:style w:type="paragraph" w:styleId="TOC4">
    <w:name w:val="toc 4"/>
    <w:basedOn w:val="Normal"/>
    <w:next w:val="Normal"/>
    <w:uiPriority w:val="39"/>
    <w:rsid w:val="007C472D"/>
    <w:pPr>
      <w:widowControl w:val="0"/>
      <w:suppressAutoHyphens/>
      <w:spacing w:after="100"/>
      <w:ind w:left="660"/>
    </w:pPr>
    <w:rPr>
      <w:rFonts w:eastAsia="Times New Roman"/>
      <w:lang w:eastAsia="ar-SA"/>
    </w:rPr>
  </w:style>
  <w:style w:type="paragraph" w:styleId="TOC5">
    <w:name w:val="toc 5"/>
    <w:basedOn w:val="Normal"/>
    <w:next w:val="Normal"/>
    <w:uiPriority w:val="39"/>
    <w:rsid w:val="007C472D"/>
    <w:pPr>
      <w:widowControl w:val="0"/>
      <w:suppressAutoHyphens/>
      <w:spacing w:after="100"/>
      <w:ind w:left="880"/>
    </w:pPr>
    <w:rPr>
      <w:rFonts w:eastAsia="Times New Roman"/>
      <w:lang w:eastAsia="ar-SA"/>
    </w:rPr>
  </w:style>
  <w:style w:type="paragraph" w:styleId="TOC6">
    <w:name w:val="toc 6"/>
    <w:basedOn w:val="Normal"/>
    <w:next w:val="Normal"/>
    <w:uiPriority w:val="39"/>
    <w:rsid w:val="007C472D"/>
    <w:pPr>
      <w:widowControl w:val="0"/>
      <w:suppressAutoHyphens/>
      <w:spacing w:after="100"/>
      <w:ind w:left="1100"/>
    </w:pPr>
    <w:rPr>
      <w:rFonts w:eastAsia="Times New Roman"/>
      <w:lang w:eastAsia="ar-SA"/>
    </w:rPr>
  </w:style>
  <w:style w:type="paragraph" w:styleId="TOC7">
    <w:name w:val="toc 7"/>
    <w:basedOn w:val="Normal"/>
    <w:next w:val="Normal"/>
    <w:uiPriority w:val="39"/>
    <w:rsid w:val="007C472D"/>
    <w:pPr>
      <w:widowControl w:val="0"/>
      <w:suppressAutoHyphens/>
      <w:spacing w:after="100"/>
      <w:ind w:left="1320"/>
    </w:pPr>
    <w:rPr>
      <w:rFonts w:eastAsia="Times New Roman"/>
      <w:lang w:eastAsia="ar-SA"/>
    </w:rPr>
  </w:style>
  <w:style w:type="paragraph" w:styleId="TOC8">
    <w:name w:val="toc 8"/>
    <w:basedOn w:val="Normal"/>
    <w:next w:val="Normal"/>
    <w:uiPriority w:val="39"/>
    <w:rsid w:val="007C472D"/>
    <w:pPr>
      <w:widowControl w:val="0"/>
      <w:suppressAutoHyphens/>
      <w:spacing w:after="100"/>
      <w:ind w:left="1540"/>
    </w:pPr>
    <w:rPr>
      <w:rFonts w:eastAsia="Times New Roman"/>
      <w:lang w:eastAsia="ar-SA"/>
    </w:rPr>
  </w:style>
  <w:style w:type="paragraph" w:styleId="TOC9">
    <w:name w:val="toc 9"/>
    <w:basedOn w:val="Normal"/>
    <w:next w:val="Normal"/>
    <w:uiPriority w:val="39"/>
    <w:rsid w:val="007C472D"/>
    <w:pPr>
      <w:widowControl w:val="0"/>
      <w:suppressAutoHyphens/>
      <w:spacing w:after="100"/>
      <w:ind w:left="1760"/>
    </w:pPr>
    <w:rPr>
      <w:rFonts w:eastAsia="Times New Roman"/>
      <w:lang w:eastAsia="ar-SA"/>
    </w:rPr>
  </w:style>
  <w:style w:type="paragraph" w:customStyle="1" w:styleId="Framecontents">
    <w:name w:val="Frame contents"/>
    <w:basedOn w:val="BodyText"/>
    <w:rsid w:val="007C472D"/>
  </w:style>
  <w:style w:type="paragraph" w:customStyle="1" w:styleId="TableHeading">
    <w:name w:val="Table Heading"/>
    <w:basedOn w:val="TableContents"/>
    <w:rsid w:val="007C472D"/>
    <w:pPr>
      <w:jc w:val="center"/>
    </w:pPr>
    <w:rPr>
      <w:b/>
      <w:bCs/>
    </w:rPr>
  </w:style>
  <w:style w:type="paragraph" w:customStyle="1" w:styleId="Contents10">
    <w:name w:val="Contents 10"/>
    <w:basedOn w:val="Index"/>
    <w:rsid w:val="007C472D"/>
    <w:pPr>
      <w:ind w:left="2547"/>
    </w:pPr>
  </w:style>
  <w:style w:type="paragraph" w:styleId="DocumentMap">
    <w:name w:val="Document Map"/>
    <w:basedOn w:val="Normal"/>
    <w:link w:val="DocumentMapChar1"/>
    <w:rsid w:val="007C472D"/>
    <w:pPr>
      <w:widowControl w:val="0"/>
      <w:suppressAutoHyphens/>
      <w:spacing w:after="0" w:line="240" w:lineRule="auto"/>
      <w:jc w:val="both"/>
    </w:pPr>
    <w:rPr>
      <w:rFonts w:ascii="Tahoma" w:eastAsia="Times New Roman" w:hAnsi="Tahoma" w:cs="Tahoma"/>
      <w:sz w:val="16"/>
      <w:szCs w:val="16"/>
      <w:lang w:eastAsia="ar-SA"/>
    </w:rPr>
  </w:style>
  <w:style w:type="character" w:customStyle="1" w:styleId="DocumentMapChar1">
    <w:name w:val="Document Map Char1"/>
    <w:link w:val="DocumentMap"/>
    <w:rsid w:val="007C472D"/>
    <w:rPr>
      <w:rFonts w:ascii="Tahoma" w:eastAsia="Times New Roman" w:hAnsi="Tahoma" w:cs="Tahoma"/>
      <w:sz w:val="16"/>
      <w:szCs w:val="16"/>
      <w:lang w:eastAsia="ar-SA"/>
    </w:rPr>
  </w:style>
  <w:style w:type="paragraph" w:customStyle="1" w:styleId="WW-Textbody1">
    <w:name w:val="WW-Text body1"/>
    <w:basedOn w:val="Normal"/>
    <w:rsid w:val="007C472D"/>
    <w:pPr>
      <w:widowControl w:val="0"/>
      <w:suppressAutoHyphens/>
      <w:spacing w:after="120" w:line="240" w:lineRule="auto"/>
      <w:jc w:val="both"/>
    </w:pPr>
    <w:rPr>
      <w:rFonts w:ascii="Bookman Old Style" w:eastAsia="Arial Unicode MS" w:hAnsi="Bookman Old Style" w:cs="Bookman Old Style"/>
      <w:sz w:val="20"/>
      <w:szCs w:val="20"/>
      <w:lang w:val="de-DE" w:eastAsia="ar-SA"/>
    </w:rPr>
  </w:style>
  <w:style w:type="paragraph" w:customStyle="1" w:styleId="TOCHeading1">
    <w:name w:val="TOC Heading1"/>
    <w:basedOn w:val="Heading1"/>
    <w:next w:val="Normal"/>
    <w:qFormat/>
    <w:rsid w:val="007C472D"/>
    <w:pPr>
      <w:pageBreakBefore w:val="0"/>
      <w:numPr>
        <w:numId w:val="0"/>
      </w:numPr>
      <w:suppressAutoHyphens w:val="0"/>
      <w:spacing w:before="480" w:after="0" w:line="276" w:lineRule="auto"/>
      <w:jc w:val="left"/>
    </w:pPr>
    <w:rPr>
      <w:rFonts w:ascii="Cambria" w:eastAsia="MS Gothic" w:hAnsi="Cambria" w:cs="Times New Roman"/>
      <w:color w:val="365F91"/>
      <w:sz w:val="28"/>
      <w:szCs w:val="28"/>
    </w:rPr>
  </w:style>
  <w:style w:type="paragraph" w:customStyle="1" w:styleId="Heading10">
    <w:name w:val="Heading 10"/>
    <w:basedOn w:val="Heading"/>
    <w:next w:val="BodyText"/>
    <w:rsid w:val="007C472D"/>
    <w:pPr>
      <w:numPr>
        <w:numId w:val="2"/>
      </w:numPr>
    </w:pPr>
    <w:rPr>
      <w:b/>
      <w:bCs/>
      <w:sz w:val="21"/>
      <w:szCs w:val="21"/>
    </w:rPr>
  </w:style>
  <w:style w:type="paragraph" w:styleId="NormalWeb">
    <w:name w:val="Normal (Web)"/>
    <w:basedOn w:val="Normal"/>
    <w:uiPriority w:val="99"/>
    <w:semiHidden/>
    <w:unhideWhenUsed/>
    <w:rsid w:val="007C472D"/>
    <w:pPr>
      <w:spacing w:before="100" w:beforeAutospacing="1" w:after="100" w:afterAutospacing="1" w:line="240" w:lineRule="auto"/>
    </w:pPr>
    <w:rPr>
      <w:rFonts w:ascii="Times" w:eastAsia="MS Mincho" w:hAnsi="Times"/>
      <w:sz w:val="20"/>
      <w:szCs w:val="20"/>
    </w:rPr>
  </w:style>
  <w:style w:type="character" w:styleId="FootnoteReference">
    <w:name w:val="footnote reference"/>
    <w:uiPriority w:val="99"/>
    <w:unhideWhenUsed/>
    <w:rsid w:val="007C472D"/>
    <w:rPr>
      <w:vertAlign w:val="superscript"/>
    </w:rPr>
  </w:style>
  <w:style w:type="character" w:customStyle="1" w:styleId="IntenseEmphasis1">
    <w:name w:val="Intense Emphasis1"/>
    <w:uiPriority w:val="21"/>
    <w:qFormat/>
    <w:rsid w:val="009E6338"/>
    <w:rPr>
      <w:b/>
      <w:bCs/>
      <w:i/>
      <w:iCs/>
      <w:color w:val="4F81BD"/>
    </w:rPr>
  </w:style>
  <w:style w:type="paragraph" w:styleId="Revision">
    <w:name w:val="Revision"/>
    <w:hidden/>
    <w:uiPriority w:val="99"/>
    <w:semiHidden/>
    <w:rsid w:val="00224D5A"/>
    <w:rPr>
      <w:sz w:val="22"/>
      <w:szCs w:val="22"/>
    </w:rPr>
  </w:style>
  <w:style w:type="paragraph" w:styleId="ListParagraph">
    <w:name w:val="List Paragraph"/>
    <w:basedOn w:val="Normal"/>
    <w:uiPriority w:val="34"/>
    <w:qFormat/>
    <w:rsid w:val="00123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trustedcomputinggroup.org/files/resource_files/AC652DE1-1D09-3519-ADA026A0C05CFAC2/TCG_1_4_Architecture_Overview.pdf" TargetMode="External"/><Relationship Id="rId143" Type="http://schemas.openxmlformats.org/officeDocument/2006/relationships/hyperlink" Target="http://www.trustedcomputinggroup.org/files/resource_files/AC652DE1-1D09-3519-ADA026A0C05CFAC2/TCG_1_4_Architecture_Overview.pdf" TargetMode="External"/><Relationship Id="rId144" Type="http://schemas.openxmlformats.org/officeDocument/2006/relationships/hyperlink" Target="http://www.trustedcomputinggroup.org/files/resource_files/AC652DE1-1D09-3519-ADA026A0C05CFAC2/TCG_1_4_Architecture_Overview.pdf" TargetMode="External"/><Relationship Id="rId145" Type="http://schemas.openxmlformats.org/officeDocument/2006/relationships/hyperlink" Target="http://www.trustedcomputinggroup.org/files/resource_files/AC652DE1-1D09-3519-ADA026A0C05CFAC2/TCG_1_4_Architecture_Overview.pdf" TargetMode="External"/><Relationship Id="rId146" Type="http://schemas.openxmlformats.org/officeDocument/2006/relationships/hyperlink" Target="http://www.trustedcomputinggroup.org/files/resource_files/AC652DE1-1D09-3519-ADA026A0C05CFAC2/TCG_1_4_Architecture_Overview.pdf" TargetMode="External"/><Relationship Id="rId147" Type="http://schemas.openxmlformats.org/officeDocument/2006/relationships/hyperlink" Target="http://www.trustedcomputinggroup.org/files/resource_files/AC652DE1-1D09-3519-ADA026A0C05CFAC2/TCG_1_4_Architecture_Overview.pdf" TargetMode="External"/><Relationship Id="rId148" Type="http://schemas.openxmlformats.org/officeDocument/2006/relationships/hyperlink" Target="http://www.trustedcomputinggroup.org/files/resource_files/AC652DE1-1D09-3519-ADA026A0C05CFAC2/TCG_1_4_Architecture_Overview.pdf" TargetMode="External"/><Relationship Id="rId149" Type="http://schemas.openxmlformats.org/officeDocument/2006/relationships/hyperlink" Target="http://www.trustedcomputinggroup.org/resources/pc_client_work_group_pc_specific_implementation_specification_version_11" TargetMode="External"/><Relationship Id="rId180" Type="http://schemas.openxmlformats.org/officeDocument/2006/relationships/hyperlink" Target="http://www.trustedcomputinggroup.org/resources/tnc_ifmap_binding_for_soap_specification" TargetMode="External"/><Relationship Id="rId181" Type="http://schemas.openxmlformats.org/officeDocument/2006/relationships/hyperlink" Target="http://www.trustedcomputinggroup.org/resources/tnc_ifmap_binding_for_soap_specification" TargetMode="External"/><Relationship Id="rId182" Type="http://schemas.openxmlformats.org/officeDocument/2006/relationships/hyperlink" Target="http://www.trustedcomputinggroup.org/resources/tnc_ifmap_binding_for_soap_specification" TargetMode="External"/><Relationship Id="rId40" Type="http://schemas.openxmlformats.org/officeDocument/2006/relationships/hyperlink" Target="http://www.trustedcomputinggroup.org/resources/infrastructure_work_group_tcg_credential_profiles_specification" TargetMode="External"/><Relationship Id="rId41" Type="http://schemas.openxmlformats.org/officeDocument/2006/relationships/hyperlink" Target="http://www.trustedcomputinggroup.org/resources/infrastructure_work_group_tcg_credential_profiles_specification" TargetMode="External"/><Relationship Id="rId42" Type="http://schemas.openxmlformats.org/officeDocument/2006/relationships/hyperlink" Target="http://www.trustedcomputinggroup.org/resources/infrastructure_work_group_tcg_credential_profiles_specification" TargetMode="External"/><Relationship Id="rId43" Type="http://schemas.openxmlformats.org/officeDocument/2006/relationships/hyperlink" Target="http://www.trustedcomputinggroup.org/resources/infrastructure_work_group_tcg_credential_profiles_specification" TargetMode="External"/><Relationship Id="rId44" Type="http://schemas.openxmlformats.org/officeDocument/2006/relationships/hyperlink" Target="http://www.trustedcomputinggroup.org/resources/infrastructure_work_group_tcg_credential_profiles_specification" TargetMode="External"/><Relationship Id="rId45" Type="http://schemas.openxmlformats.org/officeDocument/2006/relationships/hyperlink" Target="http://www.trustedcomputinggroup.org/resources/infrastructure_work_group_tcg_credential_profiles_specification" TargetMode="External"/><Relationship Id="rId46" Type="http://schemas.openxmlformats.org/officeDocument/2006/relationships/hyperlink" Target="http://www.trustedcomputinggroup.org/resources/infrastructure_work_group_tcg_credential_profiles_specification" TargetMode="External"/><Relationship Id="rId47" Type="http://schemas.openxmlformats.org/officeDocument/2006/relationships/hyperlink" Target="http://www.trustedcomputinggroup.org/resources/infrastructure_work_group_tcg_credential_profiles_specification" TargetMode="External"/><Relationship Id="rId48" Type="http://schemas.openxmlformats.org/officeDocument/2006/relationships/hyperlink" Target="http://www.trustedcomputinggroup.org/resources/infrastructure_work_group_tcg_credential_profiles_specification" TargetMode="External"/><Relationship Id="rId49" Type="http://schemas.openxmlformats.org/officeDocument/2006/relationships/hyperlink" Target="http://www.trustedcomputinggroup.org/resources/infrastructure_work_group_tcg_credential_profiles_specification" TargetMode="External"/><Relationship Id="rId183" Type="http://schemas.openxmlformats.org/officeDocument/2006/relationships/hyperlink" Target="http://www.trustedcomputinggroup.org/resources/tnc_ifmap_binding_for_soap_specification" TargetMode="External"/><Relationship Id="rId184" Type="http://schemas.openxmlformats.org/officeDocument/2006/relationships/hyperlink" Target="http://www.trustedcomputinggroup.org/resources/tnc_ifmap_binding_for_soap_specification" TargetMode="External"/><Relationship Id="rId185" Type="http://schemas.openxmlformats.org/officeDocument/2006/relationships/hyperlink" Target="http://www.trustedcomputinggroup.org/resources/tnc_ifmap_binding_for_soap_specification" TargetMode="External"/><Relationship Id="rId186" Type="http://schemas.openxmlformats.org/officeDocument/2006/relationships/hyperlink" Target="http://www.trustedcomputinggroup.org/resources/tnc_ifmap_binding_for_soap_specification" TargetMode="External"/><Relationship Id="rId187" Type="http://schemas.openxmlformats.org/officeDocument/2006/relationships/hyperlink" Target="http://www.trustedcomputinggroup.org/resources/tnc_ifmap_binding_for_soap_specification" TargetMode="External"/><Relationship Id="rId188" Type="http://schemas.openxmlformats.org/officeDocument/2006/relationships/hyperlink" Target="http://www.trustedcomputinggroup.org/resources/tnc_ifmap_binding_for_soap_specification" TargetMode="External"/><Relationship Id="rId189" Type="http://schemas.openxmlformats.org/officeDocument/2006/relationships/hyperlink" Target="http://www.trustedcomputinggroup.org/resources/tnc_ifmap_binding_for_soap_specification" TargetMode="External"/><Relationship Id="rId80" Type="http://schemas.openxmlformats.org/officeDocument/2006/relationships/hyperlink" Target="http://www.trustedcomputinggroup.org/resources/infrastructure_work_group_platform_trust_services_interface_specification_ifpts_version_10" TargetMode="External"/><Relationship Id="rId81" Type="http://schemas.openxmlformats.org/officeDocument/2006/relationships/hyperlink" Target="http://www.trustedcomputinggroup.org/resources/infrastructure_work_group_platform_trust_services_interface_specification_ifpts_version_10" TargetMode="External"/><Relationship Id="rId82" Type="http://schemas.openxmlformats.org/officeDocument/2006/relationships/hyperlink" Target="http://www.trustedcomputinggroup.org/resources/infrastructure_work_group_platform_trust_services_interface_specification_ifpts_version_10" TargetMode="External"/><Relationship Id="rId83" Type="http://schemas.openxmlformats.org/officeDocument/2006/relationships/hyperlink" Target="http://www.trustedcomputinggroup.org/resources/infrastructure_work_group_platform_trust_services_interface_specification_ifpts_version_10" TargetMode="External"/><Relationship Id="rId84" Type="http://schemas.openxmlformats.org/officeDocument/2006/relationships/hyperlink" Target="http://www.trustedcomputinggroup.org/resources/infrastructure_work_group_platform_trust_services_interface_specification_ifpts_version_10" TargetMode="External"/><Relationship Id="rId85" Type="http://schemas.openxmlformats.org/officeDocument/2006/relationships/hyperlink" Target="http://www.trustedcomputinggroup.org/resources/infrastructure_work_group_platform_trust_services_interface_specification_ifpts_version_10" TargetMode="External"/><Relationship Id="rId86" Type="http://schemas.openxmlformats.org/officeDocument/2006/relationships/hyperlink" Target="http://www.trustedcomputinggroup.org/resources/infrastructure_work_group_platform_trust_services_interface_specification_ifpts_version_10" TargetMode="External"/><Relationship Id="rId87" Type="http://schemas.openxmlformats.org/officeDocument/2006/relationships/hyperlink" Target="http://www.trustedcomputinggroup.org/resources/infrastructure_work_group_platform_trust_services_interface_specification_ifpts_version_10" TargetMode="External"/><Relationship Id="rId88" Type="http://schemas.openxmlformats.org/officeDocument/2006/relationships/hyperlink" Target="http://www.trustedcomputinggroup.org/resources/infrastructure_work_group_platform_trust_services_interface_specification_ifpts_version_10" TargetMode="External"/><Relationship Id="rId89" Type="http://schemas.openxmlformats.org/officeDocument/2006/relationships/hyperlink" Target="http://www.trustedcomputinggroup.org/resources/infrastructure_work_group_platform_trust_services_interface_specification_ifpts_version_10" TargetMode="External"/><Relationship Id="rId110" Type="http://schemas.openxmlformats.org/officeDocument/2006/relationships/hyperlink" Target="http://www.trustedcomputinggroup.org/resources/tnc_architecture_for_interoperability_specification" TargetMode="External"/><Relationship Id="rId111" Type="http://schemas.openxmlformats.org/officeDocument/2006/relationships/hyperlink" Target="http://www.trustedcomputinggroup.org/resources/tnc_architecture_for_interoperability_specification" TargetMode="External"/><Relationship Id="rId112" Type="http://schemas.openxmlformats.org/officeDocument/2006/relationships/hyperlink" Target="http://www.trustedcomputinggroup.org/resources/tnc_architecture_for_interoperability_specification" TargetMode="External"/><Relationship Id="rId113" Type="http://schemas.openxmlformats.org/officeDocument/2006/relationships/hyperlink" Target="http://www.trustedcomputinggroup.org/resources/tnc_architecture_for_interoperability_specification" TargetMode="External"/><Relationship Id="rId114" Type="http://schemas.openxmlformats.org/officeDocument/2006/relationships/hyperlink" Target="http://www.trustedcomputinggroup.org/files/resource_files/AC652DE1-1D09-3519-ADA026A0C05CFAC2/TCG_1_4_Architecture_Overview.pdf" TargetMode="External"/><Relationship Id="rId115" Type="http://schemas.openxmlformats.org/officeDocument/2006/relationships/hyperlink" Target="http://www.trustedcomputinggroup.org/files/resource_files/AC652DE1-1D09-3519-ADA026A0C05CFAC2/TCG_1_4_Architecture_Overview.pdf" TargetMode="External"/><Relationship Id="rId116" Type="http://schemas.openxmlformats.org/officeDocument/2006/relationships/hyperlink" Target="http://www.trustedcomputinggroup.org/files/resource_files/AC652DE1-1D09-3519-ADA026A0C05CFAC2/TCG_1_4_Architecture_Overview.pdf" TargetMode="External"/><Relationship Id="rId117" Type="http://schemas.openxmlformats.org/officeDocument/2006/relationships/hyperlink" Target="http://www.trustedcomputinggroup.org/files/resource_files/AC652DE1-1D09-3519-ADA026A0C05CFAC2/TCG_1_4_Architecture_Overview.pdf" TargetMode="External"/><Relationship Id="rId118" Type="http://schemas.openxmlformats.org/officeDocument/2006/relationships/hyperlink" Target="http://www.trustedcomputinggroup.org/files/resource_files/AC652DE1-1D09-3519-ADA026A0C05CFAC2/TCG_1_4_Architecture_Overview.pdf" TargetMode="External"/><Relationship Id="rId119" Type="http://schemas.openxmlformats.org/officeDocument/2006/relationships/hyperlink" Target="http://www.trustedcomputinggroup.org/files/resource_files/AC652DE1-1D09-3519-ADA026A0C05CFAC2/TCG_1_4_Architecture_Overview.pdf" TargetMode="External"/><Relationship Id="rId150" Type="http://schemas.openxmlformats.org/officeDocument/2006/relationships/hyperlink" Target="http://www.trustedcomputinggroup.org/resources/pc_client_work_group_pc_specific_implementation_specification_version_11" TargetMode="External"/><Relationship Id="rId151" Type="http://schemas.openxmlformats.org/officeDocument/2006/relationships/hyperlink" Target="http://www.trustedcomputinggroup.org/resources/pc_client_work_group_pc_specific_implementation_specification_version_11" TargetMode="External"/><Relationship Id="rId152" Type="http://schemas.openxmlformats.org/officeDocument/2006/relationships/hyperlink" Target="http://www.trustedcomputinggroup.org/resources/pc_client_work_group_pc_specific_implementation_specification_version_11" TargetMode="External"/><Relationship Id="rId10" Type="http://schemas.openxmlformats.org/officeDocument/2006/relationships/image" Target="media/image2.wm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image" Target="media/image3.png"/><Relationship Id="rId19" Type="http://schemas.openxmlformats.org/officeDocument/2006/relationships/header" Target="header5.xml"/><Relationship Id="rId153" Type="http://schemas.openxmlformats.org/officeDocument/2006/relationships/hyperlink" Target="http://www.trustedcomputinggroup.org/resources/pc_client_work_group_pc_specific_implementation_specification_version_11" TargetMode="External"/><Relationship Id="rId154" Type="http://schemas.openxmlformats.org/officeDocument/2006/relationships/hyperlink" Target="http://www.trustedcomputinggroup.org/resources/pc_client_work_group_pc_specific_implementation_specification_version_11" TargetMode="External"/><Relationship Id="rId155" Type="http://schemas.openxmlformats.org/officeDocument/2006/relationships/hyperlink" Target="http://www.trustedcomputinggroup.org/resources/pc_client_work_group_pc_specific_implementation_specification_version_11" TargetMode="External"/><Relationship Id="rId156" Type="http://schemas.openxmlformats.org/officeDocument/2006/relationships/hyperlink" Target="http://www.trustedcomputinggroup.org/resources/pc_client_work_group_pc_specific_implementation_specification_version_11" TargetMode="External"/><Relationship Id="rId157" Type="http://schemas.openxmlformats.org/officeDocument/2006/relationships/hyperlink" Target="http://www.trustedcomputinggroup.org/resources/pc_client_work_group_pc_specific_implementation_specification_version_11" TargetMode="External"/><Relationship Id="rId158" Type="http://schemas.openxmlformats.org/officeDocument/2006/relationships/hyperlink" Target="http://www.trustedcomputinggroup.org/resources/pc_client_work_group_pc_specific_implementation_specification_version_11" TargetMode="External"/><Relationship Id="rId159" Type="http://schemas.openxmlformats.org/officeDocument/2006/relationships/hyperlink" Target="http://www.trustedcomputinggroup.org/resources/pc_client_work_group_pc_specific_implementation_specification_version_11" TargetMode="External"/><Relationship Id="rId190" Type="http://schemas.openxmlformats.org/officeDocument/2006/relationships/hyperlink" Target="http://www.trustedcomputinggroup.org/resources/tnc_ifmap_binding_for_soap_specification" TargetMode="External"/><Relationship Id="rId191" Type="http://schemas.openxmlformats.org/officeDocument/2006/relationships/hyperlink" Target="http://www.trustedcomputinggroup.org/resources/tnc_ifmap_binding_for_soap_specification" TargetMode="External"/><Relationship Id="rId192" Type="http://schemas.openxmlformats.org/officeDocument/2006/relationships/hyperlink" Target="http://www.trustedcomputinggroup.org/resources/tnc_ifmap_binding_for_soap_specification" TargetMode="External"/><Relationship Id="rId50" Type="http://schemas.openxmlformats.org/officeDocument/2006/relationships/hyperlink" Target="http://www.trustedcomputinggroup.org/resources/tpm_main_specification" TargetMode="External"/><Relationship Id="rId51" Type="http://schemas.openxmlformats.org/officeDocument/2006/relationships/hyperlink" Target="http://www.trustedcomputinggroup.org/resources/tpm_main_specification" TargetMode="External"/><Relationship Id="rId52" Type="http://schemas.openxmlformats.org/officeDocument/2006/relationships/hyperlink" Target="http://www.trustedcomputinggroup.org/resources/tpm_main_specification" TargetMode="External"/><Relationship Id="rId53" Type="http://schemas.openxmlformats.org/officeDocument/2006/relationships/hyperlink" Target="http://www.trustedcomputinggroup.org/resources/tpm_main_specification" TargetMode="External"/><Relationship Id="rId54" Type="http://schemas.openxmlformats.org/officeDocument/2006/relationships/hyperlink" Target="http://www.trustedcomputinggroup.org/resources/tpm_main_specification" TargetMode="External"/><Relationship Id="rId55" Type="http://schemas.openxmlformats.org/officeDocument/2006/relationships/hyperlink" Target="http://www.trustedcomputinggroup.org/resources/tpm_main_specification" TargetMode="External"/><Relationship Id="rId56" Type="http://schemas.openxmlformats.org/officeDocument/2006/relationships/hyperlink" Target="http://www.trustedcomputinggroup.org/resources/tpm_main_specification" TargetMode="External"/><Relationship Id="rId57" Type="http://schemas.openxmlformats.org/officeDocument/2006/relationships/hyperlink" Target="http://www.trustedcomputinggroup.org/resources/tpm_main_specification" TargetMode="External"/><Relationship Id="rId58" Type="http://schemas.openxmlformats.org/officeDocument/2006/relationships/hyperlink" Target="http://www.trustedcomputinggroup.org/resources/tpm_main_specification" TargetMode="External"/><Relationship Id="rId59" Type="http://schemas.openxmlformats.org/officeDocument/2006/relationships/hyperlink" Target="http://www.trustedcomputinggroup.org/resources/tpm_main_specification" TargetMode="External"/><Relationship Id="rId193" Type="http://schemas.openxmlformats.org/officeDocument/2006/relationships/hyperlink" Target="http://www.trustedcomputinggroup.org/resources/tnc_ifmap_binding_for_soap_specification" TargetMode="External"/><Relationship Id="rId194" Type="http://schemas.openxmlformats.org/officeDocument/2006/relationships/hyperlink" Target="http://www.trustedcomputinggroup.org/resources/tnc_ifmap_binding_for_soap_specification" TargetMode="External"/><Relationship Id="rId195" Type="http://schemas.openxmlformats.org/officeDocument/2006/relationships/hyperlink" Target="http://www.trustedcomputinggroup.org/resources/tnc_ifmap_binding_for_soap_specification" TargetMode="External"/><Relationship Id="rId196" Type="http://schemas.openxmlformats.org/officeDocument/2006/relationships/hyperlink" Target="http://www.trustedcomputinggroup.org/resources/tnc_ifmap_binding_for_soap_specification" TargetMode="External"/><Relationship Id="rId197" Type="http://schemas.openxmlformats.org/officeDocument/2006/relationships/hyperlink" Target="http://www.trustedcomputinggroup.org/resources/tnc_ifmap_binding_for_soap_specification" TargetMode="External"/><Relationship Id="rId198" Type="http://schemas.openxmlformats.org/officeDocument/2006/relationships/hyperlink" Target="http://www.trustedcomputinggroup.org/resources/virtualized_trusted_platform_architecture_specification" TargetMode="External"/><Relationship Id="rId199" Type="http://schemas.openxmlformats.org/officeDocument/2006/relationships/hyperlink" Target="http://www.trustedcomputinggroup.org/resources/tcg_efi_platform_specification_version_120_revision_10" TargetMode="External"/><Relationship Id="rId90" Type="http://schemas.openxmlformats.org/officeDocument/2006/relationships/hyperlink" Target="http://www.trustedcomputinggroup.org/resources/infrastructure_work_group_platform_trust_services_interface_specification_ifpts_version_10" TargetMode="External"/><Relationship Id="rId91" Type="http://schemas.openxmlformats.org/officeDocument/2006/relationships/hyperlink" Target="http://www.trustedcomputinggroup.org/resources/infrastructure_work_group_platform_trust_services_interface_specification_ifpts_version_10" TargetMode="External"/><Relationship Id="rId92" Type="http://schemas.openxmlformats.org/officeDocument/2006/relationships/hyperlink" Target="http://www.trustedcomputinggroup.org/resources/infrastructure_work_group_platform_trust_services_interface_specification_ifpts_version_10" TargetMode="External"/><Relationship Id="rId93" Type="http://schemas.openxmlformats.org/officeDocument/2006/relationships/hyperlink" Target="http://www.trustedcomputinggroup.org/resources/infrastructure_work_group_platform_trust_services_interface_specification_ifpts_version_10" TargetMode="External"/><Relationship Id="rId94" Type="http://schemas.openxmlformats.org/officeDocument/2006/relationships/hyperlink" Target="http://www.trustedcomputinggroup.org/resources/infrastructure_work_group_platform_trust_services_interface_specification_ifpts_version_10" TargetMode="External"/><Relationship Id="rId95" Type="http://schemas.openxmlformats.org/officeDocument/2006/relationships/hyperlink" Target="http://www.trustedcomputinggroup.org/resources/tnc_architecture_for_interoperability_specification" TargetMode="External"/><Relationship Id="rId96" Type="http://schemas.openxmlformats.org/officeDocument/2006/relationships/hyperlink" Target="http://www.trustedcomputinggroup.org/resources/tnc_architecture_for_interoperability_specification" TargetMode="External"/><Relationship Id="rId97" Type="http://schemas.openxmlformats.org/officeDocument/2006/relationships/hyperlink" Target="http://www.trustedcomputinggroup.org/resources/tnc_architecture_for_interoperability_specification" TargetMode="External"/><Relationship Id="rId98" Type="http://schemas.openxmlformats.org/officeDocument/2006/relationships/hyperlink" Target="http://www.trustedcomputinggroup.org/resources/tnc_architecture_for_interoperability_specification" TargetMode="External"/><Relationship Id="rId99" Type="http://schemas.openxmlformats.org/officeDocument/2006/relationships/hyperlink" Target="http://www.trustedcomputinggroup.org/resources/tnc_architecture_for_interoperability_specification" TargetMode="External"/><Relationship Id="rId120" Type="http://schemas.openxmlformats.org/officeDocument/2006/relationships/hyperlink" Target="http://www.trustedcomputinggroup.org/files/resource_files/AC652DE1-1D09-3519-ADA026A0C05CFAC2/TCG_1_4_Architecture_Overview.pdf" TargetMode="External"/><Relationship Id="rId121" Type="http://schemas.openxmlformats.org/officeDocument/2006/relationships/hyperlink" Target="http://www.trustedcomputinggroup.org/files/resource_files/AC652DE1-1D09-3519-ADA026A0C05CFAC2/TCG_1_4_Architecture_Overview.pdf" TargetMode="External"/><Relationship Id="rId122" Type="http://schemas.openxmlformats.org/officeDocument/2006/relationships/hyperlink" Target="http://www.trustedcomputinggroup.org/files/resource_files/AC652DE1-1D09-3519-ADA026A0C05CFAC2/TCG_1_4_Architecture_Overview.pdf" TargetMode="External"/><Relationship Id="rId123" Type="http://schemas.openxmlformats.org/officeDocument/2006/relationships/hyperlink" Target="http://www.trustedcomputinggroup.org/files/resource_files/AC652DE1-1D09-3519-ADA026A0C05CFAC2/TCG_1_4_Architecture_Overview.pdf" TargetMode="External"/><Relationship Id="rId124" Type="http://schemas.openxmlformats.org/officeDocument/2006/relationships/hyperlink" Target="http://www.trustedcomputinggroup.org/files/resource_files/AC652DE1-1D09-3519-ADA026A0C05CFAC2/TCG_1_4_Architecture_Overview.pdf" TargetMode="External"/><Relationship Id="rId125" Type="http://schemas.openxmlformats.org/officeDocument/2006/relationships/hyperlink" Target="http://www.trustedcomputinggroup.org/files/resource_files/AC652DE1-1D09-3519-ADA026A0C05CFAC2/TCG_1_4_Architecture_Overview.pdf" TargetMode="External"/><Relationship Id="rId126" Type="http://schemas.openxmlformats.org/officeDocument/2006/relationships/hyperlink" Target="http://www.trustedcomputinggroup.org/files/resource_files/AC652DE1-1D09-3519-ADA026A0C05CFAC2/TCG_1_4_Architecture_Overview.pdf" TargetMode="External"/><Relationship Id="rId127" Type="http://schemas.openxmlformats.org/officeDocument/2006/relationships/hyperlink" Target="http://www.trustedcomputinggroup.org/files/resource_files/AC652DE1-1D09-3519-ADA026A0C05CFAC2/TCG_1_4_Architecture_Overview.pdf" TargetMode="External"/><Relationship Id="rId128" Type="http://schemas.openxmlformats.org/officeDocument/2006/relationships/hyperlink" Target="http://www.trustedcomputinggroup.org/files/resource_files/AC652DE1-1D09-3519-ADA026A0C05CFAC2/TCG_1_4_Architecture_Overview.pdf" TargetMode="External"/><Relationship Id="rId129" Type="http://schemas.openxmlformats.org/officeDocument/2006/relationships/hyperlink" Target="http://www.trustedcomputinggroup.org/files/resource_files/AC652DE1-1D09-3519-ADA026A0C05CFAC2/TCG_1_4_Architecture_Overview.pdf" TargetMode="External"/><Relationship Id="rId160" Type="http://schemas.openxmlformats.org/officeDocument/2006/relationships/hyperlink" Target="http://www.trustedcomputinggroup.org/resources/pc_client_work_group_pc_specific_implementation_specification_version_11" TargetMode="External"/><Relationship Id="rId161" Type="http://schemas.openxmlformats.org/officeDocument/2006/relationships/hyperlink" Target="http://www.trustedcomputinggroup.org/resources/pc_client_work_group_pc_specific_implementation_specification_version_11" TargetMode="External"/><Relationship Id="rId162" Type="http://schemas.openxmlformats.org/officeDocument/2006/relationships/hyperlink" Target="http://www.trustedcomputinggroup.org/resources/pc_client_work_group_pc_specific_implementation_specification_version_11" TargetMode="External"/><Relationship Id="rId20" Type="http://schemas.openxmlformats.org/officeDocument/2006/relationships/header" Target="header6.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7.xml"/><Relationship Id="rId24" Type="http://schemas.openxmlformats.org/officeDocument/2006/relationships/footer" Target="footer6.xml"/><Relationship Id="rId25" Type="http://schemas.openxmlformats.org/officeDocument/2006/relationships/image" Target="media/image4.png"/><Relationship Id="rId26" Type="http://schemas.openxmlformats.org/officeDocument/2006/relationships/hyperlink" Target="http://www.ietf.org/rfc/rfc2119.txt" TargetMode="External"/><Relationship Id="rId27" Type="http://schemas.openxmlformats.org/officeDocument/2006/relationships/hyperlink" Target="http://www.trustedcomputinggroup.org/resources/infrastructure_work_group_tcg_credential_profiles_specification" TargetMode="External"/><Relationship Id="rId28" Type="http://schemas.openxmlformats.org/officeDocument/2006/relationships/hyperlink" Target="http://www.trustedcomputinggroup.org/resources/infrastructure_work_group_tcg_credential_profiles_specification" TargetMode="External"/><Relationship Id="rId29" Type="http://schemas.openxmlformats.org/officeDocument/2006/relationships/hyperlink" Target="http://www.trustedcomputinggroup.org/resources/infrastructure_work_group_tcg_credential_profiles_specification" TargetMode="External"/><Relationship Id="rId163" Type="http://schemas.openxmlformats.org/officeDocument/2006/relationships/hyperlink" Target="http://www.trustedcomputinggroup.org/resources/pc_client_work_group_pc_specific_implementation_specification_version_11" TargetMode="External"/><Relationship Id="rId164" Type="http://schemas.openxmlformats.org/officeDocument/2006/relationships/hyperlink" Target="http://www.trustedcomputinggroup.org/resources/pc_client_work_group_pc_specific_implementation_specification_version_11" TargetMode="External"/><Relationship Id="rId165" Type="http://schemas.openxmlformats.org/officeDocument/2006/relationships/hyperlink" Target="http://www.trustedcomputinggroup.org/resources/pc_client_work_group_pc_specific_implementation_specification_version_11" TargetMode="External"/><Relationship Id="rId166" Type="http://schemas.openxmlformats.org/officeDocument/2006/relationships/hyperlink" Target="http://www.trustedcomputinggroup.org/resources/pc_client_work_group_pc_specific_implementation_specification_version_11" TargetMode="External"/><Relationship Id="rId167" Type="http://schemas.openxmlformats.org/officeDocument/2006/relationships/hyperlink" Target="http://www.trustedcomputinggroup.org/resources/pc_client_work_group_pc_specific_implementation_specification_version_11" TargetMode="External"/><Relationship Id="rId168" Type="http://schemas.openxmlformats.org/officeDocument/2006/relationships/hyperlink" Target="http://www.trustedcomputinggroup.org/resources/pc_client_work_group_pc_specific_implementation_specification_version_11" TargetMode="External"/><Relationship Id="rId169" Type="http://schemas.openxmlformats.org/officeDocument/2006/relationships/hyperlink" Target="http://www.trustedcomputinggroup.org/resources/pc_client_work_group_pc_specific_implementation_specification_version_11" TargetMode="External"/><Relationship Id="rId200" Type="http://schemas.openxmlformats.org/officeDocument/2006/relationships/hyperlink" Target="http://www.trustedcomputinggroup.org/resources/tcg_design_implementation_and_usage_principles_best_practices" TargetMode="External"/><Relationship Id="rId201" Type="http://schemas.openxmlformats.org/officeDocument/2006/relationships/hyperlink" Target="http://www.trustedcomputinggroup.org/resources/pc_client_work_group_specific_implementation_specification_for_conventional_bios_specification_version_12" TargetMode="External"/><Relationship Id="rId202" Type="http://schemas.openxmlformats.org/officeDocument/2006/relationships/hyperlink" Target="http://www.trustedcomputinggroup.org/resources/pc_client_work_group_pc_client_specific_tpm_interface_specification_tis" TargetMode="External"/><Relationship Id="rId203" Type="http://schemas.openxmlformats.org/officeDocument/2006/relationships/comments" Target="comments.xml"/><Relationship Id="rId60" Type="http://schemas.openxmlformats.org/officeDocument/2006/relationships/hyperlink" Target="http://www.trustedcomputinggroup.org/resources/tpm_main_specification" TargetMode="External"/><Relationship Id="rId61" Type="http://schemas.openxmlformats.org/officeDocument/2006/relationships/hyperlink" Target="http://www.trustedcomputinggroup.org/resources/tpm_main_specification" TargetMode="External"/><Relationship Id="rId62" Type="http://schemas.openxmlformats.org/officeDocument/2006/relationships/hyperlink" Target="http://www.trustedcomputinggroup.org/resources/tpm_main_specification" TargetMode="External"/><Relationship Id="rId63" Type="http://schemas.openxmlformats.org/officeDocument/2006/relationships/hyperlink" Target="http://www.trustedcomputinggroup.org/resources/tpm_main_specification" TargetMode="External"/><Relationship Id="rId64" Type="http://schemas.openxmlformats.org/officeDocument/2006/relationships/hyperlink" Target="http://www.trustedcomputinggroup.org/resources/tpm_main_specification" TargetMode="External"/><Relationship Id="rId65" Type="http://schemas.openxmlformats.org/officeDocument/2006/relationships/hyperlink" Target="http://www.trustedcomputinggroup.org/resources/infrastructure_work_group_platform_trust_services_interface_specification_ifpts_version_10" TargetMode="External"/><Relationship Id="rId66" Type="http://schemas.openxmlformats.org/officeDocument/2006/relationships/hyperlink" Target="http://www.trustedcomputinggroup.org/resources/infrastructure_work_group_platform_trust_services_interface_specification_ifpts_version_10" TargetMode="External"/><Relationship Id="rId67" Type="http://schemas.openxmlformats.org/officeDocument/2006/relationships/hyperlink" Target="http://www.trustedcomputinggroup.org/resources/infrastructure_work_group_platform_trust_services_interface_specification_ifpts_version_10" TargetMode="External"/><Relationship Id="rId68" Type="http://schemas.openxmlformats.org/officeDocument/2006/relationships/hyperlink" Target="http://www.trustedcomputinggroup.org/resources/infrastructure_work_group_platform_trust_services_interface_specification_ifpts_version_10" TargetMode="External"/><Relationship Id="rId69" Type="http://schemas.openxmlformats.org/officeDocument/2006/relationships/hyperlink" Target="http://www.trustedcomputinggroup.org/resources/infrastructure_work_group_platform_trust_services_interface_specification_ifpts_version_10" TargetMode="External"/><Relationship Id="rId204" Type="http://schemas.openxmlformats.org/officeDocument/2006/relationships/image" Target="media/image5.png"/><Relationship Id="rId205" Type="http://schemas.openxmlformats.org/officeDocument/2006/relationships/image" Target="media/image6.png"/><Relationship Id="rId206" Type="http://schemas.openxmlformats.org/officeDocument/2006/relationships/image" Target="media/image7.png"/><Relationship Id="rId207" Type="http://schemas.openxmlformats.org/officeDocument/2006/relationships/image" Target="media/image8.png"/><Relationship Id="rId208" Type="http://schemas.openxmlformats.org/officeDocument/2006/relationships/image" Target="media/image9.png"/><Relationship Id="rId209" Type="http://schemas.openxmlformats.org/officeDocument/2006/relationships/image" Target="media/image10.png"/><Relationship Id="rId130" Type="http://schemas.openxmlformats.org/officeDocument/2006/relationships/hyperlink" Target="http://www.trustedcomputinggroup.org/files/resource_files/AC652DE1-1D09-3519-ADA026A0C05CFAC2/TCG_1_4_Architecture_Overview.pdf" TargetMode="External"/><Relationship Id="rId131" Type="http://schemas.openxmlformats.org/officeDocument/2006/relationships/hyperlink" Target="http://www.trustedcomputinggroup.org/files/resource_files/AC652DE1-1D09-3519-ADA026A0C05CFAC2/TCG_1_4_Architecture_Overview.pdf" TargetMode="External"/><Relationship Id="rId132" Type="http://schemas.openxmlformats.org/officeDocument/2006/relationships/hyperlink" Target="http://www.trustedcomputinggroup.org/files/resource_files/AC652DE1-1D09-3519-ADA026A0C05CFAC2/TCG_1_4_Architecture_Overview.pdf" TargetMode="External"/><Relationship Id="rId133" Type="http://schemas.openxmlformats.org/officeDocument/2006/relationships/hyperlink" Target="http://www.trustedcomputinggroup.org/files/resource_files/AC652DE1-1D09-3519-ADA026A0C05CFAC2/TCG_1_4_Architecture_Overview.pdf" TargetMode="External"/><Relationship Id="rId134" Type="http://schemas.openxmlformats.org/officeDocument/2006/relationships/hyperlink" Target="http://www.trustedcomputinggroup.org/files/resource_files/AC652DE1-1D09-3519-ADA026A0C05CFAC2/TCG_1_4_Architecture_Overview.pdf" TargetMode="External"/><Relationship Id="rId135" Type="http://schemas.openxmlformats.org/officeDocument/2006/relationships/hyperlink" Target="http://www.trustedcomputinggroup.org/files/resource_files/AC652DE1-1D09-3519-ADA026A0C05CFAC2/TCG_1_4_Architecture_Overview.pdf" TargetMode="External"/><Relationship Id="rId136" Type="http://schemas.openxmlformats.org/officeDocument/2006/relationships/hyperlink" Target="http://www.trustedcomputinggroup.org/files/resource_files/AC652DE1-1D09-3519-ADA026A0C05CFAC2/TCG_1_4_Architecture_Overview.pdf" TargetMode="External"/><Relationship Id="rId137" Type="http://schemas.openxmlformats.org/officeDocument/2006/relationships/hyperlink" Target="http://www.trustedcomputinggroup.org/files/resource_files/AC652DE1-1D09-3519-ADA026A0C05CFAC2/TCG_1_4_Architecture_Overview.pdf" TargetMode="External"/><Relationship Id="rId138" Type="http://schemas.openxmlformats.org/officeDocument/2006/relationships/hyperlink" Target="http://www.trustedcomputinggroup.org/files/resource_files/AC652DE1-1D09-3519-ADA026A0C05CFAC2/TCG_1_4_Architecture_Overview.pdf" TargetMode="External"/><Relationship Id="rId139" Type="http://schemas.openxmlformats.org/officeDocument/2006/relationships/hyperlink" Target="http://www.trustedcomputinggroup.org/files/resource_files/AC652DE1-1D09-3519-ADA026A0C05CFAC2/TCG_1_4_Architecture_Overview.pdf" TargetMode="External"/><Relationship Id="rId170" Type="http://schemas.openxmlformats.org/officeDocument/2006/relationships/hyperlink" Target="http://www.trustedcomputinggroup.org/resources/pc_client_work_group_pc_specific_implementation_specification_version_11" TargetMode="External"/><Relationship Id="rId171" Type="http://schemas.openxmlformats.org/officeDocument/2006/relationships/hyperlink" Target="http://www.trustedcomputinggroup.org/resources/pc_client_work_group_pc_specific_implementation_specification_version_11" TargetMode="External"/><Relationship Id="rId172" Type="http://schemas.openxmlformats.org/officeDocument/2006/relationships/hyperlink" Target="http://www.trustedcomputinggroup.org/resources/pc_client_work_group_pc_specific_implementation_specification_version_11" TargetMode="External"/><Relationship Id="rId30" Type="http://schemas.openxmlformats.org/officeDocument/2006/relationships/hyperlink" Target="http://www.trustedcomputinggroup.org/resources/infrastructure_work_group_tcg_credential_profiles_specification" TargetMode="External"/><Relationship Id="rId31" Type="http://schemas.openxmlformats.org/officeDocument/2006/relationships/hyperlink" Target="http://www.trustedcomputinggroup.org/resources/infrastructure_work_group_tcg_credential_profiles_specification" TargetMode="External"/><Relationship Id="rId32" Type="http://schemas.openxmlformats.org/officeDocument/2006/relationships/hyperlink" Target="http://www.trustedcomputinggroup.org/resources/infrastructure_work_group_tcg_credential_profiles_specification" TargetMode="External"/><Relationship Id="rId33" Type="http://schemas.openxmlformats.org/officeDocument/2006/relationships/hyperlink" Target="http://www.trustedcomputinggroup.org/resources/infrastructure_work_group_tcg_credential_profiles_specification" TargetMode="External"/><Relationship Id="rId34" Type="http://schemas.openxmlformats.org/officeDocument/2006/relationships/hyperlink" Target="http://www.trustedcomputinggroup.org/resources/infrastructure_work_group_tcg_credential_profiles_specification" TargetMode="External"/><Relationship Id="rId35" Type="http://schemas.openxmlformats.org/officeDocument/2006/relationships/hyperlink" Target="http://www.trustedcomputinggroup.org/resources/infrastructure_work_group_tcg_credential_profiles_specification" TargetMode="External"/><Relationship Id="rId36" Type="http://schemas.openxmlformats.org/officeDocument/2006/relationships/hyperlink" Target="http://www.trustedcomputinggroup.org/resources/infrastructure_work_group_tcg_credential_profiles_specification" TargetMode="External"/><Relationship Id="rId37" Type="http://schemas.openxmlformats.org/officeDocument/2006/relationships/hyperlink" Target="http://www.trustedcomputinggroup.org/resources/infrastructure_work_group_tcg_credential_profiles_specification" TargetMode="External"/><Relationship Id="rId38" Type="http://schemas.openxmlformats.org/officeDocument/2006/relationships/hyperlink" Target="http://www.trustedcomputinggroup.org/resources/infrastructure_work_group_tcg_credential_profiles_specification" TargetMode="External"/><Relationship Id="rId39" Type="http://schemas.openxmlformats.org/officeDocument/2006/relationships/hyperlink" Target="http://www.trustedcomputinggroup.org/resources/infrastructure_work_group_tcg_credential_profiles_specification" TargetMode="External"/><Relationship Id="rId173" Type="http://schemas.openxmlformats.org/officeDocument/2006/relationships/hyperlink" Target="http://www.trustedcomputinggroup.org/resources/pc_client_work_group_pc_specific_implementation_specification_version_11" TargetMode="External"/><Relationship Id="rId174" Type="http://schemas.openxmlformats.org/officeDocument/2006/relationships/hyperlink" Target="http://www.trustedcomputinggroup.org/resources/pc_client_work_group_pc_specific_implementation_specification_version_11" TargetMode="External"/><Relationship Id="rId175" Type="http://schemas.openxmlformats.org/officeDocument/2006/relationships/hyperlink" Target="http://www.trustedcomputinggroup.org/resources/pc_client_work_group_pc_specific_implementation_specification_version_11" TargetMode="External"/><Relationship Id="rId176" Type="http://schemas.openxmlformats.org/officeDocument/2006/relationships/hyperlink" Target="http://www.trustedcomputinggroup.org/resources/pc_client_work_group_pc_specific_implementation_specification_version_11" TargetMode="External"/><Relationship Id="rId177" Type="http://schemas.openxmlformats.org/officeDocument/2006/relationships/hyperlink" Target="http://www.trustedcomputinggroup.org/resources/tnc_ifmap_binding_for_soap_specification" TargetMode="External"/><Relationship Id="rId178" Type="http://schemas.openxmlformats.org/officeDocument/2006/relationships/hyperlink" Target="http://www.trustedcomputinggroup.org/resources/tnc_ifmap_binding_for_soap_specification" TargetMode="External"/><Relationship Id="rId179" Type="http://schemas.openxmlformats.org/officeDocument/2006/relationships/hyperlink" Target="http://www.trustedcomputinggroup.org/resources/tnc_ifmap_binding_for_soap_specification" TargetMode="External"/><Relationship Id="rId210" Type="http://schemas.openxmlformats.org/officeDocument/2006/relationships/image" Target="media/image11.png"/><Relationship Id="rId211" Type="http://schemas.openxmlformats.org/officeDocument/2006/relationships/image" Target="media/image12.png"/><Relationship Id="rId212" Type="http://schemas.openxmlformats.org/officeDocument/2006/relationships/header" Target="header8.xml"/><Relationship Id="rId213" Type="http://schemas.openxmlformats.org/officeDocument/2006/relationships/header" Target="header9.xml"/><Relationship Id="rId70" Type="http://schemas.openxmlformats.org/officeDocument/2006/relationships/hyperlink" Target="http://www.trustedcomputinggroup.org/resources/infrastructure_work_group_platform_trust_services_interface_specification_ifpts_version_10" TargetMode="External"/><Relationship Id="rId71" Type="http://schemas.openxmlformats.org/officeDocument/2006/relationships/hyperlink" Target="http://www.trustedcomputinggroup.org/resources/infrastructure_work_group_platform_trust_services_interface_specification_ifpts_version_10" TargetMode="External"/><Relationship Id="rId72" Type="http://schemas.openxmlformats.org/officeDocument/2006/relationships/hyperlink" Target="http://www.trustedcomputinggroup.org/resources/infrastructure_work_group_platform_trust_services_interface_specification_ifpts_version_10" TargetMode="External"/><Relationship Id="rId73" Type="http://schemas.openxmlformats.org/officeDocument/2006/relationships/hyperlink" Target="http://www.trustedcomputinggroup.org/resources/infrastructure_work_group_platform_trust_services_interface_specification_ifpts_version_10" TargetMode="External"/><Relationship Id="rId74" Type="http://schemas.openxmlformats.org/officeDocument/2006/relationships/hyperlink" Target="http://www.trustedcomputinggroup.org/resources/infrastructure_work_group_platform_trust_services_interface_specification_ifpts_version_10" TargetMode="External"/><Relationship Id="rId75" Type="http://schemas.openxmlformats.org/officeDocument/2006/relationships/hyperlink" Target="http://www.trustedcomputinggroup.org/resources/infrastructure_work_group_platform_trust_services_interface_specification_ifpts_version_10" TargetMode="External"/><Relationship Id="rId76" Type="http://schemas.openxmlformats.org/officeDocument/2006/relationships/hyperlink" Target="http://www.trustedcomputinggroup.org/resources/infrastructure_work_group_platform_trust_services_interface_specification_ifpts_version_10" TargetMode="External"/><Relationship Id="rId77" Type="http://schemas.openxmlformats.org/officeDocument/2006/relationships/hyperlink" Target="http://www.trustedcomputinggroup.org/resources/infrastructure_work_group_platform_trust_services_interface_specification_ifpts_version_10" TargetMode="External"/><Relationship Id="rId78" Type="http://schemas.openxmlformats.org/officeDocument/2006/relationships/hyperlink" Target="http://www.trustedcomputinggroup.org/resources/infrastructure_work_group_platform_trust_services_interface_specification_ifpts_version_10" TargetMode="External"/><Relationship Id="rId79" Type="http://schemas.openxmlformats.org/officeDocument/2006/relationships/hyperlink" Target="http://www.trustedcomputinggroup.org/resources/infrastructure_work_group_platform_trust_services_interface_specification_ifpts_version_10" TargetMode="External"/><Relationship Id="rId214" Type="http://schemas.openxmlformats.org/officeDocument/2006/relationships/footer" Target="footer7.xml"/><Relationship Id="rId215" Type="http://schemas.openxmlformats.org/officeDocument/2006/relationships/footer" Target="footer8.xml"/><Relationship Id="rId216" Type="http://schemas.openxmlformats.org/officeDocument/2006/relationships/header" Target="header10.xml"/><Relationship Id="rId217" Type="http://schemas.openxmlformats.org/officeDocument/2006/relationships/footer" Target="footer9.xml"/><Relationship Id="rId218" Type="http://schemas.openxmlformats.org/officeDocument/2006/relationships/fontTable" Target="fontTable.xml"/><Relationship Id="rId2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www.trustedcomputinggroup.org/resources/tnc_architecture_for_interoperability_specification" TargetMode="External"/><Relationship Id="rId101" Type="http://schemas.openxmlformats.org/officeDocument/2006/relationships/hyperlink" Target="http://www.trustedcomputinggroup.org/resources/tnc_architecture_for_interoperability_specification" TargetMode="External"/><Relationship Id="rId102" Type="http://schemas.openxmlformats.org/officeDocument/2006/relationships/hyperlink" Target="http://www.trustedcomputinggroup.org/resources/tnc_architecture_for_interoperability_specification" TargetMode="External"/><Relationship Id="rId103" Type="http://schemas.openxmlformats.org/officeDocument/2006/relationships/hyperlink" Target="http://www.trustedcomputinggroup.org/resources/tnc_architecture_for_interoperability_specification" TargetMode="External"/><Relationship Id="rId104" Type="http://schemas.openxmlformats.org/officeDocument/2006/relationships/hyperlink" Target="http://www.trustedcomputinggroup.org/resources/tnc_architecture_for_interoperability_specification" TargetMode="External"/><Relationship Id="rId105" Type="http://schemas.openxmlformats.org/officeDocument/2006/relationships/hyperlink" Target="http://www.trustedcomputinggroup.org/resources/tnc_architecture_for_interoperability_specification" TargetMode="External"/><Relationship Id="rId106" Type="http://schemas.openxmlformats.org/officeDocument/2006/relationships/hyperlink" Target="http://www.trustedcomputinggroup.org/resources/tnc_architecture_for_interoperability_specification" TargetMode="External"/><Relationship Id="rId107" Type="http://schemas.openxmlformats.org/officeDocument/2006/relationships/hyperlink" Target="http://www.trustedcomputinggroup.org/resources/tnc_architecture_for_interoperability_specification" TargetMode="External"/><Relationship Id="rId108" Type="http://schemas.openxmlformats.org/officeDocument/2006/relationships/hyperlink" Target="http://www.trustedcomputinggroup.org/resources/tnc_architecture_for_interoperability_specification" TargetMode="External"/><Relationship Id="rId109" Type="http://schemas.openxmlformats.org/officeDocument/2006/relationships/hyperlink" Target="http://www.trustedcomputinggroup.org/resources/tnc_architecture_for_interoperability_specification"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40" Type="http://schemas.openxmlformats.org/officeDocument/2006/relationships/hyperlink" Target="http://www.trustedcomputinggroup.org/files/resource_files/AC652DE1-1D09-3519-ADA026A0C05CFAC2/TCG_1_4_Architecture_Overview.pdf" TargetMode="External"/><Relationship Id="rId141" Type="http://schemas.openxmlformats.org/officeDocument/2006/relationships/hyperlink" Target="http://www.trustedcomputinggroup.org/files/resource_files/AC652DE1-1D09-3519-ADA026A0C05CFAC2/TCG_1_4_Architecture_Ov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C4ADC-744F-2144-8F6E-DD2AD0B0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36099</Words>
  <Characters>205770</Characters>
  <Application>Microsoft Macintosh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241387</CharactersWithSpaces>
  <SharedDoc>false</SharedDoc>
  <HLinks>
    <vt:vector size="1080" baseType="variant">
      <vt:variant>
        <vt:i4>2031677</vt:i4>
      </vt:variant>
      <vt:variant>
        <vt:i4>1032</vt:i4>
      </vt:variant>
      <vt:variant>
        <vt:i4>0</vt:i4>
      </vt:variant>
      <vt:variant>
        <vt:i4>5</vt:i4>
      </vt:variant>
      <vt:variant>
        <vt:lpwstr/>
      </vt:variant>
      <vt:variant>
        <vt:lpwstr>_Rollback</vt:lpwstr>
      </vt:variant>
      <vt:variant>
        <vt:i4>7602296</vt:i4>
      </vt:variant>
      <vt:variant>
        <vt:i4>1029</vt:i4>
      </vt:variant>
      <vt:variant>
        <vt:i4>0</vt:i4>
      </vt:variant>
      <vt:variant>
        <vt:i4>5</vt:i4>
      </vt:variant>
      <vt:variant>
        <vt:lpwstr/>
      </vt:variant>
      <vt:variant>
        <vt:lpwstr>_Ephemeral_AIKs</vt:lpwstr>
      </vt:variant>
      <vt:variant>
        <vt:i4>4128807</vt:i4>
      </vt:variant>
      <vt:variant>
        <vt:i4>918</vt:i4>
      </vt:variant>
      <vt:variant>
        <vt:i4>0</vt:i4>
      </vt:variant>
      <vt:variant>
        <vt:i4>5</vt:i4>
      </vt:variant>
      <vt:variant>
        <vt:lpwstr>http://www.ietf.org/rfc/rfc2119.txt</vt:lpwstr>
      </vt:variant>
      <vt:variant>
        <vt:lpwstr/>
      </vt:variant>
      <vt:variant>
        <vt:i4>3145853</vt:i4>
      </vt:variant>
      <vt:variant>
        <vt:i4>915</vt:i4>
      </vt:variant>
      <vt:variant>
        <vt:i4>0</vt:i4>
      </vt:variant>
      <vt:variant>
        <vt:i4>5</vt:i4>
      </vt:variant>
      <vt:variant>
        <vt:lpwstr>http://www.trustedcomputinggroup.org/resources/pc_client_work_group_pc_client_specific_tpm_interface_specification_tis</vt:lpwstr>
      </vt:variant>
      <vt:variant>
        <vt:lpwstr/>
      </vt:variant>
      <vt:variant>
        <vt:i4>3014783</vt:i4>
      </vt:variant>
      <vt:variant>
        <vt:i4>912</vt:i4>
      </vt:variant>
      <vt:variant>
        <vt:i4>0</vt:i4>
      </vt:variant>
      <vt:variant>
        <vt:i4>5</vt:i4>
      </vt:variant>
      <vt:variant>
        <vt:lpwstr>http://www.trustedcomputinggroup.org/resources/pc_client_work_group_specific_implementation_specification_for_conventional_bios_specification_version_12</vt:lpwstr>
      </vt:variant>
      <vt:variant>
        <vt:lpwstr/>
      </vt:variant>
      <vt:variant>
        <vt:i4>5439539</vt:i4>
      </vt:variant>
      <vt:variant>
        <vt:i4>909</vt:i4>
      </vt:variant>
      <vt:variant>
        <vt:i4>0</vt:i4>
      </vt:variant>
      <vt:variant>
        <vt:i4>5</vt:i4>
      </vt:variant>
      <vt:variant>
        <vt:lpwstr>http://www.trustedcomputinggroup.org/resources/tcg_design_implementation_and_usage_principles_best_practices</vt:lpwstr>
      </vt:variant>
      <vt:variant>
        <vt:lpwstr/>
      </vt:variant>
      <vt:variant>
        <vt:i4>5046317</vt:i4>
      </vt:variant>
      <vt:variant>
        <vt:i4>906</vt:i4>
      </vt:variant>
      <vt:variant>
        <vt:i4>0</vt:i4>
      </vt:variant>
      <vt:variant>
        <vt:i4>5</vt:i4>
      </vt:variant>
      <vt:variant>
        <vt:lpwstr>http://www.trustedcomputinggroup.org/resources/tcg_efi_platform_specification_version_120_revision_10</vt:lpwstr>
      </vt:variant>
      <vt:variant>
        <vt:lpwstr/>
      </vt:variant>
      <vt:variant>
        <vt:i4>917587</vt:i4>
      </vt:variant>
      <vt:variant>
        <vt:i4>903</vt:i4>
      </vt:variant>
      <vt:variant>
        <vt:i4>0</vt:i4>
      </vt:variant>
      <vt:variant>
        <vt:i4>5</vt:i4>
      </vt:variant>
      <vt:variant>
        <vt:lpwstr>http://www.trustedcomputinggroup.org/resources/virtualized_trusted_platform_architecture_specification</vt:lpwstr>
      </vt:variant>
      <vt:variant>
        <vt:lpwstr/>
      </vt:variant>
      <vt:variant>
        <vt:i4>1966179</vt:i4>
      </vt:variant>
      <vt:variant>
        <vt:i4>900</vt:i4>
      </vt:variant>
      <vt:variant>
        <vt:i4>0</vt:i4>
      </vt:variant>
      <vt:variant>
        <vt:i4>5</vt:i4>
      </vt:variant>
      <vt:variant>
        <vt:lpwstr>http://www.trustedcomputinggroup.org/resources/tnc_ifmap_binding_for_soap_specification</vt:lpwstr>
      </vt:variant>
      <vt:variant>
        <vt:lpwstr/>
      </vt:variant>
      <vt:variant>
        <vt:i4>1966179</vt:i4>
      </vt:variant>
      <vt:variant>
        <vt:i4>897</vt:i4>
      </vt:variant>
      <vt:variant>
        <vt:i4>0</vt:i4>
      </vt:variant>
      <vt:variant>
        <vt:i4>5</vt:i4>
      </vt:variant>
      <vt:variant>
        <vt:lpwstr>http://www.trustedcomputinggroup.org/resources/tnc_ifmap_binding_for_soap_specification</vt:lpwstr>
      </vt:variant>
      <vt:variant>
        <vt:lpwstr/>
      </vt:variant>
      <vt:variant>
        <vt:i4>1966179</vt:i4>
      </vt:variant>
      <vt:variant>
        <vt:i4>894</vt:i4>
      </vt:variant>
      <vt:variant>
        <vt:i4>0</vt:i4>
      </vt:variant>
      <vt:variant>
        <vt:i4>5</vt:i4>
      </vt:variant>
      <vt:variant>
        <vt:lpwstr>http://www.trustedcomputinggroup.org/resources/tnc_ifmap_binding_for_soap_specification</vt:lpwstr>
      </vt:variant>
      <vt:variant>
        <vt:lpwstr/>
      </vt:variant>
      <vt:variant>
        <vt:i4>1966179</vt:i4>
      </vt:variant>
      <vt:variant>
        <vt:i4>891</vt:i4>
      </vt:variant>
      <vt:variant>
        <vt:i4>0</vt:i4>
      </vt:variant>
      <vt:variant>
        <vt:i4>5</vt:i4>
      </vt:variant>
      <vt:variant>
        <vt:lpwstr>http://www.trustedcomputinggroup.org/resources/tnc_ifmap_binding_for_soap_specification</vt:lpwstr>
      </vt:variant>
      <vt:variant>
        <vt:lpwstr/>
      </vt:variant>
      <vt:variant>
        <vt:i4>1966179</vt:i4>
      </vt:variant>
      <vt:variant>
        <vt:i4>888</vt:i4>
      </vt:variant>
      <vt:variant>
        <vt:i4>0</vt:i4>
      </vt:variant>
      <vt:variant>
        <vt:i4>5</vt:i4>
      </vt:variant>
      <vt:variant>
        <vt:lpwstr>http://www.trustedcomputinggroup.org/resources/tnc_ifmap_binding_for_soap_specification</vt:lpwstr>
      </vt:variant>
      <vt:variant>
        <vt:lpwstr/>
      </vt:variant>
      <vt:variant>
        <vt:i4>1966179</vt:i4>
      </vt:variant>
      <vt:variant>
        <vt:i4>885</vt:i4>
      </vt:variant>
      <vt:variant>
        <vt:i4>0</vt:i4>
      </vt:variant>
      <vt:variant>
        <vt:i4>5</vt:i4>
      </vt:variant>
      <vt:variant>
        <vt:lpwstr>http://www.trustedcomputinggroup.org/resources/tnc_ifmap_binding_for_soap_specification</vt:lpwstr>
      </vt:variant>
      <vt:variant>
        <vt:lpwstr/>
      </vt:variant>
      <vt:variant>
        <vt:i4>1966179</vt:i4>
      </vt:variant>
      <vt:variant>
        <vt:i4>882</vt:i4>
      </vt:variant>
      <vt:variant>
        <vt:i4>0</vt:i4>
      </vt:variant>
      <vt:variant>
        <vt:i4>5</vt:i4>
      </vt:variant>
      <vt:variant>
        <vt:lpwstr>http://www.trustedcomputinggroup.org/resources/tnc_ifmap_binding_for_soap_specification</vt:lpwstr>
      </vt:variant>
      <vt:variant>
        <vt:lpwstr/>
      </vt:variant>
      <vt:variant>
        <vt:i4>1966179</vt:i4>
      </vt:variant>
      <vt:variant>
        <vt:i4>879</vt:i4>
      </vt:variant>
      <vt:variant>
        <vt:i4>0</vt:i4>
      </vt:variant>
      <vt:variant>
        <vt:i4>5</vt:i4>
      </vt:variant>
      <vt:variant>
        <vt:lpwstr>http://www.trustedcomputinggroup.org/resources/tnc_ifmap_binding_for_soap_specification</vt:lpwstr>
      </vt:variant>
      <vt:variant>
        <vt:lpwstr/>
      </vt:variant>
      <vt:variant>
        <vt:i4>1966179</vt:i4>
      </vt:variant>
      <vt:variant>
        <vt:i4>876</vt:i4>
      </vt:variant>
      <vt:variant>
        <vt:i4>0</vt:i4>
      </vt:variant>
      <vt:variant>
        <vt:i4>5</vt:i4>
      </vt:variant>
      <vt:variant>
        <vt:lpwstr>http://www.trustedcomputinggroup.org/resources/tnc_ifmap_binding_for_soap_specification</vt:lpwstr>
      </vt:variant>
      <vt:variant>
        <vt:lpwstr/>
      </vt:variant>
      <vt:variant>
        <vt:i4>1966179</vt:i4>
      </vt:variant>
      <vt:variant>
        <vt:i4>873</vt:i4>
      </vt:variant>
      <vt:variant>
        <vt:i4>0</vt:i4>
      </vt:variant>
      <vt:variant>
        <vt:i4>5</vt:i4>
      </vt:variant>
      <vt:variant>
        <vt:lpwstr>http://www.trustedcomputinggroup.org/resources/tnc_ifmap_binding_for_soap_specification</vt:lpwstr>
      </vt:variant>
      <vt:variant>
        <vt:lpwstr/>
      </vt:variant>
      <vt:variant>
        <vt:i4>1966179</vt:i4>
      </vt:variant>
      <vt:variant>
        <vt:i4>870</vt:i4>
      </vt:variant>
      <vt:variant>
        <vt:i4>0</vt:i4>
      </vt:variant>
      <vt:variant>
        <vt:i4>5</vt:i4>
      </vt:variant>
      <vt:variant>
        <vt:lpwstr>http://www.trustedcomputinggroup.org/resources/tnc_ifmap_binding_for_soap_specification</vt:lpwstr>
      </vt:variant>
      <vt:variant>
        <vt:lpwstr/>
      </vt:variant>
      <vt:variant>
        <vt:i4>1966179</vt:i4>
      </vt:variant>
      <vt:variant>
        <vt:i4>867</vt:i4>
      </vt:variant>
      <vt:variant>
        <vt:i4>0</vt:i4>
      </vt:variant>
      <vt:variant>
        <vt:i4>5</vt:i4>
      </vt:variant>
      <vt:variant>
        <vt:lpwstr>http://www.trustedcomputinggroup.org/resources/tnc_ifmap_binding_for_soap_specification</vt:lpwstr>
      </vt:variant>
      <vt:variant>
        <vt:lpwstr/>
      </vt:variant>
      <vt:variant>
        <vt:i4>1966179</vt:i4>
      </vt:variant>
      <vt:variant>
        <vt:i4>864</vt:i4>
      </vt:variant>
      <vt:variant>
        <vt:i4>0</vt:i4>
      </vt:variant>
      <vt:variant>
        <vt:i4>5</vt:i4>
      </vt:variant>
      <vt:variant>
        <vt:lpwstr>http://www.trustedcomputinggroup.org/resources/tnc_ifmap_binding_for_soap_specification</vt:lpwstr>
      </vt:variant>
      <vt:variant>
        <vt:lpwstr/>
      </vt:variant>
      <vt:variant>
        <vt:i4>1966179</vt:i4>
      </vt:variant>
      <vt:variant>
        <vt:i4>861</vt:i4>
      </vt:variant>
      <vt:variant>
        <vt:i4>0</vt:i4>
      </vt:variant>
      <vt:variant>
        <vt:i4>5</vt:i4>
      </vt:variant>
      <vt:variant>
        <vt:lpwstr>http://www.trustedcomputinggroup.org/resources/tnc_ifmap_binding_for_soap_specification</vt:lpwstr>
      </vt:variant>
      <vt:variant>
        <vt:lpwstr/>
      </vt:variant>
      <vt:variant>
        <vt:i4>1966179</vt:i4>
      </vt:variant>
      <vt:variant>
        <vt:i4>858</vt:i4>
      </vt:variant>
      <vt:variant>
        <vt:i4>0</vt:i4>
      </vt:variant>
      <vt:variant>
        <vt:i4>5</vt:i4>
      </vt:variant>
      <vt:variant>
        <vt:lpwstr>http://www.trustedcomputinggroup.org/resources/tnc_ifmap_binding_for_soap_specification</vt:lpwstr>
      </vt:variant>
      <vt:variant>
        <vt:lpwstr/>
      </vt:variant>
      <vt:variant>
        <vt:i4>1966179</vt:i4>
      </vt:variant>
      <vt:variant>
        <vt:i4>855</vt:i4>
      </vt:variant>
      <vt:variant>
        <vt:i4>0</vt:i4>
      </vt:variant>
      <vt:variant>
        <vt:i4>5</vt:i4>
      </vt:variant>
      <vt:variant>
        <vt:lpwstr>http://www.trustedcomputinggroup.org/resources/tnc_ifmap_binding_for_soap_specification</vt:lpwstr>
      </vt:variant>
      <vt:variant>
        <vt:lpwstr/>
      </vt:variant>
      <vt:variant>
        <vt:i4>1966179</vt:i4>
      </vt:variant>
      <vt:variant>
        <vt:i4>852</vt:i4>
      </vt:variant>
      <vt:variant>
        <vt:i4>0</vt:i4>
      </vt:variant>
      <vt:variant>
        <vt:i4>5</vt:i4>
      </vt:variant>
      <vt:variant>
        <vt:lpwstr>http://www.trustedcomputinggroup.org/resources/tnc_ifmap_binding_for_soap_specification</vt:lpwstr>
      </vt:variant>
      <vt:variant>
        <vt:lpwstr/>
      </vt:variant>
      <vt:variant>
        <vt:i4>1966179</vt:i4>
      </vt:variant>
      <vt:variant>
        <vt:i4>849</vt:i4>
      </vt:variant>
      <vt:variant>
        <vt:i4>0</vt:i4>
      </vt:variant>
      <vt:variant>
        <vt:i4>5</vt:i4>
      </vt:variant>
      <vt:variant>
        <vt:lpwstr>http://www.trustedcomputinggroup.org/resources/tnc_ifmap_binding_for_soap_specification</vt:lpwstr>
      </vt:variant>
      <vt:variant>
        <vt:lpwstr/>
      </vt:variant>
      <vt:variant>
        <vt:i4>1966179</vt:i4>
      </vt:variant>
      <vt:variant>
        <vt:i4>846</vt:i4>
      </vt:variant>
      <vt:variant>
        <vt:i4>0</vt:i4>
      </vt:variant>
      <vt:variant>
        <vt:i4>5</vt:i4>
      </vt:variant>
      <vt:variant>
        <vt:lpwstr>http://www.trustedcomputinggroup.org/resources/tnc_ifmap_binding_for_soap_specification</vt:lpwstr>
      </vt:variant>
      <vt:variant>
        <vt:lpwstr/>
      </vt:variant>
      <vt:variant>
        <vt:i4>1966179</vt:i4>
      </vt:variant>
      <vt:variant>
        <vt:i4>843</vt:i4>
      </vt:variant>
      <vt:variant>
        <vt:i4>0</vt:i4>
      </vt:variant>
      <vt:variant>
        <vt:i4>5</vt:i4>
      </vt:variant>
      <vt:variant>
        <vt:lpwstr>http://www.trustedcomputinggroup.org/resources/tnc_ifmap_binding_for_soap_specification</vt:lpwstr>
      </vt:variant>
      <vt:variant>
        <vt:lpwstr/>
      </vt:variant>
      <vt:variant>
        <vt:i4>1966179</vt:i4>
      </vt:variant>
      <vt:variant>
        <vt:i4>840</vt:i4>
      </vt:variant>
      <vt:variant>
        <vt:i4>0</vt:i4>
      </vt:variant>
      <vt:variant>
        <vt:i4>5</vt:i4>
      </vt:variant>
      <vt:variant>
        <vt:lpwstr>http://www.trustedcomputinggroup.org/resources/tnc_ifmap_binding_for_soap_specification</vt:lpwstr>
      </vt:variant>
      <vt:variant>
        <vt:lpwstr/>
      </vt:variant>
      <vt:variant>
        <vt:i4>7798855</vt:i4>
      </vt:variant>
      <vt:variant>
        <vt:i4>837</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834</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831</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828</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825</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822</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819</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816</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813</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810</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807</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804</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801</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798</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795</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792</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789</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786</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783</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780</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777</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774</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771</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768</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765</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762</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759</vt:i4>
      </vt:variant>
      <vt:variant>
        <vt:i4>0</vt:i4>
      </vt:variant>
      <vt:variant>
        <vt:i4>5</vt:i4>
      </vt:variant>
      <vt:variant>
        <vt:lpwstr>http://www.trustedcomputinggroup.org/resources/pc_client_work_group_pc_specific_implementation_specification_version_11</vt:lpwstr>
      </vt:variant>
      <vt:variant>
        <vt:lpwstr/>
      </vt:variant>
      <vt:variant>
        <vt:i4>7798855</vt:i4>
      </vt:variant>
      <vt:variant>
        <vt:i4>756</vt:i4>
      </vt:variant>
      <vt:variant>
        <vt:i4>0</vt:i4>
      </vt:variant>
      <vt:variant>
        <vt:i4>5</vt:i4>
      </vt:variant>
      <vt:variant>
        <vt:lpwstr>http://www.trustedcomputinggroup.org/resources/pc_client_work_group_pc_specific_implementation_specification_version_11</vt:lpwstr>
      </vt:variant>
      <vt:variant>
        <vt:lpwstr/>
      </vt:variant>
      <vt:variant>
        <vt:i4>2293844</vt:i4>
      </vt:variant>
      <vt:variant>
        <vt:i4>753</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750</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747</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744</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741</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738</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735</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732</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729</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726</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723</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720</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717</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714</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711</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708</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705</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702</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699</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696</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693</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690</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687</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684</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681</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678</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675</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672</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669</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666</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663</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660</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657</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654</vt:i4>
      </vt:variant>
      <vt:variant>
        <vt:i4>0</vt:i4>
      </vt:variant>
      <vt:variant>
        <vt:i4>5</vt:i4>
      </vt:variant>
      <vt:variant>
        <vt:lpwstr>http://www.trustedcomputinggroup.org/files/resource_files/AC652DE1-1D09-3519-ADA026A0C05CFAC2/TCG_1_4_Architecture_Overview.pdf</vt:lpwstr>
      </vt:variant>
      <vt:variant>
        <vt:lpwstr/>
      </vt:variant>
      <vt:variant>
        <vt:i4>2293844</vt:i4>
      </vt:variant>
      <vt:variant>
        <vt:i4>651</vt:i4>
      </vt:variant>
      <vt:variant>
        <vt:i4>0</vt:i4>
      </vt:variant>
      <vt:variant>
        <vt:i4>5</vt:i4>
      </vt:variant>
      <vt:variant>
        <vt:lpwstr>http://www.trustedcomputinggroup.org/files/resource_files/AC652DE1-1D09-3519-ADA026A0C05CFAC2/TCG_1_4_Architecture_Overview.pdf</vt:lpwstr>
      </vt:variant>
      <vt:variant>
        <vt:lpwstr/>
      </vt:variant>
      <vt:variant>
        <vt:i4>3276922</vt:i4>
      </vt:variant>
      <vt:variant>
        <vt:i4>648</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645</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642</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639</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636</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633</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630</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627</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624</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621</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618</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615</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612</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609</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606</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603</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600</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597</vt:i4>
      </vt:variant>
      <vt:variant>
        <vt:i4>0</vt:i4>
      </vt:variant>
      <vt:variant>
        <vt:i4>5</vt:i4>
      </vt:variant>
      <vt:variant>
        <vt:lpwstr>http://www.trustedcomputinggroup.org/resources/tnc_architecture_for_interoperability_specification</vt:lpwstr>
      </vt:variant>
      <vt:variant>
        <vt:lpwstr/>
      </vt:variant>
      <vt:variant>
        <vt:i4>3276922</vt:i4>
      </vt:variant>
      <vt:variant>
        <vt:i4>594</vt:i4>
      </vt:variant>
      <vt:variant>
        <vt:i4>0</vt:i4>
      </vt:variant>
      <vt:variant>
        <vt:i4>5</vt:i4>
      </vt:variant>
      <vt:variant>
        <vt:lpwstr>http://www.trustedcomputinggroup.org/resources/tnc_architecture_for_interoperability_specification</vt:lpwstr>
      </vt:variant>
      <vt:variant>
        <vt:lpwstr/>
      </vt:variant>
      <vt:variant>
        <vt:i4>2424894</vt:i4>
      </vt:variant>
      <vt:variant>
        <vt:i4>591</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588</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585</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582</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579</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576</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573</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570</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567</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564</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561</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558</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555</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552</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549</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546</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543</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540</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537</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534</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531</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528</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525</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522</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519</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516</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513</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510</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507</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2424894</vt:i4>
      </vt:variant>
      <vt:variant>
        <vt:i4>504</vt:i4>
      </vt:variant>
      <vt:variant>
        <vt:i4>0</vt:i4>
      </vt:variant>
      <vt:variant>
        <vt:i4>5</vt:i4>
      </vt:variant>
      <vt:variant>
        <vt:lpwstr>http://www.trustedcomputinggroup.org/resources/infrastructure_work_group_platform_trust_services_interface_specification_ifpts_version_10</vt:lpwstr>
      </vt:variant>
      <vt:variant>
        <vt:lpwstr/>
      </vt:variant>
      <vt:variant>
        <vt:i4>6553657</vt:i4>
      </vt:variant>
      <vt:variant>
        <vt:i4>501</vt:i4>
      </vt:variant>
      <vt:variant>
        <vt:i4>0</vt:i4>
      </vt:variant>
      <vt:variant>
        <vt:i4>5</vt:i4>
      </vt:variant>
      <vt:variant>
        <vt:lpwstr>http://www.trustedcomputinggroup.org/resources/tpm_main_specification</vt:lpwstr>
      </vt:variant>
      <vt:variant>
        <vt:lpwstr/>
      </vt:variant>
      <vt:variant>
        <vt:i4>6553657</vt:i4>
      </vt:variant>
      <vt:variant>
        <vt:i4>498</vt:i4>
      </vt:variant>
      <vt:variant>
        <vt:i4>0</vt:i4>
      </vt:variant>
      <vt:variant>
        <vt:i4>5</vt:i4>
      </vt:variant>
      <vt:variant>
        <vt:lpwstr>http://www.trustedcomputinggroup.org/resources/tpm_main_specification</vt:lpwstr>
      </vt:variant>
      <vt:variant>
        <vt:lpwstr/>
      </vt:variant>
      <vt:variant>
        <vt:i4>6553657</vt:i4>
      </vt:variant>
      <vt:variant>
        <vt:i4>495</vt:i4>
      </vt:variant>
      <vt:variant>
        <vt:i4>0</vt:i4>
      </vt:variant>
      <vt:variant>
        <vt:i4>5</vt:i4>
      </vt:variant>
      <vt:variant>
        <vt:lpwstr>http://www.trustedcomputinggroup.org/resources/tpm_main_specification</vt:lpwstr>
      </vt:variant>
      <vt:variant>
        <vt:lpwstr/>
      </vt:variant>
      <vt:variant>
        <vt:i4>6553657</vt:i4>
      </vt:variant>
      <vt:variant>
        <vt:i4>492</vt:i4>
      </vt:variant>
      <vt:variant>
        <vt:i4>0</vt:i4>
      </vt:variant>
      <vt:variant>
        <vt:i4>5</vt:i4>
      </vt:variant>
      <vt:variant>
        <vt:lpwstr>http://www.trustedcomputinggroup.org/resources/tpm_main_specification</vt:lpwstr>
      </vt:variant>
      <vt:variant>
        <vt:lpwstr/>
      </vt:variant>
      <vt:variant>
        <vt:i4>6553657</vt:i4>
      </vt:variant>
      <vt:variant>
        <vt:i4>489</vt:i4>
      </vt:variant>
      <vt:variant>
        <vt:i4>0</vt:i4>
      </vt:variant>
      <vt:variant>
        <vt:i4>5</vt:i4>
      </vt:variant>
      <vt:variant>
        <vt:lpwstr>http://www.trustedcomputinggroup.org/resources/tpm_main_specification</vt:lpwstr>
      </vt:variant>
      <vt:variant>
        <vt:lpwstr/>
      </vt:variant>
      <vt:variant>
        <vt:i4>6553657</vt:i4>
      </vt:variant>
      <vt:variant>
        <vt:i4>486</vt:i4>
      </vt:variant>
      <vt:variant>
        <vt:i4>0</vt:i4>
      </vt:variant>
      <vt:variant>
        <vt:i4>5</vt:i4>
      </vt:variant>
      <vt:variant>
        <vt:lpwstr>http://www.trustedcomputinggroup.org/resources/tpm_main_specification</vt:lpwstr>
      </vt:variant>
      <vt:variant>
        <vt:lpwstr/>
      </vt:variant>
      <vt:variant>
        <vt:i4>6553657</vt:i4>
      </vt:variant>
      <vt:variant>
        <vt:i4>483</vt:i4>
      </vt:variant>
      <vt:variant>
        <vt:i4>0</vt:i4>
      </vt:variant>
      <vt:variant>
        <vt:i4>5</vt:i4>
      </vt:variant>
      <vt:variant>
        <vt:lpwstr>http://www.trustedcomputinggroup.org/resources/tpm_main_specification</vt:lpwstr>
      </vt:variant>
      <vt:variant>
        <vt:lpwstr/>
      </vt:variant>
      <vt:variant>
        <vt:i4>6553657</vt:i4>
      </vt:variant>
      <vt:variant>
        <vt:i4>480</vt:i4>
      </vt:variant>
      <vt:variant>
        <vt:i4>0</vt:i4>
      </vt:variant>
      <vt:variant>
        <vt:i4>5</vt:i4>
      </vt:variant>
      <vt:variant>
        <vt:lpwstr>http://www.trustedcomputinggroup.org/resources/tpm_main_specification</vt:lpwstr>
      </vt:variant>
      <vt:variant>
        <vt:lpwstr/>
      </vt:variant>
      <vt:variant>
        <vt:i4>6553657</vt:i4>
      </vt:variant>
      <vt:variant>
        <vt:i4>477</vt:i4>
      </vt:variant>
      <vt:variant>
        <vt:i4>0</vt:i4>
      </vt:variant>
      <vt:variant>
        <vt:i4>5</vt:i4>
      </vt:variant>
      <vt:variant>
        <vt:lpwstr>http://www.trustedcomputinggroup.org/resources/tpm_main_specification</vt:lpwstr>
      </vt:variant>
      <vt:variant>
        <vt:lpwstr/>
      </vt:variant>
      <vt:variant>
        <vt:i4>6553657</vt:i4>
      </vt:variant>
      <vt:variant>
        <vt:i4>474</vt:i4>
      </vt:variant>
      <vt:variant>
        <vt:i4>0</vt:i4>
      </vt:variant>
      <vt:variant>
        <vt:i4>5</vt:i4>
      </vt:variant>
      <vt:variant>
        <vt:lpwstr>http://www.trustedcomputinggroup.org/resources/tpm_main_specification</vt:lpwstr>
      </vt:variant>
      <vt:variant>
        <vt:lpwstr/>
      </vt:variant>
      <vt:variant>
        <vt:i4>6553657</vt:i4>
      </vt:variant>
      <vt:variant>
        <vt:i4>471</vt:i4>
      </vt:variant>
      <vt:variant>
        <vt:i4>0</vt:i4>
      </vt:variant>
      <vt:variant>
        <vt:i4>5</vt:i4>
      </vt:variant>
      <vt:variant>
        <vt:lpwstr>http://www.trustedcomputinggroup.org/resources/tpm_main_specification</vt:lpwstr>
      </vt:variant>
      <vt:variant>
        <vt:lpwstr/>
      </vt:variant>
      <vt:variant>
        <vt:i4>6553657</vt:i4>
      </vt:variant>
      <vt:variant>
        <vt:i4>468</vt:i4>
      </vt:variant>
      <vt:variant>
        <vt:i4>0</vt:i4>
      </vt:variant>
      <vt:variant>
        <vt:i4>5</vt:i4>
      </vt:variant>
      <vt:variant>
        <vt:lpwstr>http://www.trustedcomputinggroup.org/resources/tpm_main_specification</vt:lpwstr>
      </vt:variant>
      <vt:variant>
        <vt:lpwstr/>
      </vt:variant>
      <vt:variant>
        <vt:i4>6553657</vt:i4>
      </vt:variant>
      <vt:variant>
        <vt:i4>465</vt:i4>
      </vt:variant>
      <vt:variant>
        <vt:i4>0</vt:i4>
      </vt:variant>
      <vt:variant>
        <vt:i4>5</vt:i4>
      </vt:variant>
      <vt:variant>
        <vt:lpwstr>http://www.trustedcomputinggroup.org/resources/tpm_main_specification</vt:lpwstr>
      </vt:variant>
      <vt:variant>
        <vt:lpwstr/>
      </vt:variant>
      <vt:variant>
        <vt:i4>6553657</vt:i4>
      </vt:variant>
      <vt:variant>
        <vt:i4>462</vt:i4>
      </vt:variant>
      <vt:variant>
        <vt:i4>0</vt:i4>
      </vt:variant>
      <vt:variant>
        <vt:i4>5</vt:i4>
      </vt:variant>
      <vt:variant>
        <vt:lpwstr>http://www.trustedcomputinggroup.org/resources/tpm_main_specification</vt:lpwstr>
      </vt:variant>
      <vt:variant>
        <vt:lpwstr/>
      </vt:variant>
      <vt:variant>
        <vt:i4>6553657</vt:i4>
      </vt:variant>
      <vt:variant>
        <vt:i4>459</vt:i4>
      </vt:variant>
      <vt:variant>
        <vt:i4>0</vt:i4>
      </vt:variant>
      <vt:variant>
        <vt:i4>5</vt:i4>
      </vt:variant>
      <vt:variant>
        <vt:lpwstr>http://www.trustedcomputinggroup.org/resources/tpm_main_specification</vt:lpwstr>
      </vt:variant>
      <vt:variant>
        <vt:lpwstr/>
      </vt:variant>
      <vt:variant>
        <vt:i4>2097259</vt:i4>
      </vt:variant>
      <vt:variant>
        <vt:i4>456</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453</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450</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447</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444</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441</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438</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435</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432</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429</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426</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423</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420</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417</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414</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411</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408</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405</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402</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399</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396</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393</vt:i4>
      </vt:variant>
      <vt:variant>
        <vt:i4>0</vt:i4>
      </vt:variant>
      <vt:variant>
        <vt:i4>5</vt:i4>
      </vt:variant>
      <vt:variant>
        <vt:lpwstr>http://www.trustedcomputinggroup.org/resources/infrastructure_work_group_tcg_credential_profiles_specification</vt:lpwstr>
      </vt:variant>
      <vt:variant>
        <vt:lpwstr/>
      </vt:variant>
      <vt:variant>
        <vt:i4>2097259</vt:i4>
      </vt:variant>
      <vt:variant>
        <vt:i4>390</vt:i4>
      </vt:variant>
      <vt:variant>
        <vt:i4>0</vt:i4>
      </vt:variant>
      <vt:variant>
        <vt:i4>5</vt:i4>
      </vt:variant>
      <vt:variant>
        <vt:lpwstr>http://www.trustedcomputinggroup.org/resources/infrastructure_work_group_tcg_credential_profiles_specification</vt:lpwstr>
      </vt:variant>
      <vt:variant>
        <vt:lpwstr/>
      </vt:variant>
      <vt:variant>
        <vt:i4>4128807</vt:i4>
      </vt:variant>
      <vt:variant>
        <vt:i4>387</vt:i4>
      </vt:variant>
      <vt:variant>
        <vt:i4>0</vt:i4>
      </vt:variant>
      <vt:variant>
        <vt:i4>5</vt:i4>
      </vt:variant>
      <vt:variant>
        <vt:lpwstr>http://www.ietf.org/rfc/rfc2119.txt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IBM_ADMIN</dc:creator>
  <cp:lastModifiedBy>Ariel Segall</cp:lastModifiedBy>
  <cp:revision>2</cp:revision>
  <cp:lastPrinted>2013-10-12T02:46:00Z</cp:lastPrinted>
  <dcterms:created xsi:type="dcterms:W3CDTF">2013-10-12T04:35:00Z</dcterms:created>
  <dcterms:modified xsi:type="dcterms:W3CDTF">2013-10-12T04:35:00Z</dcterms:modified>
</cp:coreProperties>
</file>